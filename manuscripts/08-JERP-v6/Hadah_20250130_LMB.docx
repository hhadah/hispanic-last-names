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DEE2F7" w14:textId="77777777" w:rsidR="007A46B2" w:rsidRPr="00946740" w:rsidRDefault="007A46B2">
      <w:pPr>
        <w:pStyle w:val="BodyText"/>
        <w:rPr>
          <w:sz w:val="41"/>
        </w:rPr>
      </w:pPr>
    </w:p>
    <w:p w14:paraId="5BB5DA0C" w14:textId="77777777" w:rsidR="007A46B2" w:rsidRPr="00946740" w:rsidRDefault="007A46B2">
      <w:pPr>
        <w:pStyle w:val="BodyText"/>
        <w:spacing w:before="90"/>
        <w:rPr>
          <w:sz w:val="41"/>
        </w:rPr>
      </w:pPr>
    </w:p>
    <w:p w14:paraId="6A7AE0AA" w14:textId="77777777" w:rsidR="007A46B2" w:rsidRPr="00946740" w:rsidRDefault="00000000">
      <w:pPr>
        <w:pStyle w:val="Heading1"/>
        <w:spacing w:line="314" w:lineRule="auto"/>
        <w:ind w:left="619"/>
        <w:rPr>
          <w:sz w:val="28"/>
        </w:rPr>
      </w:pPr>
      <w:bookmarkStart w:id="0" w:name="_bookmark0"/>
      <w:bookmarkEnd w:id="0"/>
      <w:r w:rsidRPr="00946740">
        <w:rPr>
          <w:w w:val="110"/>
        </w:rPr>
        <w:t>The Impact of Hispanic Last Names on Educational and Labor Market Outcomes</w:t>
      </w:r>
      <w:r w:rsidRPr="00946740">
        <w:rPr>
          <w:color w:val="0000FF"/>
          <w:w w:val="110"/>
          <w:position w:val="8"/>
          <w:sz w:val="28"/>
        </w:rPr>
        <w:t>*</w:t>
      </w:r>
    </w:p>
    <w:p w14:paraId="0709BF97" w14:textId="77777777" w:rsidR="007A46B2" w:rsidRPr="00946740" w:rsidRDefault="00000000">
      <w:pPr>
        <w:spacing w:before="197"/>
        <w:ind w:left="646" w:right="1504"/>
        <w:jc w:val="center"/>
        <w:rPr>
          <w:sz w:val="20"/>
        </w:rPr>
      </w:pPr>
      <w:r w:rsidRPr="00946740">
        <w:rPr>
          <w:w w:val="115"/>
          <w:sz w:val="28"/>
        </w:rPr>
        <w:t>Hussain</w:t>
      </w:r>
      <w:r w:rsidRPr="00946740">
        <w:rPr>
          <w:spacing w:val="5"/>
          <w:w w:val="115"/>
          <w:sz w:val="28"/>
        </w:rPr>
        <w:t xml:space="preserve"> </w:t>
      </w:r>
      <w:r w:rsidRPr="00946740">
        <w:rPr>
          <w:w w:val="115"/>
          <w:sz w:val="28"/>
        </w:rPr>
        <w:t>Hadah</w:t>
      </w:r>
      <w:r w:rsidRPr="00946740">
        <w:rPr>
          <w:spacing w:val="6"/>
          <w:w w:val="115"/>
          <w:sz w:val="28"/>
        </w:rPr>
        <w:t xml:space="preserve"> </w:t>
      </w:r>
      <w:r w:rsidRPr="00946740">
        <w:rPr>
          <w:color w:val="0000FF"/>
          <w:spacing w:val="-10"/>
          <w:w w:val="115"/>
          <w:position w:val="10"/>
          <w:sz w:val="20"/>
        </w:rPr>
        <w:t>†</w:t>
      </w:r>
    </w:p>
    <w:p w14:paraId="1C07B190" w14:textId="153095D4" w:rsidR="007A46B2" w:rsidRPr="00946740" w:rsidRDefault="00000000">
      <w:pPr>
        <w:spacing w:before="243"/>
        <w:ind w:left="646" w:right="1603"/>
        <w:jc w:val="center"/>
        <w:rPr>
          <w:sz w:val="28"/>
        </w:rPr>
      </w:pPr>
      <w:r w:rsidRPr="00946740">
        <w:rPr>
          <w:w w:val="105"/>
          <w:sz w:val="28"/>
        </w:rPr>
        <w:t>January</w:t>
      </w:r>
      <w:r w:rsidRPr="00946740">
        <w:rPr>
          <w:spacing w:val="31"/>
          <w:w w:val="105"/>
          <w:sz w:val="28"/>
        </w:rPr>
        <w:t xml:space="preserve"> </w:t>
      </w:r>
      <w:r w:rsidRPr="00946740">
        <w:rPr>
          <w:w w:val="105"/>
          <w:sz w:val="28"/>
        </w:rPr>
        <w:t>23,</w:t>
      </w:r>
      <w:r w:rsidRPr="00946740">
        <w:rPr>
          <w:spacing w:val="31"/>
          <w:w w:val="105"/>
          <w:sz w:val="28"/>
        </w:rPr>
        <w:t xml:space="preserve"> </w:t>
      </w:r>
      <w:r w:rsidRPr="00946740">
        <w:rPr>
          <w:spacing w:val="-4"/>
          <w:w w:val="105"/>
          <w:sz w:val="28"/>
        </w:rPr>
        <w:t>2025</w:t>
      </w:r>
      <w:r w:rsidR="006E3B7B">
        <w:rPr>
          <w:spacing w:val="-4"/>
          <w:w w:val="105"/>
          <w:sz w:val="28"/>
        </w:rPr>
        <w:t xml:space="preserve"> </w:t>
      </w:r>
    </w:p>
    <w:p w14:paraId="6E33B382" w14:textId="77777777" w:rsidR="007A46B2" w:rsidRPr="00946740" w:rsidRDefault="007A46B2">
      <w:pPr>
        <w:pStyle w:val="BodyText"/>
        <w:rPr>
          <w:sz w:val="28"/>
        </w:rPr>
      </w:pPr>
    </w:p>
    <w:p w14:paraId="507A6608" w14:textId="77777777" w:rsidR="007A46B2" w:rsidRPr="00946740" w:rsidRDefault="007A46B2">
      <w:pPr>
        <w:pStyle w:val="BodyText"/>
        <w:spacing w:before="94"/>
        <w:rPr>
          <w:sz w:val="28"/>
        </w:rPr>
      </w:pPr>
    </w:p>
    <w:p w14:paraId="02A918A7" w14:textId="77777777" w:rsidR="007A46B2" w:rsidRPr="00946740" w:rsidRDefault="00000000">
      <w:pPr>
        <w:pStyle w:val="Heading6"/>
        <w:ind w:right="1604"/>
        <w:jc w:val="center"/>
      </w:pPr>
      <w:r w:rsidRPr="00946740">
        <w:rPr>
          <w:spacing w:val="-2"/>
        </w:rPr>
        <w:t>Abstract</w:t>
      </w:r>
    </w:p>
    <w:p w14:paraId="2C2366AE" w14:textId="77777777" w:rsidR="007A46B2" w:rsidRPr="00946740" w:rsidRDefault="007A46B2">
      <w:pPr>
        <w:pStyle w:val="BodyText"/>
        <w:spacing w:before="186"/>
        <w:rPr>
          <w:b/>
        </w:rPr>
      </w:pPr>
    </w:p>
    <w:p w14:paraId="6526FAE7" w14:textId="1850E927" w:rsidR="007A46B2" w:rsidRPr="00946740" w:rsidRDefault="00000000">
      <w:pPr>
        <w:pStyle w:val="BodyText"/>
        <w:spacing w:line="256" w:lineRule="auto"/>
        <w:ind w:left="701" w:right="1659" w:firstLine="327"/>
        <w:jc w:val="both"/>
      </w:pPr>
      <w:r w:rsidRPr="00946740">
        <w:rPr>
          <w:w w:val="110"/>
        </w:rPr>
        <w:t xml:space="preserve">Do individuals with Hispanic </w:t>
      </w:r>
      <w:r w:rsidR="00B83538">
        <w:rPr>
          <w:w w:val="110"/>
        </w:rPr>
        <w:t>sur</w:t>
      </w:r>
      <w:r w:rsidRPr="00946740">
        <w:rPr>
          <w:w w:val="110"/>
        </w:rPr>
        <w:t xml:space="preserve">names face labor market discrimination? This study analyzes the impact of Hispanic-sounding surnames on wages among interethnic </w:t>
      </w:r>
      <w:r w:rsidR="00B83538">
        <w:rPr>
          <w:w w:val="110"/>
        </w:rPr>
        <w:t>Americans</w:t>
      </w:r>
      <w:r w:rsidR="00E47916" w:rsidRPr="00946740">
        <w:rPr>
          <w:w w:val="110"/>
        </w:rPr>
        <w:t xml:space="preserve"> </w:t>
      </w:r>
      <w:r w:rsidRPr="00946740">
        <w:rPr>
          <w:w w:val="110"/>
        </w:rPr>
        <w:t>with one White and one Hispanic parent.</w:t>
      </w:r>
      <w:r w:rsidRPr="00946740">
        <w:rPr>
          <w:spacing w:val="32"/>
          <w:w w:val="110"/>
        </w:rPr>
        <w:t xml:space="preserve"> </w:t>
      </w:r>
      <w:r w:rsidRPr="00946740">
        <w:rPr>
          <w:w w:val="110"/>
        </w:rPr>
        <w:t xml:space="preserve">I find that individuals that likely have Hispanic surnames </w:t>
      </w:r>
      <w:r w:rsidR="00B83538">
        <w:rPr>
          <w:w w:val="110"/>
        </w:rPr>
        <w:t xml:space="preserve">(i.e., </w:t>
      </w:r>
      <w:r w:rsidR="006139EF">
        <w:rPr>
          <w:w w:val="110"/>
        </w:rPr>
        <w:t xml:space="preserve">those </w:t>
      </w:r>
      <w:r w:rsidR="00B83538">
        <w:rPr>
          <w:w w:val="110"/>
        </w:rPr>
        <w:t xml:space="preserve">with a Hispanic father) </w:t>
      </w:r>
      <w:r w:rsidRPr="00946740">
        <w:rPr>
          <w:w w:val="110"/>
        </w:rPr>
        <w:t xml:space="preserve">often earn less, with a notable wage gap favoring those with </w:t>
      </w:r>
      <w:commentRangeStart w:id="1"/>
      <w:r w:rsidRPr="00946740">
        <w:rPr>
          <w:w w:val="110"/>
        </w:rPr>
        <w:t>White</w:t>
      </w:r>
      <w:r w:rsidR="00B83538">
        <w:rPr>
          <w:w w:val="110"/>
        </w:rPr>
        <w:t>-sounding</w:t>
      </w:r>
      <w:r w:rsidRPr="00946740">
        <w:rPr>
          <w:w w:val="110"/>
        </w:rPr>
        <w:t xml:space="preserve"> </w:t>
      </w:r>
      <w:commentRangeEnd w:id="1"/>
      <w:r w:rsidR="000A43C3">
        <w:rPr>
          <w:rStyle w:val="CommentReference"/>
        </w:rPr>
        <w:commentReference w:id="1"/>
      </w:r>
      <w:r w:rsidRPr="00946740">
        <w:rPr>
          <w:w w:val="110"/>
        </w:rPr>
        <w:t>surnames.</w:t>
      </w:r>
      <w:r w:rsidRPr="00946740">
        <w:rPr>
          <w:spacing w:val="38"/>
          <w:w w:val="110"/>
        </w:rPr>
        <w:t xml:space="preserve"> </w:t>
      </w:r>
      <w:r w:rsidRPr="00946740">
        <w:rPr>
          <w:w w:val="110"/>
        </w:rPr>
        <w:t>People born to His</w:t>
      </w:r>
      <w:r w:rsidRPr="00946740">
        <w:rPr>
          <w:spacing w:val="-2"/>
          <w:w w:val="110"/>
        </w:rPr>
        <w:t>panic</w:t>
      </w:r>
      <w:r w:rsidRPr="00946740">
        <w:rPr>
          <w:spacing w:val="-7"/>
          <w:w w:val="110"/>
        </w:rPr>
        <w:t xml:space="preserve"> </w:t>
      </w:r>
      <w:r w:rsidRPr="00946740">
        <w:rPr>
          <w:spacing w:val="-2"/>
          <w:w w:val="110"/>
        </w:rPr>
        <w:t>fathers</w:t>
      </w:r>
      <w:r w:rsidRPr="00946740">
        <w:rPr>
          <w:spacing w:val="-7"/>
          <w:w w:val="110"/>
        </w:rPr>
        <w:t xml:space="preserve"> </w:t>
      </w:r>
      <w:r w:rsidRPr="00946740">
        <w:rPr>
          <w:spacing w:val="-2"/>
          <w:w w:val="110"/>
        </w:rPr>
        <w:t>and</w:t>
      </w:r>
      <w:r w:rsidRPr="00946740">
        <w:rPr>
          <w:spacing w:val="-7"/>
          <w:w w:val="110"/>
        </w:rPr>
        <w:t xml:space="preserve"> </w:t>
      </w:r>
      <w:r w:rsidRPr="00946740">
        <w:rPr>
          <w:spacing w:val="-2"/>
          <w:w w:val="110"/>
        </w:rPr>
        <w:t>White</w:t>
      </w:r>
      <w:r w:rsidRPr="00946740">
        <w:rPr>
          <w:spacing w:val="-7"/>
          <w:w w:val="110"/>
        </w:rPr>
        <w:t xml:space="preserve"> </w:t>
      </w:r>
      <w:r w:rsidRPr="00946740">
        <w:rPr>
          <w:spacing w:val="-2"/>
          <w:w w:val="110"/>
        </w:rPr>
        <w:t>mothers</w:t>
      </w:r>
      <w:r w:rsidRPr="00946740">
        <w:rPr>
          <w:spacing w:val="-7"/>
          <w:w w:val="110"/>
        </w:rPr>
        <w:t xml:space="preserve"> </w:t>
      </w:r>
      <w:r w:rsidRPr="00946740">
        <w:rPr>
          <w:spacing w:val="-2"/>
          <w:w w:val="110"/>
        </w:rPr>
        <w:t>receive</w:t>
      </w:r>
      <w:r w:rsidRPr="00946740">
        <w:rPr>
          <w:spacing w:val="-7"/>
          <w:w w:val="110"/>
        </w:rPr>
        <w:t xml:space="preserve"> </w:t>
      </w:r>
      <w:commentRangeStart w:id="2"/>
      <w:r w:rsidRPr="00946740">
        <w:rPr>
          <w:spacing w:val="-2"/>
          <w:w w:val="110"/>
        </w:rPr>
        <w:t>0.2</w:t>
      </w:r>
      <w:r w:rsidRPr="00946740">
        <w:rPr>
          <w:spacing w:val="-7"/>
          <w:w w:val="110"/>
        </w:rPr>
        <w:t xml:space="preserve"> </w:t>
      </w:r>
      <w:r w:rsidR="006E3B7B">
        <w:rPr>
          <w:spacing w:val="-7"/>
          <w:w w:val="110"/>
        </w:rPr>
        <w:t xml:space="preserve">fewer </w:t>
      </w:r>
      <w:r w:rsidRPr="00946740">
        <w:rPr>
          <w:spacing w:val="-2"/>
          <w:w w:val="110"/>
        </w:rPr>
        <w:t>years</w:t>
      </w:r>
      <w:r w:rsidRPr="00946740">
        <w:rPr>
          <w:spacing w:val="-7"/>
          <w:w w:val="110"/>
        </w:rPr>
        <w:t xml:space="preserve"> </w:t>
      </w:r>
      <w:commentRangeEnd w:id="2"/>
      <w:r w:rsidR="006139EF">
        <w:rPr>
          <w:rStyle w:val="CommentReference"/>
        </w:rPr>
        <w:commentReference w:id="2"/>
      </w:r>
      <w:r w:rsidRPr="00946740">
        <w:rPr>
          <w:spacing w:val="-2"/>
          <w:w w:val="110"/>
        </w:rPr>
        <w:t>of</w:t>
      </w:r>
      <w:r w:rsidRPr="00946740">
        <w:rPr>
          <w:spacing w:val="-7"/>
          <w:w w:val="110"/>
        </w:rPr>
        <w:t xml:space="preserve"> </w:t>
      </w:r>
      <w:r w:rsidRPr="00946740">
        <w:rPr>
          <w:spacing w:val="-2"/>
          <w:w w:val="110"/>
        </w:rPr>
        <w:t>education</w:t>
      </w:r>
      <w:r w:rsidRPr="00946740">
        <w:rPr>
          <w:spacing w:val="-7"/>
          <w:w w:val="110"/>
        </w:rPr>
        <w:t xml:space="preserve"> </w:t>
      </w:r>
      <w:r w:rsidRPr="00946740">
        <w:rPr>
          <w:spacing w:val="-2"/>
          <w:w w:val="110"/>
        </w:rPr>
        <w:t>than</w:t>
      </w:r>
      <w:r w:rsidRPr="00946740">
        <w:rPr>
          <w:spacing w:val="-7"/>
          <w:w w:val="110"/>
        </w:rPr>
        <w:t xml:space="preserve"> </w:t>
      </w:r>
      <w:r w:rsidRPr="00946740">
        <w:rPr>
          <w:spacing w:val="-2"/>
          <w:w w:val="110"/>
        </w:rPr>
        <w:t xml:space="preserve">those </w:t>
      </w:r>
      <w:r w:rsidRPr="00946740">
        <w:rPr>
          <w:w w:val="110"/>
        </w:rPr>
        <w:t>born to White fathers and Hispanic mothers.</w:t>
      </w:r>
      <w:r w:rsidRPr="00946740">
        <w:rPr>
          <w:spacing w:val="40"/>
          <w:w w:val="110"/>
        </w:rPr>
        <w:t xml:space="preserve"> </w:t>
      </w:r>
      <w:r w:rsidRPr="00946740">
        <w:rPr>
          <w:w w:val="110"/>
        </w:rPr>
        <w:t>Men born to Hispanic fathers and</w:t>
      </w:r>
      <w:r w:rsidRPr="00946740">
        <w:rPr>
          <w:spacing w:val="-11"/>
          <w:w w:val="110"/>
        </w:rPr>
        <w:t xml:space="preserve"> </w:t>
      </w:r>
      <w:r w:rsidRPr="00946740">
        <w:rPr>
          <w:w w:val="110"/>
        </w:rPr>
        <w:t>White</w:t>
      </w:r>
      <w:r w:rsidRPr="00946740">
        <w:rPr>
          <w:spacing w:val="-11"/>
          <w:w w:val="110"/>
        </w:rPr>
        <w:t xml:space="preserve"> </w:t>
      </w:r>
      <w:r w:rsidRPr="00946740">
        <w:rPr>
          <w:w w:val="110"/>
        </w:rPr>
        <w:t>mothers</w:t>
      </w:r>
      <w:r w:rsidRPr="00946740">
        <w:rPr>
          <w:spacing w:val="-11"/>
          <w:w w:val="110"/>
        </w:rPr>
        <w:t xml:space="preserve"> </w:t>
      </w:r>
      <w:r w:rsidRPr="00946740">
        <w:rPr>
          <w:w w:val="110"/>
        </w:rPr>
        <w:t>are</w:t>
      </w:r>
      <w:r w:rsidRPr="00946740">
        <w:rPr>
          <w:spacing w:val="-11"/>
          <w:w w:val="110"/>
        </w:rPr>
        <w:t xml:space="preserve"> </w:t>
      </w:r>
      <w:r w:rsidRPr="00946740">
        <w:rPr>
          <w:w w:val="110"/>
        </w:rPr>
        <w:t>1</w:t>
      </w:r>
      <w:r w:rsidRPr="00946740">
        <w:rPr>
          <w:spacing w:val="-11"/>
          <w:w w:val="110"/>
        </w:rPr>
        <w:t xml:space="preserve"> </w:t>
      </w:r>
      <w:r w:rsidRPr="00946740">
        <w:rPr>
          <w:w w:val="110"/>
        </w:rPr>
        <w:t>percentage</w:t>
      </w:r>
      <w:r w:rsidRPr="00946740">
        <w:rPr>
          <w:spacing w:val="-11"/>
          <w:w w:val="110"/>
        </w:rPr>
        <w:t xml:space="preserve"> </w:t>
      </w:r>
      <w:r w:rsidRPr="00946740">
        <w:rPr>
          <w:w w:val="110"/>
        </w:rPr>
        <w:t>point</w:t>
      </w:r>
      <w:r w:rsidRPr="00946740">
        <w:rPr>
          <w:spacing w:val="-11"/>
          <w:w w:val="110"/>
        </w:rPr>
        <w:t xml:space="preserve"> </w:t>
      </w:r>
      <w:r w:rsidRPr="00946740">
        <w:rPr>
          <w:w w:val="110"/>
        </w:rPr>
        <w:t>more</w:t>
      </w:r>
      <w:r w:rsidRPr="00946740">
        <w:rPr>
          <w:spacing w:val="-11"/>
          <w:w w:val="110"/>
        </w:rPr>
        <w:t xml:space="preserve"> </w:t>
      </w:r>
      <w:r w:rsidRPr="00946740">
        <w:rPr>
          <w:w w:val="110"/>
        </w:rPr>
        <w:t>likely</w:t>
      </w:r>
      <w:r w:rsidRPr="00946740">
        <w:rPr>
          <w:spacing w:val="-11"/>
          <w:w w:val="110"/>
        </w:rPr>
        <w:t xml:space="preserve"> </w:t>
      </w:r>
      <w:r w:rsidRPr="00946740">
        <w:rPr>
          <w:w w:val="110"/>
        </w:rPr>
        <w:t>to</w:t>
      </w:r>
      <w:r w:rsidRPr="00946740">
        <w:rPr>
          <w:spacing w:val="-11"/>
          <w:w w:val="110"/>
        </w:rPr>
        <w:t xml:space="preserve"> </w:t>
      </w:r>
      <w:r w:rsidRPr="00946740">
        <w:rPr>
          <w:w w:val="110"/>
        </w:rPr>
        <w:t>be</w:t>
      </w:r>
      <w:r w:rsidRPr="00946740">
        <w:rPr>
          <w:spacing w:val="-11"/>
          <w:w w:val="110"/>
        </w:rPr>
        <w:t xml:space="preserve"> </w:t>
      </w:r>
      <w:r w:rsidRPr="00946740">
        <w:rPr>
          <w:w w:val="110"/>
        </w:rPr>
        <w:t>unemployed,</w:t>
      </w:r>
      <w:r w:rsidRPr="00946740">
        <w:rPr>
          <w:spacing w:val="-9"/>
          <w:w w:val="110"/>
        </w:rPr>
        <w:t xml:space="preserve"> </w:t>
      </w:r>
      <w:r w:rsidRPr="00946740">
        <w:rPr>
          <w:w w:val="110"/>
        </w:rPr>
        <w:t>and</w:t>
      </w:r>
      <w:r w:rsidR="006E3B7B">
        <w:rPr>
          <w:w w:val="110"/>
        </w:rPr>
        <w:t xml:space="preserve"> they</w:t>
      </w:r>
      <w:r w:rsidRPr="00946740">
        <w:rPr>
          <w:w w:val="110"/>
        </w:rPr>
        <w:t xml:space="preserve"> earn 5 percentage points less than </w:t>
      </w:r>
      <w:r w:rsidR="002373E3">
        <w:rPr>
          <w:w w:val="110"/>
        </w:rPr>
        <w:t>men</w:t>
      </w:r>
      <w:r w:rsidR="002373E3" w:rsidRPr="00946740">
        <w:rPr>
          <w:w w:val="110"/>
        </w:rPr>
        <w:t xml:space="preserve"> </w:t>
      </w:r>
      <w:r w:rsidRPr="00946740">
        <w:rPr>
          <w:w w:val="110"/>
        </w:rPr>
        <w:t xml:space="preserve">born to White fathers and Hispanic </w:t>
      </w:r>
      <w:r w:rsidRPr="00946740">
        <w:rPr>
          <w:spacing w:val="-2"/>
          <w:w w:val="110"/>
        </w:rPr>
        <w:t>mothers</w:t>
      </w:r>
      <w:r w:rsidR="00B83538">
        <w:rPr>
          <w:spacing w:val="-2"/>
          <w:w w:val="110"/>
        </w:rPr>
        <w:t xml:space="preserve">. I </w:t>
      </w:r>
      <w:r w:rsidR="006139EF">
        <w:rPr>
          <w:spacing w:val="-2"/>
          <w:w w:val="110"/>
        </w:rPr>
        <w:t xml:space="preserve">also </w:t>
      </w:r>
      <w:r w:rsidR="00B83538">
        <w:rPr>
          <w:spacing w:val="-2"/>
          <w:w w:val="110"/>
        </w:rPr>
        <w:t>show that this</w:t>
      </w:r>
      <w:r w:rsidR="006E3B7B" w:rsidRPr="00946740">
        <w:rPr>
          <w:spacing w:val="-2"/>
          <w:w w:val="110"/>
        </w:rPr>
        <w:t xml:space="preserve"> </w:t>
      </w:r>
      <w:r w:rsidRPr="00946740">
        <w:rPr>
          <w:spacing w:val="-2"/>
          <w:w w:val="110"/>
        </w:rPr>
        <w:t>gap</w:t>
      </w:r>
      <w:r w:rsidRPr="00946740">
        <w:rPr>
          <w:spacing w:val="-11"/>
          <w:w w:val="110"/>
        </w:rPr>
        <w:t xml:space="preserve"> </w:t>
      </w:r>
      <w:r w:rsidR="006E3B7B">
        <w:rPr>
          <w:spacing w:val="-2"/>
          <w:w w:val="110"/>
        </w:rPr>
        <w:t xml:space="preserve">can </w:t>
      </w:r>
      <w:r w:rsidR="00B83538">
        <w:rPr>
          <w:spacing w:val="-2"/>
          <w:w w:val="110"/>
        </w:rPr>
        <w:t xml:space="preserve">largely </w:t>
      </w:r>
      <w:r w:rsidR="006E3B7B">
        <w:rPr>
          <w:spacing w:val="-2"/>
          <w:w w:val="110"/>
        </w:rPr>
        <w:t>be explained by</w:t>
      </w:r>
      <w:r w:rsidRPr="00946740">
        <w:rPr>
          <w:spacing w:val="-11"/>
          <w:w w:val="110"/>
        </w:rPr>
        <w:t xml:space="preserve"> </w:t>
      </w:r>
      <w:r w:rsidRPr="00946740">
        <w:rPr>
          <w:spacing w:val="-2"/>
          <w:w w:val="110"/>
        </w:rPr>
        <w:t>educational</w:t>
      </w:r>
      <w:r w:rsidRPr="00946740">
        <w:rPr>
          <w:spacing w:val="-11"/>
          <w:w w:val="110"/>
        </w:rPr>
        <w:t xml:space="preserve"> </w:t>
      </w:r>
      <w:commentRangeStart w:id="3"/>
      <w:r w:rsidR="00B83538">
        <w:rPr>
          <w:spacing w:val="-2"/>
          <w:w w:val="110"/>
        </w:rPr>
        <w:t>disparities</w:t>
      </w:r>
      <w:commentRangeEnd w:id="3"/>
      <w:r w:rsidR="00B83538">
        <w:rPr>
          <w:rStyle w:val="CommentReference"/>
        </w:rPr>
        <w:commentReference w:id="3"/>
      </w:r>
      <w:r w:rsidRPr="00946740">
        <w:rPr>
          <w:spacing w:val="-2"/>
          <w:w w:val="110"/>
        </w:rPr>
        <w:t xml:space="preserve">. </w:t>
      </w:r>
      <w:r w:rsidRPr="00946740">
        <w:rPr>
          <w:b/>
          <w:spacing w:val="-2"/>
          <w:w w:val="110"/>
        </w:rPr>
        <w:t>JEL</w:t>
      </w:r>
      <w:r w:rsidRPr="00946740">
        <w:rPr>
          <w:spacing w:val="-2"/>
          <w:w w:val="110"/>
        </w:rPr>
        <w:t>:</w:t>
      </w:r>
      <w:r w:rsidRPr="00946740">
        <w:rPr>
          <w:spacing w:val="-11"/>
          <w:w w:val="110"/>
        </w:rPr>
        <w:t xml:space="preserve"> </w:t>
      </w:r>
      <w:r w:rsidRPr="00946740">
        <w:rPr>
          <w:spacing w:val="-2"/>
          <w:w w:val="110"/>
        </w:rPr>
        <w:t xml:space="preserve">J71; </w:t>
      </w:r>
      <w:r w:rsidRPr="00946740">
        <w:t>J64; J15; J31; I24; J62</w:t>
      </w:r>
    </w:p>
    <w:p w14:paraId="23744AA8" w14:textId="77777777" w:rsidR="007A46B2" w:rsidRPr="00946740" w:rsidRDefault="007A46B2">
      <w:pPr>
        <w:pStyle w:val="BodyText"/>
      </w:pPr>
    </w:p>
    <w:p w14:paraId="3F60E799" w14:textId="77777777" w:rsidR="007A46B2" w:rsidRPr="00946740" w:rsidRDefault="007A46B2">
      <w:pPr>
        <w:pStyle w:val="BodyText"/>
        <w:spacing w:before="186"/>
      </w:pPr>
    </w:p>
    <w:p w14:paraId="03A1A6E3" w14:textId="77777777" w:rsidR="007A46B2" w:rsidRPr="00946740" w:rsidRDefault="00000000">
      <w:pPr>
        <w:pStyle w:val="BodyText"/>
        <w:ind w:left="928"/>
      </w:pPr>
      <w:r w:rsidRPr="00946740">
        <w:rPr>
          <w:b/>
          <w:spacing w:val="2"/>
        </w:rPr>
        <w:t>Keywords</w:t>
      </w:r>
      <w:r w:rsidRPr="00946740">
        <w:rPr>
          <w:spacing w:val="2"/>
        </w:rPr>
        <w:t>:</w:t>
      </w:r>
      <w:r w:rsidRPr="00946740">
        <w:rPr>
          <w:spacing w:val="64"/>
        </w:rPr>
        <w:t xml:space="preserve"> </w:t>
      </w:r>
      <w:r w:rsidRPr="00946740">
        <w:rPr>
          <w:spacing w:val="2"/>
        </w:rPr>
        <w:t>Discrimination</w:t>
      </w:r>
      <w:r w:rsidRPr="00946740">
        <w:rPr>
          <w:spacing w:val="40"/>
        </w:rPr>
        <w:t xml:space="preserve"> </w:t>
      </w:r>
      <w:r w:rsidRPr="00946740">
        <w:rPr>
          <w:spacing w:val="2"/>
        </w:rPr>
        <w:t>and</w:t>
      </w:r>
      <w:r w:rsidRPr="00946740">
        <w:rPr>
          <w:spacing w:val="41"/>
        </w:rPr>
        <w:t xml:space="preserve"> </w:t>
      </w:r>
      <w:r w:rsidRPr="00946740">
        <w:rPr>
          <w:spacing w:val="2"/>
        </w:rPr>
        <w:t>Prejudice;</w:t>
      </w:r>
      <w:r w:rsidRPr="00946740">
        <w:rPr>
          <w:spacing w:val="41"/>
        </w:rPr>
        <w:t xml:space="preserve"> </w:t>
      </w:r>
      <w:r w:rsidRPr="00946740">
        <w:rPr>
          <w:spacing w:val="2"/>
        </w:rPr>
        <w:t>Wage</w:t>
      </w:r>
      <w:r w:rsidRPr="00946740">
        <w:rPr>
          <w:spacing w:val="41"/>
        </w:rPr>
        <w:t xml:space="preserve"> </w:t>
      </w:r>
      <w:r w:rsidRPr="00946740">
        <w:rPr>
          <w:spacing w:val="2"/>
        </w:rPr>
        <w:t>Gap;</w:t>
      </w:r>
      <w:r w:rsidRPr="00946740">
        <w:rPr>
          <w:spacing w:val="41"/>
        </w:rPr>
        <w:t xml:space="preserve"> </w:t>
      </w:r>
      <w:r w:rsidRPr="00946740">
        <w:rPr>
          <w:spacing w:val="2"/>
        </w:rPr>
        <w:t>Inter-ethnic</w:t>
      </w:r>
      <w:r w:rsidRPr="00946740">
        <w:rPr>
          <w:spacing w:val="41"/>
        </w:rPr>
        <w:t xml:space="preserve"> </w:t>
      </w:r>
      <w:r w:rsidRPr="00946740">
        <w:rPr>
          <w:spacing w:val="-2"/>
        </w:rPr>
        <w:t>Families</w:t>
      </w:r>
    </w:p>
    <w:p w14:paraId="6B8BFED2" w14:textId="77777777" w:rsidR="007A46B2" w:rsidRPr="00946740" w:rsidRDefault="007A46B2">
      <w:pPr>
        <w:pStyle w:val="BodyText"/>
        <w:rPr>
          <w:sz w:val="20"/>
        </w:rPr>
      </w:pPr>
    </w:p>
    <w:p w14:paraId="74BBAC81" w14:textId="77777777" w:rsidR="007A46B2" w:rsidRPr="00946740" w:rsidRDefault="007A46B2">
      <w:pPr>
        <w:pStyle w:val="BodyText"/>
        <w:rPr>
          <w:sz w:val="20"/>
        </w:rPr>
      </w:pPr>
    </w:p>
    <w:p w14:paraId="5ED5D88F" w14:textId="77777777" w:rsidR="007A46B2" w:rsidRPr="00946740" w:rsidRDefault="007A46B2">
      <w:pPr>
        <w:pStyle w:val="BodyText"/>
        <w:rPr>
          <w:sz w:val="20"/>
        </w:rPr>
      </w:pPr>
    </w:p>
    <w:p w14:paraId="4CE1BDFD" w14:textId="77777777" w:rsidR="007A46B2" w:rsidRPr="00946740" w:rsidRDefault="00000000">
      <w:pPr>
        <w:pStyle w:val="BodyText"/>
        <w:spacing w:before="67"/>
        <w:rPr>
          <w:sz w:val="20"/>
        </w:rPr>
      </w:pPr>
      <w:r w:rsidRPr="00946740">
        <w:rPr>
          <w:noProof/>
        </w:rPr>
        <mc:AlternateContent>
          <mc:Choice Requires="wps">
            <w:drawing>
              <wp:anchor distT="0" distB="0" distL="0" distR="0" simplePos="0" relativeHeight="487587840" behindDoc="1" locked="0" layoutInCell="1" allowOverlap="1" wp14:anchorId="0DE562B7" wp14:editId="3408B5C3">
                <wp:simplePos x="0" y="0"/>
                <wp:positionH relativeFrom="page">
                  <wp:posOffset>1165872</wp:posOffset>
                </wp:positionH>
                <wp:positionV relativeFrom="paragraph">
                  <wp:posOffset>203848</wp:posOffset>
                </wp:positionV>
                <wp:extent cx="1088390" cy="127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D91A1B" id="Graphic 1" o:spid="_x0000_s1026" style="position:absolute;margin-left:91.8pt;margin-top:16.05pt;width:85.7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BKjcj7jAAAADgEAAA8AAAAAAAAAAAAAAAAAbQQAAGRycy9kb3ducmV2LnhtbFBLBQYA&#13;&#10;AAAABAAEAPMAAAB9BQAAAAA=&#13;&#10;" path="m,l1088110,e" filled="f" strokeweight=".14039mm">
                <v:path arrowok="t"/>
                <w10:wrap type="topAndBottom" anchorx="page"/>
              </v:shape>
            </w:pict>
          </mc:Fallback>
        </mc:AlternateContent>
      </w:r>
    </w:p>
    <w:p w14:paraId="0B427D29" w14:textId="77777777" w:rsidR="007A46B2" w:rsidRPr="00946740" w:rsidRDefault="00000000">
      <w:pPr>
        <w:spacing w:before="32" w:line="249" w:lineRule="auto"/>
        <w:ind w:left="116" w:right="1073" w:firstLine="289"/>
        <w:jc w:val="both"/>
        <w:rPr>
          <w:sz w:val="20"/>
        </w:rPr>
      </w:pPr>
      <w:r w:rsidRPr="00946740">
        <w:rPr>
          <w:spacing w:val="-2"/>
          <w:w w:val="110"/>
          <w:position w:val="3"/>
          <w:sz w:val="15"/>
        </w:rPr>
        <w:t>*</w:t>
      </w:r>
      <w:r w:rsidRPr="00946740">
        <w:rPr>
          <w:spacing w:val="-2"/>
          <w:w w:val="110"/>
          <w:sz w:val="20"/>
        </w:rPr>
        <w:t>I</w:t>
      </w:r>
      <w:r w:rsidRPr="00946740">
        <w:rPr>
          <w:spacing w:val="-6"/>
          <w:w w:val="110"/>
          <w:sz w:val="20"/>
        </w:rPr>
        <w:t xml:space="preserve"> </w:t>
      </w:r>
      <w:r w:rsidRPr="00946740">
        <w:rPr>
          <w:spacing w:val="-2"/>
          <w:w w:val="110"/>
          <w:sz w:val="20"/>
        </w:rPr>
        <w:t>thank</w:t>
      </w:r>
      <w:r w:rsidRPr="00946740">
        <w:rPr>
          <w:spacing w:val="-6"/>
          <w:w w:val="110"/>
          <w:sz w:val="20"/>
        </w:rPr>
        <w:t xml:space="preserve"> </w:t>
      </w:r>
      <w:r w:rsidRPr="00946740">
        <w:rPr>
          <w:spacing w:val="-2"/>
          <w:w w:val="110"/>
          <w:sz w:val="20"/>
        </w:rPr>
        <w:t>Patrick</w:t>
      </w:r>
      <w:r w:rsidRPr="00946740">
        <w:rPr>
          <w:spacing w:val="-5"/>
          <w:w w:val="110"/>
          <w:sz w:val="20"/>
        </w:rPr>
        <w:t xml:space="preserve"> </w:t>
      </w:r>
      <w:r w:rsidRPr="00946740">
        <w:rPr>
          <w:spacing w:val="-2"/>
          <w:w w:val="110"/>
          <w:sz w:val="20"/>
        </w:rPr>
        <w:t>Button,</w:t>
      </w:r>
      <w:r w:rsidRPr="00946740">
        <w:rPr>
          <w:spacing w:val="-4"/>
          <w:w w:val="110"/>
          <w:sz w:val="20"/>
        </w:rPr>
        <w:t xml:space="preserve"> </w:t>
      </w:r>
      <w:r w:rsidRPr="00946740">
        <w:rPr>
          <w:spacing w:val="-2"/>
          <w:w w:val="110"/>
          <w:sz w:val="20"/>
        </w:rPr>
        <w:t>Willa</w:t>
      </w:r>
      <w:r w:rsidRPr="00946740">
        <w:rPr>
          <w:spacing w:val="-6"/>
          <w:w w:val="110"/>
          <w:sz w:val="20"/>
        </w:rPr>
        <w:t xml:space="preserve"> </w:t>
      </w:r>
      <w:r w:rsidRPr="00946740">
        <w:rPr>
          <w:spacing w:val="-2"/>
          <w:w w:val="110"/>
          <w:sz w:val="20"/>
        </w:rPr>
        <w:t>Friedman,</w:t>
      </w:r>
      <w:r w:rsidRPr="00946740">
        <w:rPr>
          <w:spacing w:val="-4"/>
          <w:w w:val="110"/>
          <w:sz w:val="20"/>
        </w:rPr>
        <w:t xml:space="preserve"> </w:t>
      </w:r>
      <w:r w:rsidRPr="00946740">
        <w:rPr>
          <w:spacing w:val="-2"/>
          <w:w w:val="110"/>
          <w:sz w:val="20"/>
        </w:rPr>
        <w:t>Chinhui</w:t>
      </w:r>
      <w:r w:rsidRPr="00946740">
        <w:rPr>
          <w:spacing w:val="-5"/>
          <w:w w:val="110"/>
          <w:sz w:val="20"/>
        </w:rPr>
        <w:t xml:space="preserve"> </w:t>
      </w:r>
      <w:r w:rsidRPr="00946740">
        <w:rPr>
          <w:spacing w:val="-2"/>
          <w:w w:val="110"/>
          <w:sz w:val="20"/>
        </w:rPr>
        <w:t>Juhn,</w:t>
      </w:r>
      <w:r w:rsidRPr="00946740">
        <w:rPr>
          <w:spacing w:val="-4"/>
          <w:w w:val="110"/>
          <w:sz w:val="20"/>
        </w:rPr>
        <w:t xml:space="preserve"> </w:t>
      </w:r>
      <w:r w:rsidRPr="00946740">
        <w:rPr>
          <w:spacing w:val="-2"/>
          <w:w w:val="110"/>
          <w:sz w:val="20"/>
        </w:rPr>
        <w:t>Vikram</w:t>
      </w:r>
      <w:r w:rsidRPr="00946740">
        <w:rPr>
          <w:spacing w:val="-6"/>
          <w:w w:val="110"/>
          <w:sz w:val="20"/>
        </w:rPr>
        <w:t xml:space="preserve"> </w:t>
      </w:r>
      <w:r w:rsidRPr="00946740">
        <w:rPr>
          <w:spacing w:val="-2"/>
          <w:w w:val="110"/>
          <w:sz w:val="20"/>
        </w:rPr>
        <w:t>Maheshri,</w:t>
      </w:r>
      <w:r w:rsidRPr="00946740">
        <w:rPr>
          <w:spacing w:val="-4"/>
          <w:w w:val="110"/>
          <w:sz w:val="20"/>
        </w:rPr>
        <w:t xml:space="preserve"> </w:t>
      </w:r>
      <w:r w:rsidRPr="00946740">
        <w:rPr>
          <w:spacing w:val="-2"/>
          <w:w w:val="110"/>
          <w:sz w:val="20"/>
        </w:rPr>
        <w:t>and</w:t>
      </w:r>
      <w:r w:rsidRPr="00946740">
        <w:rPr>
          <w:spacing w:val="-6"/>
          <w:w w:val="110"/>
          <w:sz w:val="20"/>
        </w:rPr>
        <w:t xml:space="preserve"> </w:t>
      </w:r>
      <w:r w:rsidRPr="00946740">
        <w:rPr>
          <w:spacing w:val="-2"/>
          <w:w w:val="110"/>
          <w:sz w:val="20"/>
        </w:rPr>
        <w:t>Yona</w:t>
      </w:r>
      <w:r w:rsidRPr="00946740">
        <w:rPr>
          <w:spacing w:val="-5"/>
          <w:w w:val="110"/>
          <w:sz w:val="20"/>
        </w:rPr>
        <w:t xml:space="preserve"> </w:t>
      </w:r>
      <w:r w:rsidRPr="00946740">
        <w:rPr>
          <w:spacing w:val="-2"/>
          <w:w w:val="110"/>
          <w:sz w:val="20"/>
        </w:rPr>
        <w:t xml:space="preserve">Rubinstein </w:t>
      </w:r>
      <w:r w:rsidRPr="00946740">
        <w:rPr>
          <w:w w:val="110"/>
          <w:sz w:val="20"/>
        </w:rPr>
        <w:t>for their support and advice.</w:t>
      </w:r>
      <w:r w:rsidRPr="00946740">
        <w:rPr>
          <w:spacing w:val="30"/>
          <w:w w:val="110"/>
          <w:sz w:val="20"/>
        </w:rPr>
        <w:t xml:space="preserve"> </w:t>
      </w:r>
      <w:r w:rsidRPr="00946740">
        <w:rPr>
          <w:w w:val="110"/>
          <w:sz w:val="20"/>
        </w:rPr>
        <w:t>I also thank Aimee Chin, Steven Craig, German Cubas, Elaine Liu, Fan Wang, and the participants of the Applied Microeconomics Workshop at the University of Houston, and European Society for Population Economics (ESPE) for helpful feedback.</w:t>
      </w:r>
    </w:p>
    <w:p w14:paraId="10C8571A" w14:textId="77777777" w:rsidR="007A46B2" w:rsidRPr="00946740" w:rsidRDefault="00000000">
      <w:pPr>
        <w:spacing w:before="4" w:line="240" w:lineRule="exact"/>
        <w:ind w:left="116" w:right="1073" w:firstLine="272"/>
        <w:jc w:val="both"/>
        <w:rPr>
          <w:sz w:val="20"/>
        </w:rPr>
      </w:pPr>
      <w:r w:rsidRPr="00946740">
        <w:rPr>
          <w:w w:val="110"/>
          <w:position w:val="7"/>
          <w:sz w:val="15"/>
        </w:rPr>
        <w:t>†</w:t>
      </w:r>
      <w:hyperlink r:id="rId11">
        <w:r w:rsidR="007A46B2" w:rsidRPr="00946740">
          <w:rPr>
            <w:color w:val="0000FF"/>
            <w:w w:val="110"/>
            <w:sz w:val="20"/>
          </w:rPr>
          <w:t>Hussain Hadah</w:t>
        </w:r>
      </w:hyperlink>
      <w:r w:rsidRPr="00946740">
        <w:rPr>
          <w:w w:val="110"/>
          <w:sz w:val="20"/>
        </w:rPr>
        <w:t>: Department of Economics, Tulane University, 6823 St.</w:t>
      </w:r>
      <w:r w:rsidRPr="00946740">
        <w:rPr>
          <w:spacing w:val="40"/>
          <w:w w:val="110"/>
          <w:sz w:val="20"/>
        </w:rPr>
        <w:t xml:space="preserve"> </w:t>
      </w:r>
      <w:r w:rsidRPr="00946740">
        <w:rPr>
          <w:w w:val="110"/>
          <w:sz w:val="20"/>
        </w:rPr>
        <w:t>Charles Ave., New Orleans,</w:t>
      </w:r>
      <w:r w:rsidRPr="00946740">
        <w:rPr>
          <w:spacing w:val="-14"/>
          <w:w w:val="110"/>
          <w:sz w:val="20"/>
        </w:rPr>
        <w:t xml:space="preserve"> </w:t>
      </w:r>
      <w:r w:rsidRPr="00946740">
        <w:rPr>
          <w:w w:val="110"/>
          <w:sz w:val="20"/>
        </w:rPr>
        <w:t>LA</w:t>
      </w:r>
      <w:r w:rsidRPr="00946740">
        <w:rPr>
          <w:spacing w:val="-14"/>
          <w:w w:val="110"/>
          <w:sz w:val="20"/>
        </w:rPr>
        <w:t xml:space="preserve"> </w:t>
      </w:r>
      <w:r w:rsidRPr="00946740">
        <w:rPr>
          <w:w w:val="110"/>
          <w:sz w:val="20"/>
        </w:rPr>
        <w:t>70118,</w:t>
      </w:r>
      <w:r w:rsidRPr="00946740">
        <w:rPr>
          <w:spacing w:val="-14"/>
          <w:w w:val="110"/>
          <w:sz w:val="20"/>
        </w:rPr>
        <w:t xml:space="preserve"> </w:t>
      </w:r>
      <w:r w:rsidRPr="00946740">
        <w:rPr>
          <w:w w:val="110"/>
          <w:sz w:val="20"/>
        </w:rPr>
        <w:t>United</w:t>
      </w:r>
      <w:r w:rsidRPr="00946740">
        <w:rPr>
          <w:spacing w:val="-13"/>
          <w:w w:val="110"/>
          <w:sz w:val="20"/>
        </w:rPr>
        <w:t xml:space="preserve"> </w:t>
      </w:r>
      <w:r w:rsidRPr="00946740">
        <w:rPr>
          <w:w w:val="110"/>
          <w:sz w:val="20"/>
        </w:rPr>
        <w:t>States</w:t>
      </w:r>
      <w:r w:rsidRPr="00946740">
        <w:rPr>
          <w:spacing w:val="-14"/>
          <w:w w:val="110"/>
          <w:sz w:val="20"/>
        </w:rPr>
        <w:t xml:space="preserve"> </w:t>
      </w:r>
      <w:r w:rsidRPr="00946740">
        <w:rPr>
          <w:w w:val="110"/>
          <w:sz w:val="20"/>
        </w:rPr>
        <w:t>(e-mail:</w:t>
      </w:r>
      <w:r w:rsidRPr="00946740">
        <w:rPr>
          <w:spacing w:val="-14"/>
          <w:w w:val="110"/>
          <w:sz w:val="20"/>
        </w:rPr>
        <w:t xml:space="preserve"> </w:t>
      </w:r>
      <w:hyperlink r:id="rId12">
        <w:r w:rsidR="007A46B2" w:rsidRPr="00946740">
          <w:rPr>
            <w:color w:val="0000FF"/>
            <w:w w:val="110"/>
            <w:sz w:val="20"/>
          </w:rPr>
          <w:t>hhadah@tulane.edu</w:t>
        </w:r>
      </w:hyperlink>
      <w:r w:rsidRPr="00946740">
        <w:rPr>
          <w:w w:val="110"/>
          <w:sz w:val="20"/>
        </w:rPr>
        <w:t>,</w:t>
      </w:r>
      <w:r w:rsidRPr="00946740">
        <w:rPr>
          <w:spacing w:val="-14"/>
          <w:w w:val="110"/>
          <w:sz w:val="20"/>
        </w:rPr>
        <w:t xml:space="preserve"> </w:t>
      </w:r>
      <w:r w:rsidRPr="00946740">
        <w:rPr>
          <w:w w:val="110"/>
          <w:sz w:val="20"/>
        </w:rPr>
        <w:t>phone:</w:t>
      </w:r>
      <w:r w:rsidRPr="00946740">
        <w:rPr>
          <w:spacing w:val="-5"/>
          <w:w w:val="110"/>
          <w:sz w:val="20"/>
        </w:rPr>
        <w:t xml:space="preserve"> </w:t>
      </w:r>
      <w:r w:rsidRPr="00946740">
        <w:rPr>
          <w:w w:val="110"/>
          <w:sz w:val="20"/>
        </w:rPr>
        <w:t>+1-602-393-8077).</w:t>
      </w:r>
    </w:p>
    <w:p w14:paraId="70C245AD" w14:textId="77777777" w:rsidR="007A46B2" w:rsidRPr="00946740" w:rsidRDefault="007A46B2">
      <w:pPr>
        <w:spacing w:line="240" w:lineRule="exact"/>
        <w:jc w:val="both"/>
        <w:rPr>
          <w:sz w:val="20"/>
        </w:rPr>
        <w:sectPr w:rsidR="007A46B2" w:rsidRPr="00946740">
          <w:type w:val="continuous"/>
          <w:pgSz w:w="12240" w:h="15840"/>
          <w:pgMar w:top="1820" w:right="760" w:bottom="280" w:left="1720" w:header="720" w:footer="720" w:gutter="0"/>
          <w:cols w:space="720"/>
        </w:sectPr>
      </w:pPr>
    </w:p>
    <w:p w14:paraId="67F7F7C1" w14:textId="77777777" w:rsidR="007A46B2" w:rsidRPr="00946740" w:rsidRDefault="00000000">
      <w:pPr>
        <w:pStyle w:val="Heading2"/>
        <w:numPr>
          <w:ilvl w:val="0"/>
          <w:numId w:val="10"/>
        </w:numPr>
        <w:tabs>
          <w:tab w:val="left" w:pos="632"/>
        </w:tabs>
        <w:spacing w:before="92"/>
        <w:ind w:hanging="516"/>
        <w:jc w:val="both"/>
      </w:pPr>
      <w:bookmarkStart w:id="4" w:name="Introduction"/>
      <w:bookmarkEnd w:id="4"/>
      <w:r w:rsidRPr="00946740">
        <w:rPr>
          <w:spacing w:val="-2"/>
          <w:w w:val="105"/>
        </w:rPr>
        <w:lastRenderedPageBreak/>
        <w:t>Introduction</w:t>
      </w:r>
    </w:p>
    <w:p w14:paraId="2EE89556" w14:textId="5F839236" w:rsidR="007A46B2" w:rsidRPr="00946740" w:rsidRDefault="00000000">
      <w:pPr>
        <w:pStyle w:val="BodyText"/>
        <w:spacing w:before="227" w:line="256" w:lineRule="auto"/>
        <w:ind w:left="116" w:right="1060" w:firstLine="351"/>
        <w:jc w:val="both"/>
      </w:pPr>
      <w:r w:rsidRPr="00946740">
        <w:rPr>
          <w:spacing w:val="-2"/>
          <w:w w:val="110"/>
        </w:rPr>
        <w:t>A</w:t>
      </w:r>
      <w:r w:rsidRPr="00946740">
        <w:rPr>
          <w:spacing w:val="-6"/>
          <w:w w:val="110"/>
        </w:rPr>
        <w:t xml:space="preserve"> </w:t>
      </w:r>
      <w:r w:rsidRPr="00946740">
        <w:rPr>
          <w:spacing w:val="-2"/>
          <w:w w:val="110"/>
        </w:rPr>
        <w:t>large</w:t>
      </w:r>
      <w:r w:rsidRPr="00946740">
        <w:rPr>
          <w:spacing w:val="-6"/>
          <w:w w:val="110"/>
        </w:rPr>
        <w:t xml:space="preserve"> </w:t>
      </w:r>
      <w:r w:rsidR="00160295">
        <w:rPr>
          <w:spacing w:val="-6"/>
          <w:w w:val="110"/>
        </w:rPr>
        <w:t xml:space="preserve">body of </w:t>
      </w:r>
      <w:r w:rsidRPr="00946740">
        <w:rPr>
          <w:spacing w:val="-2"/>
          <w:w w:val="110"/>
        </w:rPr>
        <w:t>literature</w:t>
      </w:r>
      <w:r w:rsidRPr="00946740">
        <w:rPr>
          <w:spacing w:val="-6"/>
          <w:w w:val="110"/>
        </w:rPr>
        <w:t xml:space="preserve"> </w:t>
      </w:r>
      <w:r w:rsidR="00160295">
        <w:rPr>
          <w:spacing w:val="-2"/>
          <w:w w:val="110"/>
        </w:rPr>
        <w:t xml:space="preserve">provides evidence </w:t>
      </w:r>
      <w:r w:rsidR="005947B8">
        <w:rPr>
          <w:spacing w:val="-2"/>
          <w:w w:val="110"/>
        </w:rPr>
        <w:t>of</w:t>
      </w:r>
      <w:r w:rsidR="00160295" w:rsidRPr="00946740">
        <w:rPr>
          <w:spacing w:val="-6"/>
          <w:w w:val="110"/>
        </w:rPr>
        <w:t xml:space="preserve"> </w:t>
      </w:r>
      <w:r w:rsidRPr="00946740">
        <w:rPr>
          <w:spacing w:val="-2"/>
          <w:w w:val="110"/>
        </w:rPr>
        <w:t>substantial</w:t>
      </w:r>
      <w:r w:rsidRPr="00946740">
        <w:rPr>
          <w:spacing w:val="-6"/>
          <w:w w:val="110"/>
        </w:rPr>
        <w:t xml:space="preserve"> </w:t>
      </w:r>
      <w:r w:rsidRPr="00946740">
        <w:rPr>
          <w:spacing w:val="-2"/>
          <w:w w:val="110"/>
        </w:rPr>
        <w:t>earnings</w:t>
      </w:r>
      <w:r w:rsidRPr="00946740">
        <w:rPr>
          <w:spacing w:val="-6"/>
          <w:w w:val="110"/>
        </w:rPr>
        <w:t xml:space="preserve"> </w:t>
      </w:r>
      <w:r w:rsidRPr="00946740">
        <w:rPr>
          <w:spacing w:val="-2"/>
          <w:w w:val="110"/>
        </w:rPr>
        <w:t>gaps</w:t>
      </w:r>
      <w:r w:rsidRPr="00946740">
        <w:rPr>
          <w:spacing w:val="-6"/>
          <w:w w:val="110"/>
        </w:rPr>
        <w:t xml:space="preserve"> </w:t>
      </w:r>
      <w:r w:rsidRPr="00946740">
        <w:rPr>
          <w:spacing w:val="-2"/>
          <w:w w:val="110"/>
        </w:rPr>
        <w:t>across</w:t>
      </w:r>
      <w:r w:rsidRPr="00946740">
        <w:rPr>
          <w:spacing w:val="-6"/>
          <w:w w:val="110"/>
        </w:rPr>
        <w:t xml:space="preserve"> </w:t>
      </w:r>
      <w:r w:rsidRPr="00946740">
        <w:rPr>
          <w:spacing w:val="-2"/>
          <w:w w:val="110"/>
        </w:rPr>
        <w:t>race</w:t>
      </w:r>
      <w:r w:rsidRPr="00946740">
        <w:rPr>
          <w:spacing w:val="-6"/>
          <w:w w:val="110"/>
        </w:rPr>
        <w:t xml:space="preserve"> </w:t>
      </w:r>
      <w:r w:rsidRPr="00946740">
        <w:rPr>
          <w:spacing w:val="-2"/>
          <w:w w:val="110"/>
        </w:rPr>
        <w:t>and</w:t>
      </w:r>
      <w:r w:rsidRPr="00946740">
        <w:rPr>
          <w:spacing w:val="-6"/>
          <w:w w:val="110"/>
        </w:rPr>
        <w:t xml:space="preserve"> </w:t>
      </w:r>
      <w:commentRangeStart w:id="5"/>
      <w:r w:rsidRPr="00946740">
        <w:rPr>
          <w:spacing w:val="-2"/>
          <w:w w:val="110"/>
        </w:rPr>
        <w:t>ethnicity</w:t>
      </w:r>
      <w:commentRangeEnd w:id="5"/>
      <w:r w:rsidR="00160295">
        <w:rPr>
          <w:rStyle w:val="CommentReference"/>
        </w:rPr>
        <w:commentReference w:id="5"/>
      </w:r>
      <w:r w:rsidRPr="00946740">
        <w:rPr>
          <w:spacing w:val="-6"/>
          <w:w w:val="110"/>
        </w:rPr>
        <w:t xml:space="preserve"> </w:t>
      </w:r>
      <w:r w:rsidRPr="00946740">
        <w:rPr>
          <w:spacing w:val="-2"/>
          <w:w w:val="110"/>
        </w:rPr>
        <w:t xml:space="preserve">(Bayer </w:t>
      </w:r>
      <w:r w:rsidRPr="00946740">
        <w:rPr>
          <w:w w:val="110"/>
        </w:rPr>
        <w:t xml:space="preserve">and Charles </w:t>
      </w:r>
      <w:hyperlink w:anchor="_bookmark28" w:history="1">
        <w:r w:rsidR="007A46B2" w:rsidRPr="00946740">
          <w:rPr>
            <w:color w:val="0000FF"/>
            <w:w w:val="110"/>
          </w:rPr>
          <w:t>2018</w:t>
        </w:r>
      </w:hyperlink>
      <w:r w:rsidRPr="00946740">
        <w:rPr>
          <w:w w:val="110"/>
        </w:rPr>
        <w:t xml:space="preserve">; Charles and Guryan </w:t>
      </w:r>
      <w:hyperlink w:anchor="_bookmark39" w:history="1">
        <w:r w:rsidR="007A46B2" w:rsidRPr="00946740">
          <w:rPr>
            <w:color w:val="0000FF"/>
            <w:w w:val="110"/>
          </w:rPr>
          <w:t>2008</w:t>
        </w:r>
      </w:hyperlink>
      <w:r w:rsidRPr="00946740">
        <w:rPr>
          <w:w w:val="110"/>
        </w:rPr>
        <w:t>).</w:t>
      </w:r>
      <w:r w:rsidRPr="00946740">
        <w:rPr>
          <w:spacing w:val="40"/>
          <w:w w:val="110"/>
        </w:rPr>
        <w:t xml:space="preserve"> </w:t>
      </w:r>
      <w:commentRangeStart w:id="6"/>
      <w:r w:rsidRPr="00946740">
        <w:rPr>
          <w:w w:val="110"/>
        </w:rPr>
        <w:t>Hispanic</w:t>
      </w:r>
      <w:r w:rsidR="005947B8">
        <w:rPr>
          <w:w w:val="110"/>
        </w:rPr>
        <w:t xml:space="preserve"> individuals</w:t>
      </w:r>
      <w:r w:rsidRPr="00946740">
        <w:rPr>
          <w:w w:val="110"/>
        </w:rPr>
        <w:t xml:space="preserve"> </w:t>
      </w:r>
      <w:commentRangeEnd w:id="6"/>
      <w:r w:rsidR="005947B8">
        <w:rPr>
          <w:rStyle w:val="CommentReference"/>
        </w:rPr>
        <w:commentReference w:id="6"/>
      </w:r>
      <w:r w:rsidRPr="00946740">
        <w:rPr>
          <w:w w:val="110"/>
        </w:rPr>
        <w:t xml:space="preserve">constitute a large and growing portion of the </w:t>
      </w:r>
      <w:r w:rsidR="005947B8">
        <w:rPr>
          <w:w w:val="110"/>
        </w:rPr>
        <w:t xml:space="preserve">US </w:t>
      </w:r>
      <w:r w:rsidRPr="00946740">
        <w:rPr>
          <w:w w:val="110"/>
        </w:rPr>
        <w:t>population</w:t>
      </w:r>
      <w:r w:rsidR="005947B8">
        <w:rPr>
          <w:w w:val="110"/>
        </w:rPr>
        <w:t>, and</w:t>
      </w:r>
      <w:r w:rsidRPr="00946740">
        <w:rPr>
          <w:spacing w:val="40"/>
          <w:w w:val="110"/>
        </w:rPr>
        <w:t xml:space="preserve"> </w:t>
      </w:r>
      <w:r w:rsidR="005947B8">
        <w:rPr>
          <w:w w:val="110"/>
        </w:rPr>
        <w:t>a</w:t>
      </w:r>
      <w:r w:rsidRPr="00946740">
        <w:rPr>
          <w:w w:val="110"/>
        </w:rPr>
        <w:t>s th</w:t>
      </w:r>
      <w:r w:rsidR="005947B8">
        <w:rPr>
          <w:w w:val="110"/>
        </w:rPr>
        <w:t>is</w:t>
      </w:r>
      <w:r w:rsidRPr="00946740">
        <w:rPr>
          <w:w w:val="110"/>
        </w:rPr>
        <w:t xml:space="preserve"> number increases, </w:t>
      </w:r>
      <w:r w:rsidR="00987F23">
        <w:rPr>
          <w:w w:val="110"/>
        </w:rPr>
        <w:t>it is increasingly crucial to determine</w:t>
      </w:r>
      <w:r w:rsidR="00987F23" w:rsidRPr="00946740">
        <w:rPr>
          <w:w w:val="110"/>
        </w:rPr>
        <w:t xml:space="preserve"> </w:t>
      </w:r>
      <w:r w:rsidRPr="00946740">
        <w:rPr>
          <w:w w:val="110"/>
        </w:rPr>
        <w:t xml:space="preserve">whether ethnic discrimination affects their </w:t>
      </w:r>
      <w:r w:rsidR="00987F23" w:rsidRPr="00946740">
        <w:rPr>
          <w:w w:val="110"/>
        </w:rPr>
        <w:t>employment prospects, wages, and career advancement</w:t>
      </w:r>
      <w:r w:rsidRPr="00946740">
        <w:rPr>
          <w:w w:val="110"/>
        </w:rPr>
        <w:t>.</w:t>
      </w:r>
      <w:r w:rsidRPr="00946740">
        <w:rPr>
          <w:spacing w:val="40"/>
          <w:w w:val="110"/>
        </w:rPr>
        <w:t xml:space="preserve"> </w:t>
      </w:r>
      <w:r w:rsidRPr="00946740">
        <w:rPr>
          <w:w w:val="110"/>
        </w:rPr>
        <w:t>Understanding</w:t>
      </w:r>
      <w:r w:rsidRPr="00946740">
        <w:rPr>
          <w:spacing w:val="-8"/>
          <w:w w:val="110"/>
        </w:rPr>
        <w:t xml:space="preserve"> </w:t>
      </w:r>
      <w:r w:rsidRPr="00946740">
        <w:rPr>
          <w:w w:val="110"/>
        </w:rPr>
        <w:t>these</w:t>
      </w:r>
      <w:r w:rsidRPr="00946740">
        <w:rPr>
          <w:spacing w:val="-7"/>
          <w:w w:val="110"/>
        </w:rPr>
        <w:t xml:space="preserve"> </w:t>
      </w:r>
      <w:r w:rsidRPr="00946740">
        <w:rPr>
          <w:w w:val="110"/>
        </w:rPr>
        <w:t>labor</w:t>
      </w:r>
      <w:r w:rsidRPr="00946740">
        <w:rPr>
          <w:spacing w:val="-7"/>
          <w:w w:val="110"/>
        </w:rPr>
        <w:t xml:space="preserve"> </w:t>
      </w:r>
      <w:r w:rsidRPr="00946740">
        <w:rPr>
          <w:w w:val="110"/>
        </w:rPr>
        <w:t>market</w:t>
      </w:r>
      <w:r w:rsidRPr="00946740">
        <w:rPr>
          <w:spacing w:val="-8"/>
          <w:w w:val="110"/>
        </w:rPr>
        <w:t xml:space="preserve"> </w:t>
      </w:r>
      <w:r w:rsidRPr="00946740">
        <w:rPr>
          <w:w w:val="110"/>
        </w:rPr>
        <w:t>outcomes</w:t>
      </w:r>
      <w:r w:rsidRPr="00946740">
        <w:rPr>
          <w:spacing w:val="-8"/>
          <w:w w:val="110"/>
        </w:rPr>
        <w:t xml:space="preserve"> </w:t>
      </w:r>
      <w:r w:rsidRPr="00946740">
        <w:rPr>
          <w:w w:val="110"/>
        </w:rPr>
        <w:t>is</w:t>
      </w:r>
      <w:r w:rsidRPr="00946740">
        <w:rPr>
          <w:spacing w:val="-7"/>
          <w:w w:val="110"/>
        </w:rPr>
        <w:t xml:space="preserve"> </w:t>
      </w:r>
      <w:r w:rsidRPr="00946740">
        <w:rPr>
          <w:w w:val="110"/>
        </w:rPr>
        <w:t>critical,</w:t>
      </w:r>
      <w:r w:rsidRPr="00946740">
        <w:rPr>
          <w:spacing w:val="-7"/>
          <w:w w:val="110"/>
        </w:rPr>
        <w:t xml:space="preserve"> </w:t>
      </w:r>
      <w:r w:rsidRPr="00946740">
        <w:rPr>
          <w:w w:val="110"/>
        </w:rPr>
        <w:t>as</w:t>
      </w:r>
      <w:r w:rsidRPr="00946740">
        <w:rPr>
          <w:spacing w:val="-8"/>
          <w:w w:val="110"/>
        </w:rPr>
        <w:t xml:space="preserve"> </w:t>
      </w:r>
      <w:r w:rsidRPr="00946740">
        <w:rPr>
          <w:w w:val="110"/>
        </w:rPr>
        <w:t>they</w:t>
      </w:r>
      <w:r w:rsidRPr="00946740">
        <w:rPr>
          <w:spacing w:val="-7"/>
          <w:w w:val="110"/>
        </w:rPr>
        <w:t xml:space="preserve"> </w:t>
      </w:r>
      <w:r w:rsidRPr="00946740">
        <w:rPr>
          <w:w w:val="110"/>
        </w:rPr>
        <w:t>directly</w:t>
      </w:r>
      <w:r w:rsidRPr="00946740">
        <w:rPr>
          <w:spacing w:val="-8"/>
          <w:w w:val="110"/>
        </w:rPr>
        <w:t xml:space="preserve"> </w:t>
      </w:r>
      <w:r w:rsidR="006D1EE0">
        <w:rPr>
          <w:w w:val="110"/>
        </w:rPr>
        <w:t>affect</w:t>
      </w:r>
      <w:r w:rsidRPr="00946740">
        <w:t xml:space="preserve"> broader societal issues </w:t>
      </w:r>
      <w:r w:rsidR="006D1EE0">
        <w:t>like</w:t>
      </w:r>
      <w:r w:rsidRPr="00946740">
        <w:t xml:space="preserve"> assimilation and economic mobility (Chetty et al. </w:t>
      </w:r>
      <w:hyperlink w:anchor="_bookmark40" w:history="1">
        <w:r w:rsidR="007A46B2" w:rsidRPr="00946740">
          <w:rPr>
            <w:color w:val="0000FF"/>
          </w:rPr>
          <w:t>2017</w:t>
        </w:r>
      </w:hyperlink>
      <w:r w:rsidRPr="00946740">
        <w:t xml:space="preserve">; </w:t>
      </w:r>
      <w:r w:rsidRPr="00946740">
        <w:rPr>
          <w:w w:val="110"/>
        </w:rPr>
        <w:t>Chetty,</w:t>
      </w:r>
      <w:r w:rsidRPr="00946740">
        <w:rPr>
          <w:spacing w:val="-8"/>
          <w:w w:val="110"/>
        </w:rPr>
        <w:t xml:space="preserve"> </w:t>
      </w:r>
      <w:r w:rsidRPr="00946740">
        <w:rPr>
          <w:w w:val="110"/>
        </w:rPr>
        <w:t>Hendren,</w:t>
      </w:r>
      <w:r w:rsidRPr="00946740">
        <w:rPr>
          <w:spacing w:val="-7"/>
          <w:w w:val="110"/>
        </w:rPr>
        <w:t xml:space="preserve"> </w:t>
      </w:r>
      <w:r w:rsidRPr="00946740">
        <w:rPr>
          <w:w w:val="110"/>
        </w:rPr>
        <w:t>and</w:t>
      </w:r>
      <w:r w:rsidRPr="00946740">
        <w:rPr>
          <w:spacing w:val="-9"/>
          <w:w w:val="110"/>
        </w:rPr>
        <w:t xml:space="preserve"> </w:t>
      </w:r>
      <w:r w:rsidRPr="00946740">
        <w:rPr>
          <w:w w:val="110"/>
        </w:rPr>
        <w:t>Katz</w:t>
      </w:r>
      <w:r w:rsidRPr="00946740">
        <w:rPr>
          <w:spacing w:val="-9"/>
          <w:w w:val="110"/>
        </w:rPr>
        <w:t xml:space="preserve"> </w:t>
      </w:r>
      <w:hyperlink w:anchor="_bookmark41" w:history="1">
        <w:r w:rsidR="007A46B2" w:rsidRPr="00946740">
          <w:rPr>
            <w:color w:val="0000FF"/>
            <w:w w:val="110"/>
          </w:rPr>
          <w:t>2016</w:t>
        </w:r>
      </w:hyperlink>
      <w:r w:rsidRPr="00946740">
        <w:rPr>
          <w:w w:val="110"/>
        </w:rPr>
        <w:t>;</w:t>
      </w:r>
      <w:r w:rsidRPr="00946740">
        <w:rPr>
          <w:spacing w:val="-5"/>
          <w:w w:val="110"/>
        </w:rPr>
        <w:t xml:space="preserve"> </w:t>
      </w:r>
      <w:r w:rsidRPr="00946740">
        <w:rPr>
          <w:w w:val="110"/>
        </w:rPr>
        <w:t>Chetty,</w:t>
      </w:r>
      <w:r w:rsidRPr="00946740">
        <w:rPr>
          <w:spacing w:val="-8"/>
          <w:w w:val="110"/>
        </w:rPr>
        <w:t xml:space="preserve"> </w:t>
      </w:r>
      <w:r w:rsidRPr="00946740">
        <w:rPr>
          <w:w w:val="110"/>
        </w:rPr>
        <w:t>Hendren,</w:t>
      </w:r>
      <w:r w:rsidRPr="00946740">
        <w:rPr>
          <w:spacing w:val="-7"/>
          <w:w w:val="110"/>
        </w:rPr>
        <w:t xml:space="preserve"> </w:t>
      </w:r>
      <w:r w:rsidRPr="00946740">
        <w:rPr>
          <w:w w:val="110"/>
        </w:rPr>
        <w:t>Kline,</w:t>
      </w:r>
      <w:r w:rsidRPr="00946740">
        <w:rPr>
          <w:spacing w:val="-8"/>
          <w:w w:val="110"/>
        </w:rPr>
        <w:t xml:space="preserve"> </w:t>
      </w:r>
      <w:r w:rsidRPr="00946740">
        <w:rPr>
          <w:w w:val="110"/>
        </w:rPr>
        <w:t>Saez,</w:t>
      </w:r>
      <w:r w:rsidRPr="00946740">
        <w:rPr>
          <w:spacing w:val="-7"/>
          <w:w w:val="110"/>
        </w:rPr>
        <w:t xml:space="preserve"> </w:t>
      </w:r>
      <w:r w:rsidRPr="00946740">
        <w:rPr>
          <w:w w:val="110"/>
        </w:rPr>
        <w:t>and</w:t>
      </w:r>
      <w:r w:rsidRPr="00946740">
        <w:rPr>
          <w:spacing w:val="-9"/>
          <w:w w:val="110"/>
        </w:rPr>
        <w:t xml:space="preserve"> </w:t>
      </w:r>
      <w:r w:rsidRPr="00946740">
        <w:rPr>
          <w:w w:val="110"/>
        </w:rPr>
        <w:t>Turner</w:t>
      </w:r>
      <w:r w:rsidRPr="00946740">
        <w:rPr>
          <w:spacing w:val="-9"/>
          <w:w w:val="110"/>
        </w:rPr>
        <w:t xml:space="preserve"> </w:t>
      </w:r>
      <w:hyperlink w:anchor="_bookmark43" w:history="1">
        <w:r w:rsidR="007A46B2" w:rsidRPr="00946740">
          <w:rPr>
            <w:color w:val="0000FF"/>
            <w:w w:val="110"/>
          </w:rPr>
          <w:t>2014</w:t>
        </w:r>
      </w:hyperlink>
      <w:r w:rsidRPr="00946740">
        <w:rPr>
          <w:w w:val="110"/>
        </w:rPr>
        <w:t>).</w:t>
      </w:r>
      <w:r w:rsidRPr="00946740">
        <w:rPr>
          <w:spacing w:val="17"/>
          <w:w w:val="110"/>
        </w:rPr>
        <w:t xml:space="preserve"> </w:t>
      </w:r>
      <w:r w:rsidRPr="00946740">
        <w:rPr>
          <w:w w:val="110"/>
        </w:rPr>
        <w:t>These factors serve as key indicators of how successfully Hispanic</w:t>
      </w:r>
      <w:r w:rsidR="00987F23">
        <w:rPr>
          <w:w w:val="110"/>
        </w:rPr>
        <w:t xml:space="preserve"> workers</w:t>
      </w:r>
      <w:r w:rsidRPr="00946740">
        <w:rPr>
          <w:w w:val="110"/>
        </w:rPr>
        <w:t xml:space="preserve"> can </w:t>
      </w:r>
      <w:r w:rsidR="00987F23">
        <w:rPr>
          <w:w w:val="110"/>
        </w:rPr>
        <w:t>navigate</w:t>
      </w:r>
      <w:r w:rsidR="00987F23" w:rsidRPr="00946740">
        <w:rPr>
          <w:w w:val="110"/>
        </w:rPr>
        <w:t xml:space="preserve"> </w:t>
      </w:r>
      <w:r w:rsidRPr="00946740">
        <w:rPr>
          <w:w w:val="110"/>
        </w:rPr>
        <w:t>society and ascend the socioeconomic ladder.</w:t>
      </w:r>
    </w:p>
    <w:p w14:paraId="767272B6" w14:textId="45CE0E38" w:rsidR="007A46B2" w:rsidRPr="00946740" w:rsidRDefault="00000000" w:rsidP="006126E5">
      <w:pPr>
        <w:pStyle w:val="BodyText"/>
        <w:spacing w:before="4" w:line="252" w:lineRule="auto"/>
        <w:ind w:left="116" w:right="1073" w:firstLine="351"/>
        <w:jc w:val="both"/>
      </w:pPr>
      <w:r w:rsidRPr="00946740">
        <w:rPr>
          <w:w w:val="110"/>
        </w:rPr>
        <w:t>In this paper, I answer the following questions.</w:t>
      </w:r>
      <w:r w:rsidRPr="00946740">
        <w:rPr>
          <w:spacing w:val="40"/>
          <w:w w:val="110"/>
        </w:rPr>
        <w:t xml:space="preserve"> </w:t>
      </w:r>
      <w:r w:rsidRPr="00946740">
        <w:rPr>
          <w:w w:val="110"/>
        </w:rPr>
        <w:t>Does having a Hispanic last name affect</w:t>
      </w:r>
      <w:r w:rsidRPr="00946740">
        <w:rPr>
          <w:spacing w:val="-2"/>
          <w:w w:val="110"/>
        </w:rPr>
        <w:t xml:space="preserve"> </w:t>
      </w:r>
      <w:r w:rsidRPr="00946740">
        <w:rPr>
          <w:w w:val="110"/>
        </w:rPr>
        <w:t>educational</w:t>
      </w:r>
      <w:r w:rsidRPr="00946740">
        <w:rPr>
          <w:spacing w:val="-2"/>
          <w:w w:val="110"/>
        </w:rPr>
        <w:t xml:space="preserve"> </w:t>
      </w:r>
      <w:r w:rsidRPr="00946740">
        <w:rPr>
          <w:w w:val="110"/>
        </w:rPr>
        <w:t>outcomes?</w:t>
      </w:r>
      <w:r w:rsidRPr="00946740">
        <w:rPr>
          <w:spacing w:val="27"/>
          <w:w w:val="110"/>
        </w:rPr>
        <w:t xml:space="preserve"> </w:t>
      </w:r>
      <w:r w:rsidRPr="00946740">
        <w:rPr>
          <w:w w:val="110"/>
        </w:rPr>
        <w:t>Does</w:t>
      </w:r>
      <w:r w:rsidRPr="00946740">
        <w:rPr>
          <w:spacing w:val="-2"/>
          <w:w w:val="110"/>
        </w:rPr>
        <w:t xml:space="preserve"> </w:t>
      </w:r>
      <w:r w:rsidRPr="00946740">
        <w:rPr>
          <w:w w:val="110"/>
        </w:rPr>
        <w:t>having</w:t>
      </w:r>
      <w:r w:rsidRPr="00946740">
        <w:rPr>
          <w:spacing w:val="-2"/>
          <w:w w:val="110"/>
        </w:rPr>
        <w:t xml:space="preserve"> </w:t>
      </w:r>
      <w:r w:rsidRPr="00946740">
        <w:rPr>
          <w:w w:val="110"/>
        </w:rPr>
        <w:t>a</w:t>
      </w:r>
      <w:r w:rsidRPr="00946740">
        <w:rPr>
          <w:spacing w:val="-2"/>
          <w:w w:val="110"/>
        </w:rPr>
        <w:t xml:space="preserve"> </w:t>
      </w:r>
      <w:r w:rsidRPr="00946740">
        <w:rPr>
          <w:w w:val="110"/>
        </w:rPr>
        <w:t>Hispanic</w:t>
      </w:r>
      <w:r w:rsidRPr="00946740">
        <w:rPr>
          <w:spacing w:val="-2"/>
          <w:w w:val="110"/>
        </w:rPr>
        <w:t xml:space="preserve"> </w:t>
      </w:r>
      <w:r w:rsidRPr="00946740">
        <w:rPr>
          <w:w w:val="110"/>
        </w:rPr>
        <w:t>last</w:t>
      </w:r>
      <w:r w:rsidRPr="00946740">
        <w:rPr>
          <w:spacing w:val="-2"/>
          <w:w w:val="110"/>
        </w:rPr>
        <w:t xml:space="preserve"> </w:t>
      </w:r>
      <w:r w:rsidRPr="00946740">
        <w:rPr>
          <w:w w:val="110"/>
        </w:rPr>
        <w:t>name</w:t>
      </w:r>
      <w:r w:rsidRPr="00946740">
        <w:rPr>
          <w:spacing w:val="-2"/>
          <w:w w:val="110"/>
        </w:rPr>
        <w:t xml:space="preserve"> </w:t>
      </w:r>
      <w:r w:rsidRPr="00946740">
        <w:rPr>
          <w:w w:val="110"/>
        </w:rPr>
        <w:t>affect</w:t>
      </w:r>
      <w:r w:rsidRPr="00946740">
        <w:rPr>
          <w:spacing w:val="-2"/>
          <w:w w:val="110"/>
        </w:rPr>
        <w:t xml:space="preserve"> </w:t>
      </w:r>
      <w:r w:rsidRPr="00946740">
        <w:rPr>
          <w:w w:val="110"/>
        </w:rPr>
        <w:t>labor</w:t>
      </w:r>
      <w:r w:rsidRPr="00946740">
        <w:rPr>
          <w:spacing w:val="-2"/>
          <w:w w:val="110"/>
        </w:rPr>
        <w:t xml:space="preserve"> </w:t>
      </w:r>
      <w:r w:rsidRPr="00946740">
        <w:rPr>
          <w:w w:val="110"/>
        </w:rPr>
        <w:t>market</w:t>
      </w:r>
      <w:r w:rsidRPr="00946740">
        <w:rPr>
          <w:spacing w:val="-2"/>
          <w:w w:val="110"/>
        </w:rPr>
        <w:t xml:space="preserve"> </w:t>
      </w:r>
      <w:r w:rsidRPr="00946740">
        <w:rPr>
          <w:w w:val="110"/>
        </w:rPr>
        <w:t>outcomes?</w:t>
      </w:r>
      <w:r w:rsidRPr="00946740">
        <w:rPr>
          <w:spacing w:val="40"/>
          <w:w w:val="110"/>
        </w:rPr>
        <w:t xml:space="preserve"> </w:t>
      </w:r>
      <w:r w:rsidRPr="00946740">
        <w:rPr>
          <w:w w:val="110"/>
        </w:rPr>
        <w:t>I aim to show that comparing Hispanic White</w:t>
      </w:r>
      <w:r w:rsidR="00987F23">
        <w:rPr>
          <w:w w:val="110"/>
        </w:rPr>
        <w:t xml:space="preserve"> workers</w:t>
      </w:r>
      <w:r w:rsidRPr="00946740">
        <w:rPr>
          <w:w w:val="110"/>
        </w:rPr>
        <w:t xml:space="preserve"> to non-Hispanic White</w:t>
      </w:r>
      <w:r w:rsidR="00987F23">
        <w:rPr>
          <w:w w:val="110"/>
        </w:rPr>
        <w:t xml:space="preserve"> workers</w:t>
      </w:r>
      <w:r w:rsidRPr="00946740">
        <w:rPr>
          <w:w w:val="110"/>
        </w:rPr>
        <w:t xml:space="preserve"> might create an artificially higher earnings gap</w:t>
      </w:r>
      <w:r w:rsidR="00987F23">
        <w:rPr>
          <w:w w:val="110"/>
        </w:rPr>
        <w:t>,</w:t>
      </w:r>
      <w:r w:rsidRPr="00946740">
        <w:rPr>
          <w:w w:val="110"/>
        </w:rPr>
        <w:t xml:space="preserve"> since the two groups differ in many observable characteristics.</w:t>
      </w:r>
      <w:hyperlink w:anchor="_bookmark1" w:history="1">
        <w:r w:rsidR="007A46B2" w:rsidRPr="00946740">
          <w:rPr>
            <w:color w:val="0000FF"/>
            <w:w w:val="110"/>
            <w:position w:val="8"/>
            <w:sz w:val="16"/>
          </w:rPr>
          <w:t>1</w:t>
        </w:r>
      </w:hyperlink>
      <w:r w:rsidRPr="00946740">
        <w:rPr>
          <w:color w:val="0000FF"/>
          <w:spacing w:val="32"/>
          <w:w w:val="110"/>
          <w:position w:val="8"/>
          <w:sz w:val="16"/>
        </w:rPr>
        <w:t xml:space="preserve"> </w:t>
      </w:r>
      <w:hyperlink w:anchor="_bookmark2" w:history="1">
        <w:r w:rsidR="007A46B2" w:rsidRPr="00946740">
          <w:rPr>
            <w:color w:val="0000FF"/>
            <w:w w:val="110"/>
            <w:position w:val="8"/>
            <w:sz w:val="16"/>
          </w:rPr>
          <w:t>2</w:t>
        </w:r>
      </w:hyperlink>
      <w:r w:rsidRPr="00946740">
        <w:rPr>
          <w:color w:val="0000FF"/>
          <w:spacing w:val="32"/>
          <w:w w:val="110"/>
          <w:position w:val="8"/>
          <w:sz w:val="16"/>
        </w:rPr>
        <w:t xml:space="preserve"> </w:t>
      </w:r>
      <w:r w:rsidRPr="00946740">
        <w:rPr>
          <w:w w:val="110"/>
        </w:rPr>
        <w:t>My</w:t>
      </w:r>
      <w:r w:rsidRPr="00946740">
        <w:rPr>
          <w:spacing w:val="-11"/>
          <w:w w:val="110"/>
        </w:rPr>
        <w:t xml:space="preserve"> </w:t>
      </w:r>
      <w:r w:rsidRPr="00946740">
        <w:rPr>
          <w:w w:val="110"/>
        </w:rPr>
        <w:t>analysis</w:t>
      </w:r>
      <w:r w:rsidRPr="00946740">
        <w:rPr>
          <w:spacing w:val="-11"/>
          <w:w w:val="110"/>
        </w:rPr>
        <w:t xml:space="preserve"> </w:t>
      </w:r>
      <w:r w:rsidRPr="00946740">
        <w:rPr>
          <w:w w:val="110"/>
        </w:rPr>
        <w:t>focuses</w:t>
      </w:r>
      <w:r w:rsidRPr="00946740">
        <w:rPr>
          <w:spacing w:val="-11"/>
          <w:w w:val="110"/>
        </w:rPr>
        <w:t xml:space="preserve"> </w:t>
      </w:r>
      <w:r w:rsidRPr="00946740">
        <w:rPr>
          <w:w w:val="110"/>
        </w:rPr>
        <w:t>on</w:t>
      </w:r>
      <w:r w:rsidRPr="00946740">
        <w:rPr>
          <w:spacing w:val="-11"/>
          <w:w w:val="110"/>
        </w:rPr>
        <w:t xml:space="preserve"> </w:t>
      </w:r>
      <w:r w:rsidRPr="00946740">
        <w:rPr>
          <w:w w:val="110"/>
        </w:rPr>
        <w:t>US-born</w:t>
      </w:r>
      <w:r w:rsidRPr="00946740">
        <w:rPr>
          <w:spacing w:val="-11"/>
          <w:w w:val="110"/>
        </w:rPr>
        <w:t xml:space="preserve"> </w:t>
      </w:r>
      <w:r w:rsidRPr="00946740">
        <w:rPr>
          <w:w w:val="110"/>
        </w:rPr>
        <w:t>children</w:t>
      </w:r>
      <w:r w:rsidRPr="00946740">
        <w:rPr>
          <w:spacing w:val="-11"/>
          <w:w w:val="110"/>
        </w:rPr>
        <w:t xml:space="preserve"> </w:t>
      </w:r>
      <w:r w:rsidRPr="00946740">
        <w:rPr>
          <w:w w:val="110"/>
        </w:rPr>
        <w:t>with</w:t>
      </w:r>
      <w:r w:rsidRPr="00946740">
        <w:rPr>
          <w:spacing w:val="-11"/>
          <w:w w:val="110"/>
        </w:rPr>
        <w:t xml:space="preserve"> </w:t>
      </w:r>
      <w:r w:rsidR="00987F23">
        <w:rPr>
          <w:w w:val="110"/>
        </w:rPr>
        <w:t>one</w:t>
      </w:r>
      <w:r w:rsidR="00987F23" w:rsidRPr="00946740">
        <w:rPr>
          <w:spacing w:val="-11"/>
          <w:w w:val="110"/>
        </w:rPr>
        <w:t xml:space="preserve"> </w:t>
      </w:r>
      <w:r w:rsidRPr="00946740">
        <w:rPr>
          <w:w w:val="110"/>
        </w:rPr>
        <w:t>foreign-born</w:t>
      </w:r>
      <w:r w:rsidRPr="00946740">
        <w:rPr>
          <w:spacing w:val="-11"/>
          <w:w w:val="110"/>
        </w:rPr>
        <w:t xml:space="preserve"> </w:t>
      </w:r>
      <w:r w:rsidRPr="00946740">
        <w:rPr>
          <w:spacing w:val="-2"/>
          <w:w w:val="110"/>
        </w:rPr>
        <w:t>parent</w:t>
      </w:r>
      <w:r w:rsidR="00987F23">
        <w:rPr>
          <w:w w:val="110"/>
        </w:rPr>
        <w:t xml:space="preserve"> (</w:t>
      </w:r>
      <w:r w:rsidRPr="00946740">
        <w:rPr>
          <w:w w:val="110"/>
        </w:rPr>
        <w:t>i.e.</w:t>
      </w:r>
      <w:r w:rsidR="00987F23">
        <w:rPr>
          <w:w w:val="110"/>
        </w:rPr>
        <w:t>,</w:t>
      </w:r>
      <w:r w:rsidRPr="00946740">
        <w:rPr>
          <w:spacing w:val="56"/>
          <w:w w:val="110"/>
        </w:rPr>
        <w:t xml:space="preserve"> </w:t>
      </w:r>
      <w:r w:rsidRPr="00946740">
        <w:rPr>
          <w:w w:val="110"/>
        </w:rPr>
        <w:t>inter-ethnic</w:t>
      </w:r>
      <w:r w:rsidR="00987F23">
        <w:rPr>
          <w:w w:val="110"/>
        </w:rPr>
        <w:t>)</w:t>
      </w:r>
      <w:r w:rsidRPr="00946740">
        <w:rPr>
          <w:w w:val="110"/>
        </w:rPr>
        <w:t>.</w:t>
      </w:r>
      <w:hyperlink w:anchor="_bookmark3" w:history="1">
        <w:r w:rsidR="007A46B2" w:rsidRPr="00946740">
          <w:rPr>
            <w:color w:val="0000FF"/>
            <w:w w:val="110"/>
            <w:position w:val="8"/>
            <w:sz w:val="16"/>
          </w:rPr>
          <w:t>3</w:t>
        </w:r>
      </w:hyperlink>
      <w:r w:rsidRPr="00946740">
        <w:rPr>
          <w:color w:val="0000FF"/>
          <w:spacing w:val="66"/>
          <w:w w:val="150"/>
          <w:position w:val="8"/>
          <w:sz w:val="16"/>
        </w:rPr>
        <w:t xml:space="preserve"> </w:t>
      </w:r>
      <w:r w:rsidRPr="00946740">
        <w:rPr>
          <w:w w:val="110"/>
        </w:rPr>
        <w:t>Others</w:t>
      </w:r>
      <w:r w:rsidRPr="00946740">
        <w:rPr>
          <w:spacing w:val="10"/>
          <w:w w:val="110"/>
        </w:rPr>
        <w:t xml:space="preserve"> </w:t>
      </w:r>
      <w:r w:rsidRPr="00946740">
        <w:rPr>
          <w:w w:val="110"/>
        </w:rPr>
        <w:t>have</w:t>
      </w:r>
      <w:r w:rsidRPr="00946740">
        <w:rPr>
          <w:spacing w:val="9"/>
          <w:w w:val="110"/>
        </w:rPr>
        <w:t xml:space="preserve"> </w:t>
      </w:r>
      <w:r w:rsidRPr="00946740">
        <w:rPr>
          <w:w w:val="110"/>
        </w:rPr>
        <w:t>attempted</w:t>
      </w:r>
      <w:r w:rsidRPr="00946740">
        <w:rPr>
          <w:spacing w:val="10"/>
          <w:w w:val="110"/>
        </w:rPr>
        <w:t xml:space="preserve"> </w:t>
      </w:r>
      <w:r w:rsidRPr="00946740">
        <w:rPr>
          <w:w w:val="110"/>
        </w:rPr>
        <w:t>to</w:t>
      </w:r>
      <w:r w:rsidRPr="00946740">
        <w:rPr>
          <w:spacing w:val="9"/>
          <w:w w:val="110"/>
        </w:rPr>
        <w:t xml:space="preserve"> </w:t>
      </w:r>
      <w:r w:rsidRPr="00946740">
        <w:rPr>
          <w:w w:val="110"/>
        </w:rPr>
        <w:t>compare</w:t>
      </w:r>
      <w:r w:rsidRPr="00946740">
        <w:rPr>
          <w:spacing w:val="10"/>
          <w:w w:val="110"/>
        </w:rPr>
        <w:t xml:space="preserve"> </w:t>
      </w:r>
      <w:r w:rsidRPr="00946740">
        <w:rPr>
          <w:w w:val="110"/>
        </w:rPr>
        <w:t>how</w:t>
      </w:r>
      <w:r w:rsidRPr="00946740">
        <w:rPr>
          <w:spacing w:val="10"/>
          <w:w w:val="110"/>
        </w:rPr>
        <w:t xml:space="preserve"> </w:t>
      </w:r>
      <w:r w:rsidRPr="00946740">
        <w:rPr>
          <w:w w:val="110"/>
        </w:rPr>
        <w:t>native-born</w:t>
      </w:r>
      <w:r w:rsidRPr="00946740">
        <w:rPr>
          <w:spacing w:val="9"/>
          <w:w w:val="110"/>
        </w:rPr>
        <w:t xml:space="preserve"> </w:t>
      </w:r>
      <w:r w:rsidRPr="00946740">
        <w:rPr>
          <w:w w:val="110"/>
        </w:rPr>
        <w:t>White</w:t>
      </w:r>
      <w:r w:rsidRPr="00946740">
        <w:rPr>
          <w:spacing w:val="10"/>
          <w:w w:val="110"/>
        </w:rPr>
        <w:t xml:space="preserve"> </w:t>
      </w:r>
      <w:r w:rsidRPr="00946740">
        <w:rPr>
          <w:spacing w:val="-2"/>
          <w:w w:val="110"/>
        </w:rPr>
        <w:t>Hispani</w:t>
      </w:r>
      <w:r w:rsidR="00987F23">
        <w:rPr>
          <w:spacing w:val="-2"/>
          <w:w w:val="110"/>
        </w:rPr>
        <w:t>c Americans</w:t>
      </w:r>
    </w:p>
    <w:p w14:paraId="1FA79785" w14:textId="28BB71BD" w:rsidR="007A46B2" w:rsidRPr="00946740" w:rsidRDefault="00000000">
      <w:pPr>
        <w:pStyle w:val="BodyText"/>
        <w:spacing w:before="18" w:line="256" w:lineRule="auto"/>
        <w:ind w:left="116" w:right="1073"/>
        <w:jc w:val="both"/>
      </w:pPr>
      <w:r w:rsidRPr="00946740">
        <w:rPr>
          <w:w w:val="110"/>
        </w:rPr>
        <w:t>fare</w:t>
      </w:r>
      <w:r w:rsidRPr="00946740">
        <w:rPr>
          <w:spacing w:val="-4"/>
          <w:w w:val="110"/>
        </w:rPr>
        <w:t xml:space="preserve"> </w:t>
      </w:r>
      <w:r w:rsidR="00987F23">
        <w:rPr>
          <w:w w:val="110"/>
        </w:rPr>
        <w:t>compared to</w:t>
      </w:r>
      <w:r w:rsidR="00987F23" w:rsidRPr="00946740">
        <w:rPr>
          <w:spacing w:val="-4"/>
          <w:w w:val="110"/>
        </w:rPr>
        <w:t xml:space="preserve"> </w:t>
      </w:r>
      <w:r w:rsidRPr="00946740">
        <w:rPr>
          <w:w w:val="110"/>
        </w:rPr>
        <w:t>non-Hispanic</w:t>
      </w:r>
      <w:r w:rsidRPr="00946740">
        <w:rPr>
          <w:spacing w:val="-4"/>
          <w:w w:val="110"/>
        </w:rPr>
        <w:t xml:space="preserve"> </w:t>
      </w:r>
      <w:r w:rsidRPr="00946740">
        <w:rPr>
          <w:w w:val="110"/>
        </w:rPr>
        <w:t>Whites</w:t>
      </w:r>
      <w:r w:rsidRPr="00946740">
        <w:rPr>
          <w:spacing w:val="-4"/>
          <w:w w:val="110"/>
        </w:rPr>
        <w:t xml:space="preserve"> </w:t>
      </w:r>
      <w:r w:rsidRPr="00946740">
        <w:rPr>
          <w:w w:val="110"/>
        </w:rPr>
        <w:t>and</w:t>
      </w:r>
      <w:r w:rsidRPr="00946740">
        <w:rPr>
          <w:spacing w:val="-4"/>
          <w:w w:val="110"/>
        </w:rPr>
        <w:t xml:space="preserve"> </w:t>
      </w:r>
      <w:r w:rsidRPr="00946740">
        <w:rPr>
          <w:w w:val="110"/>
        </w:rPr>
        <w:t>foreign-born</w:t>
      </w:r>
      <w:r w:rsidRPr="00946740">
        <w:rPr>
          <w:spacing w:val="-4"/>
          <w:w w:val="110"/>
        </w:rPr>
        <w:t xml:space="preserve"> </w:t>
      </w:r>
      <w:r w:rsidRPr="00946740">
        <w:rPr>
          <w:w w:val="110"/>
        </w:rPr>
        <w:t>Hispanics.</w:t>
      </w:r>
      <w:r w:rsidRPr="00946740">
        <w:rPr>
          <w:spacing w:val="22"/>
          <w:w w:val="110"/>
        </w:rPr>
        <w:t xml:space="preserve"> </w:t>
      </w:r>
      <w:r w:rsidRPr="00946740">
        <w:rPr>
          <w:w w:val="110"/>
        </w:rPr>
        <w:t>Antman,</w:t>
      </w:r>
      <w:r w:rsidRPr="00946740">
        <w:rPr>
          <w:spacing w:val="-2"/>
          <w:w w:val="110"/>
        </w:rPr>
        <w:t xml:space="preserve"> </w:t>
      </w:r>
      <w:r w:rsidRPr="00946740">
        <w:rPr>
          <w:w w:val="110"/>
        </w:rPr>
        <w:t>Duncan,</w:t>
      </w:r>
      <w:r w:rsidRPr="00946740">
        <w:rPr>
          <w:spacing w:val="-2"/>
          <w:w w:val="110"/>
        </w:rPr>
        <w:t xml:space="preserve"> </w:t>
      </w:r>
      <w:r w:rsidRPr="00946740">
        <w:rPr>
          <w:w w:val="110"/>
        </w:rPr>
        <w:t>and</w:t>
      </w:r>
      <w:r w:rsidRPr="00946740">
        <w:rPr>
          <w:spacing w:val="-4"/>
          <w:w w:val="110"/>
        </w:rPr>
        <w:t xml:space="preserve"> </w:t>
      </w:r>
      <w:r w:rsidRPr="00946740">
        <w:rPr>
          <w:w w:val="110"/>
        </w:rPr>
        <w:t>Trejo (</w:t>
      </w:r>
      <w:hyperlink w:anchor="_bookmark22" w:history="1">
        <w:r w:rsidR="007A46B2" w:rsidRPr="00946740">
          <w:rPr>
            <w:color w:val="0000FF"/>
            <w:w w:val="110"/>
          </w:rPr>
          <w:t>2016a</w:t>
        </w:r>
      </w:hyperlink>
      <w:r w:rsidRPr="00946740">
        <w:rPr>
          <w:w w:val="110"/>
        </w:rPr>
        <w:t>) (</w:t>
      </w:r>
      <w:hyperlink w:anchor="_bookmark23" w:history="1">
        <w:r w:rsidR="007A46B2" w:rsidRPr="00946740">
          <w:rPr>
            <w:color w:val="0000FF"/>
            <w:w w:val="110"/>
          </w:rPr>
          <w:t>2016b</w:t>
        </w:r>
      </w:hyperlink>
      <w:r w:rsidRPr="00946740">
        <w:rPr>
          <w:w w:val="110"/>
        </w:rPr>
        <w:t>), (</w:t>
      </w:r>
      <w:hyperlink w:anchor="_bookmark24" w:history="1">
        <w:r w:rsidR="007A46B2" w:rsidRPr="00946740">
          <w:rPr>
            <w:color w:val="0000FF"/>
            <w:w w:val="110"/>
          </w:rPr>
          <w:t>2020a</w:t>
        </w:r>
      </w:hyperlink>
      <w:r w:rsidRPr="00946740">
        <w:rPr>
          <w:w w:val="110"/>
        </w:rPr>
        <w:t xml:space="preserve">, </w:t>
      </w:r>
      <w:hyperlink w:anchor="_bookmark25" w:history="1">
        <w:r w:rsidR="007A46B2" w:rsidRPr="00946740">
          <w:rPr>
            <w:color w:val="0000FF"/>
            <w:w w:val="110"/>
          </w:rPr>
          <w:t>2020b</w:t>
        </w:r>
      </w:hyperlink>
      <w:r w:rsidRPr="00946740">
        <w:rPr>
          <w:w w:val="110"/>
        </w:rPr>
        <w:t>)</w:t>
      </w:r>
      <w:r w:rsidRPr="00946740">
        <w:rPr>
          <w:spacing w:val="29"/>
          <w:w w:val="110"/>
        </w:rPr>
        <w:t xml:space="preserve"> </w:t>
      </w:r>
      <w:r w:rsidR="00987F23">
        <w:rPr>
          <w:spacing w:val="29"/>
          <w:w w:val="110"/>
        </w:rPr>
        <w:t xml:space="preserve">have </w:t>
      </w:r>
      <w:r w:rsidRPr="00946740">
        <w:rPr>
          <w:w w:val="110"/>
        </w:rPr>
        <w:t>compare</w:t>
      </w:r>
      <w:r w:rsidR="00987F23">
        <w:rPr>
          <w:w w:val="110"/>
        </w:rPr>
        <w:t>d</w:t>
      </w:r>
      <w:r w:rsidRPr="00946740">
        <w:rPr>
          <w:w w:val="110"/>
        </w:rPr>
        <w:t xml:space="preserve"> the health and educational outcomes of Hispanic Whites</w:t>
      </w:r>
      <w:r w:rsidRPr="00946740">
        <w:rPr>
          <w:spacing w:val="80"/>
          <w:w w:val="110"/>
        </w:rPr>
        <w:t xml:space="preserve"> </w:t>
      </w:r>
      <w:r w:rsidRPr="00946740">
        <w:rPr>
          <w:w w:val="110"/>
        </w:rPr>
        <w:t>to</w:t>
      </w:r>
      <w:r w:rsidRPr="00946740">
        <w:rPr>
          <w:spacing w:val="-2"/>
          <w:w w:val="110"/>
        </w:rPr>
        <w:t xml:space="preserve"> </w:t>
      </w:r>
      <w:r w:rsidRPr="00946740">
        <w:rPr>
          <w:w w:val="110"/>
        </w:rPr>
        <w:t>non-Hispanic</w:t>
      </w:r>
      <w:r w:rsidRPr="00946740">
        <w:rPr>
          <w:spacing w:val="-2"/>
          <w:w w:val="110"/>
        </w:rPr>
        <w:t xml:space="preserve"> </w:t>
      </w:r>
      <w:r w:rsidRPr="00946740">
        <w:rPr>
          <w:w w:val="110"/>
        </w:rPr>
        <w:t>Whites</w:t>
      </w:r>
      <w:r w:rsidRPr="00946740">
        <w:rPr>
          <w:spacing w:val="-2"/>
          <w:w w:val="110"/>
        </w:rPr>
        <w:t xml:space="preserve"> </w:t>
      </w:r>
      <w:r w:rsidRPr="00946740">
        <w:rPr>
          <w:w w:val="110"/>
        </w:rPr>
        <w:t>and</w:t>
      </w:r>
      <w:r w:rsidRPr="00946740">
        <w:rPr>
          <w:spacing w:val="-2"/>
          <w:w w:val="110"/>
        </w:rPr>
        <w:t xml:space="preserve"> </w:t>
      </w:r>
      <w:r w:rsidRPr="00946740">
        <w:rPr>
          <w:w w:val="110"/>
        </w:rPr>
        <w:t>native-born</w:t>
      </w:r>
      <w:r w:rsidRPr="00946740">
        <w:rPr>
          <w:spacing w:val="-2"/>
          <w:w w:val="110"/>
        </w:rPr>
        <w:t xml:space="preserve"> </w:t>
      </w:r>
      <w:r w:rsidRPr="00946740">
        <w:rPr>
          <w:w w:val="110"/>
        </w:rPr>
        <w:t>Hispanics</w:t>
      </w:r>
      <w:r w:rsidRPr="00946740">
        <w:rPr>
          <w:spacing w:val="-2"/>
          <w:w w:val="110"/>
        </w:rPr>
        <w:t xml:space="preserve"> </w:t>
      </w:r>
      <w:r w:rsidRPr="00946740">
        <w:rPr>
          <w:w w:val="110"/>
        </w:rPr>
        <w:t>to</w:t>
      </w:r>
      <w:r w:rsidRPr="00946740">
        <w:rPr>
          <w:spacing w:val="-2"/>
          <w:w w:val="110"/>
        </w:rPr>
        <w:t xml:space="preserve"> </w:t>
      </w:r>
      <w:r w:rsidRPr="00946740">
        <w:rPr>
          <w:w w:val="110"/>
        </w:rPr>
        <w:t>foreign-born</w:t>
      </w:r>
      <w:r w:rsidRPr="00946740">
        <w:rPr>
          <w:spacing w:val="-2"/>
          <w:w w:val="110"/>
        </w:rPr>
        <w:t xml:space="preserve"> </w:t>
      </w:r>
      <w:r w:rsidRPr="00946740">
        <w:rPr>
          <w:w w:val="110"/>
        </w:rPr>
        <w:t>Hispanics.</w:t>
      </w:r>
      <w:r w:rsidRPr="00946740">
        <w:rPr>
          <w:spacing w:val="25"/>
          <w:w w:val="110"/>
        </w:rPr>
        <w:t xml:space="preserve"> </w:t>
      </w:r>
      <w:r w:rsidRPr="00946740">
        <w:rPr>
          <w:w w:val="110"/>
        </w:rPr>
        <w:t>They</w:t>
      </w:r>
      <w:r w:rsidRPr="00946740">
        <w:rPr>
          <w:spacing w:val="-2"/>
          <w:w w:val="110"/>
        </w:rPr>
        <w:t xml:space="preserve"> </w:t>
      </w:r>
      <w:r w:rsidRPr="00946740">
        <w:rPr>
          <w:w w:val="110"/>
        </w:rPr>
        <w:t>find gaps in education and health between Hispanics and Whites</w:t>
      </w:r>
      <w:r w:rsidR="00987F23">
        <w:rPr>
          <w:w w:val="110"/>
        </w:rPr>
        <w:t>, and</w:t>
      </w:r>
      <w:r w:rsidRPr="00946740">
        <w:rPr>
          <w:spacing w:val="29"/>
          <w:w w:val="110"/>
        </w:rPr>
        <w:t xml:space="preserve"> </w:t>
      </w:r>
      <w:r w:rsidRPr="00946740">
        <w:rPr>
          <w:w w:val="110"/>
        </w:rPr>
        <w:t xml:space="preserve">that </w:t>
      </w:r>
      <w:r w:rsidR="00987F23">
        <w:rPr>
          <w:w w:val="110"/>
        </w:rPr>
        <w:t>US</w:t>
      </w:r>
      <w:r w:rsidRPr="00946740">
        <w:rPr>
          <w:w w:val="110"/>
        </w:rPr>
        <w:t>-born</w:t>
      </w:r>
      <w:r w:rsidRPr="00946740">
        <w:rPr>
          <w:spacing w:val="-7"/>
          <w:w w:val="110"/>
        </w:rPr>
        <w:t xml:space="preserve"> </w:t>
      </w:r>
      <w:r w:rsidRPr="00946740">
        <w:rPr>
          <w:w w:val="110"/>
        </w:rPr>
        <w:t>Hispanics</w:t>
      </w:r>
      <w:r w:rsidRPr="00946740">
        <w:rPr>
          <w:spacing w:val="-7"/>
          <w:w w:val="110"/>
        </w:rPr>
        <w:t xml:space="preserve"> </w:t>
      </w:r>
      <w:r w:rsidRPr="00946740">
        <w:rPr>
          <w:w w:val="110"/>
        </w:rPr>
        <w:t>are</w:t>
      </w:r>
      <w:r w:rsidRPr="00946740">
        <w:rPr>
          <w:spacing w:val="-7"/>
          <w:w w:val="110"/>
        </w:rPr>
        <w:t xml:space="preserve"> </w:t>
      </w:r>
      <w:r w:rsidRPr="00946740">
        <w:rPr>
          <w:w w:val="110"/>
        </w:rPr>
        <w:t>more</w:t>
      </w:r>
      <w:r w:rsidRPr="00946740">
        <w:rPr>
          <w:spacing w:val="-7"/>
          <w:w w:val="110"/>
        </w:rPr>
        <w:t xml:space="preserve"> </w:t>
      </w:r>
      <w:r w:rsidRPr="00946740">
        <w:rPr>
          <w:w w:val="110"/>
        </w:rPr>
        <w:t>likely</w:t>
      </w:r>
      <w:r w:rsidRPr="00946740">
        <w:rPr>
          <w:spacing w:val="-7"/>
          <w:w w:val="110"/>
        </w:rPr>
        <w:t xml:space="preserve"> </w:t>
      </w:r>
      <w:r w:rsidRPr="00946740">
        <w:rPr>
          <w:w w:val="110"/>
        </w:rPr>
        <w:t>than</w:t>
      </w:r>
      <w:r w:rsidRPr="00946740">
        <w:rPr>
          <w:spacing w:val="-6"/>
          <w:w w:val="110"/>
        </w:rPr>
        <w:t xml:space="preserve"> </w:t>
      </w:r>
      <w:r w:rsidRPr="00946740">
        <w:rPr>
          <w:w w:val="110"/>
        </w:rPr>
        <w:t>their</w:t>
      </w:r>
      <w:r w:rsidRPr="00946740">
        <w:rPr>
          <w:spacing w:val="-6"/>
          <w:w w:val="110"/>
        </w:rPr>
        <w:t xml:space="preserve"> </w:t>
      </w:r>
      <w:r w:rsidRPr="00946740">
        <w:rPr>
          <w:w w:val="110"/>
        </w:rPr>
        <w:t>foreign-born</w:t>
      </w:r>
      <w:r w:rsidRPr="00946740">
        <w:rPr>
          <w:spacing w:val="-7"/>
          <w:w w:val="110"/>
        </w:rPr>
        <w:t xml:space="preserve"> </w:t>
      </w:r>
      <w:r w:rsidRPr="00946740">
        <w:rPr>
          <w:w w:val="110"/>
        </w:rPr>
        <w:t>counterparts</w:t>
      </w:r>
      <w:r w:rsidRPr="00946740">
        <w:rPr>
          <w:spacing w:val="-7"/>
          <w:w w:val="110"/>
        </w:rPr>
        <w:t xml:space="preserve"> </w:t>
      </w:r>
      <w:r w:rsidRPr="00946740">
        <w:rPr>
          <w:w w:val="110"/>
        </w:rPr>
        <w:t>to</w:t>
      </w:r>
      <w:r w:rsidRPr="00946740">
        <w:rPr>
          <w:spacing w:val="-7"/>
          <w:w w:val="110"/>
        </w:rPr>
        <w:t xml:space="preserve"> </w:t>
      </w:r>
      <w:r w:rsidRPr="00946740">
        <w:rPr>
          <w:w w:val="110"/>
        </w:rPr>
        <w:t>report</w:t>
      </w:r>
      <w:r w:rsidRPr="00946740">
        <w:rPr>
          <w:spacing w:val="-7"/>
          <w:w w:val="110"/>
        </w:rPr>
        <w:t xml:space="preserve"> </w:t>
      </w:r>
      <w:r w:rsidRPr="00946740">
        <w:rPr>
          <w:w w:val="110"/>
        </w:rPr>
        <w:t>poor</w:t>
      </w:r>
      <w:r w:rsidRPr="00946740">
        <w:rPr>
          <w:spacing w:val="-7"/>
          <w:w w:val="110"/>
        </w:rPr>
        <w:t xml:space="preserve"> </w:t>
      </w:r>
      <w:r w:rsidRPr="00946740">
        <w:rPr>
          <w:w w:val="110"/>
        </w:rPr>
        <w:t>health. Dávila and Mora (</w:t>
      </w:r>
      <w:hyperlink w:anchor="_bookmark46" w:history="1">
        <w:r w:rsidR="007A46B2" w:rsidRPr="00946740">
          <w:rPr>
            <w:color w:val="0000FF"/>
            <w:w w:val="110"/>
          </w:rPr>
          <w:t>2008</w:t>
        </w:r>
      </w:hyperlink>
      <w:r w:rsidRPr="00946740">
        <w:rPr>
          <w:w w:val="110"/>
        </w:rPr>
        <w:t xml:space="preserve">) </w:t>
      </w:r>
      <w:r w:rsidR="0069231B">
        <w:rPr>
          <w:w w:val="110"/>
        </w:rPr>
        <w:t>found</w:t>
      </w:r>
      <w:r w:rsidR="0069231B" w:rsidRPr="00946740">
        <w:rPr>
          <w:w w:val="110"/>
        </w:rPr>
        <w:t xml:space="preserve"> </w:t>
      </w:r>
      <w:r w:rsidRPr="00946740">
        <w:rPr>
          <w:w w:val="110"/>
        </w:rPr>
        <w:t>gaps in labor market outcomes between Hispanics</w:t>
      </w:r>
      <w:r w:rsidRPr="00946740">
        <w:rPr>
          <w:spacing w:val="-7"/>
          <w:w w:val="110"/>
        </w:rPr>
        <w:t xml:space="preserve"> </w:t>
      </w:r>
      <w:r w:rsidRPr="00946740">
        <w:rPr>
          <w:w w:val="110"/>
        </w:rPr>
        <w:t>and</w:t>
      </w:r>
      <w:r w:rsidRPr="00946740">
        <w:rPr>
          <w:spacing w:val="-7"/>
          <w:w w:val="110"/>
        </w:rPr>
        <w:t xml:space="preserve"> </w:t>
      </w:r>
      <w:r w:rsidRPr="00946740">
        <w:rPr>
          <w:w w:val="110"/>
        </w:rPr>
        <w:t>Whites</w:t>
      </w:r>
      <w:r w:rsidR="0069231B">
        <w:rPr>
          <w:w w:val="110"/>
        </w:rPr>
        <w:t>, which t</w:t>
      </w:r>
      <w:r w:rsidRPr="00946740">
        <w:rPr>
          <w:w w:val="110"/>
        </w:rPr>
        <w:t>hey</w:t>
      </w:r>
      <w:r w:rsidRPr="00946740">
        <w:rPr>
          <w:spacing w:val="-7"/>
          <w:w w:val="110"/>
        </w:rPr>
        <w:t xml:space="preserve"> </w:t>
      </w:r>
      <w:r w:rsidRPr="00946740">
        <w:rPr>
          <w:w w:val="110"/>
        </w:rPr>
        <w:t>attribute</w:t>
      </w:r>
      <w:r w:rsidRPr="00946740">
        <w:rPr>
          <w:spacing w:val="-7"/>
          <w:w w:val="110"/>
        </w:rPr>
        <w:t xml:space="preserve"> </w:t>
      </w:r>
      <w:r w:rsidR="0069231B">
        <w:rPr>
          <w:w w:val="110"/>
        </w:rPr>
        <w:t>largely</w:t>
      </w:r>
      <w:r w:rsidRPr="00946740">
        <w:rPr>
          <w:spacing w:val="-7"/>
          <w:w w:val="110"/>
        </w:rPr>
        <w:t xml:space="preserve"> </w:t>
      </w:r>
      <w:r w:rsidRPr="00946740">
        <w:rPr>
          <w:w w:val="110"/>
        </w:rPr>
        <w:t>to</w:t>
      </w:r>
      <w:r w:rsidRPr="00946740">
        <w:rPr>
          <w:spacing w:val="-7"/>
          <w:w w:val="110"/>
        </w:rPr>
        <w:t xml:space="preserve"> </w:t>
      </w:r>
      <w:r w:rsidRPr="00946740">
        <w:rPr>
          <w:w w:val="110"/>
        </w:rPr>
        <w:t>differences</w:t>
      </w:r>
      <w:r w:rsidRPr="00946740">
        <w:rPr>
          <w:spacing w:val="-7"/>
          <w:w w:val="110"/>
        </w:rPr>
        <w:t xml:space="preserve"> </w:t>
      </w:r>
      <w:r w:rsidRPr="00946740">
        <w:rPr>
          <w:w w:val="110"/>
        </w:rPr>
        <w:t>in</w:t>
      </w:r>
      <w:r w:rsidRPr="00946740">
        <w:rPr>
          <w:spacing w:val="-7"/>
          <w:w w:val="110"/>
        </w:rPr>
        <w:t xml:space="preserve"> </w:t>
      </w:r>
      <w:r w:rsidRPr="00946740">
        <w:rPr>
          <w:w w:val="110"/>
        </w:rPr>
        <w:t>education,</w:t>
      </w:r>
      <w:r w:rsidRPr="00946740">
        <w:rPr>
          <w:spacing w:val="-7"/>
          <w:w w:val="110"/>
        </w:rPr>
        <w:t xml:space="preserve"> </w:t>
      </w:r>
      <w:r w:rsidRPr="00946740">
        <w:rPr>
          <w:w w:val="110"/>
        </w:rPr>
        <w:t>experience,</w:t>
      </w:r>
      <w:r w:rsidRPr="00946740">
        <w:rPr>
          <w:spacing w:val="-15"/>
          <w:w w:val="110"/>
        </w:rPr>
        <w:t xml:space="preserve"> </w:t>
      </w:r>
      <w:r w:rsidRPr="00946740">
        <w:rPr>
          <w:w w:val="110"/>
        </w:rPr>
        <w:t>immigration</w:t>
      </w:r>
      <w:r w:rsidRPr="00946740">
        <w:rPr>
          <w:spacing w:val="-16"/>
          <w:w w:val="110"/>
        </w:rPr>
        <w:t xml:space="preserve"> </w:t>
      </w:r>
      <w:r w:rsidRPr="00946740">
        <w:rPr>
          <w:w w:val="110"/>
        </w:rPr>
        <w:t>status,</w:t>
      </w:r>
      <w:r w:rsidRPr="00946740">
        <w:rPr>
          <w:spacing w:val="-13"/>
          <w:w w:val="110"/>
        </w:rPr>
        <w:t xml:space="preserve"> </w:t>
      </w:r>
      <w:r w:rsidRPr="00946740">
        <w:rPr>
          <w:w w:val="110"/>
        </w:rPr>
        <w:t>and</w:t>
      </w:r>
      <w:r w:rsidRPr="00946740">
        <w:rPr>
          <w:spacing w:val="-16"/>
          <w:w w:val="110"/>
        </w:rPr>
        <w:t xml:space="preserve"> </w:t>
      </w:r>
      <w:r w:rsidR="0069231B">
        <w:rPr>
          <w:w w:val="110"/>
        </w:rPr>
        <w:t>location</w:t>
      </w:r>
      <w:r w:rsidRPr="00946740">
        <w:rPr>
          <w:w w:val="110"/>
        </w:rPr>
        <w:t>.</w:t>
      </w:r>
      <w:r w:rsidRPr="00946740">
        <w:rPr>
          <w:spacing w:val="6"/>
          <w:w w:val="110"/>
        </w:rPr>
        <w:t xml:space="preserve"> </w:t>
      </w:r>
      <w:r w:rsidRPr="00946740">
        <w:rPr>
          <w:w w:val="110"/>
        </w:rPr>
        <w:t>This</w:t>
      </w:r>
      <w:r w:rsidRPr="00946740">
        <w:rPr>
          <w:spacing w:val="-16"/>
          <w:w w:val="110"/>
        </w:rPr>
        <w:t xml:space="preserve"> </w:t>
      </w:r>
      <w:r w:rsidRPr="00946740">
        <w:rPr>
          <w:w w:val="110"/>
        </w:rPr>
        <w:t>paper</w:t>
      </w:r>
      <w:r w:rsidRPr="00946740">
        <w:rPr>
          <w:spacing w:val="-15"/>
          <w:w w:val="110"/>
        </w:rPr>
        <w:t xml:space="preserve"> </w:t>
      </w:r>
      <w:r w:rsidRPr="00946740">
        <w:rPr>
          <w:w w:val="110"/>
        </w:rPr>
        <w:t>builds</w:t>
      </w:r>
      <w:r w:rsidRPr="00946740">
        <w:rPr>
          <w:spacing w:val="-15"/>
          <w:w w:val="110"/>
        </w:rPr>
        <w:t xml:space="preserve"> </w:t>
      </w:r>
      <w:r w:rsidRPr="00946740">
        <w:rPr>
          <w:w w:val="110"/>
        </w:rPr>
        <w:t>on</w:t>
      </w:r>
      <w:r w:rsidRPr="00946740">
        <w:rPr>
          <w:spacing w:val="-15"/>
          <w:w w:val="110"/>
        </w:rPr>
        <w:t xml:space="preserve"> </w:t>
      </w:r>
      <w:r w:rsidRPr="00946740">
        <w:rPr>
          <w:w w:val="110"/>
        </w:rPr>
        <w:t>those</w:t>
      </w:r>
      <w:r w:rsidRPr="00946740">
        <w:rPr>
          <w:spacing w:val="-15"/>
          <w:w w:val="110"/>
        </w:rPr>
        <w:t xml:space="preserve"> </w:t>
      </w:r>
      <w:r w:rsidRPr="00946740">
        <w:rPr>
          <w:w w:val="110"/>
        </w:rPr>
        <w:t>studies</w:t>
      </w:r>
      <w:r w:rsidRPr="00946740">
        <w:rPr>
          <w:spacing w:val="-15"/>
          <w:w w:val="110"/>
        </w:rPr>
        <w:t xml:space="preserve"> </w:t>
      </w:r>
      <w:r w:rsidRPr="00946740">
        <w:rPr>
          <w:w w:val="110"/>
        </w:rPr>
        <w:t>by emphasizing how cultural assimilation and generational status further shape educational and labor market disparities for Hispanics.</w:t>
      </w:r>
    </w:p>
    <w:p w14:paraId="7B6C9644" w14:textId="17369893" w:rsidR="007A46B2" w:rsidRPr="00946740" w:rsidRDefault="00000000">
      <w:pPr>
        <w:pStyle w:val="BodyText"/>
        <w:spacing w:before="3"/>
        <w:ind w:left="467"/>
        <w:jc w:val="both"/>
      </w:pPr>
      <w:r w:rsidRPr="00946740">
        <w:rPr>
          <w:w w:val="110"/>
        </w:rPr>
        <w:t>Understanding</w:t>
      </w:r>
      <w:r w:rsidRPr="00946740">
        <w:rPr>
          <w:spacing w:val="-13"/>
          <w:w w:val="110"/>
        </w:rPr>
        <w:t xml:space="preserve"> </w:t>
      </w:r>
      <w:r w:rsidRPr="00946740">
        <w:rPr>
          <w:w w:val="110"/>
        </w:rPr>
        <w:t>discrimination</w:t>
      </w:r>
      <w:r w:rsidRPr="00946740">
        <w:rPr>
          <w:spacing w:val="-12"/>
          <w:w w:val="110"/>
        </w:rPr>
        <w:t xml:space="preserve"> </w:t>
      </w:r>
      <w:r w:rsidRPr="00946740">
        <w:rPr>
          <w:w w:val="110"/>
        </w:rPr>
        <w:t>against</w:t>
      </w:r>
      <w:r w:rsidRPr="00946740">
        <w:rPr>
          <w:spacing w:val="-12"/>
          <w:w w:val="110"/>
        </w:rPr>
        <w:t xml:space="preserve"> </w:t>
      </w:r>
      <w:r w:rsidRPr="00946740">
        <w:rPr>
          <w:w w:val="110"/>
        </w:rPr>
        <w:t>Hispanics</w:t>
      </w:r>
      <w:r w:rsidRPr="00946740">
        <w:rPr>
          <w:spacing w:val="-12"/>
          <w:w w:val="110"/>
        </w:rPr>
        <w:t xml:space="preserve"> </w:t>
      </w:r>
      <w:r w:rsidRPr="00946740">
        <w:rPr>
          <w:w w:val="110"/>
        </w:rPr>
        <w:t>in</w:t>
      </w:r>
      <w:r w:rsidRPr="00946740">
        <w:rPr>
          <w:spacing w:val="-12"/>
          <w:w w:val="110"/>
        </w:rPr>
        <w:t xml:space="preserve"> </w:t>
      </w:r>
      <w:r w:rsidRPr="00946740">
        <w:rPr>
          <w:w w:val="110"/>
        </w:rPr>
        <w:t>labor</w:t>
      </w:r>
      <w:r w:rsidRPr="00946740">
        <w:rPr>
          <w:spacing w:val="-12"/>
          <w:w w:val="110"/>
        </w:rPr>
        <w:t xml:space="preserve"> </w:t>
      </w:r>
      <w:r w:rsidRPr="00946740">
        <w:rPr>
          <w:w w:val="110"/>
        </w:rPr>
        <w:t>markets</w:t>
      </w:r>
      <w:r w:rsidRPr="00946740">
        <w:rPr>
          <w:spacing w:val="-12"/>
          <w:w w:val="110"/>
        </w:rPr>
        <w:t xml:space="preserve"> </w:t>
      </w:r>
      <w:r w:rsidRPr="00946740">
        <w:rPr>
          <w:w w:val="110"/>
        </w:rPr>
        <w:t>has</w:t>
      </w:r>
      <w:r w:rsidRPr="00946740">
        <w:rPr>
          <w:spacing w:val="-12"/>
          <w:w w:val="110"/>
        </w:rPr>
        <w:t xml:space="preserve"> </w:t>
      </w:r>
      <w:r w:rsidRPr="00946740">
        <w:rPr>
          <w:w w:val="110"/>
        </w:rPr>
        <w:t>far-reaching</w:t>
      </w:r>
      <w:r w:rsidRPr="00946740">
        <w:rPr>
          <w:spacing w:val="-13"/>
          <w:w w:val="110"/>
        </w:rPr>
        <w:t xml:space="preserve"> </w:t>
      </w:r>
      <w:r w:rsidRPr="00946740">
        <w:rPr>
          <w:spacing w:val="-5"/>
          <w:w w:val="110"/>
        </w:rPr>
        <w:t>i</w:t>
      </w:r>
      <w:r w:rsidR="005915AD">
        <w:rPr>
          <w:spacing w:val="-5"/>
          <w:w w:val="110"/>
        </w:rPr>
        <w:t>mplications</w:t>
      </w:r>
    </w:p>
    <w:p w14:paraId="0FCD9D73" w14:textId="77777777" w:rsidR="007A46B2" w:rsidRPr="00946740" w:rsidRDefault="00000000">
      <w:pPr>
        <w:pStyle w:val="BodyText"/>
        <w:spacing w:before="11"/>
        <w:rPr>
          <w:sz w:val="12"/>
        </w:rPr>
      </w:pPr>
      <w:r w:rsidRPr="00946740">
        <w:rPr>
          <w:noProof/>
        </w:rPr>
        <mc:AlternateContent>
          <mc:Choice Requires="wps">
            <w:drawing>
              <wp:anchor distT="0" distB="0" distL="0" distR="0" simplePos="0" relativeHeight="487588352" behindDoc="1" locked="0" layoutInCell="1" allowOverlap="1" wp14:anchorId="4D31C4EB" wp14:editId="095C455D">
                <wp:simplePos x="0" y="0"/>
                <wp:positionH relativeFrom="page">
                  <wp:posOffset>1165872</wp:posOffset>
                </wp:positionH>
                <wp:positionV relativeFrom="paragraph">
                  <wp:posOffset>110135</wp:posOffset>
                </wp:positionV>
                <wp:extent cx="1088390" cy="127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94A7AD" id="Graphic 3" o:spid="_x0000_s1026" style="position:absolute;margin-left:91.8pt;margin-top:8.65pt;width:85.7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" path="m,l1088110,e" filled="f" strokeweight=".14039mm">
                <v:path arrowok="t"/>
                <w10:wrap type="topAndBottom" anchorx="page"/>
              </v:shape>
            </w:pict>
          </mc:Fallback>
        </mc:AlternateContent>
      </w:r>
    </w:p>
    <w:p w14:paraId="5E1E0A16" w14:textId="3163F80D" w:rsidR="007A46B2" w:rsidRPr="00946740" w:rsidRDefault="00000000">
      <w:pPr>
        <w:spacing w:before="19" w:line="249" w:lineRule="auto"/>
        <w:ind w:left="201" w:right="1073" w:hanging="86"/>
        <w:jc w:val="both"/>
        <w:rPr>
          <w:sz w:val="20"/>
        </w:rPr>
      </w:pPr>
      <w:r w:rsidRPr="00946740">
        <w:rPr>
          <w:w w:val="110"/>
          <w:position w:val="7"/>
          <w:sz w:val="15"/>
        </w:rPr>
        <w:t>1</w:t>
      </w:r>
      <w:bookmarkStart w:id="7" w:name="_bookmark1"/>
      <w:bookmarkEnd w:id="7"/>
      <w:r w:rsidRPr="006126E5">
        <w:rPr>
          <w:i/>
          <w:iCs/>
          <w:w w:val="110"/>
          <w:sz w:val="20"/>
        </w:rPr>
        <w:t>Hispanic</w:t>
      </w:r>
      <w:r w:rsidRPr="00946740">
        <w:rPr>
          <w:w w:val="110"/>
          <w:sz w:val="20"/>
        </w:rPr>
        <w:t xml:space="preserve"> refer</w:t>
      </w:r>
      <w:r w:rsidR="0069231B">
        <w:rPr>
          <w:w w:val="110"/>
          <w:sz w:val="20"/>
        </w:rPr>
        <w:t>s</w:t>
      </w:r>
      <w:r w:rsidRPr="00946740">
        <w:rPr>
          <w:w w:val="110"/>
          <w:sz w:val="20"/>
        </w:rPr>
        <w:t xml:space="preserve"> to individuals who self-report their ethnicity as Hispanic on </w:t>
      </w:r>
      <w:bookmarkStart w:id="8" w:name="_bookmark2"/>
      <w:bookmarkEnd w:id="8"/>
      <w:r w:rsidRPr="00946740">
        <w:rPr>
          <w:w w:val="110"/>
          <w:sz w:val="20"/>
        </w:rPr>
        <w:t>surveys or other data collection instruments.</w:t>
      </w:r>
    </w:p>
    <w:p w14:paraId="4175C881" w14:textId="77777777" w:rsidR="007A46B2" w:rsidRPr="00946740" w:rsidRDefault="00000000">
      <w:pPr>
        <w:spacing w:before="4" w:line="240" w:lineRule="exact"/>
        <w:ind w:left="201" w:right="1073" w:hanging="86"/>
        <w:jc w:val="both"/>
        <w:rPr>
          <w:sz w:val="20"/>
        </w:rPr>
      </w:pPr>
      <w:r w:rsidRPr="00946740">
        <w:rPr>
          <w:w w:val="110"/>
          <w:position w:val="7"/>
          <w:sz w:val="15"/>
        </w:rPr>
        <w:t>2</w:t>
      </w:r>
      <w:r w:rsidRPr="00946740">
        <w:rPr>
          <w:w w:val="110"/>
          <w:sz w:val="20"/>
        </w:rPr>
        <w:t>Observable</w:t>
      </w:r>
      <w:r w:rsidRPr="00946740">
        <w:rPr>
          <w:spacing w:val="-9"/>
          <w:w w:val="110"/>
          <w:sz w:val="20"/>
        </w:rPr>
        <w:t xml:space="preserve"> </w:t>
      </w:r>
      <w:r w:rsidRPr="00946740">
        <w:rPr>
          <w:w w:val="110"/>
          <w:sz w:val="20"/>
        </w:rPr>
        <w:t>characteristics</w:t>
      </w:r>
      <w:r w:rsidRPr="00946740">
        <w:rPr>
          <w:spacing w:val="-8"/>
          <w:w w:val="110"/>
          <w:sz w:val="20"/>
        </w:rPr>
        <w:t xml:space="preserve"> </w:t>
      </w:r>
      <w:r w:rsidRPr="00946740">
        <w:rPr>
          <w:w w:val="110"/>
          <w:sz w:val="20"/>
        </w:rPr>
        <w:t>refer</w:t>
      </w:r>
      <w:r w:rsidRPr="00946740">
        <w:rPr>
          <w:spacing w:val="-9"/>
          <w:w w:val="110"/>
          <w:sz w:val="20"/>
        </w:rPr>
        <w:t xml:space="preserve"> </w:t>
      </w:r>
      <w:r w:rsidRPr="00946740">
        <w:rPr>
          <w:w w:val="110"/>
          <w:sz w:val="20"/>
        </w:rPr>
        <w:t>to</w:t>
      </w:r>
      <w:r w:rsidRPr="00946740">
        <w:rPr>
          <w:spacing w:val="-9"/>
          <w:w w:val="110"/>
          <w:sz w:val="20"/>
        </w:rPr>
        <w:t xml:space="preserve"> </w:t>
      </w:r>
      <w:r w:rsidRPr="00946740">
        <w:rPr>
          <w:w w:val="110"/>
          <w:sz w:val="20"/>
        </w:rPr>
        <w:t>factors</w:t>
      </w:r>
      <w:r w:rsidRPr="00946740">
        <w:rPr>
          <w:spacing w:val="-8"/>
          <w:w w:val="110"/>
          <w:sz w:val="20"/>
        </w:rPr>
        <w:t xml:space="preserve"> </w:t>
      </w:r>
      <w:r w:rsidRPr="00946740">
        <w:rPr>
          <w:w w:val="110"/>
          <w:sz w:val="20"/>
        </w:rPr>
        <w:t>that</w:t>
      </w:r>
      <w:r w:rsidRPr="00946740">
        <w:rPr>
          <w:spacing w:val="-9"/>
          <w:w w:val="110"/>
          <w:sz w:val="20"/>
        </w:rPr>
        <w:t xml:space="preserve"> </w:t>
      </w:r>
      <w:r w:rsidRPr="00946740">
        <w:rPr>
          <w:w w:val="110"/>
          <w:sz w:val="20"/>
        </w:rPr>
        <w:t>can</w:t>
      </w:r>
      <w:r w:rsidRPr="00946740">
        <w:rPr>
          <w:spacing w:val="-8"/>
          <w:w w:val="110"/>
          <w:sz w:val="20"/>
        </w:rPr>
        <w:t xml:space="preserve"> </w:t>
      </w:r>
      <w:r w:rsidRPr="00946740">
        <w:rPr>
          <w:w w:val="110"/>
          <w:sz w:val="20"/>
        </w:rPr>
        <w:t>be</w:t>
      </w:r>
      <w:r w:rsidRPr="00946740">
        <w:rPr>
          <w:spacing w:val="-9"/>
          <w:w w:val="110"/>
          <w:sz w:val="20"/>
        </w:rPr>
        <w:t xml:space="preserve"> </w:t>
      </w:r>
      <w:r w:rsidRPr="00946740">
        <w:rPr>
          <w:w w:val="110"/>
          <w:sz w:val="20"/>
        </w:rPr>
        <w:t>measured</w:t>
      </w:r>
      <w:r w:rsidRPr="00946740">
        <w:rPr>
          <w:spacing w:val="-9"/>
          <w:w w:val="110"/>
          <w:sz w:val="20"/>
        </w:rPr>
        <w:t xml:space="preserve"> </w:t>
      </w:r>
      <w:r w:rsidRPr="00946740">
        <w:rPr>
          <w:w w:val="110"/>
          <w:sz w:val="20"/>
        </w:rPr>
        <w:t>and</w:t>
      </w:r>
      <w:r w:rsidRPr="00946740">
        <w:rPr>
          <w:spacing w:val="-8"/>
          <w:w w:val="110"/>
          <w:sz w:val="20"/>
        </w:rPr>
        <w:t xml:space="preserve"> </w:t>
      </w:r>
      <w:r w:rsidRPr="00946740">
        <w:rPr>
          <w:w w:val="110"/>
          <w:sz w:val="20"/>
        </w:rPr>
        <w:t>quantified,</w:t>
      </w:r>
      <w:r w:rsidRPr="00946740">
        <w:rPr>
          <w:spacing w:val="-7"/>
          <w:w w:val="110"/>
          <w:sz w:val="20"/>
        </w:rPr>
        <w:t xml:space="preserve"> </w:t>
      </w:r>
      <w:r w:rsidRPr="00946740">
        <w:rPr>
          <w:w w:val="110"/>
          <w:sz w:val="20"/>
        </w:rPr>
        <w:t>such</w:t>
      </w:r>
      <w:r w:rsidRPr="00946740">
        <w:rPr>
          <w:spacing w:val="-9"/>
          <w:w w:val="110"/>
          <w:sz w:val="20"/>
        </w:rPr>
        <w:t xml:space="preserve"> </w:t>
      </w:r>
      <w:r w:rsidRPr="00946740">
        <w:rPr>
          <w:w w:val="110"/>
          <w:sz w:val="20"/>
        </w:rPr>
        <w:t>as</w:t>
      </w:r>
      <w:r w:rsidRPr="00946740">
        <w:rPr>
          <w:spacing w:val="-8"/>
          <w:w w:val="110"/>
          <w:sz w:val="20"/>
        </w:rPr>
        <w:t xml:space="preserve"> </w:t>
      </w:r>
      <w:r w:rsidRPr="00946740">
        <w:rPr>
          <w:w w:val="110"/>
          <w:sz w:val="20"/>
        </w:rPr>
        <w:t xml:space="preserve">education </w:t>
      </w:r>
      <w:bookmarkStart w:id="9" w:name="_bookmark3"/>
      <w:bookmarkEnd w:id="9"/>
      <w:r w:rsidRPr="00946740">
        <w:rPr>
          <w:w w:val="110"/>
          <w:sz w:val="20"/>
        </w:rPr>
        <w:t>level, work experience, and immigration status.</w:t>
      </w:r>
    </w:p>
    <w:p w14:paraId="513B6D21" w14:textId="4F87EFD2" w:rsidR="007A46B2" w:rsidRPr="00946740" w:rsidRDefault="00000000" w:rsidP="00E72573">
      <w:pPr>
        <w:spacing w:before="8" w:line="240" w:lineRule="exact"/>
        <w:ind w:left="201" w:right="1073" w:hanging="86"/>
        <w:jc w:val="both"/>
        <w:rPr>
          <w:sz w:val="20"/>
        </w:rPr>
        <w:sectPr w:rsidR="007A46B2" w:rsidRPr="00946740">
          <w:footerReference w:type="default" r:id="rId13"/>
          <w:pgSz w:w="12240" w:h="15840"/>
          <w:pgMar w:top="1740" w:right="760" w:bottom="2460" w:left="1720" w:header="0" w:footer="2279" w:gutter="0"/>
          <w:pgNumType w:start="1"/>
          <w:cols w:space="720"/>
        </w:sectPr>
      </w:pPr>
      <w:r w:rsidRPr="00946740">
        <w:rPr>
          <w:w w:val="110"/>
          <w:position w:val="7"/>
          <w:sz w:val="15"/>
        </w:rPr>
        <w:t>3</w:t>
      </w:r>
      <w:r w:rsidRPr="00946740">
        <w:rPr>
          <w:w w:val="110"/>
          <w:sz w:val="20"/>
        </w:rPr>
        <w:t>This study’s focus on US-born children with foreign-born parents means the findings may not generalize to Hispanic children with US-born parents, who likely face different socioeconomic and cultural circumstances.</w:t>
      </w:r>
      <w:r w:rsidRPr="00946740">
        <w:rPr>
          <w:spacing w:val="26"/>
          <w:w w:val="110"/>
          <w:sz w:val="20"/>
        </w:rPr>
        <w:t xml:space="preserve"> </w:t>
      </w:r>
      <w:r w:rsidR="0069231B">
        <w:rPr>
          <w:w w:val="110"/>
          <w:sz w:val="20"/>
        </w:rPr>
        <w:t>T</w:t>
      </w:r>
      <w:r w:rsidRPr="00946740">
        <w:rPr>
          <w:w w:val="110"/>
          <w:sz w:val="20"/>
        </w:rPr>
        <w:t>he analysis does not account for heterogeneity in immigrant characteristics across different Spanish-speaking countries of origin, such as variations in educational attainment, socioeconomic status, and gender-specific migration patterns, which could influence both parental selection into migration and subsequent child outcomes</w:t>
      </w:r>
      <w:r w:rsidR="00E9423A">
        <w:rPr>
          <w:w w:val="110"/>
          <w:sz w:val="20"/>
        </w:rPr>
        <w:t>.</w:t>
      </w:r>
    </w:p>
    <w:p w14:paraId="6FD65C95" w14:textId="4C65B82D" w:rsidR="007A46B2" w:rsidRPr="00946740" w:rsidRDefault="00000000" w:rsidP="00E72573">
      <w:pPr>
        <w:pStyle w:val="BodyText"/>
        <w:spacing w:before="114" w:line="256" w:lineRule="auto"/>
        <w:ind w:right="1073"/>
        <w:jc w:val="both"/>
      </w:pPr>
      <w:r w:rsidRPr="00946740">
        <w:rPr>
          <w:w w:val="110"/>
        </w:rPr>
        <w:lastRenderedPageBreak/>
        <w:t>that extend beyond individual earnings.</w:t>
      </w:r>
      <w:r w:rsidRPr="00946740">
        <w:rPr>
          <w:spacing w:val="26"/>
          <w:w w:val="110"/>
        </w:rPr>
        <w:t xml:space="preserve"> </w:t>
      </w:r>
      <w:r w:rsidRPr="00946740">
        <w:rPr>
          <w:w w:val="110"/>
        </w:rPr>
        <w:t xml:space="preserve">Labor market discrimination can create persistent intergenerational disadvantages by limiting economic mobility, reducing access to quality healthcare and education, and constraining residential choices (Bowles and Gintis </w:t>
      </w:r>
      <w:hyperlink w:anchor="_bookmark37" w:history="1">
        <w:r w:rsidR="007A46B2" w:rsidRPr="00946740">
          <w:rPr>
            <w:color w:val="0000FF"/>
            <w:w w:val="110"/>
          </w:rPr>
          <w:t>2002</w:t>
        </w:r>
      </w:hyperlink>
      <w:r w:rsidRPr="00946740">
        <w:rPr>
          <w:w w:val="110"/>
        </w:rPr>
        <w:t xml:space="preserve">; Chetty et al. </w:t>
      </w:r>
      <w:hyperlink w:anchor="_bookmark40" w:history="1">
        <w:r w:rsidR="007A46B2" w:rsidRPr="00946740">
          <w:rPr>
            <w:color w:val="0000FF"/>
            <w:w w:val="110"/>
          </w:rPr>
          <w:t>2017</w:t>
        </w:r>
      </w:hyperlink>
      <w:r w:rsidRPr="00946740">
        <w:rPr>
          <w:w w:val="110"/>
        </w:rPr>
        <w:t xml:space="preserve">; Chetty, Hendren, and Katz </w:t>
      </w:r>
      <w:hyperlink w:anchor="_bookmark41" w:history="1">
        <w:r w:rsidR="007A46B2" w:rsidRPr="00946740">
          <w:rPr>
            <w:color w:val="0000FF"/>
            <w:w w:val="110"/>
          </w:rPr>
          <w:t>2016</w:t>
        </w:r>
      </w:hyperlink>
      <w:r w:rsidRPr="00946740">
        <w:rPr>
          <w:w w:val="110"/>
        </w:rPr>
        <w:t xml:space="preserve">; Chetty, Hendren, </w:t>
      </w:r>
      <w:r w:rsidRPr="00946740">
        <w:rPr>
          <w:spacing w:val="-2"/>
          <w:w w:val="110"/>
        </w:rPr>
        <w:t>Kline,</w:t>
      </w:r>
      <w:r w:rsidRPr="00946740">
        <w:rPr>
          <w:spacing w:val="-14"/>
          <w:w w:val="110"/>
        </w:rPr>
        <w:t xml:space="preserve"> </w:t>
      </w:r>
      <w:r w:rsidRPr="00946740">
        <w:rPr>
          <w:spacing w:val="-2"/>
          <w:w w:val="110"/>
        </w:rPr>
        <w:t>Saez,</w:t>
      </w:r>
      <w:r w:rsidRPr="00946740">
        <w:rPr>
          <w:spacing w:val="-13"/>
          <w:w w:val="110"/>
        </w:rPr>
        <w:t xml:space="preserve"> </w:t>
      </w:r>
      <w:r w:rsidRPr="00946740">
        <w:rPr>
          <w:spacing w:val="-2"/>
          <w:w w:val="110"/>
        </w:rPr>
        <w:t>and</w:t>
      </w:r>
      <w:r w:rsidRPr="00946740">
        <w:rPr>
          <w:spacing w:val="-13"/>
          <w:w w:val="110"/>
        </w:rPr>
        <w:t xml:space="preserve"> </w:t>
      </w:r>
      <w:r w:rsidRPr="00946740">
        <w:rPr>
          <w:spacing w:val="-2"/>
          <w:w w:val="110"/>
        </w:rPr>
        <w:t>Turner</w:t>
      </w:r>
      <w:r w:rsidRPr="00946740">
        <w:rPr>
          <w:spacing w:val="-13"/>
          <w:w w:val="110"/>
        </w:rPr>
        <w:t xml:space="preserve"> </w:t>
      </w:r>
      <w:hyperlink w:anchor="_bookmark43" w:history="1">
        <w:r w:rsidR="007A46B2" w:rsidRPr="00946740">
          <w:rPr>
            <w:color w:val="0000FF"/>
            <w:spacing w:val="-2"/>
            <w:w w:val="110"/>
          </w:rPr>
          <w:t>2014</w:t>
        </w:r>
      </w:hyperlink>
      <w:r w:rsidRPr="00946740">
        <w:rPr>
          <w:spacing w:val="-2"/>
          <w:w w:val="110"/>
        </w:rPr>
        <w:t>;</w:t>
      </w:r>
      <w:r w:rsidRPr="00946740">
        <w:rPr>
          <w:spacing w:val="-13"/>
          <w:w w:val="110"/>
        </w:rPr>
        <w:t xml:space="preserve"> </w:t>
      </w:r>
      <w:r w:rsidRPr="00946740">
        <w:rPr>
          <w:spacing w:val="-2"/>
          <w:w w:val="110"/>
        </w:rPr>
        <w:t>Djajic´</w:t>
      </w:r>
      <w:r w:rsidRPr="00946740">
        <w:rPr>
          <w:spacing w:val="-13"/>
          <w:w w:val="110"/>
        </w:rPr>
        <w:t xml:space="preserve"> </w:t>
      </w:r>
      <w:hyperlink w:anchor="_bookmark47" w:history="1">
        <w:r w:rsidR="007A46B2" w:rsidRPr="00946740">
          <w:rPr>
            <w:color w:val="0000FF"/>
            <w:spacing w:val="-2"/>
            <w:w w:val="110"/>
          </w:rPr>
          <w:t>2003</w:t>
        </w:r>
      </w:hyperlink>
      <w:r w:rsidRPr="00946740">
        <w:rPr>
          <w:spacing w:val="-2"/>
          <w:w w:val="110"/>
        </w:rPr>
        <w:t>).</w:t>
      </w:r>
      <w:r w:rsidRPr="00946740">
        <w:rPr>
          <w:spacing w:val="-4"/>
          <w:w w:val="110"/>
        </w:rPr>
        <w:t xml:space="preserve"> </w:t>
      </w:r>
      <w:r w:rsidR="003B0201">
        <w:rPr>
          <w:spacing w:val="-2"/>
          <w:w w:val="110"/>
        </w:rPr>
        <w:t>D</w:t>
      </w:r>
      <w:r w:rsidRPr="00946740">
        <w:rPr>
          <w:spacing w:val="-2"/>
          <w:w w:val="110"/>
        </w:rPr>
        <w:t>iscrimination</w:t>
      </w:r>
      <w:r w:rsidRPr="00946740">
        <w:rPr>
          <w:spacing w:val="-13"/>
          <w:w w:val="110"/>
        </w:rPr>
        <w:t xml:space="preserve"> </w:t>
      </w:r>
      <w:r w:rsidRPr="00946740">
        <w:rPr>
          <w:spacing w:val="-2"/>
          <w:w w:val="110"/>
        </w:rPr>
        <w:t>may</w:t>
      </w:r>
      <w:r w:rsidRPr="00946740">
        <w:rPr>
          <w:spacing w:val="-13"/>
          <w:w w:val="110"/>
        </w:rPr>
        <w:t xml:space="preserve"> </w:t>
      </w:r>
      <w:r w:rsidRPr="00946740">
        <w:rPr>
          <w:spacing w:val="-2"/>
          <w:w w:val="110"/>
        </w:rPr>
        <w:t>foster</w:t>
      </w:r>
      <w:r w:rsidRPr="00946740">
        <w:rPr>
          <w:spacing w:val="-14"/>
          <w:w w:val="110"/>
        </w:rPr>
        <w:t xml:space="preserve"> </w:t>
      </w:r>
      <w:r w:rsidRPr="00946740">
        <w:rPr>
          <w:spacing w:val="-2"/>
          <w:w w:val="110"/>
        </w:rPr>
        <w:t>occu</w:t>
      </w:r>
      <w:r w:rsidRPr="00946740">
        <w:rPr>
          <w:w w:val="110"/>
        </w:rPr>
        <w:t xml:space="preserve">pational sorting and segregation, as shown by recent task-based models of racial wage gaps that identify race-specific barriers in “Contact” tasks and explain the stagnation of these gaps post-1980 (Hurst, Rubinstein, and Shimizu </w:t>
      </w:r>
      <w:hyperlink w:anchor="_bookmark58" w:history="1">
        <w:r w:rsidR="007A46B2" w:rsidRPr="00946740">
          <w:rPr>
            <w:color w:val="0000FF"/>
            <w:w w:val="110"/>
          </w:rPr>
          <w:t>2024</w:t>
        </w:r>
      </w:hyperlink>
      <w:r w:rsidRPr="00946740">
        <w:rPr>
          <w:w w:val="110"/>
        </w:rPr>
        <w:t>).</w:t>
      </w:r>
      <w:r w:rsidRPr="00946740">
        <w:rPr>
          <w:spacing w:val="40"/>
          <w:w w:val="110"/>
        </w:rPr>
        <w:t xml:space="preserve"> </w:t>
      </w:r>
      <w:r w:rsidRPr="00946740">
        <w:rPr>
          <w:w w:val="110"/>
        </w:rPr>
        <w:t>These barriers may trap Hispanic families in cycles of lower socioeconomic status, as reduced earnings and employment opportunities limit their ability to invest in their children’s human capital or build wealth through homeownership and savings.</w:t>
      </w:r>
      <w:hyperlink w:anchor="_bookmark4" w:history="1">
        <w:r w:rsidR="007A46B2" w:rsidRPr="00946740">
          <w:rPr>
            <w:color w:val="0000FF"/>
            <w:w w:val="110"/>
            <w:position w:val="8"/>
            <w:sz w:val="16"/>
          </w:rPr>
          <w:t>4</w:t>
        </w:r>
      </w:hyperlink>
      <w:r w:rsidRPr="00946740">
        <w:rPr>
          <w:color w:val="0000FF"/>
          <w:spacing w:val="40"/>
          <w:w w:val="110"/>
          <w:position w:val="8"/>
          <w:sz w:val="16"/>
        </w:rPr>
        <w:t xml:space="preserve"> </w:t>
      </w:r>
      <w:r w:rsidR="002C3279">
        <w:rPr>
          <w:w w:val="110"/>
        </w:rPr>
        <w:t>Although</w:t>
      </w:r>
      <w:r w:rsidR="002C3279" w:rsidRPr="00946740">
        <w:rPr>
          <w:w w:val="110"/>
        </w:rPr>
        <w:t xml:space="preserve"> </w:t>
      </w:r>
      <w:r w:rsidRPr="00946740">
        <w:rPr>
          <w:w w:val="110"/>
        </w:rPr>
        <w:t xml:space="preserve">previous research has </w:t>
      </w:r>
      <w:r w:rsidR="009B711A">
        <w:rPr>
          <w:w w:val="110"/>
        </w:rPr>
        <w:t>identified</w:t>
      </w:r>
      <w:r w:rsidRPr="00946740">
        <w:rPr>
          <w:w w:val="110"/>
        </w:rPr>
        <w:t xml:space="preserve"> earnings gaps between Hispanic and non-Hispanic Whites, this paper makes several</w:t>
      </w:r>
      <w:r w:rsidRPr="00946740">
        <w:rPr>
          <w:spacing w:val="-5"/>
          <w:w w:val="110"/>
        </w:rPr>
        <w:t xml:space="preserve"> </w:t>
      </w:r>
      <w:r w:rsidRPr="00946740">
        <w:rPr>
          <w:w w:val="110"/>
        </w:rPr>
        <w:t>important</w:t>
      </w:r>
      <w:r w:rsidRPr="00946740">
        <w:rPr>
          <w:spacing w:val="-5"/>
          <w:w w:val="110"/>
        </w:rPr>
        <w:t xml:space="preserve"> </w:t>
      </w:r>
      <w:r w:rsidRPr="00946740">
        <w:rPr>
          <w:w w:val="110"/>
        </w:rPr>
        <w:t>contributions. First,</w:t>
      </w:r>
      <w:r w:rsidRPr="00946740">
        <w:rPr>
          <w:spacing w:val="-5"/>
          <w:w w:val="110"/>
        </w:rPr>
        <w:t xml:space="preserve"> </w:t>
      </w:r>
      <w:r w:rsidR="009B711A">
        <w:rPr>
          <w:w w:val="110"/>
        </w:rPr>
        <w:t>it</w:t>
      </w:r>
      <w:r w:rsidRPr="00946740">
        <w:rPr>
          <w:spacing w:val="-5"/>
          <w:w w:val="110"/>
        </w:rPr>
        <w:t xml:space="preserve"> </w:t>
      </w:r>
      <w:r w:rsidRPr="00946740">
        <w:rPr>
          <w:w w:val="110"/>
        </w:rPr>
        <w:t>develops</w:t>
      </w:r>
      <w:r w:rsidRPr="00946740">
        <w:rPr>
          <w:spacing w:val="-5"/>
          <w:w w:val="110"/>
        </w:rPr>
        <w:t xml:space="preserve"> </w:t>
      </w:r>
      <w:r w:rsidRPr="00946740">
        <w:rPr>
          <w:w w:val="110"/>
        </w:rPr>
        <w:t>a</w:t>
      </w:r>
      <w:r w:rsidRPr="00946740">
        <w:rPr>
          <w:spacing w:val="-5"/>
          <w:w w:val="110"/>
        </w:rPr>
        <w:t xml:space="preserve"> </w:t>
      </w:r>
      <w:r w:rsidRPr="00946740">
        <w:rPr>
          <w:w w:val="110"/>
        </w:rPr>
        <w:t>novel</w:t>
      </w:r>
      <w:r w:rsidRPr="00946740">
        <w:rPr>
          <w:spacing w:val="-5"/>
          <w:w w:val="110"/>
        </w:rPr>
        <w:t xml:space="preserve"> </w:t>
      </w:r>
      <w:r w:rsidRPr="00946740">
        <w:rPr>
          <w:w w:val="110"/>
        </w:rPr>
        <w:t>empirical</w:t>
      </w:r>
      <w:r w:rsidRPr="00946740">
        <w:rPr>
          <w:spacing w:val="-5"/>
          <w:w w:val="110"/>
        </w:rPr>
        <w:t xml:space="preserve"> </w:t>
      </w:r>
      <w:r w:rsidRPr="00946740">
        <w:rPr>
          <w:w w:val="110"/>
        </w:rPr>
        <w:t>strategy</w:t>
      </w:r>
      <w:r w:rsidRPr="00946740">
        <w:rPr>
          <w:spacing w:val="-5"/>
          <w:w w:val="110"/>
        </w:rPr>
        <w:t xml:space="preserve"> </w:t>
      </w:r>
      <w:r w:rsidRPr="00946740">
        <w:rPr>
          <w:w w:val="110"/>
        </w:rPr>
        <w:t>that better</w:t>
      </w:r>
      <w:r w:rsidRPr="00946740">
        <w:rPr>
          <w:spacing w:val="-13"/>
          <w:w w:val="110"/>
        </w:rPr>
        <w:t xml:space="preserve"> </w:t>
      </w:r>
      <w:r w:rsidRPr="00946740">
        <w:rPr>
          <w:w w:val="110"/>
        </w:rPr>
        <w:t>isolates</w:t>
      </w:r>
      <w:r w:rsidRPr="00946740">
        <w:rPr>
          <w:spacing w:val="-13"/>
          <w:w w:val="110"/>
        </w:rPr>
        <w:t xml:space="preserve"> </w:t>
      </w:r>
      <w:r w:rsidRPr="00946740">
        <w:rPr>
          <w:w w:val="110"/>
        </w:rPr>
        <w:t>the</w:t>
      </w:r>
      <w:r w:rsidRPr="00946740">
        <w:rPr>
          <w:spacing w:val="-13"/>
          <w:w w:val="110"/>
        </w:rPr>
        <w:t xml:space="preserve"> </w:t>
      </w:r>
      <w:r w:rsidRPr="00946740">
        <w:rPr>
          <w:w w:val="110"/>
        </w:rPr>
        <w:t>causal</w:t>
      </w:r>
      <w:r w:rsidRPr="00946740">
        <w:rPr>
          <w:spacing w:val="-13"/>
          <w:w w:val="110"/>
        </w:rPr>
        <w:t xml:space="preserve"> </w:t>
      </w:r>
      <w:r w:rsidRPr="00946740">
        <w:rPr>
          <w:w w:val="110"/>
        </w:rPr>
        <w:t>effect</w:t>
      </w:r>
      <w:r w:rsidRPr="00946740">
        <w:rPr>
          <w:spacing w:val="-13"/>
          <w:w w:val="110"/>
        </w:rPr>
        <w:t xml:space="preserve"> </w:t>
      </w:r>
      <w:r w:rsidRPr="00946740">
        <w:rPr>
          <w:w w:val="110"/>
        </w:rPr>
        <w:t>of</w:t>
      </w:r>
      <w:r w:rsidRPr="00946740">
        <w:rPr>
          <w:spacing w:val="-13"/>
          <w:w w:val="110"/>
        </w:rPr>
        <w:t xml:space="preserve"> </w:t>
      </w:r>
      <w:r w:rsidRPr="00946740">
        <w:rPr>
          <w:w w:val="110"/>
        </w:rPr>
        <w:t>Hispanic</w:t>
      </w:r>
      <w:r w:rsidRPr="00946740">
        <w:rPr>
          <w:spacing w:val="-13"/>
          <w:w w:val="110"/>
        </w:rPr>
        <w:t xml:space="preserve"> </w:t>
      </w:r>
      <w:r w:rsidRPr="00946740">
        <w:rPr>
          <w:w w:val="110"/>
        </w:rPr>
        <w:t>ethnicity</w:t>
      </w:r>
      <w:r w:rsidRPr="00946740">
        <w:rPr>
          <w:spacing w:val="-13"/>
          <w:w w:val="110"/>
        </w:rPr>
        <w:t xml:space="preserve"> </w:t>
      </w:r>
      <w:r w:rsidRPr="00946740">
        <w:rPr>
          <w:w w:val="110"/>
        </w:rPr>
        <w:t>on</w:t>
      </w:r>
      <w:r w:rsidRPr="00946740">
        <w:rPr>
          <w:spacing w:val="-13"/>
          <w:w w:val="110"/>
        </w:rPr>
        <w:t xml:space="preserve"> </w:t>
      </w:r>
      <w:r w:rsidRPr="00946740">
        <w:rPr>
          <w:w w:val="110"/>
        </w:rPr>
        <w:t>educational</w:t>
      </w:r>
      <w:r w:rsidRPr="00946740">
        <w:rPr>
          <w:spacing w:val="-13"/>
          <w:w w:val="110"/>
        </w:rPr>
        <w:t xml:space="preserve"> </w:t>
      </w:r>
      <w:r w:rsidRPr="00946740">
        <w:rPr>
          <w:w w:val="110"/>
        </w:rPr>
        <w:t>and</w:t>
      </w:r>
      <w:r w:rsidRPr="00946740">
        <w:rPr>
          <w:spacing w:val="-13"/>
          <w:w w:val="110"/>
        </w:rPr>
        <w:t xml:space="preserve"> </w:t>
      </w:r>
      <w:r w:rsidRPr="00946740">
        <w:rPr>
          <w:w w:val="110"/>
        </w:rPr>
        <w:t>labor</w:t>
      </w:r>
      <w:r w:rsidRPr="00946740">
        <w:rPr>
          <w:spacing w:val="-13"/>
          <w:w w:val="110"/>
        </w:rPr>
        <w:t xml:space="preserve"> </w:t>
      </w:r>
      <w:r w:rsidRPr="00946740">
        <w:rPr>
          <w:w w:val="110"/>
        </w:rPr>
        <w:t>market</w:t>
      </w:r>
      <w:r w:rsidRPr="00946740">
        <w:rPr>
          <w:spacing w:val="-13"/>
          <w:w w:val="110"/>
        </w:rPr>
        <w:t xml:space="preserve"> </w:t>
      </w:r>
      <w:r w:rsidRPr="00946740">
        <w:rPr>
          <w:w w:val="110"/>
        </w:rPr>
        <w:t xml:space="preserve">outcomes by comparing children </w:t>
      </w:r>
      <w:r w:rsidR="002C3279">
        <w:rPr>
          <w:w w:val="110"/>
        </w:rPr>
        <w:t>from</w:t>
      </w:r>
      <w:r w:rsidR="002C3279" w:rsidRPr="00946740">
        <w:rPr>
          <w:w w:val="110"/>
        </w:rPr>
        <w:t xml:space="preserve"> </w:t>
      </w:r>
      <w:r w:rsidRPr="00946740">
        <w:rPr>
          <w:w w:val="110"/>
        </w:rPr>
        <w:t xml:space="preserve">inter-ethnic </w:t>
      </w:r>
      <w:r w:rsidR="002C3279">
        <w:rPr>
          <w:w w:val="110"/>
        </w:rPr>
        <w:t>families</w:t>
      </w:r>
      <w:r w:rsidRPr="00946740">
        <w:rPr>
          <w:w w:val="110"/>
        </w:rPr>
        <w:t>.</w:t>
      </w:r>
      <w:r w:rsidRPr="00946740">
        <w:rPr>
          <w:spacing w:val="34"/>
          <w:w w:val="110"/>
        </w:rPr>
        <w:t xml:space="preserve"> </w:t>
      </w:r>
      <w:r w:rsidRPr="00946740">
        <w:rPr>
          <w:w w:val="110"/>
        </w:rPr>
        <w:t>This approach helps control for typically</w:t>
      </w:r>
      <w:r w:rsidRPr="00946740">
        <w:rPr>
          <w:spacing w:val="-11"/>
          <w:w w:val="110"/>
        </w:rPr>
        <w:t xml:space="preserve"> </w:t>
      </w:r>
      <w:r w:rsidRPr="00946740">
        <w:rPr>
          <w:w w:val="110"/>
        </w:rPr>
        <w:t>unobservable</w:t>
      </w:r>
      <w:r w:rsidRPr="00946740">
        <w:rPr>
          <w:spacing w:val="-11"/>
          <w:w w:val="110"/>
        </w:rPr>
        <w:t xml:space="preserve"> </w:t>
      </w:r>
      <w:r w:rsidRPr="00946740">
        <w:rPr>
          <w:w w:val="110"/>
        </w:rPr>
        <w:t>family</w:t>
      </w:r>
      <w:r w:rsidRPr="00946740">
        <w:rPr>
          <w:spacing w:val="-11"/>
          <w:w w:val="110"/>
        </w:rPr>
        <w:t xml:space="preserve"> </w:t>
      </w:r>
      <w:r w:rsidRPr="00946740">
        <w:rPr>
          <w:w w:val="110"/>
        </w:rPr>
        <w:t>background</w:t>
      </w:r>
      <w:r w:rsidRPr="00946740">
        <w:rPr>
          <w:spacing w:val="-11"/>
          <w:w w:val="110"/>
        </w:rPr>
        <w:t xml:space="preserve"> </w:t>
      </w:r>
      <w:r w:rsidRPr="00946740">
        <w:rPr>
          <w:w w:val="110"/>
        </w:rPr>
        <w:t>characteristics</w:t>
      </w:r>
      <w:r w:rsidRPr="00946740">
        <w:rPr>
          <w:spacing w:val="-11"/>
          <w:w w:val="110"/>
        </w:rPr>
        <w:t xml:space="preserve"> </w:t>
      </w:r>
      <w:r w:rsidRPr="00946740">
        <w:rPr>
          <w:w w:val="110"/>
        </w:rPr>
        <w:t>that</w:t>
      </w:r>
      <w:r w:rsidRPr="00946740">
        <w:rPr>
          <w:spacing w:val="-11"/>
          <w:w w:val="110"/>
        </w:rPr>
        <w:t xml:space="preserve"> </w:t>
      </w:r>
      <w:r w:rsidRPr="00946740">
        <w:rPr>
          <w:w w:val="110"/>
        </w:rPr>
        <w:t>might</w:t>
      </w:r>
      <w:r w:rsidRPr="00946740">
        <w:rPr>
          <w:spacing w:val="-11"/>
          <w:w w:val="110"/>
        </w:rPr>
        <w:t xml:space="preserve"> </w:t>
      </w:r>
      <w:r w:rsidRPr="00946740">
        <w:rPr>
          <w:w w:val="110"/>
        </w:rPr>
        <w:t>confound</w:t>
      </w:r>
      <w:r w:rsidRPr="00946740">
        <w:rPr>
          <w:spacing w:val="-11"/>
          <w:w w:val="110"/>
        </w:rPr>
        <w:t xml:space="preserve"> </w:t>
      </w:r>
      <w:r w:rsidRPr="00946740">
        <w:rPr>
          <w:w w:val="110"/>
        </w:rPr>
        <w:t>traditional analyses.</w:t>
      </w:r>
      <w:r w:rsidRPr="00946740">
        <w:rPr>
          <w:spacing w:val="29"/>
          <w:w w:val="110"/>
        </w:rPr>
        <w:t xml:space="preserve"> </w:t>
      </w:r>
      <w:r w:rsidRPr="00946740">
        <w:rPr>
          <w:w w:val="110"/>
        </w:rPr>
        <w:t>Second, it</w:t>
      </w:r>
      <w:r w:rsidRPr="00946740">
        <w:rPr>
          <w:spacing w:val="-1"/>
          <w:w w:val="110"/>
        </w:rPr>
        <w:t xml:space="preserve"> </w:t>
      </w:r>
      <w:r w:rsidRPr="00946740">
        <w:rPr>
          <w:w w:val="110"/>
        </w:rPr>
        <w:t>provides</w:t>
      </w:r>
      <w:r w:rsidRPr="00946740">
        <w:rPr>
          <w:spacing w:val="-1"/>
          <w:w w:val="110"/>
        </w:rPr>
        <w:t xml:space="preserve"> </w:t>
      </w:r>
      <w:r w:rsidRPr="00946740">
        <w:rPr>
          <w:w w:val="110"/>
        </w:rPr>
        <w:t>new</w:t>
      </w:r>
      <w:r w:rsidRPr="00946740">
        <w:rPr>
          <w:spacing w:val="-1"/>
          <w:w w:val="110"/>
        </w:rPr>
        <w:t xml:space="preserve"> </w:t>
      </w:r>
      <w:r w:rsidRPr="00946740">
        <w:rPr>
          <w:w w:val="110"/>
        </w:rPr>
        <w:t>evidence</w:t>
      </w:r>
      <w:r w:rsidRPr="00946740">
        <w:rPr>
          <w:spacing w:val="-1"/>
          <w:w w:val="110"/>
        </w:rPr>
        <w:t xml:space="preserve"> </w:t>
      </w:r>
      <w:r w:rsidRPr="00946740">
        <w:rPr>
          <w:w w:val="110"/>
        </w:rPr>
        <w:t>on</w:t>
      </w:r>
      <w:r w:rsidRPr="00946740">
        <w:rPr>
          <w:spacing w:val="-1"/>
          <w:w w:val="110"/>
        </w:rPr>
        <w:t xml:space="preserve"> </w:t>
      </w:r>
      <w:r w:rsidRPr="00946740">
        <w:rPr>
          <w:w w:val="110"/>
        </w:rPr>
        <w:t>the</w:t>
      </w:r>
      <w:r w:rsidRPr="00946740">
        <w:rPr>
          <w:spacing w:val="-1"/>
          <w:w w:val="110"/>
        </w:rPr>
        <w:t xml:space="preserve"> </w:t>
      </w:r>
      <w:r w:rsidRPr="00946740">
        <w:rPr>
          <w:w w:val="110"/>
        </w:rPr>
        <w:t>specific</w:t>
      </w:r>
      <w:r w:rsidRPr="00946740">
        <w:rPr>
          <w:spacing w:val="-1"/>
          <w:w w:val="110"/>
        </w:rPr>
        <w:t xml:space="preserve"> </w:t>
      </w:r>
      <w:r w:rsidRPr="00946740">
        <w:rPr>
          <w:w w:val="110"/>
        </w:rPr>
        <w:t>role</w:t>
      </w:r>
      <w:r w:rsidRPr="00946740">
        <w:rPr>
          <w:spacing w:val="-1"/>
          <w:w w:val="110"/>
        </w:rPr>
        <w:t xml:space="preserve"> </w:t>
      </w:r>
      <w:r w:rsidRPr="00946740">
        <w:rPr>
          <w:w w:val="110"/>
        </w:rPr>
        <w:t>of</w:t>
      </w:r>
      <w:r w:rsidRPr="00946740">
        <w:rPr>
          <w:spacing w:val="-1"/>
          <w:w w:val="110"/>
        </w:rPr>
        <w:t xml:space="preserve"> </w:t>
      </w:r>
      <w:r w:rsidRPr="00946740">
        <w:rPr>
          <w:w w:val="110"/>
        </w:rPr>
        <w:t>Hispanic</w:t>
      </w:r>
      <w:r w:rsidRPr="00946740">
        <w:rPr>
          <w:spacing w:val="-1"/>
          <w:w w:val="110"/>
        </w:rPr>
        <w:t xml:space="preserve"> </w:t>
      </w:r>
      <w:r w:rsidRPr="00946740">
        <w:rPr>
          <w:w w:val="110"/>
        </w:rPr>
        <w:t>surnames</w:t>
      </w:r>
      <w:r w:rsidRPr="00946740">
        <w:rPr>
          <w:spacing w:val="-1"/>
          <w:w w:val="110"/>
        </w:rPr>
        <w:t xml:space="preserve"> </w:t>
      </w:r>
      <w:r w:rsidRPr="00946740">
        <w:rPr>
          <w:w w:val="110"/>
        </w:rPr>
        <w:t>in driving discrimination, offering insights into how ethnic signals influence educational attainment and labor market outcomes.</w:t>
      </w:r>
      <w:r w:rsidRPr="00946740">
        <w:rPr>
          <w:spacing w:val="31"/>
          <w:w w:val="110"/>
        </w:rPr>
        <w:t xml:space="preserve"> </w:t>
      </w:r>
      <w:r w:rsidRPr="00946740">
        <w:rPr>
          <w:w w:val="110"/>
        </w:rPr>
        <w:t>Finally, by examining both education and employment outcomes, this study helps illuminate the channels through which ethnic discrimination may perpetuate economic disparities across generations</w:t>
      </w:r>
      <w:r w:rsidR="002C3279">
        <w:rPr>
          <w:spacing w:val="40"/>
          <w:w w:val="110"/>
        </w:rPr>
        <w:t xml:space="preserve"> and</w:t>
      </w:r>
      <w:r w:rsidRPr="00946740">
        <w:rPr>
          <w:w w:val="110"/>
        </w:rPr>
        <w:t xml:space="preserve"> extends earlier findings by demonstrating how naming cues can compound structural inequalities and reinforce existing barriers.</w:t>
      </w:r>
    </w:p>
    <w:p w14:paraId="0DAAB8EB" w14:textId="77777777" w:rsidR="007A46B2" w:rsidRPr="00946740" w:rsidRDefault="00000000">
      <w:pPr>
        <w:pStyle w:val="BodyText"/>
        <w:spacing w:line="236" w:lineRule="exact"/>
        <w:ind w:left="467"/>
        <w:jc w:val="both"/>
      </w:pPr>
      <w:r w:rsidRPr="00946740">
        <w:rPr>
          <w:w w:val="110"/>
        </w:rPr>
        <w:t>This</w:t>
      </w:r>
      <w:r w:rsidRPr="00946740">
        <w:rPr>
          <w:spacing w:val="23"/>
          <w:w w:val="110"/>
        </w:rPr>
        <w:t xml:space="preserve"> </w:t>
      </w:r>
      <w:r w:rsidRPr="00946740">
        <w:rPr>
          <w:w w:val="110"/>
        </w:rPr>
        <w:t>study</w:t>
      </w:r>
      <w:r w:rsidRPr="00946740">
        <w:rPr>
          <w:spacing w:val="24"/>
          <w:w w:val="110"/>
        </w:rPr>
        <w:t xml:space="preserve"> </w:t>
      </w:r>
      <w:r w:rsidRPr="00946740">
        <w:rPr>
          <w:w w:val="110"/>
        </w:rPr>
        <w:t>builds</w:t>
      </w:r>
      <w:r w:rsidRPr="00946740">
        <w:rPr>
          <w:spacing w:val="24"/>
          <w:w w:val="110"/>
        </w:rPr>
        <w:t xml:space="preserve"> </w:t>
      </w:r>
      <w:r w:rsidRPr="00946740">
        <w:rPr>
          <w:w w:val="110"/>
        </w:rPr>
        <w:t>upon</w:t>
      </w:r>
      <w:r w:rsidRPr="00946740">
        <w:rPr>
          <w:spacing w:val="23"/>
          <w:w w:val="110"/>
        </w:rPr>
        <w:t xml:space="preserve"> </w:t>
      </w:r>
      <w:r w:rsidRPr="00946740">
        <w:rPr>
          <w:w w:val="110"/>
        </w:rPr>
        <w:t>and</w:t>
      </w:r>
      <w:r w:rsidRPr="00946740">
        <w:rPr>
          <w:spacing w:val="24"/>
          <w:w w:val="110"/>
        </w:rPr>
        <w:t xml:space="preserve"> </w:t>
      </w:r>
      <w:r w:rsidRPr="00946740">
        <w:rPr>
          <w:w w:val="110"/>
        </w:rPr>
        <w:t>improves</w:t>
      </w:r>
      <w:r w:rsidRPr="00946740">
        <w:rPr>
          <w:spacing w:val="24"/>
          <w:w w:val="110"/>
        </w:rPr>
        <w:t xml:space="preserve"> </w:t>
      </w:r>
      <w:r w:rsidRPr="00946740">
        <w:rPr>
          <w:w w:val="110"/>
        </w:rPr>
        <w:t>the</w:t>
      </w:r>
      <w:r w:rsidRPr="00946740">
        <w:rPr>
          <w:spacing w:val="23"/>
          <w:w w:val="110"/>
        </w:rPr>
        <w:t xml:space="preserve"> </w:t>
      </w:r>
      <w:r w:rsidRPr="00946740">
        <w:rPr>
          <w:w w:val="110"/>
        </w:rPr>
        <w:t>traditional</w:t>
      </w:r>
      <w:r w:rsidRPr="00946740">
        <w:rPr>
          <w:spacing w:val="24"/>
          <w:w w:val="110"/>
        </w:rPr>
        <w:t xml:space="preserve"> </w:t>
      </w:r>
      <w:r w:rsidRPr="00946740">
        <w:rPr>
          <w:w w:val="110"/>
        </w:rPr>
        <w:t>Oaxaca-Blinder-Kitagawa</w:t>
      </w:r>
      <w:r w:rsidRPr="00946740">
        <w:rPr>
          <w:spacing w:val="24"/>
          <w:w w:val="110"/>
        </w:rPr>
        <w:t xml:space="preserve"> </w:t>
      </w:r>
      <w:r w:rsidRPr="00946740">
        <w:rPr>
          <w:spacing w:val="-5"/>
          <w:w w:val="110"/>
        </w:rPr>
        <w:t>de-</w:t>
      </w:r>
    </w:p>
    <w:p w14:paraId="6984BB5A" w14:textId="35891DD8" w:rsidR="007A46B2" w:rsidRPr="00946740" w:rsidRDefault="00000000">
      <w:pPr>
        <w:pStyle w:val="BodyText"/>
        <w:spacing w:before="18" w:line="256" w:lineRule="auto"/>
        <w:ind w:left="116" w:right="1073"/>
        <w:jc w:val="both"/>
      </w:pPr>
      <w:r w:rsidRPr="00946740">
        <w:rPr>
          <w:w w:val="110"/>
        </w:rPr>
        <w:t xml:space="preserve">composition approach often used in labor market discrimination studies (Blinder </w:t>
      </w:r>
      <w:hyperlink w:anchor="_bookmark35" w:history="1">
        <w:r w:rsidR="007A46B2" w:rsidRPr="00946740">
          <w:rPr>
            <w:color w:val="0000FF"/>
            <w:w w:val="110"/>
          </w:rPr>
          <w:t>1973</w:t>
        </w:r>
      </w:hyperlink>
      <w:r w:rsidRPr="00946740">
        <w:rPr>
          <w:w w:val="110"/>
        </w:rPr>
        <w:t>; Kitagawa</w:t>
      </w:r>
      <w:r w:rsidRPr="00946740">
        <w:rPr>
          <w:spacing w:val="-8"/>
          <w:w w:val="110"/>
        </w:rPr>
        <w:t xml:space="preserve"> </w:t>
      </w:r>
      <w:hyperlink w:anchor="_bookmark61" w:history="1">
        <w:r w:rsidR="007A46B2" w:rsidRPr="00946740">
          <w:rPr>
            <w:color w:val="0000FF"/>
            <w:w w:val="110"/>
          </w:rPr>
          <w:t>1955</w:t>
        </w:r>
      </w:hyperlink>
      <w:r w:rsidRPr="00946740">
        <w:rPr>
          <w:w w:val="110"/>
        </w:rPr>
        <w:t>;</w:t>
      </w:r>
      <w:r w:rsidRPr="00946740">
        <w:rPr>
          <w:spacing w:val="-5"/>
          <w:w w:val="110"/>
        </w:rPr>
        <w:t xml:space="preserve"> </w:t>
      </w:r>
      <w:r w:rsidRPr="00946740">
        <w:rPr>
          <w:w w:val="110"/>
        </w:rPr>
        <w:t>Oaxaca</w:t>
      </w:r>
      <w:r w:rsidRPr="00946740">
        <w:rPr>
          <w:spacing w:val="-8"/>
          <w:w w:val="110"/>
        </w:rPr>
        <w:t xml:space="preserve"> </w:t>
      </w:r>
      <w:hyperlink w:anchor="_bookmark63" w:history="1">
        <w:r w:rsidR="007A46B2" w:rsidRPr="00946740">
          <w:rPr>
            <w:color w:val="0000FF"/>
            <w:w w:val="110"/>
          </w:rPr>
          <w:t>1973</w:t>
        </w:r>
      </w:hyperlink>
      <w:r w:rsidRPr="00946740">
        <w:rPr>
          <w:w w:val="110"/>
        </w:rPr>
        <w:t>).</w:t>
      </w:r>
      <w:r w:rsidRPr="00946740">
        <w:rPr>
          <w:spacing w:val="18"/>
          <w:w w:val="110"/>
        </w:rPr>
        <w:t xml:space="preserve"> </w:t>
      </w:r>
      <w:r w:rsidRPr="00946740">
        <w:rPr>
          <w:w w:val="110"/>
        </w:rPr>
        <w:t>While</w:t>
      </w:r>
      <w:r w:rsidRPr="00946740">
        <w:rPr>
          <w:spacing w:val="-8"/>
          <w:w w:val="110"/>
        </w:rPr>
        <w:t xml:space="preserve"> </w:t>
      </w:r>
      <w:r w:rsidRPr="00946740">
        <w:rPr>
          <w:w w:val="110"/>
        </w:rPr>
        <w:t>these</w:t>
      </w:r>
      <w:r w:rsidRPr="00946740">
        <w:rPr>
          <w:spacing w:val="-8"/>
          <w:w w:val="110"/>
        </w:rPr>
        <w:t xml:space="preserve"> </w:t>
      </w:r>
      <w:r w:rsidRPr="00946740">
        <w:rPr>
          <w:w w:val="110"/>
        </w:rPr>
        <w:t>decomposition</w:t>
      </w:r>
      <w:r w:rsidRPr="00946740">
        <w:rPr>
          <w:spacing w:val="-9"/>
          <w:w w:val="110"/>
        </w:rPr>
        <w:t xml:space="preserve"> </w:t>
      </w:r>
      <w:r w:rsidRPr="00946740">
        <w:rPr>
          <w:w w:val="110"/>
        </w:rPr>
        <w:t>methods</w:t>
      </w:r>
      <w:r w:rsidRPr="00946740">
        <w:rPr>
          <w:spacing w:val="-8"/>
          <w:w w:val="110"/>
        </w:rPr>
        <w:t xml:space="preserve"> </w:t>
      </w:r>
      <w:r w:rsidRPr="00946740">
        <w:rPr>
          <w:w w:val="110"/>
        </w:rPr>
        <w:t>have</w:t>
      </w:r>
      <w:r w:rsidRPr="00946740">
        <w:rPr>
          <w:spacing w:val="-9"/>
          <w:w w:val="110"/>
        </w:rPr>
        <w:t xml:space="preserve"> </w:t>
      </w:r>
      <w:r w:rsidRPr="00946740">
        <w:rPr>
          <w:w w:val="110"/>
        </w:rPr>
        <w:t>provided</w:t>
      </w:r>
      <w:r w:rsidRPr="00946740">
        <w:rPr>
          <w:spacing w:val="-8"/>
          <w:w w:val="110"/>
        </w:rPr>
        <w:t xml:space="preserve"> </w:t>
      </w:r>
      <w:r w:rsidRPr="00946740">
        <w:rPr>
          <w:w w:val="110"/>
        </w:rPr>
        <w:t xml:space="preserve">valuable insights into earnings gaps between groups, including Hispanics and non-Hispanic Whites (Dávila and Mora </w:t>
      </w:r>
      <w:hyperlink w:anchor="_bookmark46" w:history="1">
        <w:r w:rsidR="007A46B2" w:rsidRPr="00946740">
          <w:rPr>
            <w:color w:val="0000FF"/>
            <w:w w:val="110"/>
          </w:rPr>
          <w:t>2008</w:t>
        </w:r>
      </w:hyperlink>
      <w:r w:rsidRPr="00946740">
        <w:rPr>
          <w:w w:val="110"/>
        </w:rPr>
        <w:t>), they are limited in their ability to account for unobserved differences between the groups.</w:t>
      </w:r>
      <w:r w:rsidRPr="00946740">
        <w:rPr>
          <w:spacing w:val="40"/>
          <w:w w:val="110"/>
        </w:rPr>
        <w:t xml:space="preserve"> </w:t>
      </w:r>
      <w:r w:rsidRPr="00946740">
        <w:rPr>
          <w:w w:val="110"/>
        </w:rPr>
        <w:t>My approach</w:t>
      </w:r>
      <w:r w:rsidR="002C3279">
        <w:rPr>
          <w:w w:val="110"/>
        </w:rPr>
        <w:t xml:space="preserve"> </w:t>
      </w:r>
      <w:r w:rsidRPr="00946740">
        <w:rPr>
          <w:w w:val="110"/>
        </w:rPr>
        <w:t>comparing children of inter-ethnic</w:t>
      </w:r>
      <w:r w:rsidRPr="00946740">
        <w:rPr>
          <w:spacing w:val="-5"/>
          <w:w w:val="110"/>
        </w:rPr>
        <w:t xml:space="preserve"> </w:t>
      </w:r>
      <w:commentRangeStart w:id="10"/>
      <w:r w:rsidRPr="00946740">
        <w:rPr>
          <w:w w:val="110"/>
        </w:rPr>
        <w:t>marriages</w:t>
      </w:r>
      <w:commentRangeEnd w:id="10"/>
      <w:r w:rsidR="002C3279">
        <w:rPr>
          <w:rStyle w:val="CommentReference"/>
        </w:rPr>
        <w:commentReference w:id="10"/>
      </w:r>
      <w:r w:rsidRPr="00946740">
        <w:rPr>
          <w:w w:val="110"/>
        </w:rPr>
        <w:t>,</w:t>
      </w:r>
      <w:r w:rsidRPr="00946740">
        <w:rPr>
          <w:spacing w:val="-5"/>
          <w:w w:val="110"/>
        </w:rPr>
        <w:t xml:space="preserve"> </w:t>
      </w:r>
      <w:r w:rsidRPr="00946740">
        <w:rPr>
          <w:w w:val="110"/>
        </w:rPr>
        <w:t>provides</w:t>
      </w:r>
      <w:r w:rsidRPr="00946740">
        <w:rPr>
          <w:spacing w:val="-5"/>
          <w:w w:val="110"/>
        </w:rPr>
        <w:t xml:space="preserve"> </w:t>
      </w:r>
      <w:r w:rsidRPr="00946740">
        <w:rPr>
          <w:w w:val="110"/>
        </w:rPr>
        <w:t>a</w:t>
      </w:r>
      <w:r w:rsidRPr="00946740">
        <w:rPr>
          <w:spacing w:val="-5"/>
          <w:w w:val="110"/>
        </w:rPr>
        <w:t xml:space="preserve"> </w:t>
      </w:r>
      <w:r w:rsidRPr="00946740">
        <w:rPr>
          <w:w w:val="110"/>
        </w:rPr>
        <w:t>more</w:t>
      </w:r>
      <w:r w:rsidRPr="00946740">
        <w:rPr>
          <w:spacing w:val="-5"/>
          <w:w w:val="110"/>
        </w:rPr>
        <w:t xml:space="preserve"> </w:t>
      </w:r>
      <w:r w:rsidRPr="00946740">
        <w:rPr>
          <w:w w:val="110"/>
        </w:rPr>
        <w:t>closely</w:t>
      </w:r>
      <w:r w:rsidRPr="00946740">
        <w:rPr>
          <w:spacing w:val="-5"/>
          <w:w w:val="110"/>
        </w:rPr>
        <w:t xml:space="preserve"> </w:t>
      </w:r>
      <w:r w:rsidRPr="00946740">
        <w:rPr>
          <w:w w:val="110"/>
        </w:rPr>
        <w:t>matched</w:t>
      </w:r>
      <w:r w:rsidRPr="00946740">
        <w:rPr>
          <w:spacing w:val="-5"/>
          <w:w w:val="110"/>
        </w:rPr>
        <w:t xml:space="preserve"> </w:t>
      </w:r>
      <w:r w:rsidRPr="00946740">
        <w:rPr>
          <w:w w:val="110"/>
        </w:rPr>
        <w:t>comparison</w:t>
      </w:r>
      <w:r w:rsidRPr="00946740">
        <w:rPr>
          <w:spacing w:val="-6"/>
          <w:w w:val="110"/>
        </w:rPr>
        <w:t xml:space="preserve"> </w:t>
      </w:r>
      <w:r w:rsidRPr="00946740">
        <w:rPr>
          <w:w w:val="110"/>
        </w:rPr>
        <w:t>group,</w:t>
      </w:r>
      <w:r w:rsidRPr="00946740">
        <w:rPr>
          <w:spacing w:val="-5"/>
          <w:w w:val="110"/>
        </w:rPr>
        <w:t xml:space="preserve"> </w:t>
      </w:r>
      <w:r w:rsidRPr="00946740">
        <w:rPr>
          <w:w w:val="110"/>
        </w:rPr>
        <w:t>allowing</w:t>
      </w:r>
      <w:r w:rsidRPr="00946740">
        <w:rPr>
          <w:spacing w:val="-5"/>
          <w:w w:val="110"/>
        </w:rPr>
        <w:t xml:space="preserve"> </w:t>
      </w:r>
      <w:r w:rsidRPr="00946740">
        <w:rPr>
          <w:w w:val="110"/>
        </w:rPr>
        <w:t>me to better isolate the effect of having a Hispanic last name on labor market outcomes.</w:t>
      </w:r>
    </w:p>
    <w:p w14:paraId="24145D70" w14:textId="77777777" w:rsidR="007A46B2" w:rsidRPr="00946740" w:rsidRDefault="00000000">
      <w:pPr>
        <w:pStyle w:val="BodyText"/>
        <w:spacing w:before="2" w:line="252" w:lineRule="auto"/>
        <w:ind w:left="116" w:right="1073" w:firstLine="351"/>
        <w:jc w:val="both"/>
      </w:pPr>
      <w:r w:rsidRPr="00946740">
        <w:rPr>
          <w:w w:val="110"/>
        </w:rPr>
        <w:t>The methodological improvement in this paper is particularly timely and relevant given the rapidly changing demographics of the United States.</w:t>
      </w:r>
      <w:r w:rsidRPr="00946740">
        <w:rPr>
          <w:spacing w:val="40"/>
          <w:w w:val="110"/>
        </w:rPr>
        <w:t xml:space="preserve"> </w:t>
      </w:r>
      <w:r w:rsidRPr="00946740">
        <w:rPr>
          <w:w w:val="110"/>
        </w:rPr>
        <w:t>The US population is growing increasingly diverse, with significant implications for labor market dynamics and potential discrimination.</w:t>
      </w:r>
      <w:r w:rsidRPr="00946740">
        <w:rPr>
          <w:spacing w:val="37"/>
          <w:w w:val="110"/>
        </w:rPr>
        <w:t xml:space="preserve"> </w:t>
      </w:r>
      <w:r w:rsidRPr="00946740">
        <w:rPr>
          <w:w w:val="110"/>
        </w:rPr>
        <w:t>The proportion of non-Whites has increased by more than 10</w:t>
      </w:r>
      <w:r w:rsidRPr="00946740">
        <w:rPr>
          <w:spacing w:val="-4"/>
          <w:w w:val="110"/>
        </w:rPr>
        <w:t xml:space="preserve"> </w:t>
      </w:r>
      <w:r w:rsidRPr="00946740">
        <w:rPr>
          <w:w w:val="110"/>
        </w:rPr>
        <w:t>percentage</w:t>
      </w:r>
      <w:r w:rsidRPr="00946740">
        <w:rPr>
          <w:spacing w:val="-4"/>
          <w:w w:val="110"/>
        </w:rPr>
        <w:t xml:space="preserve"> </w:t>
      </w:r>
      <w:r w:rsidRPr="00946740">
        <w:rPr>
          <w:w w:val="110"/>
        </w:rPr>
        <w:t>points</w:t>
      </w:r>
      <w:r w:rsidRPr="00946740">
        <w:rPr>
          <w:spacing w:val="-4"/>
          <w:w w:val="110"/>
        </w:rPr>
        <w:t xml:space="preserve"> </w:t>
      </w:r>
      <w:r w:rsidRPr="00946740">
        <w:rPr>
          <w:w w:val="110"/>
        </w:rPr>
        <w:t>from</w:t>
      </w:r>
      <w:r w:rsidRPr="00946740">
        <w:rPr>
          <w:spacing w:val="-4"/>
          <w:w w:val="110"/>
        </w:rPr>
        <w:t xml:space="preserve"> </w:t>
      </w:r>
      <w:r w:rsidRPr="00946740">
        <w:rPr>
          <w:w w:val="110"/>
        </w:rPr>
        <w:t>13</w:t>
      </w:r>
      <w:r w:rsidRPr="00946740">
        <w:rPr>
          <w:spacing w:val="-4"/>
          <w:w w:val="110"/>
        </w:rPr>
        <w:t xml:space="preserve"> </w:t>
      </w:r>
      <w:r w:rsidRPr="00946740">
        <w:rPr>
          <w:w w:val="110"/>
        </w:rPr>
        <w:t>percent</w:t>
      </w:r>
      <w:r w:rsidRPr="00946740">
        <w:rPr>
          <w:spacing w:val="-4"/>
          <w:w w:val="110"/>
        </w:rPr>
        <w:t xml:space="preserve"> </w:t>
      </w:r>
      <w:r w:rsidRPr="00946740">
        <w:rPr>
          <w:w w:val="110"/>
        </w:rPr>
        <w:t>in</w:t>
      </w:r>
      <w:r w:rsidRPr="00946740">
        <w:rPr>
          <w:spacing w:val="-4"/>
          <w:w w:val="110"/>
        </w:rPr>
        <w:t xml:space="preserve"> </w:t>
      </w:r>
      <w:r w:rsidRPr="00946740">
        <w:rPr>
          <w:w w:val="110"/>
        </w:rPr>
        <w:t>1995</w:t>
      </w:r>
      <w:r w:rsidRPr="00946740">
        <w:rPr>
          <w:spacing w:val="-4"/>
          <w:w w:val="110"/>
        </w:rPr>
        <w:t xml:space="preserve"> </w:t>
      </w:r>
      <w:r w:rsidRPr="00946740">
        <w:rPr>
          <w:w w:val="110"/>
        </w:rPr>
        <w:t>to</w:t>
      </w:r>
      <w:r w:rsidRPr="00946740">
        <w:rPr>
          <w:spacing w:val="-4"/>
          <w:w w:val="110"/>
        </w:rPr>
        <w:t xml:space="preserve"> </w:t>
      </w:r>
      <w:r w:rsidRPr="00946740">
        <w:rPr>
          <w:w w:val="110"/>
        </w:rPr>
        <w:t>23</w:t>
      </w:r>
      <w:r w:rsidRPr="00946740">
        <w:rPr>
          <w:spacing w:val="-4"/>
          <w:w w:val="110"/>
        </w:rPr>
        <w:t xml:space="preserve"> </w:t>
      </w:r>
      <w:r w:rsidRPr="00946740">
        <w:rPr>
          <w:w w:val="110"/>
        </w:rPr>
        <w:t>percent</w:t>
      </w:r>
      <w:r w:rsidRPr="00946740">
        <w:rPr>
          <w:spacing w:val="-4"/>
          <w:w w:val="110"/>
        </w:rPr>
        <w:t xml:space="preserve"> </w:t>
      </w:r>
      <w:r w:rsidRPr="00946740">
        <w:rPr>
          <w:w w:val="110"/>
        </w:rPr>
        <w:t>in</w:t>
      </w:r>
      <w:r w:rsidRPr="00946740">
        <w:rPr>
          <w:spacing w:val="-4"/>
          <w:w w:val="110"/>
        </w:rPr>
        <w:t xml:space="preserve"> </w:t>
      </w:r>
      <w:r w:rsidRPr="00946740">
        <w:rPr>
          <w:w w:val="110"/>
        </w:rPr>
        <w:t>2019.</w:t>
      </w:r>
      <w:hyperlink w:anchor="_bookmark5" w:history="1">
        <w:r w:rsidR="007A46B2" w:rsidRPr="00946740">
          <w:rPr>
            <w:color w:val="0000FF"/>
            <w:w w:val="110"/>
            <w:position w:val="8"/>
            <w:sz w:val="16"/>
          </w:rPr>
          <w:t>5</w:t>
        </w:r>
      </w:hyperlink>
      <w:r w:rsidRPr="00946740">
        <w:rPr>
          <w:color w:val="0000FF"/>
          <w:spacing w:val="56"/>
          <w:w w:val="110"/>
          <w:position w:val="8"/>
          <w:sz w:val="16"/>
        </w:rPr>
        <w:t xml:space="preserve"> </w:t>
      </w:r>
      <w:r w:rsidRPr="00946740">
        <w:rPr>
          <w:w w:val="110"/>
        </w:rPr>
        <w:t>Native-born</w:t>
      </w:r>
      <w:r w:rsidRPr="00946740">
        <w:rPr>
          <w:spacing w:val="-4"/>
          <w:w w:val="110"/>
        </w:rPr>
        <w:t xml:space="preserve"> </w:t>
      </w:r>
      <w:r w:rsidRPr="00946740">
        <w:rPr>
          <w:spacing w:val="-2"/>
          <w:w w:val="110"/>
        </w:rPr>
        <w:t>White</w:t>
      </w:r>
    </w:p>
    <w:p w14:paraId="3C516130" w14:textId="77777777" w:rsidR="007A46B2" w:rsidRPr="00946740" w:rsidRDefault="00000000">
      <w:pPr>
        <w:pStyle w:val="BodyText"/>
        <w:spacing w:before="8"/>
        <w:rPr>
          <w:sz w:val="11"/>
        </w:rPr>
      </w:pPr>
      <w:r w:rsidRPr="00946740">
        <w:rPr>
          <w:noProof/>
        </w:rPr>
        <mc:AlternateContent>
          <mc:Choice Requires="wps">
            <w:drawing>
              <wp:anchor distT="0" distB="0" distL="0" distR="0" simplePos="0" relativeHeight="487588864" behindDoc="1" locked="0" layoutInCell="1" allowOverlap="1" wp14:anchorId="33DDBA08" wp14:editId="5C36960D">
                <wp:simplePos x="0" y="0"/>
                <wp:positionH relativeFrom="page">
                  <wp:posOffset>1165872</wp:posOffset>
                </wp:positionH>
                <wp:positionV relativeFrom="paragraph">
                  <wp:posOffset>100793</wp:posOffset>
                </wp:positionV>
                <wp:extent cx="108839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CDCF0F9" id="Graphic 4" o:spid="_x0000_s1026" style="position:absolute;margin-left:91.8pt;margin-top:7.95pt;width:85.7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LNqHWTjAAAADgEAAA8AAAAAAAAAAAAAAAAAbQQAAGRycy9kb3ducmV2LnhtbFBLBQYA&#13;&#10;AAAABAAEAPMAAAB9BQAAAAA=&#13;&#10;" path="m,l1088110,e" filled="f" strokeweight=".14039mm">
                <v:path arrowok="t"/>
                <w10:wrap type="topAndBottom" anchorx="page"/>
              </v:shape>
            </w:pict>
          </mc:Fallback>
        </mc:AlternateContent>
      </w:r>
    </w:p>
    <w:p w14:paraId="190A3D91" w14:textId="684ABDB6" w:rsidR="007A46B2" w:rsidRPr="00946740" w:rsidRDefault="00000000">
      <w:pPr>
        <w:spacing w:before="19" w:line="249" w:lineRule="auto"/>
        <w:ind w:left="201" w:right="1073" w:hanging="86"/>
        <w:jc w:val="both"/>
        <w:rPr>
          <w:sz w:val="20"/>
        </w:rPr>
      </w:pPr>
      <w:r w:rsidRPr="00946740">
        <w:rPr>
          <w:w w:val="110"/>
          <w:position w:val="7"/>
          <w:sz w:val="15"/>
        </w:rPr>
        <w:t>4</w:t>
      </w:r>
      <w:bookmarkStart w:id="11" w:name="_bookmark4"/>
      <w:bookmarkEnd w:id="11"/>
      <w:r w:rsidRPr="00946740">
        <w:rPr>
          <w:w w:val="110"/>
          <w:sz w:val="20"/>
        </w:rPr>
        <w:t>See Bowles and Gintis (</w:t>
      </w:r>
      <w:hyperlink w:anchor="_bookmark37" w:history="1">
        <w:r w:rsidR="007A46B2" w:rsidRPr="00946740">
          <w:rPr>
            <w:color w:val="0000FF"/>
            <w:w w:val="110"/>
            <w:sz w:val="20"/>
          </w:rPr>
          <w:t>2002</w:t>
        </w:r>
      </w:hyperlink>
      <w:r w:rsidRPr="00946740">
        <w:rPr>
          <w:w w:val="110"/>
          <w:sz w:val="20"/>
        </w:rPr>
        <w:t xml:space="preserve">) for an analysis of the intergenerational transmission of economic </w:t>
      </w:r>
      <w:bookmarkStart w:id="12" w:name="_bookmark5"/>
      <w:bookmarkEnd w:id="12"/>
      <w:r w:rsidRPr="00946740">
        <w:rPr>
          <w:w w:val="110"/>
          <w:sz w:val="20"/>
        </w:rPr>
        <w:t>status.</w:t>
      </w:r>
    </w:p>
    <w:p w14:paraId="38E88FF6" w14:textId="77777777" w:rsidR="007A46B2" w:rsidRPr="00946740" w:rsidRDefault="00000000">
      <w:pPr>
        <w:spacing w:before="4" w:line="240" w:lineRule="exact"/>
        <w:ind w:left="201" w:right="1075" w:hanging="86"/>
        <w:jc w:val="both"/>
        <w:rPr>
          <w:sz w:val="20"/>
        </w:rPr>
      </w:pPr>
      <w:r w:rsidRPr="00946740">
        <w:rPr>
          <w:w w:val="110"/>
          <w:position w:val="7"/>
          <w:sz w:val="15"/>
        </w:rPr>
        <w:t>5</w:t>
      </w:r>
      <w:r w:rsidRPr="00946740">
        <w:rPr>
          <w:w w:val="110"/>
          <w:sz w:val="20"/>
        </w:rPr>
        <w:t xml:space="preserve">The proportion of non-Whites and Hispanics is calculated using the Current Population Survey </w:t>
      </w:r>
      <w:r w:rsidRPr="00946740">
        <w:rPr>
          <w:spacing w:val="-2"/>
          <w:w w:val="110"/>
          <w:sz w:val="20"/>
        </w:rPr>
        <w:t>(CPS).</w:t>
      </w:r>
    </w:p>
    <w:p w14:paraId="4CE79141" w14:textId="77777777" w:rsidR="007A46B2" w:rsidRPr="00946740" w:rsidRDefault="007A46B2">
      <w:pPr>
        <w:spacing w:line="240" w:lineRule="exact"/>
        <w:jc w:val="both"/>
        <w:rPr>
          <w:sz w:val="20"/>
        </w:rPr>
        <w:sectPr w:rsidR="007A46B2" w:rsidRPr="00946740">
          <w:pgSz w:w="12240" w:h="15840"/>
          <w:pgMar w:top="1820" w:right="760" w:bottom="2460" w:left="1720" w:header="0" w:footer="2279" w:gutter="0"/>
          <w:cols w:space="720"/>
        </w:sectPr>
      </w:pPr>
    </w:p>
    <w:p w14:paraId="3F8158BA" w14:textId="5CEF4A16" w:rsidR="00917A3B" w:rsidRDefault="00000000">
      <w:pPr>
        <w:pStyle w:val="BodyText"/>
        <w:spacing w:before="114" w:line="254" w:lineRule="auto"/>
        <w:ind w:left="23" w:right="1073"/>
        <w:jc w:val="both"/>
        <w:rPr>
          <w:color w:val="0000FF"/>
          <w:w w:val="110"/>
          <w:position w:val="8"/>
          <w:sz w:val="16"/>
        </w:rPr>
      </w:pPr>
      <w:r w:rsidRPr="00946740">
        <w:rPr>
          <w:w w:val="110"/>
        </w:rPr>
        <w:lastRenderedPageBreak/>
        <w:t xml:space="preserve">Hispanic men earn 21% less than White men, although </w:t>
      </w:r>
      <w:r w:rsidR="009C5004">
        <w:rPr>
          <w:w w:val="110"/>
        </w:rPr>
        <w:t>there is evidence that a</w:t>
      </w:r>
      <w:r w:rsidR="009C5004" w:rsidRPr="00946740">
        <w:rPr>
          <w:w w:val="110"/>
        </w:rPr>
        <w:t xml:space="preserve"> </w:t>
      </w:r>
      <w:r w:rsidRPr="00946740">
        <w:rPr>
          <w:w w:val="110"/>
        </w:rPr>
        <w:t xml:space="preserve">substantial portion of </w:t>
      </w:r>
      <w:r w:rsidR="009C5004">
        <w:rPr>
          <w:w w:val="110"/>
        </w:rPr>
        <w:t xml:space="preserve">this </w:t>
      </w:r>
      <w:r w:rsidRPr="00946740">
        <w:rPr>
          <w:w w:val="110"/>
        </w:rPr>
        <w:t>gap</w:t>
      </w:r>
      <w:r w:rsidRPr="00946740">
        <w:rPr>
          <w:spacing w:val="-5"/>
          <w:w w:val="110"/>
        </w:rPr>
        <w:t xml:space="preserve"> </w:t>
      </w:r>
      <w:r w:rsidRPr="00946740">
        <w:rPr>
          <w:w w:val="110"/>
        </w:rPr>
        <w:t>is</w:t>
      </w:r>
      <w:r w:rsidRPr="00946740">
        <w:rPr>
          <w:spacing w:val="-5"/>
          <w:w w:val="110"/>
        </w:rPr>
        <w:t xml:space="preserve"> </w:t>
      </w:r>
      <w:r w:rsidRPr="00946740">
        <w:rPr>
          <w:w w:val="110"/>
        </w:rPr>
        <w:t>due</w:t>
      </w:r>
      <w:r w:rsidRPr="00946740">
        <w:rPr>
          <w:spacing w:val="-5"/>
          <w:w w:val="110"/>
        </w:rPr>
        <w:t xml:space="preserve"> </w:t>
      </w:r>
      <w:r w:rsidRPr="00946740">
        <w:rPr>
          <w:w w:val="110"/>
        </w:rPr>
        <w:t>to</w:t>
      </w:r>
      <w:r w:rsidR="009C5004">
        <w:rPr>
          <w:w w:val="110"/>
        </w:rPr>
        <w:t xml:space="preserve"> differences in </w:t>
      </w:r>
      <w:r w:rsidRPr="00946740">
        <w:rPr>
          <w:w w:val="110"/>
        </w:rPr>
        <w:t>educatio</w:t>
      </w:r>
      <w:r w:rsidR="009C5004">
        <w:rPr>
          <w:w w:val="110"/>
        </w:rPr>
        <w:t xml:space="preserve">n </w:t>
      </w:r>
      <w:r w:rsidRPr="00946740">
        <w:rPr>
          <w:w w:val="110"/>
        </w:rPr>
        <w:t>(Duncan,</w:t>
      </w:r>
      <w:r w:rsidRPr="00946740">
        <w:rPr>
          <w:spacing w:val="-5"/>
          <w:w w:val="110"/>
        </w:rPr>
        <w:t xml:space="preserve"> </w:t>
      </w:r>
      <w:r w:rsidRPr="00946740">
        <w:rPr>
          <w:w w:val="110"/>
        </w:rPr>
        <w:t>Hotz, and</w:t>
      </w:r>
      <w:r w:rsidRPr="00946740">
        <w:rPr>
          <w:spacing w:val="-16"/>
          <w:w w:val="110"/>
        </w:rPr>
        <w:t xml:space="preserve"> </w:t>
      </w:r>
      <w:r w:rsidRPr="00946740">
        <w:rPr>
          <w:w w:val="110"/>
        </w:rPr>
        <w:t>Trejo</w:t>
      </w:r>
      <w:r w:rsidRPr="00946740">
        <w:rPr>
          <w:spacing w:val="-15"/>
          <w:w w:val="110"/>
        </w:rPr>
        <w:t xml:space="preserve"> </w:t>
      </w:r>
      <w:hyperlink w:anchor="_bookmark49" w:history="1">
        <w:r w:rsidRPr="00946740">
          <w:rPr>
            <w:color w:val="0000FF"/>
            <w:w w:val="110"/>
          </w:rPr>
          <w:t>2006</w:t>
        </w:r>
      </w:hyperlink>
      <w:r w:rsidRPr="00946740">
        <w:rPr>
          <w:w w:val="110"/>
        </w:rPr>
        <w:t>;</w:t>
      </w:r>
      <w:r w:rsidRPr="00946740">
        <w:rPr>
          <w:spacing w:val="-13"/>
          <w:w w:val="110"/>
        </w:rPr>
        <w:t xml:space="preserve"> </w:t>
      </w:r>
      <w:r w:rsidRPr="00946740">
        <w:rPr>
          <w:w w:val="110"/>
        </w:rPr>
        <w:t>Duncan</w:t>
      </w:r>
      <w:r w:rsidRPr="00946740">
        <w:rPr>
          <w:spacing w:val="-16"/>
          <w:w w:val="110"/>
        </w:rPr>
        <w:t xml:space="preserve"> </w:t>
      </w:r>
      <w:r w:rsidRPr="00946740">
        <w:rPr>
          <w:w w:val="110"/>
        </w:rPr>
        <w:t>and</w:t>
      </w:r>
      <w:r w:rsidRPr="00946740">
        <w:rPr>
          <w:spacing w:val="-15"/>
          <w:w w:val="110"/>
        </w:rPr>
        <w:t xml:space="preserve"> </w:t>
      </w:r>
      <w:r w:rsidRPr="00946740">
        <w:rPr>
          <w:w w:val="110"/>
        </w:rPr>
        <w:t>Trejo</w:t>
      </w:r>
      <w:r w:rsidRPr="00946740">
        <w:rPr>
          <w:spacing w:val="-15"/>
          <w:w w:val="110"/>
        </w:rPr>
        <w:t xml:space="preserve"> </w:t>
      </w:r>
      <w:hyperlink w:anchor="_bookmark50" w:history="1">
        <w:r w:rsidRPr="00946740">
          <w:rPr>
            <w:color w:val="0000FF"/>
            <w:w w:val="110"/>
          </w:rPr>
          <w:t>2018a</w:t>
        </w:r>
      </w:hyperlink>
      <w:r w:rsidRPr="00946740">
        <w:rPr>
          <w:w w:val="110"/>
        </w:rPr>
        <w:t>,</w:t>
      </w:r>
      <w:r w:rsidRPr="00946740">
        <w:rPr>
          <w:spacing w:val="-15"/>
          <w:w w:val="110"/>
        </w:rPr>
        <w:t xml:space="preserve"> </w:t>
      </w:r>
      <w:hyperlink w:anchor="_bookmark51" w:history="1">
        <w:r w:rsidRPr="00946740">
          <w:rPr>
            <w:color w:val="0000FF"/>
            <w:w w:val="110"/>
          </w:rPr>
          <w:t>2018b</w:t>
        </w:r>
      </w:hyperlink>
      <w:r w:rsidRPr="00946740">
        <w:rPr>
          <w:w w:val="110"/>
        </w:rPr>
        <w:t>).</w:t>
      </w:r>
      <w:r w:rsidRPr="00946740">
        <w:rPr>
          <w:spacing w:val="6"/>
          <w:w w:val="110"/>
        </w:rPr>
        <w:t xml:space="preserve"> </w:t>
      </w:r>
      <w:r w:rsidR="001552F1">
        <w:rPr>
          <w:w w:val="110"/>
        </w:rPr>
        <w:t>Discrepancies may</w:t>
      </w:r>
      <w:r w:rsidRPr="00946740">
        <w:rPr>
          <w:spacing w:val="-15"/>
          <w:w w:val="110"/>
        </w:rPr>
        <w:t xml:space="preserve"> </w:t>
      </w:r>
      <w:r w:rsidRPr="00946740">
        <w:rPr>
          <w:w w:val="110"/>
        </w:rPr>
        <w:t>also</w:t>
      </w:r>
      <w:r w:rsidRPr="00946740">
        <w:rPr>
          <w:spacing w:val="-15"/>
          <w:w w:val="110"/>
        </w:rPr>
        <w:t xml:space="preserve"> </w:t>
      </w:r>
      <w:r w:rsidRPr="00946740">
        <w:rPr>
          <w:w w:val="110"/>
        </w:rPr>
        <w:t>be due to discrimination against</w:t>
      </w:r>
      <w:r w:rsidRPr="00946740">
        <w:rPr>
          <w:spacing w:val="-7"/>
          <w:w w:val="110"/>
        </w:rPr>
        <w:t xml:space="preserve"> </w:t>
      </w:r>
      <w:r w:rsidRPr="00946740">
        <w:rPr>
          <w:w w:val="110"/>
        </w:rPr>
        <w:t>Hispanics</w:t>
      </w:r>
      <w:r w:rsidR="001552F1">
        <w:rPr>
          <w:w w:val="110"/>
        </w:rPr>
        <w:t>, which</w:t>
      </w:r>
      <w:r w:rsidRPr="00946740">
        <w:rPr>
          <w:spacing w:val="-7"/>
          <w:w w:val="110"/>
        </w:rPr>
        <w:t xml:space="preserve"> </w:t>
      </w:r>
      <w:r w:rsidRPr="00946740">
        <w:rPr>
          <w:w w:val="110"/>
        </w:rPr>
        <w:t>can</w:t>
      </w:r>
      <w:r w:rsidRPr="00946740">
        <w:rPr>
          <w:spacing w:val="-7"/>
          <w:w w:val="110"/>
        </w:rPr>
        <w:t xml:space="preserve"> </w:t>
      </w:r>
      <w:r w:rsidRPr="00946740">
        <w:rPr>
          <w:w w:val="110"/>
        </w:rPr>
        <w:t>lead</w:t>
      </w:r>
      <w:r w:rsidRPr="00946740">
        <w:rPr>
          <w:spacing w:val="-7"/>
          <w:w w:val="110"/>
        </w:rPr>
        <w:t xml:space="preserve"> </w:t>
      </w:r>
      <w:r w:rsidRPr="00946740">
        <w:rPr>
          <w:w w:val="110"/>
        </w:rPr>
        <w:t>to</w:t>
      </w:r>
      <w:r w:rsidRPr="00946740">
        <w:rPr>
          <w:spacing w:val="-7"/>
          <w:w w:val="110"/>
        </w:rPr>
        <w:t xml:space="preserve"> </w:t>
      </w:r>
      <w:r w:rsidRPr="00946740">
        <w:rPr>
          <w:w w:val="110"/>
        </w:rPr>
        <w:t>reduced</w:t>
      </w:r>
      <w:r w:rsidRPr="00946740">
        <w:rPr>
          <w:spacing w:val="-7"/>
          <w:w w:val="110"/>
        </w:rPr>
        <w:t xml:space="preserve"> </w:t>
      </w:r>
      <w:r w:rsidRPr="00946740">
        <w:rPr>
          <w:w w:val="110"/>
        </w:rPr>
        <w:t>job</w:t>
      </w:r>
      <w:r w:rsidRPr="00946740">
        <w:rPr>
          <w:spacing w:val="-7"/>
          <w:w w:val="110"/>
        </w:rPr>
        <w:t xml:space="preserve"> </w:t>
      </w:r>
      <w:r w:rsidRPr="00946740">
        <w:rPr>
          <w:w w:val="110"/>
        </w:rPr>
        <w:t>opportunities,</w:t>
      </w:r>
      <w:r w:rsidRPr="00946740">
        <w:rPr>
          <w:spacing w:val="-6"/>
          <w:w w:val="110"/>
        </w:rPr>
        <w:t xml:space="preserve"> </w:t>
      </w:r>
      <w:r w:rsidRPr="00946740">
        <w:rPr>
          <w:w w:val="110"/>
        </w:rPr>
        <w:t>lower</w:t>
      </w:r>
      <w:r w:rsidRPr="00946740">
        <w:rPr>
          <w:spacing w:val="-7"/>
          <w:w w:val="110"/>
        </w:rPr>
        <w:t xml:space="preserve"> </w:t>
      </w:r>
      <w:r w:rsidRPr="00946740">
        <w:rPr>
          <w:w w:val="110"/>
        </w:rPr>
        <w:t>wages,</w:t>
      </w:r>
      <w:r w:rsidRPr="00946740">
        <w:rPr>
          <w:spacing w:val="-6"/>
          <w:w w:val="110"/>
        </w:rPr>
        <w:t xml:space="preserve"> </w:t>
      </w:r>
      <w:r w:rsidRPr="00946740">
        <w:rPr>
          <w:w w:val="110"/>
        </w:rPr>
        <w:t>and</w:t>
      </w:r>
      <w:r w:rsidR="001552F1">
        <w:rPr>
          <w:spacing w:val="-7"/>
          <w:w w:val="110"/>
        </w:rPr>
        <w:t xml:space="preserve"> poor </w:t>
      </w:r>
      <w:r w:rsidRPr="00946740">
        <w:rPr>
          <w:w w:val="110"/>
        </w:rPr>
        <w:t>as</w:t>
      </w:r>
      <w:r w:rsidRPr="00946740">
        <w:t>similation</w:t>
      </w:r>
      <w:r w:rsidRPr="00946740">
        <w:rPr>
          <w:spacing w:val="32"/>
        </w:rPr>
        <w:t xml:space="preserve"> </w:t>
      </w:r>
      <w:r w:rsidRPr="00946740">
        <w:t>(Bowles</w:t>
      </w:r>
      <w:r w:rsidRPr="00946740">
        <w:rPr>
          <w:spacing w:val="32"/>
        </w:rPr>
        <w:t xml:space="preserve"> </w:t>
      </w:r>
      <w:r w:rsidRPr="00946740">
        <w:t>and</w:t>
      </w:r>
      <w:r w:rsidRPr="00946740">
        <w:rPr>
          <w:spacing w:val="32"/>
        </w:rPr>
        <w:t xml:space="preserve"> </w:t>
      </w:r>
      <w:r w:rsidRPr="00946740">
        <w:t>Gintis</w:t>
      </w:r>
      <w:r w:rsidRPr="00946740">
        <w:rPr>
          <w:spacing w:val="32"/>
        </w:rPr>
        <w:t xml:space="preserve"> </w:t>
      </w:r>
      <w:hyperlink w:anchor="_bookmark37" w:history="1">
        <w:r w:rsidRPr="00946740">
          <w:rPr>
            <w:color w:val="0000FF"/>
          </w:rPr>
          <w:t>2002</w:t>
        </w:r>
      </w:hyperlink>
      <w:r w:rsidRPr="00946740">
        <w:t>;</w:t>
      </w:r>
      <w:r w:rsidRPr="00946740">
        <w:rPr>
          <w:spacing w:val="32"/>
        </w:rPr>
        <w:t xml:space="preserve"> </w:t>
      </w:r>
      <w:r w:rsidRPr="00946740">
        <w:t>Chetty,</w:t>
      </w:r>
      <w:r w:rsidRPr="00946740">
        <w:rPr>
          <w:spacing w:val="32"/>
        </w:rPr>
        <w:t xml:space="preserve"> </w:t>
      </w:r>
      <w:r w:rsidRPr="00946740">
        <w:t>Hendren,</w:t>
      </w:r>
      <w:r w:rsidRPr="00946740">
        <w:rPr>
          <w:spacing w:val="32"/>
        </w:rPr>
        <w:t xml:space="preserve"> </w:t>
      </w:r>
      <w:r w:rsidRPr="00946740">
        <w:t>Kline,</w:t>
      </w:r>
      <w:r w:rsidRPr="00946740">
        <w:rPr>
          <w:spacing w:val="32"/>
        </w:rPr>
        <w:t xml:space="preserve"> </w:t>
      </w:r>
      <w:r w:rsidRPr="00946740">
        <w:t>and</w:t>
      </w:r>
      <w:r w:rsidRPr="00946740">
        <w:rPr>
          <w:spacing w:val="32"/>
        </w:rPr>
        <w:t xml:space="preserve"> </w:t>
      </w:r>
      <w:r w:rsidRPr="00946740">
        <w:t>Saez</w:t>
      </w:r>
      <w:r w:rsidRPr="00946740">
        <w:rPr>
          <w:spacing w:val="32"/>
        </w:rPr>
        <w:t xml:space="preserve"> </w:t>
      </w:r>
      <w:hyperlink w:anchor="_bookmark42" w:history="1">
        <w:r w:rsidRPr="00946740">
          <w:rPr>
            <w:color w:val="0000FF"/>
          </w:rPr>
          <w:t>2014</w:t>
        </w:r>
      </w:hyperlink>
      <w:r w:rsidRPr="00946740">
        <w:t>;</w:t>
      </w:r>
      <w:r w:rsidRPr="00946740">
        <w:rPr>
          <w:spacing w:val="32"/>
        </w:rPr>
        <w:t xml:space="preserve"> </w:t>
      </w:r>
      <w:r w:rsidRPr="00946740">
        <w:t>Djajic´</w:t>
      </w:r>
      <w:r w:rsidRPr="00946740">
        <w:rPr>
          <w:spacing w:val="40"/>
        </w:rPr>
        <w:t xml:space="preserve"> </w:t>
      </w:r>
      <w:hyperlink w:anchor="_bookmark47" w:history="1">
        <w:r w:rsidRPr="00946740">
          <w:rPr>
            <w:color w:val="0000FF"/>
          </w:rPr>
          <w:t>2003</w:t>
        </w:r>
      </w:hyperlink>
      <w:r w:rsidRPr="00946740">
        <w:t>).</w:t>
      </w:r>
      <w:hyperlink w:anchor="_bookmark6" w:history="1">
        <w:r w:rsidRPr="00946740">
          <w:rPr>
            <w:color w:val="0000FF"/>
            <w:position w:val="8"/>
            <w:sz w:val="16"/>
          </w:rPr>
          <w:t>6</w:t>
        </w:r>
      </w:hyperlink>
      <w:r w:rsidRPr="00946740">
        <w:rPr>
          <w:color w:val="0000FF"/>
          <w:w w:val="110"/>
          <w:position w:val="8"/>
          <w:sz w:val="16"/>
        </w:rPr>
        <w:t xml:space="preserve"> </w:t>
      </w:r>
    </w:p>
    <w:p w14:paraId="555593E5" w14:textId="1EF93FEC" w:rsidR="007A46B2" w:rsidRPr="00946740" w:rsidRDefault="00000000" w:rsidP="00E72573">
      <w:pPr>
        <w:pStyle w:val="BodyText"/>
        <w:spacing w:before="114" w:line="254" w:lineRule="auto"/>
        <w:ind w:left="23" w:right="1073"/>
        <w:jc w:val="both"/>
      </w:pPr>
      <w:r w:rsidRPr="00946740">
        <w:rPr>
          <w:w w:val="110"/>
        </w:rPr>
        <w:t xml:space="preserve">Using this novel approach, I find significant effects of Hispanic </w:t>
      </w:r>
      <w:r w:rsidR="001552F1">
        <w:rPr>
          <w:w w:val="110"/>
        </w:rPr>
        <w:t>surnames</w:t>
      </w:r>
      <w:r w:rsidRPr="00946740">
        <w:rPr>
          <w:w w:val="110"/>
        </w:rPr>
        <w:t xml:space="preserve"> on both</w:t>
      </w:r>
      <w:r w:rsidRPr="00946740">
        <w:rPr>
          <w:spacing w:val="-12"/>
          <w:w w:val="110"/>
        </w:rPr>
        <w:t xml:space="preserve"> </w:t>
      </w:r>
      <w:r w:rsidRPr="00946740">
        <w:rPr>
          <w:w w:val="110"/>
        </w:rPr>
        <w:t>educational</w:t>
      </w:r>
      <w:r w:rsidRPr="00946740">
        <w:rPr>
          <w:spacing w:val="-12"/>
          <w:w w:val="110"/>
        </w:rPr>
        <w:t xml:space="preserve"> </w:t>
      </w:r>
      <w:r w:rsidRPr="00946740">
        <w:rPr>
          <w:w w:val="110"/>
        </w:rPr>
        <w:t>and</w:t>
      </w:r>
      <w:r w:rsidRPr="00946740">
        <w:rPr>
          <w:spacing w:val="-12"/>
          <w:w w:val="110"/>
        </w:rPr>
        <w:t xml:space="preserve"> </w:t>
      </w:r>
      <w:r w:rsidRPr="00946740">
        <w:rPr>
          <w:w w:val="110"/>
        </w:rPr>
        <w:t>labor</w:t>
      </w:r>
      <w:r w:rsidRPr="00946740">
        <w:rPr>
          <w:spacing w:val="-12"/>
          <w:w w:val="110"/>
        </w:rPr>
        <w:t xml:space="preserve"> </w:t>
      </w:r>
      <w:r w:rsidRPr="00946740">
        <w:rPr>
          <w:w w:val="110"/>
        </w:rPr>
        <w:t>market</w:t>
      </w:r>
      <w:r w:rsidRPr="00946740">
        <w:rPr>
          <w:spacing w:val="-12"/>
          <w:w w:val="110"/>
        </w:rPr>
        <w:t xml:space="preserve"> </w:t>
      </w:r>
      <w:r w:rsidRPr="00946740">
        <w:rPr>
          <w:w w:val="110"/>
        </w:rPr>
        <w:t>outcomes</w:t>
      </w:r>
      <w:r w:rsidR="001552F1">
        <w:rPr>
          <w:spacing w:val="11"/>
          <w:w w:val="110"/>
        </w:rPr>
        <w:t xml:space="preserve">, and </w:t>
      </w:r>
      <w:r w:rsidRPr="00946740">
        <w:rPr>
          <w:w w:val="110"/>
        </w:rPr>
        <w:t>that</w:t>
      </w:r>
      <w:r w:rsidRPr="00946740">
        <w:rPr>
          <w:spacing w:val="-12"/>
          <w:w w:val="110"/>
        </w:rPr>
        <w:t xml:space="preserve"> </w:t>
      </w:r>
      <w:r w:rsidRPr="00946740">
        <w:rPr>
          <w:w w:val="110"/>
        </w:rPr>
        <w:t>individuals</w:t>
      </w:r>
      <w:r w:rsidRPr="00946740">
        <w:rPr>
          <w:spacing w:val="-12"/>
          <w:w w:val="110"/>
        </w:rPr>
        <w:t xml:space="preserve"> </w:t>
      </w:r>
      <w:r w:rsidRPr="00946740">
        <w:rPr>
          <w:w w:val="110"/>
        </w:rPr>
        <w:t>that</w:t>
      </w:r>
      <w:r w:rsidRPr="00946740">
        <w:rPr>
          <w:spacing w:val="-12"/>
          <w:w w:val="110"/>
        </w:rPr>
        <w:t xml:space="preserve"> </w:t>
      </w:r>
      <w:r w:rsidRPr="00946740">
        <w:rPr>
          <w:w w:val="110"/>
        </w:rPr>
        <w:t>likely have a Hispanic last names face substantial disadvantages in educational attainment and earnings</w:t>
      </w:r>
      <w:r w:rsidRPr="00946740">
        <w:rPr>
          <w:spacing w:val="-14"/>
          <w:w w:val="110"/>
        </w:rPr>
        <w:t xml:space="preserve"> </w:t>
      </w:r>
      <w:r w:rsidRPr="00946740">
        <w:rPr>
          <w:w w:val="110"/>
        </w:rPr>
        <w:t>compared</w:t>
      </w:r>
      <w:r w:rsidRPr="00946740">
        <w:rPr>
          <w:spacing w:val="-14"/>
          <w:w w:val="110"/>
        </w:rPr>
        <w:t xml:space="preserve"> </w:t>
      </w:r>
      <w:r w:rsidRPr="00946740">
        <w:rPr>
          <w:w w:val="110"/>
        </w:rPr>
        <w:t>to</w:t>
      </w:r>
      <w:r w:rsidRPr="00946740">
        <w:rPr>
          <w:spacing w:val="-14"/>
          <w:w w:val="110"/>
        </w:rPr>
        <w:t xml:space="preserve"> </w:t>
      </w:r>
      <w:r w:rsidRPr="00946740">
        <w:rPr>
          <w:w w:val="110"/>
        </w:rPr>
        <w:t>their</w:t>
      </w:r>
      <w:r w:rsidRPr="00946740">
        <w:rPr>
          <w:spacing w:val="-14"/>
          <w:w w:val="110"/>
        </w:rPr>
        <w:t xml:space="preserve"> </w:t>
      </w:r>
      <w:r w:rsidRPr="00946740">
        <w:rPr>
          <w:w w:val="110"/>
        </w:rPr>
        <w:t>counterparts</w:t>
      </w:r>
      <w:r w:rsidRPr="00946740">
        <w:rPr>
          <w:spacing w:val="-14"/>
          <w:w w:val="110"/>
        </w:rPr>
        <w:t xml:space="preserve"> </w:t>
      </w:r>
      <w:r w:rsidRPr="00946740">
        <w:rPr>
          <w:w w:val="110"/>
        </w:rPr>
        <w:t>with</w:t>
      </w:r>
      <w:r w:rsidRPr="00946740">
        <w:rPr>
          <w:spacing w:val="-14"/>
          <w:w w:val="110"/>
        </w:rPr>
        <w:t xml:space="preserve"> </w:t>
      </w:r>
      <w:r w:rsidRPr="00946740">
        <w:rPr>
          <w:w w:val="110"/>
        </w:rPr>
        <w:t>likely</w:t>
      </w:r>
      <w:r w:rsidRPr="00946740">
        <w:rPr>
          <w:spacing w:val="-14"/>
          <w:w w:val="110"/>
        </w:rPr>
        <w:t xml:space="preserve"> </w:t>
      </w:r>
      <w:r w:rsidRPr="00946740">
        <w:rPr>
          <w:w w:val="110"/>
        </w:rPr>
        <w:t>non-Hispanic</w:t>
      </w:r>
      <w:r w:rsidRPr="00946740">
        <w:rPr>
          <w:spacing w:val="-15"/>
          <w:w w:val="110"/>
        </w:rPr>
        <w:t xml:space="preserve"> </w:t>
      </w:r>
      <w:r w:rsidRPr="00946740">
        <w:rPr>
          <w:w w:val="110"/>
        </w:rPr>
        <w:t>names.</w:t>
      </w:r>
      <w:r w:rsidRPr="00946740">
        <w:rPr>
          <w:spacing w:val="-2"/>
          <w:w w:val="110"/>
        </w:rPr>
        <w:t xml:space="preserve"> </w:t>
      </w:r>
      <w:r w:rsidRPr="00946740">
        <w:rPr>
          <w:w w:val="110"/>
        </w:rPr>
        <w:t>Specifically,</w:t>
      </w:r>
      <w:r w:rsidRPr="00946740">
        <w:rPr>
          <w:spacing w:val="-14"/>
          <w:w w:val="110"/>
        </w:rPr>
        <w:t xml:space="preserve"> </w:t>
      </w:r>
      <w:r w:rsidRPr="00946740">
        <w:rPr>
          <w:w w:val="110"/>
        </w:rPr>
        <w:t xml:space="preserve">individuals </w:t>
      </w:r>
      <w:r w:rsidR="001552F1">
        <w:rPr>
          <w:w w:val="110"/>
        </w:rPr>
        <w:t>with</w:t>
      </w:r>
      <w:r w:rsidRPr="00946740">
        <w:rPr>
          <w:w w:val="110"/>
        </w:rPr>
        <w:t xml:space="preserve"> </w:t>
      </w:r>
      <w:r w:rsidR="001878DD">
        <w:rPr>
          <w:w w:val="110"/>
        </w:rPr>
        <w:t xml:space="preserve">presumably </w:t>
      </w:r>
      <w:r w:rsidRPr="00946740">
        <w:rPr>
          <w:w w:val="110"/>
        </w:rPr>
        <w:t xml:space="preserve">Hispanic last names complete 0.2 </w:t>
      </w:r>
      <w:r w:rsidR="001552F1">
        <w:rPr>
          <w:w w:val="110"/>
        </w:rPr>
        <w:t xml:space="preserve">fewer </w:t>
      </w:r>
      <w:r w:rsidRPr="00946740">
        <w:rPr>
          <w:w w:val="110"/>
        </w:rPr>
        <w:t>years of education than those with non-Hispanic names, even when controlling for family background.</w:t>
      </w:r>
      <w:r w:rsidRPr="00946740">
        <w:rPr>
          <w:spacing w:val="32"/>
          <w:w w:val="110"/>
        </w:rPr>
        <w:t xml:space="preserve"> </w:t>
      </w:r>
      <w:r w:rsidRPr="00946740">
        <w:rPr>
          <w:w w:val="110"/>
        </w:rPr>
        <w:t xml:space="preserve">Individuals </w:t>
      </w:r>
      <w:r w:rsidR="001552F1">
        <w:rPr>
          <w:w w:val="110"/>
        </w:rPr>
        <w:t xml:space="preserve">with </w:t>
      </w:r>
      <w:r w:rsidRPr="00946740">
        <w:rPr>
          <w:w w:val="110"/>
        </w:rPr>
        <w:t>Hispanic last names are also 1 percentage point more</w:t>
      </w:r>
      <w:r w:rsidR="001552F1">
        <w:rPr>
          <w:spacing w:val="80"/>
          <w:w w:val="110"/>
        </w:rPr>
        <w:t xml:space="preserve"> </w:t>
      </w:r>
      <w:r w:rsidRPr="00946740">
        <w:rPr>
          <w:w w:val="110"/>
        </w:rPr>
        <w:t>likely to be unemployed and earn 5 percentage points less than those with non-Hispanic names. These</w:t>
      </w:r>
      <w:r w:rsidRPr="00946740">
        <w:rPr>
          <w:spacing w:val="-10"/>
          <w:w w:val="110"/>
        </w:rPr>
        <w:t xml:space="preserve"> </w:t>
      </w:r>
      <w:r w:rsidRPr="00946740">
        <w:rPr>
          <w:w w:val="110"/>
        </w:rPr>
        <w:t>findings</w:t>
      </w:r>
      <w:r w:rsidRPr="00946740">
        <w:rPr>
          <w:spacing w:val="-11"/>
          <w:w w:val="110"/>
        </w:rPr>
        <w:t xml:space="preserve"> </w:t>
      </w:r>
      <w:r w:rsidRPr="00946740">
        <w:rPr>
          <w:w w:val="110"/>
        </w:rPr>
        <w:t>suggest</w:t>
      </w:r>
      <w:r w:rsidRPr="00946740">
        <w:rPr>
          <w:spacing w:val="-10"/>
          <w:w w:val="110"/>
        </w:rPr>
        <w:t xml:space="preserve"> </w:t>
      </w:r>
      <w:r w:rsidRPr="00946740">
        <w:rPr>
          <w:w w:val="110"/>
        </w:rPr>
        <w:t>that</w:t>
      </w:r>
      <w:r w:rsidRPr="00946740">
        <w:rPr>
          <w:spacing w:val="-11"/>
          <w:w w:val="110"/>
        </w:rPr>
        <w:t xml:space="preserve"> </w:t>
      </w:r>
      <w:r w:rsidRPr="00946740">
        <w:rPr>
          <w:w w:val="110"/>
        </w:rPr>
        <w:t>ethnic</w:t>
      </w:r>
      <w:r w:rsidRPr="00946740">
        <w:rPr>
          <w:spacing w:val="-10"/>
          <w:w w:val="110"/>
        </w:rPr>
        <w:t xml:space="preserve"> </w:t>
      </w:r>
      <w:r w:rsidRPr="00946740">
        <w:rPr>
          <w:w w:val="110"/>
        </w:rPr>
        <w:t>discrimination</w:t>
      </w:r>
      <w:r w:rsidRPr="00946740">
        <w:rPr>
          <w:spacing w:val="-11"/>
          <w:w w:val="110"/>
        </w:rPr>
        <w:t xml:space="preserve"> </w:t>
      </w:r>
      <w:r w:rsidRPr="00946740">
        <w:rPr>
          <w:w w:val="110"/>
        </w:rPr>
        <w:t>continues</w:t>
      </w:r>
      <w:r w:rsidRPr="00946740">
        <w:rPr>
          <w:spacing w:val="-10"/>
          <w:w w:val="110"/>
        </w:rPr>
        <w:t xml:space="preserve"> </w:t>
      </w:r>
      <w:r w:rsidRPr="00946740">
        <w:rPr>
          <w:w w:val="110"/>
        </w:rPr>
        <w:t>to</w:t>
      </w:r>
      <w:r w:rsidRPr="00946740">
        <w:rPr>
          <w:spacing w:val="-10"/>
          <w:w w:val="110"/>
        </w:rPr>
        <w:t xml:space="preserve"> </w:t>
      </w:r>
      <w:r w:rsidRPr="00946740">
        <w:rPr>
          <w:w w:val="110"/>
        </w:rPr>
        <w:t>play</w:t>
      </w:r>
      <w:r w:rsidRPr="00946740">
        <w:rPr>
          <w:spacing w:val="-11"/>
          <w:w w:val="110"/>
        </w:rPr>
        <w:t xml:space="preserve"> </w:t>
      </w:r>
      <w:r w:rsidRPr="00946740">
        <w:rPr>
          <w:w w:val="110"/>
        </w:rPr>
        <w:t>a</w:t>
      </w:r>
      <w:r w:rsidRPr="00946740">
        <w:rPr>
          <w:spacing w:val="-10"/>
          <w:w w:val="110"/>
        </w:rPr>
        <w:t xml:space="preserve"> </w:t>
      </w:r>
      <w:r w:rsidRPr="00946740">
        <w:rPr>
          <w:w w:val="110"/>
        </w:rPr>
        <w:t>role</w:t>
      </w:r>
      <w:r w:rsidRPr="00946740">
        <w:rPr>
          <w:spacing w:val="-11"/>
          <w:w w:val="110"/>
        </w:rPr>
        <w:t xml:space="preserve"> </w:t>
      </w:r>
      <w:r w:rsidRPr="00946740">
        <w:rPr>
          <w:w w:val="110"/>
        </w:rPr>
        <w:t>in</w:t>
      </w:r>
      <w:r w:rsidRPr="00946740">
        <w:rPr>
          <w:spacing w:val="-10"/>
          <w:w w:val="110"/>
        </w:rPr>
        <w:t xml:space="preserve"> </w:t>
      </w:r>
      <w:r w:rsidRPr="00946740">
        <w:rPr>
          <w:w w:val="110"/>
        </w:rPr>
        <w:t>shaping</w:t>
      </w:r>
      <w:r w:rsidRPr="00946740">
        <w:rPr>
          <w:spacing w:val="3"/>
          <w:w w:val="110"/>
        </w:rPr>
        <w:t xml:space="preserve"> </w:t>
      </w:r>
      <w:r w:rsidRPr="00946740">
        <w:rPr>
          <w:w w:val="110"/>
        </w:rPr>
        <w:t>economic</w:t>
      </w:r>
      <w:r w:rsidRPr="00946740">
        <w:rPr>
          <w:spacing w:val="3"/>
          <w:w w:val="110"/>
        </w:rPr>
        <w:t xml:space="preserve"> </w:t>
      </w:r>
      <w:r w:rsidRPr="00946740">
        <w:rPr>
          <w:w w:val="110"/>
        </w:rPr>
        <w:t>opportunities</w:t>
      </w:r>
      <w:r w:rsidRPr="00946740">
        <w:rPr>
          <w:spacing w:val="4"/>
          <w:w w:val="110"/>
        </w:rPr>
        <w:t xml:space="preserve"> </w:t>
      </w:r>
      <w:r w:rsidRPr="00946740">
        <w:rPr>
          <w:w w:val="110"/>
        </w:rPr>
        <w:t>for</w:t>
      </w:r>
      <w:r w:rsidRPr="00946740">
        <w:rPr>
          <w:spacing w:val="3"/>
          <w:w w:val="110"/>
        </w:rPr>
        <w:t xml:space="preserve"> </w:t>
      </w:r>
      <w:r w:rsidRPr="00946740">
        <w:rPr>
          <w:w w:val="110"/>
        </w:rPr>
        <w:t>Hispanics</w:t>
      </w:r>
      <w:r w:rsidRPr="00946740">
        <w:rPr>
          <w:spacing w:val="4"/>
          <w:w w:val="110"/>
        </w:rPr>
        <w:t xml:space="preserve"> </w:t>
      </w:r>
      <w:r w:rsidRPr="00946740">
        <w:rPr>
          <w:w w:val="110"/>
        </w:rPr>
        <w:t>in</w:t>
      </w:r>
      <w:r w:rsidRPr="00946740">
        <w:rPr>
          <w:spacing w:val="3"/>
          <w:w w:val="110"/>
        </w:rPr>
        <w:t xml:space="preserve"> </w:t>
      </w:r>
      <w:r w:rsidRPr="00946740">
        <w:rPr>
          <w:w w:val="110"/>
        </w:rPr>
        <w:t>the</w:t>
      </w:r>
      <w:r w:rsidRPr="00946740">
        <w:rPr>
          <w:spacing w:val="3"/>
          <w:w w:val="110"/>
        </w:rPr>
        <w:t xml:space="preserve"> </w:t>
      </w:r>
      <w:r w:rsidRPr="00946740">
        <w:rPr>
          <w:w w:val="110"/>
        </w:rPr>
        <w:t>United</w:t>
      </w:r>
      <w:r w:rsidRPr="00946740">
        <w:rPr>
          <w:spacing w:val="4"/>
          <w:w w:val="110"/>
        </w:rPr>
        <w:t xml:space="preserve"> </w:t>
      </w:r>
      <w:r w:rsidRPr="00946740">
        <w:rPr>
          <w:w w:val="110"/>
        </w:rPr>
        <w:t>States,</w:t>
      </w:r>
      <w:r w:rsidRPr="00946740">
        <w:rPr>
          <w:spacing w:val="5"/>
          <w:w w:val="110"/>
        </w:rPr>
        <w:t xml:space="preserve"> </w:t>
      </w:r>
      <w:r w:rsidRPr="00946740">
        <w:rPr>
          <w:w w:val="110"/>
        </w:rPr>
        <w:t>highlighting</w:t>
      </w:r>
      <w:r w:rsidRPr="00946740">
        <w:rPr>
          <w:spacing w:val="4"/>
          <w:w w:val="110"/>
        </w:rPr>
        <w:t xml:space="preserve"> </w:t>
      </w:r>
      <w:r w:rsidRPr="00946740">
        <w:rPr>
          <w:w w:val="110"/>
        </w:rPr>
        <w:t>the</w:t>
      </w:r>
      <w:r w:rsidRPr="00946740">
        <w:rPr>
          <w:spacing w:val="3"/>
          <w:w w:val="110"/>
        </w:rPr>
        <w:t xml:space="preserve"> </w:t>
      </w:r>
      <w:r w:rsidRPr="00946740">
        <w:rPr>
          <w:w w:val="110"/>
        </w:rPr>
        <w:t>need</w:t>
      </w:r>
      <w:r w:rsidRPr="00946740">
        <w:rPr>
          <w:spacing w:val="3"/>
          <w:w w:val="110"/>
        </w:rPr>
        <w:t xml:space="preserve"> </w:t>
      </w:r>
      <w:r w:rsidRPr="00946740">
        <w:rPr>
          <w:spacing w:val="-5"/>
          <w:w w:val="110"/>
        </w:rPr>
        <w:t>for</w:t>
      </w:r>
      <w:r w:rsidR="001878DD">
        <w:rPr>
          <w:w w:val="110"/>
        </w:rPr>
        <w:t xml:space="preserve"> </w:t>
      </w:r>
      <w:r w:rsidRPr="00946740">
        <w:rPr>
          <w:w w:val="110"/>
        </w:rPr>
        <w:t>targeted</w:t>
      </w:r>
      <w:r w:rsidRPr="00946740">
        <w:rPr>
          <w:spacing w:val="-3"/>
          <w:w w:val="110"/>
        </w:rPr>
        <w:t xml:space="preserve"> </w:t>
      </w:r>
      <w:r w:rsidRPr="00946740">
        <w:rPr>
          <w:w w:val="110"/>
        </w:rPr>
        <w:t>policies</w:t>
      </w:r>
      <w:r w:rsidRPr="00946740">
        <w:rPr>
          <w:spacing w:val="-3"/>
          <w:w w:val="110"/>
        </w:rPr>
        <w:t xml:space="preserve"> </w:t>
      </w:r>
      <w:r w:rsidRPr="00946740">
        <w:rPr>
          <w:w w:val="110"/>
        </w:rPr>
        <w:t>to</w:t>
      </w:r>
      <w:r w:rsidRPr="00946740">
        <w:rPr>
          <w:spacing w:val="-2"/>
          <w:w w:val="110"/>
        </w:rPr>
        <w:t xml:space="preserve"> </w:t>
      </w:r>
      <w:r w:rsidRPr="00946740">
        <w:rPr>
          <w:w w:val="110"/>
        </w:rPr>
        <w:t>address</w:t>
      </w:r>
      <w:r w:rsidRPr="00946740">
        <w:rPr>
          <w:spacing w:val="-3"/>
          <w:w w:val="110"/>
        </w:rPr>
        <w:t xml:space="preserve"> </w:t>
      </w:r>
      <w:r w:rsidRPr="00946740">
        <w:rPr>
          <w:w w:val="110"/>
        </w:rPr>
        <w:t>these</w:t>
      </w:r>
      <w:r w:rsidRPr="00946740">
        <w:rPr>
          <w:spacing w:val="-2"/>
          <w:w w:val="110"/>
        </w:rPr>
        <w:t xml:space="preserve"> </w:t>
      </w:r>
      <w:r w:rsidRPr="00946740">
        <w:rPr>
          <w:w w:val="110"/>
        </w:rPr>
        <w:t>persistent</w:t>
      </w:r>
      <w:r w:rsidRPr="00946740">
        <w:rPr>
          <w:spacing w:val="-3"/>
          <w:w w:val="110"/>
        </w:rPr>
        <w:t xml:space="preserve"> </w:t>
      </w:r>
      <w:r w:rsidRPr="00946740">
        <w:rPr>
          <w:spacing w:val="-2"/>
          <w:w w:val="110"/>
        </w:rPr>
        <w:t>disparities.</w:t>
      </w:r>
    </w:p>
    <w:p w14:paraId="58D97117" w14:textId="76DEC149" w:rsidR="007A46B2" w:rsidRPr="00946740" w:rsidRDefault="002C3765" w:rsidP="00E72573">
      <w:pPr>
        <w:pStyle w:val="BodyText"/>
        <w:spacing w:before="18" w:line="256" w:lineRule="auto"/>
        <w:ind w:left="116" w:right="1073" w:firstLine="351"/>
        <w:jc w:val="both"/>
      </w:pPr>
      <w:r>
        <w:rPr>
          <w:w w:val="110"/>
        </w:rPr>
        <w:t>F</w:t>
      </w:r>
      <w:r w:rsidR="00000000" w:rsidRPr="00946740">
        <w:rPr>
          <w:w w:val="110"/>
        </w:rPr>
        <w:t>actors</w:t>
      </w:r>
      <w:r>
        <w:rPr>
          <w:w w:val="110"/>
        </w:rPr>
        <w:t xml:space="preserve"> that </w:t>
      </w:r>
      <w:r w:rsidR="00000000" w:rsidRPr="00946740">
        <w:rPr>
          <w:w w:val="110"/>
        </w:rPr>
        <w:t>affect labor market outcomes</w:t>
      </w:r>
      <w:r>
        <w:rPr>
          <w:w w:val="110"/>
        </w:rPr>
        <w:t>, like skills and stereotypes,</w:t>
      </w:r>
      <w:r w:rsidR="00000000" w:rsidRPr="00946740">
        <w:rPr>
          <w:w w:val="110"/>
        </w:rPr>
        <w:t xml:space="preserve"> are unobservable to economists</w:t>
      </w:r>
      <w:r>
        <w:rPr>
          <w:w w:val="110"/>
        </w:rPr>
        <w:t>, so it is challenging to identify discrimination</w:t>
      </w:r>
      <w:r w:rsidR="00000000" w:rsidRPr="00946740">
        <w:rPr>
          <w:w w:val="110"/>
        </w:rPr>
        <w:t>.</w:t>
      </w:r>
      <w:r w:rsidR="00BC24FA">
        <w:rPr>
          <w:w w:val="110"/>
        </w:rPr>
        <w:t xml:space="preserve"> </w:t>
      </w:r>
      <w:commentRangeStart w:id="13"/>
      <w:r w:rsidR="00A15086">
        <w:rPr>
          <w:w w:val="110"/>
        </w:rPr>
        <w:t>The</w:t>
      </w:r>
      <w:commentRangeEnd w:id="13"/>
      <w:r w:rsidR="00BC24FA">
        <w:rPr>
          <w:rStyle w:val="CommentReference"/>
        </w:rPr>
        <w:commentReference w:id="13"/>
      </w:r>
      <w:r w:rsidR="00A15086">
        <w:rPr>
          <w:w w:val="110"/>
        </w:rPr>
        <w:t xml:space="preserve"> current</w:t>
      </w:r>
      <w:r w:rsidR="00A15086" w:rsidRPr="00946740">
        <w:rPr>
          <w:w w:val="110"/>
        </w:rPr>
        <w:t xml:space="preserve"> </w:t>
      </w:r>
      <w:r w:rsidR="00000000" w:rsidRPr="00946740">
        <w:rPr>
          <w:w w:val="110"/>
        </w:rPr>
        <w:t>study uses a method developed by Rubinstein and Brenner (</w:t>
      </w:r>
      <w:hyperlink w:anchor="_bookmark64" w:history="1">
        <w:r w:rsidR="00000000" w:rsidRPr="00946740">
          <w:rPr>
            <w:color w:val="0000FF"/>
            <w:w w:val="110"/>
          </w:rPr>
          <w:t>2014</w:t>
        </w:r>
      </w:hyperlink>
      <w:r w:rsidR="00000000" w:rsidRPr="00946740">
        <w:rPr>
          <w:w w:val="110"/>
        </w:rPr>
        <w:t>).</w:t>
      </w:r>
      <w:r w:rsidR="00000000" w:rsidRPr="00946740">
        <w:rPr>
          <w:spacing w:val="40"/>
          <w:w w:val="110"/>
        </w:rPr>
        <w:t xml:space="preserve"> </w:t>
      </w:r>
      <w:r w:rsidR="00000000" w:rsidRPr="00946740">
        <w:rPr>
          <w:w w:val="110"/>
        </w:rPr>
        <w:t xml:space="preserve">I compare children of Hispanic fathers and White </w:t>
      </w:r>
      <w:commentRangeStart w:id="14"/>
      <w:r w:rsidR="00000000" w:rsidRPr="00946740">
        <w:rPr>
          <w:w w:val="110"/>
        </w:rPr>
        <w:t xml:space="preserve">mothers (henceforth </w:t>
      </w:r>
      <w:r w:rsidR="00000000" w:rsidRPr="00E72573">
        <w:rPr>
          <w:b/>
          <w:bCs/>
          <w:w w:val="110"/>
        </w:rPr>
        <w:t>HW</w:t>
      </w:r>
      <w:r w:rsidR="00000000" w:rsidRPr="00946740">
        <w:rPr>
          <w:w w:val="110"/>
        </w:rPr>
        <w:t>) to children of White fathers and Hispanic mothers</w:t>
      </w:r>
      <w:r w:rsidR="00000000" w:rsidRPr="00946740">
        <w:rPr>
          <w:spacing w:val="-3"/>
          <w:w w:val="110"/>
        </w:rPr>
        <w:t xml:space="preserve"> </w:t>
      </w:r>
      <w:r w:rsidR="00000000" w:rsidRPr="00946740">
        <w:rPr>
          <w:w w:val="110"/>
        </w:rPr>
        <w:t>(</w:t>
      </w:r>
      <w:r w:rsidR="00000000" w:rsidRPr="00E72573">
        <w:rPr>
          <w:b/>
          <w:bCs/>
          <w:w w:val="110"/>
        </w:rPr>
        <w:t>WH</w:t>
      </w:r>
      <w:r w:rsidR="00000000" w:rsidRPr="00946740">
        <w:rPr>
          <w:w w:val="110"/>
        </w:rPr>
        <w:t>).</w:t>
      </w:r>
      <w:r w:rsidR="00000000" w:rsidRPr="00946740">
        <w:rPr>
          <w:spacing w:val="-3"/>
          <w:w w:val="110"/>
        </w:rPr>
        <w:t xml:space="preserve"> </w:t>
      </w:r>
      <w:commentRangeEnd w:id="14"/>
      <w:r w:rsidR="00A15086">
        <w:rPr>
          <w:spacing w:val="-3"/>
          <w:w w:val="110"/>
        </w:rPr>
        <w:t>This approach accounts for the fact that</w:t>
      </w:r>
      <w:r w:rsidR="00A15086">
        <w:rPr>
          <w:rStyle w:val="CommentReference"/>
        </w:rPr>
        <w:commentReference w:id="14"/>
      </w:r>
      <w:r w:rsidR="00000000" w:rsidRPr="00946740">
        <w:rPr>
          <w:spacing w:val="-3"/>
          <w:w w:val="110"/>
        </w:rPr>
        <w:t xml:space="preserve"> </w:t>
      </w:r>
      <w:r w:rsidR="00A15086">
        <w:rPr>
          <w:w w:val="110"/>
        </w:rPr>
        <w:t>c</w:t>
      </w:r>
      <w:r w:rsidR="00000000" w:rsidRPr="00946740">
        <w:rPr>
          <w:w w:val="110"/>
        </w:rPr>
        <w:t>ouples</w:t>
      </w:r>
      <w:r w:rsidR="00B716E9">
        <w:rPr>
          <w:w w:val="110"/>
        </w:rPr>
        <w:t xml:space="preserve"> </w:t>
      </w:r>
      <w:r w:rsidR="00B716E9">
        <w:t>are likely to have similar</w:t>
      </w:r>
      <w:r w:rsidR="00000000" w:rsidRPr="00946740">
        <w:rPr>
          <w:spacing w:val="40"/>
        </w:rPr>
        <w:t xml:space="preserve"> </w:t>
      </w:r>
      <w:r w:rsidR="00000000" w:rsidRPr="00946740">
        <w:t>income,</w:t>
      </w:r>
      <w:r w:rsidR="00000000" w:rsidRPr="00946740">
        <w:rPr>
          <w:spacing w:val="40"/>
        </w:rPr>
        <w:t xml:space="preserve"> </w:t>
      </w:r>
      <w:r w:rsidR="00000000" w:rsidRPr="00946740">
        <w:t>schooling,</w:t>
      </w:r>
      <w:r w:rsidR="00000000" w:rsidRPr="00946740">
        <w:rPr>
          <w:spacing w:val="40"/>
        </w:rPr>
        <w:t xml:space="preserve"> </w:t>
      </w:r>
      <w:r w:rsidR="00B716E9">
        <w:rPr>
          <w:spacing w:val="40"/>
        </w:rPr>
        <w:t xml:space="preserve">and </w:t>
      </w:r>
      <w:r w:rsidR="00000000" w:rsidRPr="00946740">
        <w:t>socioeconomic</w:t>
      </w:r>
      <w:r w:rsidR="00000000" w:rsidRPr="00946740">
        <w:rPr>
          <w:spacing w:val="40"/>
        </w:rPr>
        <w:t xml:space="preserve"> </w:t>
      </w:r>
      <w:r w:rsidR="00000000" w:rsidRPr="00946740">
        <w:t>background</w:t>
      </w:r>
      <w:r w:rsidR="00B716E9">
        <w:t>, so these factors are largely controlled for</w:t>
      </w:r>
      <w:r w:rsidR="00000000" w:rsidRPr="00946740">
        <w:rPr>
          <w:spacing w:val="40"/>
          <w:w w:val="110"/>
        </w:rPr>
        <w:t xml:space="preserve"> </w:t>
      </w:r>
      <w:r w:rsidR="00000000" w:rsidRPr="00946740">
        <w:rPr>
          <w:w w:val="110"/>
        </w:rPr>
        <w:t xml:space="preserve">(Averett and Korenman </w:t>
      </w:r>
      <w:hyperlink w:anchor="_bookmark26" w:history="1">
        <w:r w:rsidR="00000000" w:rsidRPr="00946740">
          <w:rPr>
            <w:color w:val="0000FF"/>
            <w:w w:val="110"/>
          </w:rPr>
          <w:t>1996</w:t>
        </w:r>
      </w:hyperlink>
      <w:r w:rsidR="00000000" w:rsidRPr="00946740">
        <w:rPr>
          <w:w w:val="110"/>
        </w:rPr>
        <w:t xml:space="preserve">; Averett, Sikora, and Argys </w:t>
      </w:r>
      <w:hyperlink w:anchor="_bookmark27" w:history="1">
        <w:r w:rsidR="00000000" w:rsidRPr="00946740">
          <w:rPr>
            <w:color w:val="0000FF"/>
            <w:w w:val="110"/>
          </w:rPr>
          <w:t>2008</w:t>
        </w:r>
      </w:hyperlink>
      <w:r w:rsidR="00000000" w:rsidRPr="00946740">
        <w:rPr>
          <w:w w:val="110"/>
        </w:rPr>
        <w:t>).</w:t>
      </w:r>
      <w:hyperlink w:anchor="_bookmark7" w:history="1">
        <w:r w:rsidR="00000000" w:rsidRPr="00946740">
          <w:rPr>
            <w:color w:val="0000FF"/>
            <w:w w:val="110"/>
            <w:position w:val="8"/>
            <w:sz w:val="16"/>
          </w:rPr>
          <w:t>7</w:t>
        </w:r>
      </w:hyperlink>
      <w:r w:rsidR="00000000" w:rsidRPr="00946740">
        <w:rPr>
          <w:color w:val="0000FF"/>
          <w:spacing w:val="40"/>
          <w:w w:val="110"/>
          <w:position w:val="8"/>
          <w:sz w:val="16"/>
        </w:rPr>
        <w:t xml:space="preserve"> </w:t>
      </w:r>
      <w:r w:rsidR="00000000" w:rsidRPr="00946740">
        <w:rPr>
          <w:w w:val="110"/>
        </w:rPr>
        <w:t>Children of HW and</w:t>
      </w:r>
      <w:r w:rsidR="00000000" w:rsidRPr="00946740">
        <w:rPr>
          <w:spacing w:val="-9"/>
          <w:w w:val="110"/>
        </w:rPr>
        <w:t xml:space="preserve"> </w:t>
      </w:r>
      <w:r w:rsidR="00000000" w:rsidRPr="00946740">
        <w:rPr>
          <w:w w:val="110"/>
        </w:rPr>
        <w:t>WH</w:t>
      </w:r>
      <w:r w:rsidR="00000000" w:rsidRPr="00946740">
        <w:rPr>
          <w:spacing w:val="-9"/>
          <w:w w:val="110"/>
        </w:rPr>
        <w:t xml:space="preserve"> </w:t>
      </w:r>
      <w:r w:rsidR="00000000" w:rsidRPr="00946740">
        <w:rPr>
          <w:w w:val="110"/>
        </w:rPr>
        <w:t>marriages</w:t>
      </w:r>
      <w:r w:rsidR="00000000" w:rsidRPr="00946740">
        <w:rPr>
          <w:spacing w:val="-9"/>
          <w:w w:val="110"/>
        </w:rPr>
        <w:t xml:space="preserve"> </w:t>
      </w:r>
      <w:r w:rsidR="00000000" w:rsidRPr="00946740">
        <w:rPr>
          <w:w w:val="110"/>
        </w:rPr>
        <w:t>have</w:t>
      </w:r>
      <w:r w:rsidR="00000000" w:rsidRPr="00946740">
        <w:rPr>
          <w:spacing w:val="-9"/>
          <w:w w:val="110"/>
        </w:rPr>
        <w:t xml:space="preserve"> </w:t>
      </w:r>
      <w:r w:rsidR="00000000" w:rsidRPr="00946740">
        <w:rPr>
          <w:w w:val="110"/>
        </w:rPr>
        <w:t>more</w:t>
      </w:r>
      <w:r w:rsidR="00000000" w:rsidRPr="00946740">
        <w:rPr>
          <w:spacing w:val="-9"/>
          <w:w w:val="110"/>
        </w:rPr>
        <w:t xml:space="preserve"> </w:t>
      </w:r>
      <w:r w:rsidR="00000000" w:rsidRPr="00946740">
        <w:rPr>
          <w:w w:val="110"/>
        </w:rPr>
        <w:t>similar</w:t>
      </w:r>
      <w:r w:rsidR="00000000" w:rsidRPr="00946740">
        <w:rPr>
          <w:spacing w:val="-9"/>
          <w:w w:val="110"/>
        </w:rPr>
        <w:t xml:space="preserve"> </w:t>
      </w:r>
      <w:r w:rsidR="00000000" w:rsidRPr="00946740">
        <w:rPr>
          <w:w w:val="110"/>
        </w:rPr>
        <w:t>observable</w:t>
      </w:r>
      <w:r w:rsidR="00000000" w:rsidRPr="00946740">
        <w:rPr>
          <w:spacing w:val="-9"/>
          <w:w w:val="110"/>
        </w:rPr>
        <w:t xml:space="preserve"> </w:t>
      </w:r>
      <w:r w:rsidR="00000000" w:rsidRPr="00946740">
        <w:rPr>
          <w:w w:val="110"/>
        </w:rPr>
        <w:t>characteristics</w:t>
      </w:r>
      <w:r w:rsidR="00000000" w:rsidRPr="00946740">
        <w:rPr>
          <w:spacing w:val="-9"/>
          <w:w w:val="110"/>
        </w:rPr>
        <w:t xml:space="preserve"> </w:t>
      </w:r>
      <w:r w:rsidR="00000000" w:rsidRPr="00946740">
        <w:rPr>
          <w:w w:val="110"/>
        </w:rPr>
        <w:t>than</w:t>
      </w:r>
      <w:r w:rsidR="00000000" w:rsidRPr="00946740">
        <w:rPr>
          <w:spacing w:val="-9"/>
          <w:w w:val="110"/>
        </w:rPr>
        <w:t xml:space="preserve"> </w:t>
      </w:r>
      <w:r w:rsidR="00000000" w:rsidRPr="00946740">
        <w:rPr>
          <w:w w:val="110"/>
        </w:rPr>
        <w:t>children</w:t>
      </w:r>
      <w:r w:rsidR="00000000" w:rsidRPr="00946740">
        <w:rPr>
          <w:spacing w:val="-9"/>
          <w:w w:val="110"/>
        </w:rPr>
        <w:t xml:space="preserve"> </w:t>
      </w:r>
      <w:r w:rsidR="00000000" w:rsidRPr="00946740">
        <w:rPr>
          <w:w w:val="110"/>
        </w:rPr>
        <w:t>of</w:t>
      </w:r>
      <w:r w:rsidR="00000000" w:rsidRPr="00946740">
        <w:rPr>
          <w:spacing w:val="-9"/>
          <w:w w:val="110"/>
        </w:rPr>
        <w:t xml:space="preserve"> </w:t>
      </w:r>
      <w:r w:rsidR="00000000" w:rsidRPr="00946740">
        <w:rPr>
          <w:w w:val="110"/>
        </w:rPr>
        <w:t>endogamous/homogamous</w:t>
      </w:r>
      <w:r w:rsidR="00000000" w:rsidRPr="00946740">
        <w:rPr>
          <w:spacing w:val="-7"/>
          <w:w w:val="110"/>
        </w:rPr>
        <w:t xml:space="preserve"> </w:t>
      </w:r>
      <w:r w:rsidR="00000000" w:rsidRPr="00946740">
        <w:rPr>
          <w:w w:val="110"/>
        </w:rPr>
        <w:t>marriages</w:t>
      </w:r>
      <w:r w:rsidR="00B716E9">
        <w:rPr>
          <w:spacing w:val="-8"/>
          <w:w w:val="110"/>
        </w:rPr>
        <w:t xml:space="preserve"> (</w:t>
      </w:r>
      <w:r w:rsidR="00000000" w:rsidRPr="00946740">
        <w:rPr>
          <w:w w:val="110"/>
        </w:rPr>
        <w:t>i.e.,</w:t>
      </w:r>
      <w:r w:rsidR="00000000" w:rsidRPr="00946740">
        <w:rPr>
          <w:spacing w:val="-5"/>
          <w:w w:val="110"/>
        </w:rPr>
        <w:t xml:space="preserve"> </w:t>
      </w:r>
      <w:r w:rsidR="00000000" w:rsidRPr="00946740">
        <w:rPr>
          <w:w w:val="110"/>
        </w:rPr>
        <w:t>White</w:t>
      </w:r>
      <w:r w:rsidR="00000000" w:rsidRPr="00946740">
        <w:rPr>
          <w:spacing w:val="-7"/>
          <w:w w:val="110"/>
        </w:rPr>
        <w:t xml:space="preserve"> </w:t>
      </w:r>
      <w:r w:rsidR="00000000" w:rsidRPr="00946740">
        <w:rPr>
          <w:w w:val="110"/>
        </w:rPr>
        <w:t>fathers-White</w:t>
      </w:r>
      <w:r w:rsidR="00000000" w:rsidRPr="00946740">
        <w:rPr>
          <w:spacing w:val="-7"/>
          <w:w w:val="110"/>
        </w:rPr>
        <w:t xml:space="preserve"> </w:t>
      </w:r>
      <w:r w:rsidR="00000000" w:rsidRPr="00946740">
        <w:rPr>
          <w:w w:val="110"/>
        </w:rPr>
        <w:t>mothers</w:t>
      </w:r>
      <w:r w:rsidR="00000000" w:rsidRPr="00946740">
        <w:rPr>
          <w:spacing w:val="-8"/>
          <w:w w:val="110"/>
        </w:rPr>
        <w:t xml:space="preserve"> </w:t>
      </w:r>
      <w:r w:rsidR="00000000" w:rsidRPr="00946740">
        <w:rPr>
          <w:w w:val="110"/>
        </w:rPr>
        <w:t>and</w:t>
      </w:r>
      <w:r w:rsidR="00000000" w:rsidRPr="00946740">
        <w:rPr>
          <w:spacing w:val="-7"/>
          <w:w w:val="110"/>
        </w:rPr>
        <w:t xml:space="preserve"> </w:t>
      </w:r>
      <w:r w:rsidR="00000000" w:rsidRPr="00946740">
        <w:rPr>
          <w:w w:val="110"/>
        </w:rPr>
        <w:t>Hispanic</w:t>
      </w:r>
      <w:r w:rsidR="00000000" w:rsidRPr="00946740">
        <w:rPr>
          <w:spacing w:val="-7"/>
          <w:w w:val="110"/>
        </w:rPr>
        <w:t xml:space="preserve"> </w:t>
      </w:r>
      <w:r w:rsidR="00000000" w:rsidRPr="00946740">
        <w:rPr>
          <w:w w:val="110"/>
        </w:rPr>
        <w:t>fathers-Hispanic mothers</w:t>
      </w:r>
      <w:r w:rsidR="00B716E9">
        <w:rPr>
          <w:w w:val="110"/>
        </w:rPr>
        <w:t>)</w:t>
      </w:r>
      <w:r w:rsidR="00000000" w:rsidRPr="00946740">
        <w:rPr>
          <w:w w:val="110"/>
        </w:rPr>
        <w:t>.</w:t>
      </w:r>
      <w:r w:rsidR="00000000" w:rsidRPr="00946740">
        <w:rPr>
          <w:spacing w:val="40"/>
          <w:w w:val="110"/>
        </w:rPr>
        <w:t xml:space="preserve"> </w:t>
      </w:r>
      <w:commentRangeStart w:id="15"/>
      <w:r w:rsidR="00B716E9">
        <w:rPr>
          <w:w w:val="110"/>
        </w:rPr>
        <w:t>In the US, c</w:t>
      </w:r>
      <w:r w:rsidR="00000000" w:rsidRPr="00946740">
        <w:rPr>
          <w:w w:val="110"/>
        </w:rPr>
        <w:t xml:space="preserve">hildren </w:t>
      </w:r>
      <w:commentRangeEnd w:id="15"/>
      <w:r w:rsidR="00B716E9">
        <w:rPr>
          <w:rStyle w:val="CommentReference"/>
        </w:rPr>
        <w:commentReference w:id="15"/>
      </w:r>
      <w:r w:rsidR="00000000" w:rsidRPr="00946740">
        <w:rPr>
          <w:w w:val="110"/>
        </w:rPr>
        <w:t>from household</w:t>
      </w:r>
      <w:r w:rsidR="00B716E9">
        <w:rPr>
          <w:w w:val="110"/>
        </w:rPr>
        <w:t>s</w:t>
      </w:r>
      <w:r w:rsidR="00000000" w:rsidRPr="00946740">
        <w:rPr>
          <w:spacing w:val="-3"/>
          <w:w w:val="110"/>
        </w:rPr>
        <w:t xml:space="preserve"> </w:t>
      </w:r>
      <w:r w:rsidR="004D73AE">
        <w:rPr>
          <w:spacing w:val="-3"/>
          <w:w w:val="110"/>
        </w:rPr>
        <w:t xml:space="preserve">with </w:t>
      </w:r>
      <w:r w:rsidR="004D73AE" w:rsidRPr="00946740">
        <w:rPr>
          <w:w w:val="110"/>
        </w:rPr>
        <w:t xml:space="preserve">a Hispanic father and White </w:t>
      </w:r>
      <w:commentRangeStart w:id="16"/>
      <w:r w:rsidR="004D73AE" w:rsidRPr="00946740">
        <w:rPr>
          <w:w w:val="110"/>
        </w:rPr>
        <w:t>mother</w:t>
      </w:r>
      <w:commentRangeEnd w:id="16"/>
      <w:r w:rsidR="009C5004">
        <w:rPr>
          <w:rStyle w:val="CommentReference"/>
        </w:rPr>
        <w:commentReference w:id="16"/>
      </w:r>
      <w:r w:rsidR="004D73AE" w:rsidRPr="00946740">
        <w:rPr>
          <w:w w:val="110"/>
        </w:rPr>
        <w:t xml:space="preserve"> </w:t>
      </w:r>
      <w:r w:rsidR="009C5004">
        <w:rPr>
          <w:w w:val="110"/>
        </w:rPr>
        <w:t xml:space="preserve">are </w:t>
      </w:r>
      <w:commentRangeStart w:id="17"/>
      <w:r w:rsidR="009C5004">
        <w:rPr>
          <w:w w:val="110"/>
        </w:rPr>
        <w:t xml:space="preserve">overwhelmingly </w:t>
      </w:r>
      <w:r w:rsidR="00B716E9">
        <w:rPr>
          <w:spacing w:val="-3"/>
          <w:w w:val="110"/>
        </w:rPr>
        <w:t>likely</w:t>
      </w:r>
      <w:r w:rsidR="009C5004">
        <w:rPr>
          <w:spacing w:val="-3"/>
          <w:w w:val="110"/>
        </w:rPr>
        <w:t xml:space="preserve"> to</w:t>
      </w:r>
      <w:r w:rsidR="00B716E9">
        <w:rPr>
          <w:spacing w:val="-3"/>
          <w:w w:val="110"/>
        </w:rPr>
        <w:t xml:space="preserve"> </w:t>
      </w:r>
      <w:commentRangeEnd w:id="17"/>
      <w:r w:rsidR="009C5004">
        <w:rPr>
          <w:rStyle w:val="CommentReference"/>
        </w:rPr>
        <w:commentReference w:id="17"/>
      </w:r>
      <w:r w:rsidR="00000000" w:rsidRPr="00946740">
        <w:rPr>
          <w:w w:val="110"/>
        </w:rPr>
        <w:t>have</w:t>
      </w:r>
      <w:r w:rsidR="00000000" w:rsidRPr="00946740">
        <w:rPr>
          <w:spacing w:val="-3"/>
          <w:w w:val="110"/>
        </w:rPr>
        <w:t xml:space="preserve"> </w:t>
      </w:r>
      <w:r w:rsidR="009C5004">
        <w:rPr>
          <w:w w:val="110"/>
        </w:rPr>
        <w:t>their father’s</w:t>
      </w:r>
      <w:r w:rsidR="009C5004" w:rsidRPr="00946740">
        <w:rPr>
          <w:spacing w:val="-3"/>
          <w:w w:val="110"/>
        </w:rPr>
        <w:t xml:space="preserve"> </w:t>
      </w:r>
      <w:r w:rsidR="00000000" w:rsidRPr="00946740">
        <w:rPr>
          <w:w w:val="110"/>
        </w:rPr>
        <w:t>Hispanic</w:t>
      </w:r>
      <w:r w:rsidR="00000000" w:rsidRPr="00946740">
        <w:rPr>
          <w:spacing w:val="-3"/>
          <w:w w:val="110"/>
        </w:rPr>
        <w:t xml:space="preserve"> </w:t>
      </w:r>
      <w:r w:rsidR="00000000" w:rsidRPr="00946740">
        <w:rPr>
          <w:w w:val="110"/>
        </w:rPr>
        <w:t>last</w:t>
      </w:r>
      <w:r w:rsidR="00000000" w:rsidRPr="00946740">
        <w:rPr>
          <w:spacing w:val="-3"/>
          <w:w w:val="110"/>
        </w:rPr>
        <w:t xml:space="preserve"> </w:t>
      </w:r>
      <w:r w:rsidR="00000000" w:rsidRPr="00946740">
        <w:rPr>
          <w:w w:val="110"/>
        </w:rPr>
        <w:t>name,</w:t>
      </w:r>
      <w:r w:rsidR="00000000" w:rsidRPr="00946740">
        <w:rPr>
          <w:spacing w:val="-2"/>
          <w:w w:val="110"/>
        </w:rPr>
        <w:t xml:space="preserve"> </w:t>
      </w:r>
      <w:r w:rsidR="004D73AE">
        <w:rPr>
          <w:w w:val="110"/>
        </w:rPr>
        <w:t>allowing us to investigate</w:t>
      </w:r>
      <w:r w:rsidR="00000000" w:rsidRPr="00946740">
        <w:rPr>
          <w:spacing w:val="-3"/>
          <w:w w:val="110"/>
        </w:rPr>
        <w:t xml:space="preserve"> </w:t>
      </w:r>
      <w:r w:rsidR="00000000" w:rsidRPr="00946740">
        <w:rPr>
          <w:w w:val="110"/>
        </w:rPr>
        <w:t xml:space="preserve">how </w:t>
      </w:r>
      <w:r w:rsidR="004D73AE">
        <w:rPr>
          <w:w w:val="110"/>
        </w:rPr>
        <w:t xml:space="preserve">this </w:t>
      </w:r>
      <w:r w:rsidR="00000000" w:rsidRPr="00946740">
        <w:rPr>
          <w:w w:val="110"/>
        </w:rPr>
        <w:t>ethnic signal</w:t>
      </w:r>
      <w:r w:rsidR="004D73AE">
        <w:rPr>
          <w:w w:val="110"/>
        </w:rPr>
        <w:t xml:space="preserve"> </w:t>
      </w:r>
      <w:r w:rsidR="00000000" w:rsidRPr="00946740">
        <w:rPr>
          <w:w w:val="110"/>
        </w:rPr>
        <w:t>affect</w:t>
      </w:r>
      <w:r w:rsidR="004D73AE">
        <w:rPr>
          <w:w w:val="110"/>
        </w:rPr>
        <w:t>s</w:t>
      </w:r>
      <w:r w:rsidR="00000000" w:rsidRPr="00946740">
        <w:rPr>
          <w:w w:val="110"/>
        </w:rPr>
        <w:t xml:space="preserve"> annual log earnings.</w:t>
      </w:r>
    </w:p>
    <w:p w14:paraId="28D46C3A" w14:textId="77777777" w:rsidR="007A46B2" w:rsidRPr="00946740" w:rsidRDefault="00000000">
      <w:pPr>
        <w:pStyle w:val="BodyText"/>
        <w:spacing w:before="2"/>
        <w:rPr>
          <w:sz w:val="10"/>
        </w:rPr>
      </w:pPr>
      <w:r w:rsidRPr="00946740">
        <w:rPr>
          <w:noProof/>
        </w:rPr>
        <mc:AlternateContent>
          <mc:Choice Requires="wps">
            <w:drawing>
              <wp:anchor distT="0" distB="0" distL="0" distR="0" simplePos="0" relativeHeight="487589376" behindDoc="1" locked="0" layoutInCell="1" allowOverlap="1" wp14:anchorId="35276610" wp14:editId="43833886">
                <wp:simplePos x="0" y="0"/>
                <wp:positionH relativeFrom="page">
                  <wp:posOffset>1165872</wp:posOffset>
                </wp:positionH>
                <wp:positionV relativeFrom="paragraph">
                  <wp:posOffset>90060</wp:posOffset>
                </wp:positionV>
                <wp:extent cx="1088390"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71B4A42" id="Graphic 5" o:spid="_x0000_s1026" style="position:absolute;margin-left:91.8pt;margin-top:7.1pt;width:85.7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" path="m,l1088110,e" filled="f" strokeweight=".14039mm">
                <v:path arrowok="t"/>
                <w10:wrap type="topAndBottom" anchorx="page"/>
              </v:shape>
            </w:pict>
          </mc:Fallback>
        </mc:AlternateContent>
      </w:r>
    </w:p>
    <w:p w14:paraId="7848C3FC" w14:textId="77777777" w:rsidR="007A46B2" w:rsidRPr="00946740" w:rsidRDefault="00000000">
      <w:pPr>
        <w:spacing w:before="19" w:line="249" w:lineRule="auto"/>
        <w:ind w:left="201" w:right="1073" w:hanging="86"/>
        <w:jc w:val="both"/>
        <w:rPr>
          <w:sz w:val="20"/>
        </w:rPr>
      </w:pPr>
      <w:r w:rsidRPr="00946740">
        <w:rPr>
          <w:w w:val="110"/>
          <w:position w:val="7"/>
          <w:sz w:val="15"/>
        </w:rPr>
        <w:t>6</w:t>
      </w:r>
      <w:bookmarkStart w:id="18" w:name="_bookmark6"/>
      <w:bookmarkEnd w:id="18"/>
      <w:r w:rsidRPr="00946740">
        <w:rPr>
          <w:w w:val="110"/>
          <w:sz w:val="20"/>
        </w:rPr>
        <w:t>This study focuses on U.S.-born children of inter-ethnic unions, many of whom have at least</w:t>
      </w:r>
      <w:r w:rsidRPr="00946740">
        <w:rPr>
          <w:spacing w:val="40"/>
          <w:w w:val="110"/>
          <w:sz w:val="20"/>
        </w:rPr>
        <w:t xml:space="preserve"> </w:t>
      </w:r>
      <w:r w:rsidRPr="00946740">
        <w:rPr>
          <w:w w:val="110"/>
          <w:sz w:val="20"/>
        </w:rPr>
        <w:t>one foreign-born parent.</w:t>
      </w:r>
      <w:r w:rsidRPr="00946740">
        <w:rPr>
          <w:spacing w:val="40"/>
          <w:w w:val="110"/>
          <w:sz w:val="20"/>
        </w:rPr>
        <w:t xml:space="preserve"> </w:t>
      </w:r>
      <w:r w:rsidRPr="00946740">
        <w:rPr>
          <w:w w:val="110"/>
          <w:sz w:val="20"/>
        </w:rPr>
        <w:t xml:space="preserve">Assimilation concerns remain relevant because foreign-born parents may pass on cultural norms and language preferences, which can still shape these children’s </w:t>
      </w:r>
      <w:bookmarkStart w:id="19" w:name="_bookmark7"/>
      <w:bookmarkEnd w:id="19"/>
      <w:r w:rsidRPr="00946740">
        <w:rPr>
          <w:w w:val="110"/>
          <w:sz w:val="20"/>
        </w:rPr>
        <w:t>educational and labor market outcomes.</w:t>
      </w:r>
    </w:p>
    <w:p w14:paraId="1A938F5D" w14:textId="77777777" w:rsidR="007A46B2" w:rsidRPr="00946740" w:rsidRDefault="00000000">
      <w:pPr>
        <w:spacing w:before="4" w:line="240" w:lineRule="exact"/>
        <w:ind w:left="201" w:right="1073" w:hanging="86"/>
        <w:jc w:val="both"/>
        <w:rPr>
          <w:sz w:val="20"/>
        </w:rPr>
      </w:pPr>
      <w:r w:rsidRPr="00946740">
        <w:rPr>
          <w:w w:val="110"/>
          <w:position w:val="7"/>
          <w:sz w:val="15"/>
        </w:rPr>
        <w:t>7</w:t>
      </w:r>
      <w:r w:rsidRPr="00946740">
        <w:rPr>
          <w:w w:val="110"/>
          <w:sz w:val="20"/>
        </w:rPr>
        <w:t>For</w:t>
      </w:r>
      <w:r w:rsidRPr="00946740">
        <w:rPr>
          <w:spacing w:val="-14"/>
          <w:w w:val="110"/>
          <w:sz w:val="20"/>
        </w:rPr>
        <w:t xml:space="preserve"> </w:t>
      </w:r>
      <w:r w:rsidRPr="00946740">
        <w:rPr>
          <w:w w:val="110"/>
          <w:sz w:val="20"/>
        </w:rPr>
        <w:t>more</w:t>
      </w:r>
      <w:r w:rsidRPr="00946740">
        <w:rPr>
          <w:spacing w:val="-14"/>
          <w:w w:val="110"/>
          <w:sz w:val="20"/>
        </w:rPr>
        <w:t xml:space="preserve"> </w:t>
      </w:r>
      <w:r w:rsidRPr="00946740">
        <w:rPr>
          <w:w w:val="110"/>
          <w:sz w:val="20"/>
        </w:rPr>
        <w:t>on</w:t>
      </w:r>
      <w:r w:rsidRPr="00946740">
        <w:rPr>
          <w:spacing w:val="-14"/>
          <w:w w:val="110"/>
          <w:sz w:val="20"/>
        </w:rPr>
        <w:t xml:space="preserve"> </w:t>
      </w:r>
      <w:r w:rsidRPr="00946740">
        <w:rPr>
          <w:w w:val="110"/>
          <w:sz w:val="20"/>
        </w:rPr>
        <w:t>assortative</w:t>
      </w:r>
      <w:r w:rsidRPr="00946740">
        <w:rPr>
          <w:spacing w:val="-13"/>
          <w:w w:val="110"/>
          <w:sz w:val="20"/>
        </w:rPr>
        <w:t xml:space="preserve"> </w:t>
      </w:r>
      <w:r w:rsidRPr="00946740">
        <w:rPr>
          <w:w w:val="110"/>
          <w:sz w:val="20"/>
        </w:rPr>
        <w:t>mating</w:t>
      </w:r>
      <w:r w:rsidRPr="00946740">
        <w:rPr>
          <w:spacing w:val="-14"/>
          <w:w w:val="110"/>
          <w:sz w:val="20"/>
        </w:rPr>
        <w:t xml:space="preserve"> </w:t>
      </w:r>
      <w:r w:rsidRPr="00946740">
        <w:rPr>
          <w:w w:val="110"/>
          <w:sz w:val="20"/>
        </w:rPr>
        <w:t>see</w:t>
      </w:r>
      <w:r w:rsidRPr="00946740">
        <w:rPr>
          <w:spacing w:val="-14"/>
          <w:w w:val="110"/>
          <w:sz w:val="20"/>
        </w:rPr>
        <w:t xml:space="preserve"> </w:t>
      </w:r>
      <w:r w:rsidRPr="00946740">
        <w:rPr>
          <w:w w:val="110"/>
          <w:sz w:val="20"/>
        </w:rPr>
        <w:t>(Becker</w:t>
      </w:r>
      <w:r w:rsidRPr="00946740">
        <w:rPr>
          <w:spacing w:val="-14"/>
          <w:w w:val="110"/>
          <w:sz w:val="20"/>
        </w:rPr>
        <w:t xml:space="preserve"> </w:t>
      </w:r>
      <w:hyperlink w:anchor="_bookmark29" w:history="1">
        <w:r w:rsidR="007A46B2" w:rsidRPr="00946740">
          <w:rPr>
            <w:color w:val="0000FF"/>
            <w:w w:val="110"/>
            <w:sz w:val="20"/>
          </w:rPr>
          <w:t>1973</w:t>
        </w:r>
      </w:hyperlink>
      <w:r w:rsidRPr="00946740">
        <w:rPr>
          <w:w w:val="110"/>
          <w:sz w:val="20"/>
        </w:rPr>
        <w:t>,</w:t>
      </w:r>
      <w:r w:rsidRPr="00946740">
        <w:rPr>
          <w:spacing w:val="-13"/>
          <w:w w:val="110"/>
          <w:sz w:val="20"/>
        </w:rPr>
        <w:t xml:space="preserve"> </w:t>
      </w:r>
      <w:hyperlink w:anchor="_bookmark30" w:history="1">
        <w:r w:rsidR="007A46B2" w:rsidRPr="00946740">
          <w:rPr>
            <w:color w:val="0000FF"/>
            <w:w w:val="110"/>
            <w:sz w:val="20"/>
          </w:rPr>
          <w:t>1974</w:t>
        </w:r>
      </w:hyperlink>
      <w:r w:rsidRPr="00946740">
        <w:rPr>
          <w:w w:val="110"/>
          <w:sz w:val="20"/>
        </w:rPr>
        <w:t>,</w:t>
      </w:r>
      <w:r w:rsidRPr="00946740">
        <w:rPr>
          <w:spacing w:val="-14"/>
          <w:w w:val="110"/>
          <w:sz w:val="20"/>
        </w:rPr>
        <w:t xml:space="preserve"> </w:t>
      </w:r>
      <w:hyperlink w:anchor="_bookmark31" w:history="1">
        <w:r w:rsidR="007A46B2" w:rsidRPr="00946740">
          <w:rPr>
            <w:color w:val="0000FF"/>
            <w:w w:val="110"/>
            <w:sz w:val="20"/>
          </w:rPr>
          <w:t>1993</w:t>
        </w:r>
      </w:hyperlink>
      <w:r w:rsidRPr="00946740">
        <w:rPr>
          <w:w w:val="110"/>
          <w:sz w:val="20"/>
        </w:rPr>
        <w:t>;</w:t>
      </w:r>
      <w:r w:rsidRPr="00946740">
        <w:rPr>
          <w:spacing w:val="-14"/>
          <w:w w:val="110"/>
          <w:sz w:val="20"/>
        </w:rPr>
        <w:t xml:space="preserve"> </w:t>
      </w:r>
      <w:r w:rsidRPr="00946740">
        <w:rPr>
          <w:w w:val="110"/>
          <w:sz w:val="20"/>
        </w:rPr>
        <w:t>Browning,</w:t>
      </w:r>
      <w:r w:rsidRPr="00946740">
        <w:rPr>
          <w:spacing w:val="-14"/>
          <w:w w:val="110"/>
          <w:sz w:val="20"/>
        </w:rPr>
        <w:t xml:space="preserve"> </w:t>
      </w:r>
      <w:r w:rsidRPr="00946740">
        <w:rPr>
          <w:w w:val="110"/>
          <w:sz w:val="20"/>
        </w:rPr>
        <w:t>Chiappori,</w:t>
      </w:r>
      <w:r w:rsidRPr="00946740">
        <w:rPr>
          <w:spacing w:val="-13"/>
          <w:w w:val="110"/>
          <w:sz w:val="20"/>
        </w:rPr>
        <w:t xml:space="preserve"> </w:t>
      </w:r>
      <w:r w:rsidRPr="00946740">
        <w:rPr>
          <w:w w:val="110"/>
          <w:sz w:val="20"/>
        </w:rPr>
        <w:t>and</w:t>
      </w:r>
      <w:r w:rsidRPr="00946740">
        <w:rPr>
          <w:spacing w:val="-14"/>
          <w:w w:val="110"/>
          <w:sz w:val="20"/>
        </w:rPr>
        <w:t xml:space="preserve"> </w:t>
      </w:r>
      <w:r w:rsidRPr="00946740">
        <w:rPr>
          <w:w w:val="110"/>
          <w:sz w:val="20"/>
        </w:rPr>
        <w:t xml:space="preserve">Lechene </w:t>
      </w:r>
      <w:hyperlink w:anchor="_bookmark38" w:history="1">
        <w:r w:rsidR="007A46B2" w:rsidRPr="00946740">
          <w:rPr>
            <w:color w:val="0000FF"/>
            <w:w w:val="110"/>
            <w:sz w:val="20"/>
          </w:rPr>
          <w:t>2006</w:t>
        </w:r>
      </w:hyperlink>
      <w:r w:rsidRPr="00946740">
        <w:rPr>
          <w:w w:val="110"/>
          <w:sz w:val="20"/>
        </w:rPr>
        <w:t xml:space="preserve">; Chiappori, Oreffice, and Quintana-Domeque </w:t>
      </w:r>
      <w:hyperlink w:anchor="_bookmark44" w:history="1">
        <w:r w:rsidR="007A46B2" w:rsidRPr="00946740">
          <w:rPr>
            <w:color w:val="0000FF"/>
            <w:w w:val="110"/>
            <w:sz w:val="20"/>
          </w:rPr>
          <w:t>2012</w:t>
        </w:r>
      </w:hyperlink>
      <w:r w:rsidRPr="00946740">
        <w:rPr>
          <w:w w:val="110"/>
          <w:sz w:val="20"/>
        </w:rPr>
        <w:t>)</w:t>
      </w:r>
    </w:p>
    <w:p w14:paraId="29EF9D28" w14:textId="77777777" w:rsidR="007A46B2" w:rsidRPr="00946740" w:rsidRDefault="007A46B2">
      <w:pPr>
        <w:spacing w:line="240" w:lineRule="exact"/>
        <w:jc w:val="both"/>
        <w:rPr>
          <w:sz w:val="20"/>
        </w:rPr>
        <w:sectPr w:rsidR="007A46B2" w:rsidRPr="00946740">
          <w:pgSz w:w="12240" w:h="15840"/>
          <w:pgMar w:top="1820" w:right="760" w:bottom="2460" w:left="1720" w:header="0" w:footer="2279" w:gutter="0"/>
          <w:cols w:space="720"/>
        </w:sectPr>
      </w:pPr>
    </w:p>
    <w:p w14:paraId="686CCE1D" w14:textId="091257A9" w:rsidR="007A46B2" w:rsidRPr="00946740" w:rsidRDefault="00716F6C">
      <w:pPr>
        <w:pStyle w:val="BodyText"/>
        <w:spacing w:before="114" w:line="256" w:lineRule="auto"/>
        <w:ind w:left="116" w:right="1073" w:firstLine="351"/>
        <w:jc w:val="both"/>
      </w:pPr>
      <w:r>
        <w:rPr>
          <w:w w:val="110"/>
        </w:rPr>
        <w:lastRenderedPageBreak/>
        <w:t>The choice to</w:t>
      </w:r>
      <w:r w:rsidR="001147C2">
        <w:rPr>
          <w:w w:val="110"/>
        </w:rPr>
        <w:t xml:space="preserve"> include</w:t>
      </w:r>
      <w:r>
        <w:rPr>
          <w:w w:val="110"/>
        </w:rPr>
        <w:t xml:space="preserve"> separate</w:t>
      </w:r>
      <w:r w:rsidR="00000000" w:rsidRPr="00946740">
        <w:rPr>
          <w:w w:val="110"/>
        </w:rPr>
        <w:t xml:space="preserve"> results for</w:t>
      </w:r>
      <w:r w:rsidR="00000000" w:rsidRPr="00946740">
        <w:rPr>
          <w:spacing w:val="40"/>
          <w:w w:val="110"/>
        </w:rPr>
        <w:t xml:space="preserve"> </w:t>
      </w:r>
      <w:r w:rsidR="00000000" w:rsidRPr="00946740">
        <w:rPr>
          <w:w w:val="110"/>
        </w:rPr>
        <w:t xml:space="preserve">men and women is motivated by evidence that </w:t>
      </w:r>
      <w:r w:rsidR="0064264A">
        <w:rPr>
          <w:w w:val="110"/>
        </w:rPr>
        <w:t>discrimination based on sex/</w:t>
      </w:r>
      <w:r w:rsidR="00000000" w:rsidRPr="00946740">
        <w:rPr>
          <w:w w:val="110"/>
        </w:rPr>
        <w:t xml:space="preserve">gender </w:t>
      </w:r>
      <w:r w:rsidR="0064264A">
        <w:rPr>
          <w:w w:val="110"/>
        </w:rPr>
        <w:t>and</w:t>
      </w:r>
      <w:r w:rsidR="0064264A" w:rsidRPr="00946740">
        <w:rPr>
          <w:w w:val="110"/>
        </w:rPr>
        <w:t xml:space="preserve"> </w:t>
      </w:r>
      <w:r w:rsidR="00000000" w:rsidRPr="00946740">
        <w:rPr>
          <w:w w:val="110"/>
        </w:rPr>
        <w:t>ethnic</w:t>
      </w:r>
      <w:r w:rsidR="0064264A">
        <w:rPr>
          <w:w w:val="110"/>
        </w:rPr>
        <w:t>ity</w:t>
      </w:r>
      <w:r w:rsidR="00000000" w:rsidRPr="00946740">
        <w:rPr>
          <w:w w:val="110"/>
        </w:rPr>
        <w:t xml:space="preserve"> operate through</w:t>
      </w:r>
      <w:r w:rsidR="00000000" w:rsidRPr="00946740">
        <w:rPr>
          <w:spacing w:val="-1"/>
          <w:w w:val="110"/>
        </w:rPr>
        <w:t xml:space="preserve"> </w:t>
      </w:r>
      <w:r w:rsidR="00000000" w:rsidRPr="00946740">
        <w:rPr>
          <w:w w:val="110"/>
        </w:rPr>
        <w:t>distinct mechanisms.</w:t>
      </w:r>
      <w:r w:rsidR="00000000" w:rsidRPr="00946740">
        <w:rPr>
          <w:spacing w:val="33"/>
          <w:w w:val="110"/>
        </w:rPr>
        <w:t xml:space="preserve"> </w:t>
      </w:r>
      <w:r w:rsidR="00000000" w:rsidRPr="00946740">
        <w:rPr>
          <w:w w:val="110"/>
        </w:rPr>
        <w:t>As Bertrand</w:t>
      </w:r>
      <w:r w:rsidR="00000000" w:rsidRPr="00946740">
        <w:rPr>
          <w:spacing w:val="-1"/>
          <w:w w:val="110"/>
        </w:rPr>
        <w:t xml:space="preserve"> </w:t>
      </w:r>
      <w:r w:rsidR="00000000" w:rsidRPr="00946740">
        <w:rPr>
          <w:w w:val="110"/>
        </w:rPr>
        <w:t>(</w:t>
      </w:r>
      <w:hyperlink w:anchor="_bookmark33" w:history="1">
        <w:r w:rsidR="007A46B2" w:rsidRPr="00946740">
          <w:rPr>
            <w:color w:val="0000FF"/>
            <w:w w:val="110"/>
          </w:rPr>
          <w:t>2020</w:t>
        </w:r>
      </w:hyperlink>
      <w:r w:rsidR="00000000" w:rsidRPr="00946740">
        <w:rPr>
          <w:w w:val="110"/>
        </w:rPr>
        <w:t>)</w:t>
      </w:r>
      <w:r w:rsidR="00000000" w:rsidRPr="00946740">
        <w:rPr>
          <w:spacing w:val="-1"/>
          <w:w w:val="110"/>
        </w:rPr>
        <w:t xml:space="preserve"> </w:t>
      </w:r>
      <w:r w:rsidR="00000000" w:rsidRPr="00946740">
        <w:rPr>
          <w:w w:val="110"/>
        </w:rPr>
        <w:t>discusses, women’s</w:t>
      </w:r>
      <w:r w:rsidR="00000000" w:rsidRPr="00946740">
        <w:rPr>
          <w:spacing w:val="-1"/>
          <w:w w:val="110"/>
        </w:rPr>
        <w:t xml:space="preserve"> </w:t>
      </w:r>
      <w:r w:rsidR="00000000" w:rsidRPr="00946740">
        <w:rPr>
          <w:w w:val="110"/>
        </w:rPr>
        <w:t>labor market</w:t>
      </w:r>
      <w:r w:rsidR="00000000" w:rsidRPr="00946740">
        <w:rPr>
          <w:spacing w:val="-1"/>
          <w:w w:val="110"/>
        </w:rPr>
        <w:t xml:space="preserve"> </w:t>
      </w:r>
      <w:r w:rsidR="00000000" w:rsidRPr="00946740">
        <w:rPr>
          <w:w w:val="110"/>
        </w:rPr>
        <w:t>outcomes</w:t>
      </w:r>
      <w:r w:rsidR="00000000" w:rsidRPr="00946740">
        <w:rPr>
          <w:spacing w:val="-2"/>
          <w:w w:val="110"/>
        </w:rPr>
        <w:t xml:space="preserve"> </w:t>
      </w:r>
      <w:r w:rsidR="00000000" w:rsidRPr="00946740">
        <w:rPr>
          <w:w w:val="110"/>
        </w:rPr>
        <w:t>are</w:t>
      </w:r>
      <w:r w:rsidR="00000000" w:rsidRPr="00946740">
        <w:rPr>
          <w:spacing w:val="-3"/>
          <w:w w:val="110"/>
        </w:rPr>
        <w:t xml:space="preserve"> </w:t>
      </w:r>
      <w:r w:rsidR="00000000" w:rsidRPr="00946740">
        <w:rPr>
          <w:w w:val="110"/>
        </w:rPr>
        <w:t>shaped</w:t>
      </w:r>
      <w:r w:rsidR="00000000" w:rsidRPr="00946740">
        <w:rPr>
          <w:spacing w:val="-2"/>
          <w:w w:val="110"/>
        </w:rPr>
        <w:t xml:space="preserve"> </w:t>
      </w:r>
      <w:r w:rsidR="00000000" w:rsidRPr="00946740">
        <w:rPr>
          <w:w w:val="110"/>
        </w:rPr>
        <w:t>by</w:t>
      </w:r>
      <w:r w:rsidR="00000000" w:rsidRPr="00946740">
        <w:rPr>
          <w:spacing w:val="-2"/>
          <w:w w:val="110"/>
        </w:rPr>
        <w:t xml:space="preserve"> </w:t>
      </w:r>
      <w:r w:rsidR="00000000" w:rsidRPr="00946740">
        <w:rPr>
          <w:w w:val="110"/>
        </w:rPr>
        <w:t>persistent</w:t>
      </w:r>
      <w:r w:rsidR="00000000" w:rsidRPr="00946740">
        <w:rPr>
          <w:spacing w:val="-2"/>
          <w:w w:val="110"/>
        </w:rPr>
        <w:t xml:space="preserve"> </w:t>
      </w:r>
      <w:r w:rsidR="00000000" w:rsidRPr="00946740">
        <w:rPr>
          <w:w w:val="110"/>
        </w:rPr>
        <w:t>gender</w:t>
      </w:r>
      <w:r w:rsidR="00000000" w:rsidRPr="00946740">
        <w:rPr>
          <w:spacing w:val="-3"/>
          <w:w w:val="110"/>
        </w:rPr>
        <w:t xml:space="preserve"> </w:t>
      </w:r>
      <w:r w:rsidR="00000000" w:rsidRPr="00946740">
        <w:rPr>
          <w:w w:val="110"/>
        </w:rPr>
        <w:t>norms</w:t>
      </w:r>
      <w:r w:rsidR="00000000" w:rsidRPr="00946740">
        <w:rPr>
          <w:spacing w:val="-2"/>
          <w:w w:val="110"/>
        </w:rPr>
        <w:t xml:space="preserve"> </w:t>
      </w:r>
      <w:r w:rsidR="00000000" w:rsidRPr="00946740">
        <w:rPr>
          <w:w w:val="110"/>
        </w:rPr>
        <w:t>and</w:t>
      </w:r>
      <w:r w:rsidR="00000000" w:rsidRPr="00946740">
        <w:rPr>
          <w:spacing w:val="-2"/>
          <w:w w:val="110"/>
        </w:rPr>
        <w:t xml:space="preserve"> </w:t>
      </w:r>
      <w:r w:rsidR="00000000" w:rsidRPr="00946740">
        <w:rPr>
          <w:w w:val="110"/>
        </w:rPr>
        <w:t>stereotypes,</w:t>
      </w:r>
      <w:r w:rsidR="00000000" w:rsidRPr="00946740">
        <w:rPr>
          <w:spacing w:val="-1"/>
          <w:w w:val="110"/>
        </w:rPr>
        <w:t xml:space="preserve"> </w:t>
      </w:r>
      <w:r w:rsidR="00000000" w:rsidRPr="00946740">
        <w:rPr>
          <w:w w:val="110"/>
        </w:rPr>
        <w:t>particularly</w:t>
      </w:r>
      <w:r w:rsidR="00000000" w:rsidRPr="00946740">
        <w:rPr>
          <w:spacing w:val="-2"/>
          <w:w w:val="110"/>
        </w:rPr>
        <w:t xml:space="preserve"> </w:t>
      </w:r>
      <w:r w:rsidR="00000000" w:rsidRPr="00946740">
        <w:rPr>
          <w:w w:val="110"/>
        </w:rPr>
        <w:t>around</w:t>
      </w:r>
      <w:r w:rsidR="00000000" w:rsidRPr="00946740">
        <w:rPr>
          <w:spacing w:val="-2"/>
          <w:w w:val="110"/>
        </w:rPr>
        <w:t xml:space="preserve"> </w:t>
      </w:r>
      <w:r w:rsidR="00000000" w:rsidRPr="00946740">
        <w:rPr>
          <w:w w:val="110"/>
        </w:rPr>
        <w:t>motherhood and caregiving.</w:t>
      </w:r>
      <w:r w:rsidR="00000000" w:rsidRPr="00946740">
        <w:rPr>
          <w:spacing w:val="40"/>
          <w:w w:val="110"/>
        </w:rPr>
        <w:t xml:space="preserve"> </w:t>
      </w:r>
      <w:r w:rsidR="00000000" w:rsidRPr="00946740">
        <w:rPr>
          <w:w w:val="110"/>
        </w:rPr>
        <w:t>Antecol and Bedard (</w:t>
      </w:r>
      <w:hyperlink w:anchor="_bookmark21" w:history="1">
        <w:r w:rsidR="007A46B2" w:rsidRPr="00946740">
          <w:rPr>
            <w:color w:val="0000FF"/>
            <w:w w:val="110"/>
          </w:rPr>
          <w:t>2002</w:t>
        </w:r>
      </w:hyperlink>
      <w:r w:rsidR="00000000" w:rsidRPr="00946740">
        <w:rPr>
          <w:w w:val="110"/>
        </w:rPr>
        <w:t>) found that young Mexican women earned</w:t>
      </w:r>
      <w:r w:rsidR="00000000" w:rsidRPr="00946740">
        <w:rPr>
          <w:spacing w:val="-11"/>
          <w:w w:val="110"/>
        </w:rPr>
        <w:t xml:space="preserve"> </w:t>
      </w:r>
      <w:r w:rsidR="00000000" w:rsidRPr="00946740">
        <w:rPr>
          <w:w w:val="110"/>
        </w:rPr>
        <w:t>9.5%</w:t>
      </w:r>
      <w:r w:rsidR="00000000" w:rsidRPr="00946740">
        <w:rPr>
          <w:spacing w:val="-11"/>
          <w:w w:val="110"/>
        </w:rPr>
        <w:t xml:space="preserve"> </w:t>
      </w:r>
      <w:r w:rsidR="00000000" w:rsidRPr="00946740">
        <w:rPr>
          <w:w w:val="110"/>
        </w:rPr>
        <w:t>less</w:t>
      </w:r>
      <w:r w:rsidR="00000000" w:rsidRPr="00946740">
        <w:rPr>
          <w:spacing w:val="-11"/>
          <w:w w:val="110"/>
        </w:rPr>
        <w:t xml:space="preserve"> </w:t>
      </w:r>
      <w:r w:rsidR="00000000" w:rsidRPr="00946740">
        <w:rPr>
          <w:w w:val="110"/>
        </w:rPr>
        <w:t>than</w:t>
      </w:r>
      <w:r w:rsidR="00000000" w:rsidRPr="00946740">
        <w:rPr>
          <w:spacing w:val="-11"/>
          <w:w w:val="110"/>
        </w:rPr>
        <w:t xml:space="preserve"> </w:t>
      </w:r>
      <w:r w:rsidR="00000000" w:rsidRPr="00946740">
        <w:rPr>
          <w:w w:val="110"/>
        </w:rPr>
        <w:t>young</w:t>
      </w:r>
      <w:r w:rsidR="00000000" w:rsidRPr="00946740">
        <w:rPr>
          <w:spacing w:val="-11"/>
          <w:w w:val="110"/>
        </w:rPr>
        <w:t xml:space="preserve"> </w:t>
      </w:r>
      <w:r w:rsidR="00000000" w:rsidRPr="00946740">
        <w:rPr>
          <w:w w:val="110"/>
        </w:rPr>
        <w:t>white</w:t>
      </w:r>
      <w:r w:rsidR="00000000" w:rsidRPr="00946740">
        <w:rPr>
          <w:spacing w:val="-11"/>
          <w:w w:val="110"/>
        </w:rPr>
        <w:t xml:space="preserve"> </w:t>
      </w:r>
      <w:r w:rsidR="00000000" w:rsidRPr="00946740">
        <w:rPr>
          <w:w w:val="110"/>
        </w:rPr>
        <w:t>women</w:t>
      </w:r>
      <w:r w:rsidR="00000000" w:rsidRPr="00946740">
        <w:rPr>
          <w:spacing w:val="-11"/>
          <w:w w:val="110"/>
        </w:rPr>
        <w:t xml:space="preserve"> </w:t>
      </w:r>
      <w:r w:rsidR="00000000" w:rsidRPr="00946740">
        <w:rPr>
          <w:w w:val="110"/>
        </w:rPr>
        <w:t>in</w:t>
      </w:r>
      <w:r w:rsidR="00000000" w:rsidRPr="00946740">
        <w:rPr>
          <w:spacing w:val="-11"/>
          <w:w w:val="110"/>
        </w:rPr>
        <w:t xml:space="preserve"> </w:t>
      </w:r>
      <w:r w:rsidR="001147C2">
        <w:rPr>
          <w:spacing w:val="-11"/>
          <w:w w:val="110"/>
        </w:rPr>
        <w:t xml:space="preserve">the US </w:t>
      </w:r>
      <w:commentRangeStart w:id="20"/>
      <w:r w:rsidR="001147C2">
        <w:rPr>
          <w:spacing w:val="-11"/>
          <w:w w:val="110"/>
        </w:rPr>
        <w:t xml:space="preserve">in </w:t>
      </w:r>
      <w:r w:rsidR="00000000" w:rsidRPr="00946740">
        <w:rPr>
          <w:w w:val="110"/>
        </w:rPr>
        <w:t>1994</w:t>
      </w:r>
      <w:commentRangeEnd w:id="20"/>
      <w:r w:rsidR="001147C2">
        <w:rPr>
          <w:rStyle w:val="CommentReference"/>
        </w:rPr>
        <w:commentReference w:id="20"/>
      </w:r>
      <w:r w:rsidR="00000000" w:rsidRPr="00946740">
        <w:rPr>
          <w:w w:val="110"/>
        </w:rPr>
        <w:t>,</w:t>
      </w:r>
      <w:r w:rsidR="00000000" w:rsidRPr="00946740">
        <w:rPr>
          <w:spacing w:val="-11"/>
          <w:w w:val="110"/>
        </w:rPr>
        <w:t xml:space="preserve"> </w:t>
      </w:r>
      <w:r w:rsidR="00B83403">
        <w:rPr>
          <w:w w:val="110"/>
        </w:rPr>
        <w:t>and like the current study,</w:t>
      </w:r>
      <w:r w:rsidR="00B83403" w:rsidRPr="00946740">
        <w:rPr>
          <w:spacing w:val="-11"/>
          <w:w w:val="110"/>
        </w:rPr>
        <w:t xml:space="preserve"> </w:t>
      </w:r>
      <w:r w:rsidR="00000000" w:rsidRPr="00946740">
        <w:rPr>
          <w:w w:val="110"/>
        </w:rPr>
        <w:t>differences</w:t>
      </w:r>
      <w:r w:rsidR="00000000" w:rsidRPr="00946740">
        <w:rPr>
          <w:spacing w:val="-11"/>
          <w:w w:val="110"/>
        </w:rPr>
        <w:t xml:space="preserve"> </w:t>
      </w:r>
      <w:r w:rsidR="00000000" w:rsidRPr="00946740">
        <w:rPr>
          <w:w w:val="110"/>
        </w:rPr>
        <w:t>in</w:t>
      </w:r>
      <w:r w:rsidR="00000000" w:rsidRPr="00946740">
        <w:rPr>
          <w:spacing w:val="-11"/>
          <w:w w:val="110"/>
        </w:rPr>
        <w:t xml:space="preserve"> </w:t>
      </w:r>
      <w:r w:rsidR="00000000" w:rsidRPr="00946740">
        <w:rPr>
          <w:w w:val="110"/>
        </w:rPr>
        <w:t>education</w:t>
      </w:r>
      <w:r w:rsidR="00000000" w:rsidRPr="00946740">
        <w:rPr>
          <w:spacing w:val="-11"/>
          <w:w w:val="110"/>
        </w:rPr>
        <w:t xml:space="preserve"> </w:t>
      </w:r>
      <w:r w:rsidR="00000000" w:rsidRPr="00946740">
        <w:rPr>
          <w:w w:val="110"/>
        </w:rPr>
        <w:t>appear</w:t>
      </w:r>
      <w:r w:rsidR="00B83403">
        <w:rPr>
          <w:w w:val="110"/>
        </w:rPr>
        <w:t>ed</w:t>
      </w:r>
      <w:r w:rsidR="00000000" w:rsidRPr="00946740">
        <w:rPr>
          <w:w w:val="110"/>
        </w:rPr>
        <w:t xml:space="preserve"> to be the most </w:t>
      </w:r>
      <w:r w:rsidR="00B83403">
        <w:rPr>
          <w:w w:val="110"/>
        </w:rPr>
        <w:t>likely</w:t>
      </w:r>
      <w:r w:rsidR="00B83403" w:rsidRPr="00946740">
        <w:rPr>
          <w:w w:val="110"/>
        </w:rPr>
        <w:t xml:space="preserve"> </w:t>
      </w:r>
      <w:r w:rsidR="00000000" w:rsidRPr="00946740">
        <w:rPr>
          <w:w w:val="110"/>
        </w:rPr>
        <w:t>explanation for this gap</w:t>
      </w:r>
      <w:r w:rsidR="00B83403">
        <w:rPr>
          <w:w w:val="110"/>
        </w:rPr>
        <w:t>,</w:t>
      </w:r>
      <w:r w:rsidR="00000000" w:rsidRPr="00946740">
        <w:rPr>
          <w:w w:val="110"/>
        </w:rPr>
        <w:t>.</w:t>
      </w:r>
      <w:r w:rsidR="00000000" w:rsidRPr="00946740">
        <w:rPr>
          <w:spacing w:val="40"/>
          <w:w w:val="110"/>
        </w:rPr>
        <w:t xml:space="preserve"> </w:t>
      </w:r>
      <w:r w:rsidR="0064264A">
        <w:rPr>
          <w:spacing w:val="40"/>
          <w:w w:val="110"/>
        </w:rPr>
        <w:t xml:space="preserve">For </w:t>
      </w:r>
      <w:r w:rsidR="001147C2">
        <w:rPr>
          <w:w w:val="110"/>
        </w:rPr>
        <w:t>B</w:t>
      </w:r>
      <w:r w:rsidR="00000000" w:rsidRPr="00946740">
        <w:rPr>
          <w:w w:val="110"/>
        </w:rPr>
        <w:t xml:space="preserve">lack women, differences in labor force attachment </w:t>
      </w:r>
      <w:r w:rsidR="0064264A">
        <w:rPr>
          <w:w w:val="110"/>
        </w:rPr>
        <w:t>appear to be</w:t>
      </w:r>
      <w:r w:rsidR="0064264A" w:rsidRPr="00946740">
        <w:rPr>
          <w:w w:val="110"/>
        </w:rPr>
        <w:t xml:space="preserve"> </w:t>
      </w:r>
      <w:r w:rsidR="00000000" w:rsidRPr="00946740">
        <w:rPr>
          <w:w w:val="110"/>
        </w:rPr>
        <w:t xml:space="preserve">the key driver of wage </w:t>
      </w:r>
      <w:commentRangeStart w:id="21"/>
      <w:r w:rsidR="00000000" w:rsidRPr="00946740">
        <w:rPr>
          <w:w w:val="110"/>
        </w:rPr>
        <w:t>disparities</w:t>
      </w:r>
      <w:commentRangeEnd w:id="21"/>
      <w:r w:rsidR="001878DD">
        <w:rPr>
          <w:rStyle w:val="CommentReference"/>
        </w:rPr>
        <w:commentReference w:id="21"/>
      </w:r>
      <w:r w:rsidR="00000000" w:rsidRPr="00946740">
        <w:rPr>
          <w:w w:val="110"/>
        </w:rPr>
        <w:t>. The</w:t>
      </w:r>
      <w:r w:rsidR="00000000" w:rsidRPr="00946740">
        <w:rPr>
          <w:spacing w:val="-3"/>
          <w:w w:val="110"/>
        </w:rPr>
        <w:t xml:space="preserve"> </w:t>
      </w:r>
      <w:r w:rsidR="00000000" w:rsidRPr="00946740">
        <w:rPr>
          <w:w w:val="110"/>
        </w:rPr>
        <w:t>way</w:t>
      </w:r>
      <w:r w:rsidR="00000000" w:rsidRPr="00946740">
        <w:rPr>
          <w:spacing w:val="-4"/>
          <w:w w:val="110"/>
        </w:rPr>
        <w:t xml:space="preserve"> </w:t>
      </w:r>
      <w:r w:rsidR="00000000" w:rsidRPr="00946740">
        <w:rPr>
          <w:w w:val="110"/>
        </w:rPr>
        <w:t>discrimination</w:t>
      </w:r>
      <w:r w:rsidR="00000000" w:rsidRPr="00946740">
        <w:rPr>
          <w:spacing w:val="-3"/>
          <w:w w:val="110"/>
        </w:rPr>
        <w:t xml:space="preserve"> </w:t>
      </w:r>
      <w:r w:rsidR="00000000" w:rsidRPr="00946740">
        <w:rPr>
          <w:w w:val="110"/>
        </w:rPr>
        <w:t>manifests</w:t>
      </w:r>
      <w:r w:rsidR="00000000" w:rsidRPr="00946740">
        <w:rPr>
          <w:spacing w:val="-4"/>
          <w:w w:val="110"/>
        </w:rPr>
        <w:t xml:space="preserve"> </w:t>
      </w:r>
      <w:r w:rsidR="00000000" w:rsidRPr="00946740">
        <w:rPr>
          <w:w w:val="110"/>
        </w:rPr>
        <w:t>can</w:t>
      </w:r>
      <w:r w:rsidR="00000000" w:rsidRPr="00946740">
        <w:rPr>
          <w:spacing w:val="-3"/>
          <w:w w:val="110"/>
        </w:rPr>
        <w:t xml:space="preserve"> </w:t>
      </w:r>
      <w:r w:rsidR="00000000" w:rsidRPr="00946740">
        <w:rPr>
          <w:w w:val="110"/>
        </w:rPr>
        <w:t>also</w:t>
      </w:r>
      <w:r w:rsidR="00000000" w:rsidRPr="00946740">
        <w:rPr>
          <w:spacing w:val="-4"/>
          <w:w w:val="110"/>
        </w:rPr>
        <w:t xml:space="preserve"> </w:t>
      </w:r>
      <w:r w:rsidR="00000000" w:rsidRPr="00946740">
        <w:rPr>
          <w:w w:val="110"/>
        </w:rPr>
        <w:t>evolve</w:t>
      </w:r>
      <w:r w:rsidR="00000000" w:rsidRPr="00946740">
        <w:rPr>
          <w:spacing w:val="-3"/>
          <w:w w:val="110"/>
        </w:rPr>
        <w:t xml:space="preserve"> </w:t>
      </w:r>
      <w:r w:rsidR="00000000" w:rsidRPr="00946740">
        <w:rPr>
          <w:w w:val="110"/>
        </w:rPr>
        <w:t>differently</w:t>
      </w:r>
      <w:r w:rsidR="00000000" w:rsidRPr="00946740">
        <w:rPr>
          <w:spacing w:val="-4"/>
          <w:w w:val="110"/>
        </w:rPr>
        <w:t xml:space="preserve"> </w:t>
      </w:r>
      <w:r w:rsidR="00000000" w:rsidRPr="00946740">
        <w:rPr>
          <w:w w:val="110"/>
        </w:rPr>
        <w:t>by</w:t>
      </w:r>
      <w:r w:rsidR="00000000" w:rsidRPr="00946740">
        <w:rPr>
          <w:spacing w:val="-4"/>
          <w:w w:val="110"/>
        </w:rPr>
        <w:t xml:space="preserve"> </w:t>
      </w:r>
      <w:r w:rsidR="00000000" w:rsidRPr="00946740">
        <w:rPr>
          <w:w w:val="110"/>
        </w:rPr>
        <w:t>gender</w:t>
      </w:r>
      <w:r w:rsidR="00000000" w:rsidRPr="00946740">
        <w:rPr>
          <w:spacing w:val="-3"/>
          <w:w w:val="110"/>
        </w:rPr>
        <w:t xml:space="preserve"> </w:t>
      </w:r>
      <w:r w:rsidR="00000000" w:rsidRPr="00946740">
        <w:rPr>
          <w:w w:val="110"/>
        </w:rPr>
        <w:t>over time</w:t>
      </w:r>
      <w:r w:rsidR="00E30C2F">
        <w:rPr>
          <w:w w:val="110"/>
        </w:rPr>
        <w:t>:</w:t>
      </w:r>
      <w:r w:rsidR="00000000" w:rsidRPr="00946740">
        <w:rPr>
          <w:spacing w:val="-10"/>
          <w:w w:val="110"/>
        </w:rPr>
        <w:t xml:space="preserve"> </w:t>
      </w:r>
      <w:r w:rsidR="00000000" w:rsidRPr="00946740">
        <w:rPr>
          <w:w w:val="110"/>
        </w:rPr>
        <w:t>Goldin</w:t>
      </w:r>
      <w:r w:rsidR="00000000" w:rsidRPr="00946740">
        <w:rPr>
          <w:spacing w:val="-10"/>
          <w:w w:val="110"/>
        </w:rPr>
        <w:t xml:space="preserve"> </w:t>
      </w:r>
      <w:r w:rsidR="00000000" w:rsidRPr="00946740">
        <w:rPr>
          <w:w w:val="110"/>
        </w:rPr>
        <w:t>and</w:t>
      </w:r>
      <w:r w:rsidR="00000000" w:rsidRPr="00946740">
        <w:rPr>
          <w:spacing w:val="-10"/>
          <w:w w:val="110"/>
        </w:rPr>
        <w:t xml:space="preserve"> </w:t>
      </w:r>
      <w:r w:rsidR="00000000" w:rsidRPr="00946740">
        <w:rPr>
          <w:w w:val="110"/>
        </w:rPr>
        <w:t>Shim</w:t>
      </w:r>
      <w:r w:rsidR="00000000" w:rsidRPr="00946740">
        <w:rPr>
          <w:spacing w:val="-10"/>
          <w:w w:val="110"/>
        </w:rPr>
        <w:t xml:space="preserve"> </w:t>
      </w:r>
      <w:r w:rsidR="00000000" w:rsidRPr="00946740">
        <w:rPr>
          <w:w w:val="110"/>
        </w:rPr>
        <w:t>(</w:t>
      </w:r>
      <w:hyperlink w:anchor="_bookmark55" w:history="1">
        <w:r w:rsidR="007A46B2" w:rsidRPr="00946740">
          <w:rPr>
            <w:color w:val="0000FF"/>
            <w:w w:val="110"/>
          </w:rPr>
          <w:t>2004</w:t>
        </w:r>
      </w:hyperlink>
      <w:r w:rsidR="00000000" w:rsidRPr="00946740">
        <w:rPr>
          <w:w w:val="110"/>
        </w:rPr>
        <w:t>)</w:t>
      </w:r>
      <w:r w:rsidR="00000000" w:rsidRPr="00946740">
        <w:rPr>
          <w:spacing w:val="-10"/>
          <w:w w:val="110"/>
        </w:rPr>
        <w:t xml:space="preserve"> </w:t>
      </w:r>
      <w:r w:rsidR="00E30C2F">
        <w:rPr>
          <w:w w:val="110"/>
        </w:rPr>
        <w:t>found that</w:t>
      </w:r>
      <w:r w:rsidR="00E30C2F" w:rsidRPr="00946740">
        <w:rPr>
          <w:spacing w:val="-10"/>
          <w:w w:val="110"/>
        </w:rPr>
        <w:t xml:space="preserve"> </w:t>
      </w:r>
      <w:r w:rsidR="00000000" w:rsidRPr="00946740">
        <w:rPr>
          <w:w w:val="110"/>
        </w:rPr>
        <w:t>women’s</w:t>
      </w:r>
      <w:r w:rsidR="00000000" w:rsidRPr="00946740">
        <w:rPr>
          <w:spacing w:val="-10"/>
          <w:w w:val="110"/>
        </w:rPr>
        <w:t xml:space="preserve"> </w:t>
      </w:r>
      <w:r w:rsidR="00000000" w:rsidRPr="00946740">
        <w:rPr>
          <w:w w:val="110"/>
        </w:rPr>
        <w:t>professional</w:t>
      </w:r>
      <w:r w:rsidR="00000000" w:rsidRPr="00946740">
        <w:rPr>
          <w:spacing w:val="-10"/>
          <w:w w:val="110"/>
        </w:rPr>
        <w:t xml:space="preserve"> </w:t>
      </w:r>
      <w:r w:rsidR="00000000" w:rsidRPr="00946740">
        <w:rPr>
          <w:w w:val="110"/>
        </w:rPr>
        <w:t>identity</w:t>
      </w:r>
      <w:r w:rsidR="00000000" w:rsidRPr="00946740">
        <w:rPr>
          <w:spacing w:val="-10"/>
          <w:w w:val="110"/>
        </w:rPr>
        <w:t xml:space="preserve"> </w:t>
      </w:r>
      <w:r w:rsidR="00000000" w:rsidRPr="00946740">
        <w:rPr>
          <w:w w:val="110"/>
        </w:rPr>
        <w:t>and</w:t>
      </w:r>
      <w:r w:rsidR="00000000" w:rsidRPr="00946740">
        <w:rPr>
          <w:spacing w:val="-10"/>
          <w:w w:val="110"/>
        </w:rPr>
        <w:t xml:space="preserve"> </w:t>
      </w:r>
      <w:r w:rsidR="00000000" w:rsidRPr="00946740">
        <w:rPr>
          <w:w w:val="110"/>
        </w:rPr>
        <w:t xml:space="preserve">career continuity </w:t>
      </w:r>
      <w:r w:rsidR="00E30C2F">
        <w:rPr>
          <w:w w:val="110"/>
        </w:rPr>
        <w:t>are</w:t>
      </w:r>
      <w:r w:rsidR="00000000" w:rsidRPr="00946740">
        <w:rPr>
          <w:w w:val="110"/>
        </w:rPr>
        <w:t xml:space="preserve"> increasingly important factors in labor market outcomes, while Darity Jr, Hamilton, and Stewart (</w:t>
      </w:r>
      <w:hyperlink w:anchor="_bookmark45" w:history="1">
        <w:r w:rsidR="007A46B2" w:rsidRPr="00946740">
          <w:rPr>
            <w:color w:val="0000FF"/>
            <w:w w:val="110"/>
          </w:rPr>
          <w:t>2015</w:t>
        </w:r>
      </w:hyperlink>
      <w:r w:rsidR="00000000" w:rsidRPr="00946740">
        <w:rPr>
          <w:w w:val="110"/>
        </w:rPr>
        <w:t>) argue that a stratification economics approach helps reveal how group-based hierarchies are maintained through both discriminatory practices and intergenerational resource transfers.</w:t>
      </w:r>
      <w:r w:rsidR="00000000" w:rsidRPr="00946740">
        <w:rPr>
          <w:spacing w:val="40"/>
          <w:w w:val="110"/>
        </w:rPr>
        <w:t xml:space="preserve"> </w:t>
      </w:r>
      <w:r w:rsidR="00E30C2F">
        <w:rPr>
          <w:w w:val="110"/>
        </w:rPr>
        <w:t>D</w:t>
      </w:r>
      <w:r w:rsidR="00000000" w:rsidRPr="00946740">
        <w:rPr>
          <w:w w:val="110"/>
        </w:rPr>
        <w:t>isaggregating the results by gender provides important insights into how the intersection of ethnic and gender discrimination shapes educational and economic opportunities.</w:t>
      </w:r>
    </w:p>
    <w:p w14:paraId="312C0C6C" w14:textId="6F4903EB" w:rsidR="007A46B2" w:rsidRPr="00946740" w:rsidRDefault="00000000">
      <w:pPr>
        <w:pStyle w:val="BodyText"/>
        <w:spacing w:before="5" w:line="256" w:lineRule="auto"/>
        <w:ind w:left="116" w:right="1073" w:firstLine="351"/>
        <w:jc w:val="both"/>
      </w:pPr>
      <w:r w:rsidRPr="00946740">
        <w:rPr>
          <w:w w:val="110"/>
        </w:rPr>
        <w:t xml:space="preserve">The main identifying assumption of my empirical strategy </w:t>
      </w:r>
      <w:r w:rsidR="00E30C2F">
        <w:rPr>
          <w:w w:val="110"/>
        </w:rPr>
        <w:t>is</w:t>
      </w:r>
      <w:r w:rsidRPr="00946740">
        <w:rPr>
          <w:w w:val="110"/>
        </w:rPr>
        <w:t xml:space="preserve"> that people born to HW parents are similar to their WH peer</w:t>
      </w:r>
      <w:r w:rsidR="00E30C2F">
        <w:rPr>
          <w:w w:val="110"/>
        </w:rPr>
        <w:t>s</w:t>
      </w:r>
      <w:r w:rsidRPr="00946740">
        <w:rPr>
          <w:w w:val="110"/>
        </w:rPr>
        <w:t xml:space="preserve"> in all observable</w:t>
      </w:r>
      <w:r w:rsidR="00E30C2F">
        <w:rPr>
          <w:w w:val="110"/>
        </w:rPr>
        <w:t xml:space="preserve"> </w:t>
      </w:r>
      <w:r w:rsidRPr="00946740">
        <w:rPr>
          <w:w w:val="110"/>
        </w:rPr>
        <w:t>and unobservable</w:t>
      </w:r>
      <w:r w:rsidR="00E30C2F">
        <w:rPr>
          <w:w w:val="110"/>
        </w:rPr>
        <w:t xml:space="preserve"> </w:t>
      </w:r>
      <w:r w:rsidRPr="00946740">
        <w:rPr>
          <w:w w:val="110"/>
        </w:rPr>
        <w:t>characteristics</w:t>
      </w:r>
      <w:r w:rsidR="00E30C2F">
        <w:rPr>
          <w:w w:val="110"/>
        </w:rPr>
        <w:t xml:space="preserve"> relevant to</w:t>
      </w:r>
      <w:r w:rsidRPr="00946740">
        <w:rPr>
          <w:w w:val="110"/>
        </w:rPr>
        <w:t xml:space="preserve"> the labor market</w:t>
      </w:r>
      <w:r w:rsidR="00E30C2F">
        <w:rPr>
          <w:spacing w:val="40"/>
          <w:w w:val="110"/>
        </w:rPr>
        <w:t xml:space="preserve">, so surname is </w:t>
      </w:r>
      <w:r w:rsidRPr="00946740">
        <w:rPr>
          <w:w w:val="110"/>
        </w:rPr>
        <w:t>the only</w:t>
      </w:r>
      <w:r w:rsidR="00E30C2F">
        <w:rPr>
          <w:w w:val="110"/>
        </w:rPr>
        <w:t xml:space="preserve"> difference between these groups</w:t>
      </w:r>
      <w:r w:rsidRPr="00946740">
        <w:rPr>
          <w:w w:val="110"/>
        </w:rPr>
        <w:t>.</w:t>
      </w:r>
      <w:r w:rsidRPr="00946740">
        <w:rPr>
          <w:spacing w:val="40"/>
          <w:w w:val="110"/>
        </w:rPr>
        <w:t xml:space="preserve"> </w:t>
      </w:r>
      <w:r w:rsidRPr="00946740">
        <w:rPr>
          <w:w w:val="110"/>
        </w:rPr>
        <w:t xml:space="preserve">Children from mixed ethnic backgrounds </w:t>
      </w:r>
      <w:r w:rsidR="00E30C2F">
        <w:rPr>
          <w:w w:val="110"/>
        </w:rPr>
        <w:t>are often</w:t>
      </w:r>
      <w:r w:rsidRPr="00946740">
        <w:rPr>
          <w:w w:val="110"/>
        </w:rPr>
        <w:t xml:space="preserve"> physically similar to those from single ethnicity backgrounds, but the influence of family dynamics and upbringing, crucial in developing skills and personal characteristics, varies with the pattern of mixed ethnic marriages.</w:t>
      </w:r>
      <w:r w:rsidRPr="00946740">
        <w:rPr>
          <w:spacing w:val="28"/>
          <w:w w:val="110"/>
        </w:rPr>
        <w:t xml:space="preserve"> </w:t>
      </w:r>
      <w:commentRangeStart w:id="22"/>
      <w:r w:rsidR="00E30C2F">
        <w:rPr>
          <w:w w:val="110"/>
        </w:rPr>
        <w:t>C</w:t>
      </w:r>
      <w:r w:rsidRPr="00946740">
        <w:rPr>
          <w:w w:val="110"/>
        </w:rPr>
        <w:t>hildren from White-Hispanic homes might benefit from more favorable</w:t>
      </w:r>
      <w:r w:rsidRPr="00946740">
        <w:rPr>
          <w:spacing w:val="-1"/>
          <w:w w:val="110"/>
        </w:rPr>
        <w:t xml:space="preserve"> </w:t>
      </w:r>
      <w:r w:rsidRPr="00946740">
        <w:rPr>
          <w:w w:val="110"/>
        </w:rPr>
        <w:t>family</w:t>
      </w:r>
      <w:r w:rsidRPr="00946740">
        <w:rPr>
          <w:spacing w:val="-1"/>
          <w:w w:val="110"/>
        </w:rPr>
        <w:t xml:space="preserve"> </w:t>
      </w:r>
      <w:r w:rsidRPr="00946740">
        <w:rPr>
          <w:w w:val="110"/>
        </w:rPr>
        <w:t>conditions</w:t>
      </w:r>
      <w:r w:rsidRPr="00946740">
        <w:rPr>
          <w:spacing w:val="-1"/>
          <w:w w:val="110"/>
        </w:rPr>
        <w:t xml:space="preserve"> </w:t>
      </w:r>
      <w:r w:rsidRPr="00946740">
        <w:rPr>
          <w:w w:val="110"/>
        </w:rPr>
        <w:t>than</w:t>
      </w:r>
      <w:r w:rsidRPr="00946740">
        <w:rPr>
          <w:spacing w:val="-1"/>
          <w:w w:val="110"/>
        </w:rPr>
        <w:t xml:space="preserve"> </w:t>
      </w:r>
      <w:r w:rsidRPr="00946740">
        <w:rPr>
          <w:w w:val="110"/>
        </w:rPr>
        <w:t>those</w:t>
      </w:r>
      <w:r w:rsidRPr="00946740">
        <w:rPr>
          <w:spacing w:val="-1"/>
          <w:w w:val="110"/>
        </w:rPr>
        <w:t xml:space="preserve"> </w:t>
      </w:r>
      <w:r w:rsidRPr="00946740">
        <w:rPr>
          <w:w w:val="110"/>
        </w:rPr>
        <w:t>from</w:t>
      </w:r>
      <w:r w:rsidRPr="00946740">
        <w:rPr>
          <w:spacing w:val="-1"/>
          <w:w w:val="110"/>
        </w:rPr>
        <w:t xml:space="preserve"> </w:t>
      </w:r>
      <w:r w:rsidRPr="00946740">
        <w:rPr>
          <w:w w:val="110"/>
        </w:rPr>
        <w:t>Hispanic-White</w:t>
      </w:r>
      <w:r w:rsidRPr="00946740">
        <w:rPr>
          <w:spacing w:val="-1"/>
          <w:w w:val="110"/>
        </w:rPr>
        <w:t xml:space="preserve"> </w:t>
      </w:r>
      <w:r w:rsidRPr="00946740">
        <w:rPr>
          <w:w w:val="110"/>
        </w:rPr>
        <w:t>homes, considering</w:t>
      </w:r>
      <w:r w:rsidRPr="00946740">
        <w:rPr>
          <w:spacing w:val="-1"/>
          <w:w w:val="110"/>
        </w:rPr>
        <w:t xml:space="preserve"> </w:t>
      </w:r>
      <w:r w:rsidRPr="00946740">
        <w:rPr>
          <w:w w:val="110"/>
        </w:rPr>
        <w:t xml:space="preserve">Whites </w:t>
      </w:r>
      <w:r w:rsidR="00E30C2F">
        <w:rPr>
          <w:w w:val="110"/>
        </w:rPr>
        <w:t>statistically</w:t>
      </w:r>
      <w:r w:rsidR="00E30C2F" w:rsidRPr="00946740">
        <w:rPr>
          <w:spacing w:val="-16"/>
          <w:w w:val="110"/>
        </w:rPr>
        <w:t xml:space="preserve"> </w:t>
      </w:r>
      <w:r w:rsidRPr="00946740">
        <w:rPr>
          <w:w w:val="110"/>
        </w:rPr>
        <w:t>have</w:t>
      </w:r>
      <w:r w:rsidRPr="00946740">
        <w:rPr>
          <w:spacing w:val="-15"/>
          <w:w w:val="110"/>
        </w:rPr>
        <w:t xml:space="preserve"> </w:t>
      </w:r>
      <w:r w:rsidR="00E30C2F">
        <w:rPr>
          <w:w w:val="110"/>
        </w:rPr>
        <w:t>higher</w:t>
      </w:r>
      <w:r w:rsidR="00E30C2F" w:rsidRPr="00946740">
        <w:rPr>
          <w:spacing w:val="-15"/>
          <w:w w:val="110"/>
        </w:rPr>
        <w:t xml:space="preserve"> </w:t>
      </w:r>
      <w:r w:rsidRPr="00946740">
        <w:rPr>
          <w:w w:val="110"/>
        </w:rPr>
        <w:t>socioeconomic</w:t>
      </w:r>
      <w:r w:rsidRPr="00946740">
        <w:rPr>
          <w:spacing w:val="-15"/>
          <w:w w:val="110"/>
        </w:rPr>
        <w:t xml:space="preserve"> </w:t>
      </w:r>
      <w:r w:rsidR="00E30C2F">
        <w:rPr>
          <w:w w:val="110"/>
        </w:rPr>
        <w:t>status</w:t>
      </w:r>
      <w:r w:rsidR="00E30C2F" w:rsidRPr="00946740">
        <w:rPr>
          <w:spacing w:val="-15"/>
          <w:w w:val="110"/>
        </w:rPr>
        <w:t xml:space="preserve"> </w:t>
      </w:r>
      <w:r w:rsidRPr="00946740">
        <w:rPr>
          <w:w w:val="110"/>
        </w:rPr>
        <w:t>than</w:t>
      </w:r>
      <w:r w:rsidRPr="00946740">
        <w:rPr>
          <w:spacing w:val="-15"/>
          <w:w w:val="110"/>
        </w:rPr>
        <w:t xml:space="preserve"> </w:t>
      </w:r>
      <w:r w:rsidRPr="00946740">
        <w:rPr>
          <w:w w:val="110"/>
        </w:rPr>
        <w:t>Hispanics.</w:t>
      </w:r>
      <w:r w:rsidRPr="00946740">
        <w:rPr>
          <w:spacing w:val="-15"/>
          <w:w w:val="110"/>
        </w:rPr>
        <w:t xml:space="preserve"> </w:t>
      </w:r>
      <w:commentRangeEnd w:id="22"/>
      <w:r w:rsidR="003A1717">
        <w:rPr>
          <w:rStyle w:val="CommentReference"/>
        </w:rPr>
        <w:commentReference w:id="22"/>
      </w:r>
      <w:r w:rsidRPr="00946740">
        <w:rPr>
          <w:w w:val="110"/>
        </w:rPr>
        <w:t>These</w:t>
      </w:r>
      <w:r w:rsidRPr="00946740">
        <w:rPr>
          <w:spacing w:val="-15"/>
          <w:w w:val="110"/>
        </w:rPr>
        <w:t xml:space="preserve"> </w:t>
      </w:r>
      <w:r w:rsidRPr="00946740">
        <w:rPr>
          <w:w w:val="110"/>
        </w:rPr>
        <w:t>factors</w:t>
      </w:r>
      <w:r w:rsidRPr="00946740">
        <w:rPr>
          <w:spacing w:val="-16"/>
          <w:w w:val="110"/>
        </w:rPr>
        <w:t xml:space="preserve"> </w:t>
      </w:r>
      <w:r w:rsidRPr="00946740">
        <w:rPr>
          <w:w w:val="110"/>
        </w:rPr>
        <w:t>introduce</w:t>
      </w:r>
      <w:r w:rsidRPr="00946740">
        <w:rPr>
          <w:spacing w:val="-2"/>
          <w:w w:val="110"/>
        </w:rPr>
        <w:t xml:space="preserve"> </w:t>
      </w:r>
      <w:r w:rsidRPr="00946740">
        <w:rPr>
          <w:w w:val="110"/>
        </w:rPr>
        <w:t>doubts</w:t>
      </w:r>
      <w:r w:rsidRPr="00946740">
        <w:rPr>
          <w:spacing w:val="-2"/>
          <w:w w:val="110"/>
        </w:rPr>
        <w:t xml:space="preserve"> </w:t>
      </w:r>
      <w:r w:rsidRPr="00946740">
        <w:rPr>
          <w:w w:val="110"/>
        </w:rPr>
        <w:t>regarding</w:t>
      </w:r>
      <w:r w:rsidRPr="00946740">
        <w:rPr>
          <w:spacing w:val="-2"/>
          <w:w w:val="110"/>
        </w:rPr>
        <w:t xml:space="preserve"> </w:t>
      </w:r>
      <w:r w:rsidRPr="00946740">
        <w:rPr>
          <w:w w:val="110"/>
        </w:rPr>
        <w:t>whether</w:t>
      </w:r>
      <w:r w:rsidRPr="00946740">
        <w:rPr>
          <w:spacing w:val="-2"/>
          <w:w w:val="110"/>
        </w:rPr>
        <w:t xml:space="preserve"> </w:t>
      </w:r>
      <w:r w:rsidRPr="00946740">
        <w:rPr>
          <w:w w:val="110"/>
        </w:rPr>
        <w:t>children</w:t>
      </w:r>
      <w:r w:rsidRPr="00946740">
        <w:rPr>
          <w:spacing w:val="-2"/>
          <w:w w:val="110"/>
        </w:rPr>
        <w:t xml:space="preserve"> </w:t>
      </w:r>
      <w:r w:rsidRPr="00946740">
        <w:rPr>
          <w:w w:val="110"/>
        </w:rPr>
        <w:t>from</w:t>
      </w:r>
      <w:r w:rsidRPr="00946740">
        <w:rPr>
          <w:spacing w:val="-2"/>
          <w:w w:val="110"/>
        </w:rPr>
        <w:t xml:space="preserve"> </w:t>
      </w:r>
      <w:r w:rsidRPr="00946740">
        <w:rPr>
          <w:w w:val="110"/>
        </w:rPr>
        <w:t>Hispanic-White</w:t>
      </w:r>
      <w:r w:rsidRPr="00946740">
        <w:rPr>
          <w:spacing w:val="-2"/>
          <w:w w:val="110"/>
        </w:rPr>
        <w:t xml:space="preserve"> </w:t>
      </w:r>
      <w:r w:rsidRPr="00946740">
        <w:rPr>
          <w:w w:val="110"/>
        </w:rPr>
        <w:t>families</w:t>
      </w:r>
      <w:r w:rsidRPr="00946740">
        <w:rPr>
          <w:spacing w:val="-2"/>
          <w:w w:val="110"/>
        </w:rPr>
        <w:t xml:space="preserve"> </w:t>
      </w:r>
      <w:r w:rsidRPr="00946740">
        <w:rPr>
          <w:w w:val="110"/>
        </w:rPr>
        <w:t>receive</w:t>
      </w:r>
      <w:r w:rsidRPr="00946740">
        <w:rPr>
          <w:spacing w:val="-2"/>
          <w:w w:val="110"/>
        </w:rPr>
        <w:t xml:space="preserve"> </w:t>
      </w:r>
      <w:r w:rsidRPr="00946740">
        <w:rPr>
          <w:w w:val="110"/>
        </w:rPr>
        <w:t xml:space="preserve">comparable familial support and influences, genetically </w:t>
      </w:r>
      <w:r w:rsidR="003A1717">
        <w:rPr>
          <w:w w:val="110"/>
        </w:rPr>
        <w:t>or</w:t>
      </w:r>
      <w:r w:rsidR="00E30C2F" w:rsidRPr="00946740">
        <w:rPr>
          <w:w w:val="110"/>
        </w:rPr>
        <w:t xml:space="preserve"> </w:t>
      </w:r>
      <w:r w:rsidRPr="00946740">
        <w:rPr>
          <w:w w:val="110"/>
        </w:rPr>
        <w:t>environmentally, as those from White-Hispanic families.</w:t>
      </w:r>
    </w:p>
    <w:p w14:paraId="01E55591" w14:textId="0C4FDA6E" w:rsidR="007A46B2" w:rsidRPr="00946740" w:rsidRDefault="00000000">
      <w:pPr>
        <w:pStyle w:val="BodyText"/>
        <w:spacing w:before="5" w:line="256" w:lineRule="auto"/>
        <w:ind w:left="116" w:right="1073" w:firstLine="351"/>
        <w:jc w:val="both"/>
      </w:pPr>
      <w:r w:rsidRPr="00946740">
        <w:rPr>
          <w:w w:val="110"/>
        </w:rPr>
        <w:t xml:space="preserve">Previous studies have also used names as a proxy for race and ethnicity (Bertrand and Mullainathan </w:t>
      </w:r>
      <w:hyperlink w:anchor="_bookmark34" w:history="1">
        <w:r w:rsidR="007A46B2" w:rsidRPr="00946740">
          <w:rPr>
            <w:color w:val="0000FF"/>
            <w:w w:val="110"/>
          </w:rPr>
          <w:t>2004</w:t>
        </w:r>
      </w:hyperlink>
      <w:r w:rsidRPr="00946740">
        <w:rPr>
          <w:w w:val="110"/>
        </w:rPr>
        <w:t xml:space="preserve">; Fryer Jr and Levitt </w:t>
      </w:r>
      <w:hyperlink w:anchor="_bookmark53" w:history="1">
        <w:r w:rsidR="007A46B2" w:rsidRPr="00946740">
          <w:rPr>
            <w:color w:val="0000FF"/>
            <w:w w:val="110"/>
          </w:rPr>
          <w:t>2004</w:t>
        </w:r>
      </w:hyperlink>
      <w:r w:rsidRPr="00946740">
        <w:rPr>
          <w:w w:val="110"/>
        </w:rPr>
        <w:t xml:space="preserve">; Rubinstein and Brenner </w:t>
      </w:r>
      <w:hyperlink w:anchor="_bookmark64" w:history="1">
        <w:r w:rsidR="007A46B2" w:rsidRPr="00946740">
          <w:rPr>
            <w:color w:val="0000FF"/>
            <w:w w:val="110"/>
          </w:rPr>
          <w:t>2014</w:t>
        </w:r>
      </w:hyperlink>
      <w:r w:rsidRPr="00946740">
        <w:rPr>
          <w:w w:val="110"/>
        </w:rPr>
        <w:t>).</w:t>
      </w:r>
      <w:r w:rsidRPr="00946740">
        <w:rPr>
          <w:spacing w:val="40"/>
          <w:w w:val="110"/>
        </w:rPr>
        <w:t xml:space="preserve"> </w:t>
      </w:r>
      <w:r w:rsidRPr="00946740">
        <w:rPr>
          <w:w w:val="110"/>
        </w:rPr>
        <w:t>Fryer Jr and Levitt (</w:t>
      </w:r>
      <w:hyperlink w:anchor="_bookmark53" w:history="1">
        <w:r w:rsidR="007A46B2" w:rsidRPr="00946740">
          <w:rPr>
            <w:color w:val="0000FF"/>
            <w:w w:val="110"/>
          </w:rPr>
          <w:t>2004</w:t>
        </w:r>
      </w:hyperlink>
      <w:r w:rsidRPr="00946740">
        <w:rPr>
          <w:w w:val="110"/>
        </w:rPr>
        <w:t xml:space="preserve">) </w:t>
      </w:r>
      <w:r w:rsidR="003A1717">
        <w:rPr>
          <w:w w:val="110"/>
        </w:rPr>
        <w:t xml:space="preserve">establish </w:t>
      </w:r>
      <w:commentRangeStart w:id="23"/>
      <w:r w:rsidRPr="00946740">
        <w:rPr>
          <w:w w:val="110"/>
        </w:rPr>
        <w:t>that names can be a predictor of a person’s race.</w:t>
      </w:r>
      <w:r w:rsidRPr="00946740">
        <w:rPr>
          <w:spacing w:val="40"/>
          <w:w w:val="110"/>
        </w:rPr>
        <w:t xml:space="preserve"> </w:t>
      </w:r>
      <w:commentRangeEnd w:id="23"/>
      <w:r w:rsidR="003A1717">
        <w:rPr>
          <w:rStyle w:val="CommentReference"/>
        </w:rPr>
        <w:commentReference w:id="23"/>
      </w:r>
      <w:commentRangeStart w:id="24"/>
      <w:r w:rsidRPr="00946740">
        <w:rPr>
          <w:w w:val="110"/>
        </w:rPr>
        <w:t>Specifically, they provide a rising pattern among Blacks having different names than Whites</w:t>
      </w:r>
      <w:commentRangeEnd w:id="24"/>
      <w:r w:rsidR="00BC24FA">
        <w:rPr>
          <w:rStyle w:val="CommentReference"/>
        </w:rPr>
        <w:commentReference w:id="24"/>
      </w:r>
      <w:r w:rsidRPr="00946740">
        <w:rPr>
          <w:w w:val="110"/>
        </w:rPr>
        <w:t xml:space="preserve">. They </w:t>
      </w:r>
      <w:r w:rsidR="00BC24FA">
        <w:rPr>
          <w:w w:val="110"/>
        </w:rPr>
        <w:t>found</w:t>
      </w:r>
      <w:r w:rsidRPr="00946740">
        <w:rPr>
          <w:w w:val="110"/>
        </w:rPr>
        <w:t xml:space="preserve"> that having a Black</w:t>
      </w:r>
      <w:r w:rsidR="00BC24FA">
        <w:rPr>
          <w:w w:val="110"/>
        </w:rPr>
        <w:t>-sounding</w:t>
      </w:r>
      <w:r w:rsidRPr="00946740">
        <w:rPr>
          <w:w w:val="110"/>
        </w:rPr>
        <w:t xml:space="preserve"> name, after controlling for the home environment at birth, does not affect labor market outcomes.</w:t>
      </w:r>
      <w:r w:rsidRPr="00946740">
        <w:rPr>
          <w:spacing w:val="40"/>
          <w:w w:val="110"/>
        </w:rPr>
        <w:t xml:space="preserve"> </w:t>
      </w:r>
      <w:r w:rsidRPr="00946740">
        <w:rPr>
          <w:w w:val="110"/>
        </w:rPr>
        <w:t>Rubinstein and Brenner (</w:t>
      </w:r>
      <w:hyperlink w:anchor="_bookmark64" w:history="1">
        <w:r w:rsidR="007A46B2" w:rsidRPr="00946740">
          <w:rPr>
            <w:color w:val="0000FF"/>
            <w:w w:val="110"/>
          </w:rPr>
          <w:t>2014</w:t>
        </w:r>
      </w:hyperlink>
      <w:r w:rsidRPr="00946740">
        <w:rPr>
          <w:w w:val="110"/>
        </w:rPr>
        <w:t>)</w:t>
      </w:r>
      <w:r w:rsidRPr="00946740">
        <w:rPr>
          <w:spacing w:val="-16"/>
          <w:w w:val="110"/>
        </w:rPr>
        <w:t xml:space="preserve"> </w:t>
      </w:r>
      <w:r w:rsidRPr="00946740">
        <w:rPr>
          <w:w w:val="110"/>
        </w:rPr>
        <w:t>compared</w:t>
      </w:r>
      <w:r w:rsidRPr="00946740">
        <w:rPr>
          <w:spacing w:val="-15"/>
          <w:w w:val="110"/>
        </w:rPr>
        <w:t xml:space="preserve"> </w:t>
      </w:r>
      <w:r w:rsidRPr="00946740">
        <w:rPr>
          <w:w w:val="110"/>
        </w:rPr>
        <w:t>the</w:t>
      </w:r>
      <w:r w:rsidRPr="00946740">
        <w:rPr>
          <w:spacing w:val="-15"/>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mixed</w:t>
      </w:r>
      <w:r w:rsidRPr="00946740">
        <w:rPr>
          <w:spacing w:val="-15"/>
          <w:w w:val="110"/>
        </w:rPr>
        <w:t xml:space="preserve"> </w:t>
      </w:r>
      <w:r w:rsidRPr="00946740">
        <w:rPr>
          <w:w w:val="110"/>
        </w:rPr>
        <w:t>marriages</w:t>
      </w:r>
      <w:r w:rsidRPr="00946740">
        <w:rPr>
          <w:spacing w:val="-15"/>
          <w:w w:val="110"/>
        </w:rPr>
        <w:t xml:space="preserve"> </w:t>
      </w:r>
      <w:r w:rsidRPr="00946740">
        <w:rPr>
          <w:w w:val="110"/>
        </w:rPr>
        <w:t>between</w:t>
      </w:r>
      <w:r w:rsidRPr="00946740">
        <w:rPr>
          <w:spacing w:val="-15"/>
          <w:w w:val="110"/>
        </w:rPr>
        <w:t xml:space="preserve"> </w:t>
      </w:r>
      <w:r w:rsidRPr="00946740">
        <w:rPr>
          <w:w w:val="110"/>
        </w:rPr>
        <w:t>Sephardic</w:t>
      </w:r>
      <w:r w:rsidRPr="00946740">
        <w:rPr>
          <w:spacing w:val="-15"/>
          <w:w w:val="110"/>
        </w:rPr>
        <w:t xml:space="preserve"> </w:t>
      </w:r>
      <w:r w:rsidRPr="00946740">
        <w:rPr>
          <w:w w:val="110"/>
        </w:rPr>
        <w:t>and</w:t>
      </w:r>
      <w:r w:rsidRPr="00946740">
        <w:rPr>
          <w:spacing w:val="-15"/>
          <w:w w:val="110"/>
        </w:rPr>
        <w:t xml:space="preserve"> </w:t>
      </w:r>
      <w:r w:rsidRPr="00946740">
        <w:rPr>
          <w:w w:val="110"/>
        </w:rPr>
        <w:t>Ashkenazi</w:t>
      </w:r>
      <w:r w:rsidRPr="00946740">
        <w:rPr>
          <w:spacing w:val="-15"/>
          <w:w w:val="110"/>
        </w:rPr>
        <w:t xml:space="preserve"> </w:t>
      </w:r>
      <w:r w:rsidRPr="00946740">
        <w:rPr>
          <w:spacing w:val="-4"/>
          <w:w w:val="110"/>
        </w:rPr>
        <w:t>Jews</w:t>
      </w:r>
    </w:p>
    <w:p w14:paraId="56105658"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4BCD506D" w14:textId="695BD33C" w:rsidR="007A46B2" w:rsidRPr="00946740" w:rsidRDefault="00000000">
      <w:pPr>
        <w:pStyle w:val="BodyText"/>
        <w:spacing w:before="90" w:line="256" w:lineRule="auto"/>
        <w:ind w:left="116" w:right="1073"/>
        <w:jc w:val="both"/>
      </w:pPr>
      <w:r w:rsidRPr="00946740">
        <w:rPr>
          <w:w w:val="110"/>
        </w:rPr>
        <w:lastRenderedPageBreak/>
        <w:t>in</w:t>
      </w:r>
      <w:r w:rsidRPr="00946740">
        <w:rPr>
          <w:spacing w:val="-11"/>
          <w:w w:val="110"/>
        </w:rPr>
        <w:t xml:space="preserve"> </w:t>
      </w:r>
      <w:r w:rsidRPr="00946740">
        <w:rPr>
          <w:w w:val="110"/>
        </w:rPr>
        <w:t>Israel</w:t>
      </w:r>
      <w:r w:rsidR="007A46B2">
        <w:fldChar w:fldCharType="begin"/>
      </w:r>
      <w:r w:rsidR="007A46B2">
        <w:instrText>HYPERLINK \l "_bookmark9"</w:instrText>
      </w:r>
      <w:r w:rsidR="007A46B2">
        <w:fldChar w:fldCharType="separate"/>
      </w:r>
      <w:r w:rsidR="007A46B2" w:rsidRPr="00946740">
        <w:rPr>
          <w:color w:val="0000FF"/>
          <w:w w:val="110"/>
          <w:position w:val="8"/>
          <w:sz w:val="16"/>
        </w:rPr>
        <w:t>8</w:t>
      </w:r>
      <w:r w:rsidR="007A46B2">
        <w:fldChar w:fldCharType="end"/>
      </w:r>
      <w:r w:rsidR="00BC24FA">
        <w:t xml:space="preserve"> and </w:t>
      </w:r>
      <w:r w:rsidRPr="00946740">
        <w:rPr>
          <w:w w:val="110"/>
        </w:rPr>
        <w:t>found</w:t>
      </w:r>
      <w:r w:rsidRPr="00946740">
        <w:rPr>
          <w:spacing w:val="-11"/>
          <w:w w:val="110"/>
        </w:rPr>
        <w:t xml:space="preserve"> </w:t>
      </w:r>
      <w:r w:rsidRPr="00946740">
        <w:rPr>
          <w:w w:val="110"/>
        </w:rPr>
        <w:t>that</w:t>
      </w:r>
      <w:r w:rsidRPr="00946740">
        <w:rPr>
          <w:spacing w:val="-11"/>
          <w:w w:val="110"/>
        </w:rPr>
        <w:t xml:space="preserve"> </w:t>
      </w:r>
      <w:r w:rsidRPr="00946740">
        <w:rPr>
          <w:w w:val="110"/>
        </w:rPr>
        <w:t>workers</w:t>
      </w:r>
      <w:r w:rsidRPr="00946740">
        <w:rPr>
          <w:spacing w:val="-11"/>
          <w:w w:val="110"/>
        </w:rPr>
        <w:t xml:space="preserve"> </w:t>
      </w:r>
      <w:r w:rsidRPr="00946740">
        <w:rPr>
          <w:w w:val="110"/>
        </w:rPr>
        <w:t>with</w:t>
      </w:r>
      <w:r w:rsidRPr="00946740">
        <w:rPr>
          <w:spacing w:val="-11"/>
          <w:w w:val="110"/>
        </w:rPr>
        <w:t xml:space="preserve"> </w:t>
      </w:r>
      <w:r w:rsidRPr="00946740">
        <w:rPr>
          <w:w w:val="110"/>
        </w:rPr>
        <w:t>Sephardic</w:t>
      </w:r>
      <w:r w:rsidRPr="00946740">
        <w:rPr>
          <w:spacing w:val="-11"/>
          <w:w w:val="110"/>
        </w:rPr>
        <w:t xml:space="preserve"> </w:t>
      </w:r>
      <w:r w:rsidRPr="00946740">
        <w:rPr>
          <w:w w:val="110"/>
        </w:rPr>
        <w:t>last</w:t>
      </w:r>
      <w:r w:rsidRPr="00946740">
        <w:rPr>
          <w:spacing w:val="-11"/>
          <w:w w:val="110"/>
        </w:rPr>
        <w:t xml:space="preserve"> </w:t>
      </w:r>
      <w:r w:rsidRPr="00946740">
        <w:rPr>
          <w:w w:val="110"/>
        </w:rPr>
        <w:t>names</w:t>
      </w:r>
      <w:r w:rsidRPr="00946740">
        <w:rPr>
          <w:spacing w:val="-11"/>
          <w:w w:val="110"/>
        </w:rPr>
        <w:t xml:space="preserve"> </w:t>
      </w:r>
      <w:r w:rsidRPr="00946740">
        <w:rPr>
          <w:w w:val="110"/>
        </w:rPr>
        <w:t>earn</w:t>
      </w:r>
      <w:r w:rsidRPr="00946740">
        <w:rPr>
          <w:spacing w:val="-11"/>
          <w:w w:val="110"/>
        </w:rPr>
        <w:t xml:space="preserve"> </w:t>
      </w:r>
      <w:r w:rsidRPr="00946740">
        <w:rPr>
          <w:w w:val="110"/>
        </w:rPr>
        <w:t>substantially</w:t>
      </w:r>
      <w:r w:rsidRPr="00946740">
        <w:rPr>
          <w:spacing w:val="-11"/>
          <w:w w:val="110"/>
        </w:rPr>
        <w:t xml:space="preserve"> </w:t>
      </w:r>
      <w:r w:rsidRPr="00946740">
        <w:rPr>
          <w:w w:val="110"/>
        </w:rPr>
        <w:t>less</w:t>
      </w:r>
      <w:r w:rsidRPr="00946740">
        <w:rPr>
          <w:spacing w:val="-11"/>
          <w:w w:val="110"/>
        </w:rPr>
        <w:t xml:space="preserve"> </w:t>
      </w:r>
      <w:r w:rsidRPr="00946740">
        <w:rPr>
          <w:w w:val="110"/>
        </w:rPr>
        <w:t>than those with Ashkenazi last names.</w:t>
      </w:r>
      <w:r w:rsidRPr="00946740">
        <w:rPr>
          <w:spacing w:val="29"/>
          <w:w w:val="110"/>
        </w:rPr>
        <w:t xml:space="preserve"> </w:t>
      </w:r>
      <w:commentRangeStart w:id="25"/>
      <w:r w:rsidRPr="00946740">
        <w:rPr>
          <w:w w:val="110"/>
        </w:rPr>
        <w:t>Bertrand and Mullainathan (</w:t>
      </w:r>
      <w:hyperlink w:anchor="_bookmark34" w:history="1">
        <w:r w:rsidR="007A46B2" w:rsidRPr="00946740">
          <w:rPr>
            <w:color w:val="0000FF"/>
            <w:w w:val="110"/>
          </w:rPr>
          <w:t>2004</w:t>
        </w:r>
      </w:hyperlink>
      <w:r w:rsidRPr="00946740">
        <w:rPr>
          <w:w w:val="110"/>
        </w:rPr>
        <w:t>) conducted an audit study</w:t>
      </w:r>
      <w:r w:rsidRPr="00946740">
        <w:rPr>
          <w:spacing w:val="-8"/>
          <w:w w:val="110"/>
        </w:rPr>
        <w:t xml:space="preserve"> </w:t>
      </w:r>
      <w:r w:rsidRPr="00946740">
        <w:rPr>
          <w:w w:val="110"/>
        </w:rPr>
        <w:t>by</w:t>
      </w:r>
      <w:r w:rsidRPr="00946740">
        <w:rPr>
          <w:spacing w:val="-8"/>
          <w:w w:val="110"/>
        </w:rPr>
        <w:t xml:space="preserve"> </w:t>
      </w:r>
      <w:r w:rsidRPr="00946740">
        <w:rPr>
          <w:w w:val="110"/>
        </w:rPr>
        <w:t>sending</w:t>
      </w:r>
      <w:r w:rsidRPr="00946740">
        <w:rPr>
          <w:spacing w:val="-8"/>
          <w:w w:val="110"/>
        </w:rPr>
        <w:t xml:space="preserve"> </w:t>
      </w:r>
      <w:r w:rsidRPr="00946740">
        <w:rPr>
          <w:w w:val="110"/>
        </w:rPr>
        <w:t>employers</w:t>
      </w:r>
      <w:r w:rsidRPr="00946740">
        <w:rPr>
          <w:spacing w:val="-8"/>
          <w:w w:val="110"/>
        </w:rPr>
        <w:t xml:space="preserve"> </w:t>
      </w:r>
      <w:r w:rsidRPr="00946740">
        <w:rPr>
          <w:w w:val="110"/>
        </w:rPr>
        <w:t>identical</w:t>
      </w:r>
      <w:r w:rsidRPr="00946740">
        <w:rPr>
          <w:spacing w:val="-8"/>
          <w:w w:val="110"/>
        </w:rPr>
        <w:t xml:space="preserve"> </w:t>
      </w:r>
      <w:r w:rsidRPr="00946740">
        <w:rPr>
          <w:w w:val="110"/>
        </w:rPr>
        <w:t>resumes</w:t>
      </w:r>
      <w:r w:rsidRPr="00946740">
        <w:rPr>
          <w:spacing w:val="-9"/>
          <w:w w:val="110"/>
        </w:rPr>
        <w:t xml:space="preserve"> </w:t>
      </w:r>
      <w:r w:rsidRPr="00946740">
        <w:rPr>
          <w:w w:val="110"/>
        </w:rPr>
        <w:t>that</w:t>
      </w:r>
      <w:r w:rsidRPr="00946740">
        <w:rPr>
          <w:spacing w:val="-8"/>
          <w:w w:val="110"/>
        </w:rPr>
        <w:t xml:space="preserve"> </w:t>
      </w:r>
      <w:r w:rsidRPr="00946740">
        <w:rPr>
          <w:w w:val="110"/>
        </w:rPr>
        <w:t>differ</w:t>
      </w:r>
      <w:r w:rsidR="00BC24FA">
        <w:rPr>
          <w:w w:val="110"/>
        </w:rPr>
        <w:t>ed only</w:t>
      </w:r>
      <w:r w:rsidRPr="00946740">
        <w:rPr>
          <w:spacing w:val="-8"/>
          <w:w w:val="110"/>
        </w:rPr>
        <w:t xml:space="preserve"> </w:t>
      </w:r>
      <w:r w:rsidRPr="00946740">
        <w:rPr>
          <w:w w:val="110"/>
        </w:rPr>
        <w:t>in</w:t>
      </w:r>
      <w:r w:rsidRPr="00946740">
        <w:rPr>
          <w:spacing w:val="-8"/>
          <w:w w:val="110"/>
        </w:rPr>
        <w:t xml:space="preserve"> </w:t>
      </w:r>
      <w:r w:rsidRPr="00946740">
        <w:rPr>
          <w:w w:val="110"/>
        </w:rPr>
        <w:t>the</w:t>
      </w:r>
      <w:r w:rsidRPr="00946740">
        <w:rPr>
          <w:spacing w:val="-8"/>
          <w:w w:val="110"/>
        </w:rPr>
        <w:t xml:space="preserve"> </w:t>
      </w:r>
      <w:r w:rsidRPr="00946740">
        <w:rPr>
          <w:w w:val="110"/>
        </w:rPr>
        <w:t>ethnic</w:t>
      </w:r>
      <w:r w:rsidRPr="00946740">
        <w:rPr>
          <w:spacing w:val="-8"/>
          <w:w w:val="110"/>
        </w:rPr>
        <w:t xml:space="preserve"> </w:t>
      </w:r>
      <w:r w:rsidRPr="00946740">
        <w:rPr>
          <w:w w:val="110"/>
        </w:rPr>
        <w:t>and</w:t>
      </w:r>
      <w:r w:rsidRPr="00946740">
        <w:rPr>
          <w:spacing w:val="-8"/>
          <w:w w:val="110"/>
        </w:rPr>
        <w:t xml:space="preserve"> </w:t>
      </w:r>
      <w:r w:rsidRPr="00946740">
        <w:rPr>
          <w:w w:val="110"/>
        </w:rPr>
        <w:t>racial</w:t>
      </w:r>
      <w:r w:rsidRPr="00946740">
        <w:rPr>
          <w:spacing w:val="-8"/>
          <w:w w:val="110"/>
        </w:rPr>
        <w:t xml:space="preserve"> </w:t>
      </w:r>
      <w:r w:rsidRPr="00946740">
        <w:rPr>
          <w:w w:val="110"/>
        </w:rPr>
        <w:t>signal</w:t>
      </w:r>
      <w:r w:rsidRPr="00946740">
        <w:rPr>
          <w:spacing w:val="-8"/>
          <w:w w:val="110"/>
        </w:rPr>
        <w:t xml:space="preserve"> </w:t>
      </w:r>
      <w:r w:rsidRPr="00946740">
        <w:rPr>
          <w:w w:val="110"/>
        </w:rPr>
        <w:t xml:space="preserve">of </w:t>
      </w:r>
      <w:r w:rsidR="00BC24FA">
        <w:rPr>
          <w:w w:val="110"/>
        </w:rPr>
        <w:t xml:space="preserve">the applicant’s </w:t>
      </w:r>
      <w:r w:rsidRPr="00946740">
        <w:rPr>
          <w:w w:val="110"/>
        </w:rPr>
        <w:t>name (Black</w:t>
      </w:r>
      <w:r w:rsidR="00BC24FA">
        <w:rPr>
          <w:w w:val="110"/>
        </w:rPr>
        <w:t>-</w:t>
      </w:r>
      <w:r w:rsidRPr="00946740">
        <w:rPr>
          <w:w w:val="110"/>
        </w:rPr>
        <w:t>sounding versus White</w:t>
      </w:r>
      <w:r w:rsidR="00BC24FA">
        <w:rPr>
          <w:w w:val="110"/>
        </w:rPr>
        <w:t>-</w:t>
      </w:r>
      <w:r w:rsidRPr="00946740">
        <w:rPr>
          <w:w w:val="110"/>
        </w:rPr>
        <w:t>sounding).</w:t>
      </w:r>
      <w:r w:rsidRPr="00946740">
        <w:rPr>
          <w:spacing w:val="40"/>
          <w:w w:val="110"/>
        </w:rPr>
        <w:t xml:space="preserve"> </w:t>
      </w:r>
      <w:r w:rsidRPr="00946740">
        <w:rPr>
          <w:w w:val="110"/>
        </w:rPr>
        <w:t>They found that resumes with</w:t>
      </w:r>
      <w:r w:rsidRPr="00946740">
        <w:rPr>
          <w:spacing w:val="-16"/>
          <w:w w:val="110"/>
        </w:rPr>
        <w:t xml:space="preserve"> </w:t>
      </w:r>
      <w:r w:rsidRPr="00946740">
        <w:rPr>
          <w:w w:val="110"/>
        </w:rPr>
        <w:t>Black-sounding</w:t>
      </w:r>
      <w:r w:rsidRPr="00946740">
        <w:rPr>
          <w:spacing w:val="-15"/>
          <w:w w:val="110"/>
        </w:rPr>
        <w:t xml:space="preserve"> </w:t>
      </w:r>
      <w:r w:rsidRPr="00946740">
        <w:rPr>
          <w:w w:val="110"/>
        </w:rPr>
        <w:t>names</w:t>
      </w:r>
      <w:r w:rsidRPr="00946740">
        <w:rPr>
          <w:spacing w:val="-15"/>
          <w:w w:val="110"/>
        </w:rPr>
        <w:t xml:space="preserve"> </w:t>
      </w:r>
      <w:r w:rsidRPr="00946740">
        <w:rPr>
          <w:w w:val="110"/>
        </w:rPr>
        <w:t>received</w:t>
      </w:r>
      <w:r w:rsidRPr="00946740">
        <w:rPr>
          <w:spacing w:val="-15"/>
          <w:w w:val="110"/>
        </w:rPr>
        <w:t xml:space="preserve"> </w:t>
      </w:r>
      <w:r w:rsidRPr="00946740">
        <w:rPr>
          <w:w w:val="110"/>
        </w:rPr>
        <w:t>substantially</w:t>
      </w:r>
      <w:r w:rsidRPr="00946740">
        <w:rPr>
          <w:spacing w:val="-15"/>
          <w:w w:val="110"/>
        </w:rPr>
        <w:t xml:space="preserve"> </w:t>
      </w:r>
      <w:r w:rsidRPr="00946740">
        <w:rPr>
          <w:w w:val="110"/>
        </w:rPr>
        <w:t>fewer</w:t>
      </w:r>
      <w:r w:rsidRPr="00946740">
        <w:rPr>
          <w:spacing w:val="-15"/>
          <w:w w:val="110"/>
        </w:rPr>
        <w:t xml:space="preserve"> </w:t>
      </w:r>
      <w:r w:rsidRPr="00946740">
        <w:rPr>
          <w:w w:val="110"/>
        </w:rPr>
        <w:t>callbacks</w:t>
      </w:r>
      <w:r w:rsidRPr="00946740">
        <w:rPr>
          <w:spacing w:val="-15"/>
          <w:w w:val="110"/>
        </w:rPr>
        <w:t xml:space="preserve"> </w:t>
      </w:r>
      <w:r w:rsidRPr="00946740">
        <w:rPr>
          <w:w w:val="110"/>
        </w:rPr>
        <w:t>than</w:t>
      </w:r>
      <w:r w:rsidRPr="00946740">
        <w:rPr>
          <w:spacing w:val="-15"/>
          <w:w w:val="110"/>
        </w:rPr>
        <w:t xml:space="preserve"> </w:t>
      </w:r>
      <w:r w:rsidRPr="00946740">
        <w:rPr>
          <w:w w:val="110"/>
        </w:rPr>
        <w:t>their</w:t>
      </w:r>
      <w:r w:rsidRPr="00946740">
        <w:rPr>
          <w:spacing w:val="-16"/>
          <w:w w:val="110"/>
        </w:rPr>
        <w:t xml:space="preserve"> </w:t>
      </w:r>
      <w:r w:rsidRPr="00946740">
        <w:rPr>
          <w:w w:val="110"/>
        </w:rPr>
        <w:t>White</w:t>
      </w:r>
      <w:r w:rsidRPr="00946740">
        <w:rPr>
          <w:spacing w:val="-15"/>
          <w:w w:val="110"/>
        </w:rPr>
        <w:t xml:space="preserve"> </w:t>
      </w:r>
      <w:r w:rsidRPr="00946740">
        <w:rPr>
          <w:w w:val="110"/>
        </w:rPr>
        <w:t xml:space="preserve">counterparts. </w:t>
      </w:r>
      <w:r w:rsidR="00BC24FA">
        <w:rPr>
          <w:w w:val="110"/>
        </w:rPr>
        <w:t>T</w:t>
      </w:r>
      <w:r w:rsidRPr="00946740">
        <w:rPr>
          <w:w w:val="110"/>
        </w:rPr>
        <w:t>hese early innovations in leveraging name-based identification highlight the importance of understanding how such signals can capture both conscious and</w:t>
      </w:r>
      <w:r w:rsidRPr="00946740">
        <w:rPr>
          <w:spacing w:val="-14"/>
          <w:w w:val="110"/>
        </w:rPr>
        <w:t xml:space="preserve"> </w:t>
      </w:r>
      <w:r w:rsidRPr="00946740">
        <w:rPr>
          <w:w w:val="110"/>
        </w:rPr>
        <w:t>unconscious</w:t>
      </w:r>
      <w:r w:rsidRPr="00946740">
        <w:rPr>
          <w:spacing w:val="-14"/>
          <w:w w:val="110"/>
        </w:rPr>
        <w:t xml:space="preserve"> </w:t>
      </w:r>
      <w:r w:rsidRPr="00946740">
        <w:rPr>
          <w:w w:val="110"/>
        </w:rPr>
        <w:t>bias,</w:t>
      </w:r>
      <w:r w:rsidRPr="00946740">
        <w:rPr>
          <w:spacing w:val="-12"/>
          <w:w w:val="110"/>
        </w:rPr>
        <w:t xml:space="preserve"> </w:t>
      </w:r>
      <w:r w:rsidR="00BC24FA">
        <w:rPr>
          <w:w w:val="110"/>
        </w:rPr>
        <w:t>placing</w:t>
      </w:r>
      <w:r w:rsidRPr="00946740">
        <w:rPr>
          <w:spacing w:val="-14"/>
          <w:w w:val="110"/>
        </w:rPr>
        <w:t xml:space="preserve"> </w:t>
      </w:r>
      <w:r w:rsidR="004517F8">
        <w:rPr>
          <w:w w:val="110"/>
        </w:rPr>
        <w:t>the current</w:t>
      </w:r>
      <w:r w:rsidR="004517F8" w:rsidRPr="00946740">
        <w:rPr>
          <w:spacing w:val="-14"/>
          <w:w w:val="110"/>
        </w:rPr>
        <w:t xml:space="preserve"> </w:t>
      </w:r>
      <w:r w:rsidRPr="00946740">
        <w:rPr>
          <w:w w:val="110"/>
        </w:rPr>
        <w:t>study</w:t>
      </w:r>
      <w:r w:rsidRPr="00946740">
        <w:rPr>
          <w:spacing w:val="-14"/>
          <w:w w:val="110"/>
        </w:rPr>
        <w:t xml:space="preserve"> </w:t>
      </w:r>
      <w:r w:rsidRPr="00946740">
        <w:rPr>
          <w:w w:val="110"/>
        </w:rPr>
        <w:t>within</w:t>
      </w:r>
      <w:r w:rsidRPr="00946740">
        <w:rPr>
          <w:spacing w:val="-14"/>
          <w:w w:val="110"/>
        </w:rPr>
        <w:t xml:space="preserve"> </w:t>
      </w:r>
      <w:r w:rsidRPr="00946740">
        <w:rPr>
          <w:w w:val="110"/>
        </w:rPr>
        <w:t>a</w:t>
      </w:r>
      <w:r w:rsidRPr="00946740">
        <w:rPr>
          <w:spacing w:val="-14"/>
          <w:w w:val="110"/>
        </w:rPr>
        <w:t xml:space="preserve"> </w:t>
      </w:r>
      <w:r w:rsidRPr="00946740">
        <w:rPr>
          <w:w w:val="110"/>
        </w:rPr>
        <w:t>broader</w:t>
      </w:r>
      <w:r w:rsidRPr="00946740">
        <w:rPr>
          <w:spacing w:val="-14"/>
          <w:w w:val="110"/>
        </w:rPr>
        <w:t xml:space="preserve"> </w:t>
      </w:r>
      <w:r w:rsidRPr="00946740">
        <w:rPr>
          <w:w w:val="110"/>
        </w:rPr>
        <w:t>framework</w:t>
      </w:r>
      <w:r w:rsidRPr="00946740">
        <w:rPr>
          <w:spacing w:val="-14"/>
          <w:w w:val="110"/>
        </w:rPr>
        <w:t xml:space="preserve"> </w:t>
      </w:r>
      <w:r w:rsidRPr="00946740">
        <w:rPr>
          <w:w w:val="110"/>
        </w:rPr>
        <w:t>of</w:t>
      </w:r>
      <w:r w:rsidRPr="00946740">
        <w:rPr>
          <w:spacing w:val="-14"/>
          <w:w w:val="110"/>
        </w:rPr>
        <w:t xml:space="preserve"> </w:t>
      </w:r>
      <w:r w:rsidRPr="00946740">
        <w:rPr>
          <w:w w:val="110"/>
        </w:rPr>
        <w:t>research on race, names, and economic outcomes.</w:t>
      </w:r>
      <w:commentRangeEnd w:id="25"/>
      <w:r w:rsidR="00BC24FA">
        <w:rPr>
          <w:rStyle w:val="CommentReference"/>
        </w:rPr>
        <w:commentReference w:id="25"/>
      </w:r>
    </w:p>
    <w:p w14:paraId="1E934A01" w14:textId="31D9B6CF" w:rsidR="007A46B2" w:rsidRPr="00946740" w:rsidRDefault="00E47FF2">
      <w:pPr>
        <w:pStyle w:val="BodyText"/>
        <w:spacing w:before="3" w:line="256" w:lineRule="auto"/>
        <w:ind w:left="116" w:right="1073" w:firstLine="351"/>
        <w:jc w:val="both"/>
      </w:pPr>
      <w:r>
        <w:rPr>
          <w:w w:val="110"/>
        </w:rPr>
        <w:t>A</w:t>
      </w:r>
      <w:r w:rsidR="00000000" w:rsidRPr="00946740">
        <w:rPr>
          <w:w w:val="110"/>
        </w:rPr>
        <w:t>udit studies in education economics investigated the effect of racial and ethnic</w:t>
      </w:r>
      <w:r w:rsidR="00000000" w:rsidRPr="00946740">
        <w:rPr>
          <w:spacing w:val="-13"/>
          <w:w w:val="110"/>
        </w:rPr>
        <w:t xml:space="preserve"> </w:t>
      </w:r>
      <w:r w:rsidR="00000000" w:rsidRPr="00946740">
        <w:rPr>
          <w:w w:val="110"/>
        </w:rPr>
        <w:t>signal</w:t>
      </w:r>
      <w:r>
        <w:rPr>
          <w:w w:val="110"/>
        </w:rPr>
        <w:t>s</w:t>
      </w:r>
      <w:r w:rsidR="00000000" w:rsidRPr="00946740">
        <w:rPr>
          <w:spacing w:val="-13"/>
          <w:w w:val="110"/>
        </w:rPr>
        <w:t xml:space="preserve"> </w:t>
      </w:r>
      <w:r w:rsidR="00000000" w:rsidRPr="00946740">
        <w:rPr>
          <w:w w:val="110"/>
        </w:rPr>
        <w:t>on</w:t>
      </w:r>
      <w:r w:rsidR="00000000" w:rsidRPr="00946740">
        <w:rPr>
          <w:spacing w:val="-13"/>
          <w:w w:val="110"/>
        </w:rPr>
        <w:t xml:space="preserve"> </w:t>
      </w:r>
      <w:r w:rsidR="00000000" w:rsidRPr="00946740">
        <w:rPr>
          <w:w w:val="110"/>
        </w:rPr>
        <w:t>access</w:t>
      </w:r>
      <w:r w:rsidR="00000000" w:rsidRPr="00946740">
        <w:rPr>
          <w:spacing w:val="-13"/>
          <w:w w:val="110"/>
        </w:rPr>
        <w:t xml:space="preserve"> </w:t>
      </w:r>
      <w:r w:rsidR="00000000" w:rsidRPr="00946740">
        <w:rPr>
          <w:w w:val="110"/>
        </w:rPr>
        <w:t>to</w:t>
      </w:r>
      <w:r w:rsidR="00000000" w:rsidRPr="00946740">
        <w:rPr>
          <w:spacing w:val="-13"/>
          <w:w w:val="110"/>
        </w:rPr>
        <w:t xml:space="preserve"> </w:t>
      </w:r>
      <w:r w:rsidR="00000000" w:rsidRPr="00946740">
        <w:rPr>
          <w:w w:val="110"/>
        </w:rPr>
        <w:t>education.</w:t>
      </w:r>
      <w:r w:rsidR="00000000" w:rsidRPr="00946740">
        <w:rPr>
          <w:spacing w:val="-2"/>
          <w:w w:val="110"/>
        </w:rPr>
        <w:t xml:space="preserve"> </w:t>
      </w:r>
      <w:r w:rsidR="00000000" w:rsidRPr="00946740">
        <w:rPr>
          <w:w w:val="110"/>
        </w:rPr>
        <w:t>Bergman</w:t>
      </w:r>
      <w:r w:rsidR="00000000" w:rsidRPr="00946740">
        <w:rPr>
          <w:spacing w:val="-13"/>
          <w:w w:val="110"/>
        </w:rPr>
        <w:t xml:space="preserve"> </w:t>
      </w:r>
      <w:r w:rsidR="00000000" w:rsidRPr="00946740">
        <w:rPr>
          <w:w w:val="110"/>
        </w:rPr>
        <w:t>and</w:t>
      </w:r>
      <w:r w:rsidR="00000000" w:rsidRPr="00946740">
        <w:rPr>
          <w:spacing w:val="-13"/>
          <w:w w:val="110"/>
        </w:rPr>
        <w:t xml:space="preserve"> </w:t>
      </w:r>
      <w:r w:rsidR="00000000" w:rsidRPr="00946740">
        <w:rPr>
          <w:w w:val="110"/>
        </w:rPr>
        <w:t>McFarlin</w:t>
      </w:r>
      <w:r w:rsidR="00000000" w:rsidRPr="00946740">
        <w:rPr>
          <w:spacing w:val="-13"/>
          <w:w w:val="110"/>
        </w:rPr>
        <w:t xml:space="preserve"> </w:t>
      </w:r>
      <w:r w:rsidR="00000000" w:rsidRPr="00946740">
        <w:rPr>
          <w:w w:val="110"/>
        </w:rPr>
        <w:t>Jr</w:t>
      </w:r>
      <w:r w:rsidR="00000000" w:rsidRPr="00946740">
        <w:rPr>
          <w:spacing w:val="-13"/>
          <w:w w:val="110"/>
        </w:rPr>
        <w:t xml:space="preserve"> </w:t>
      </w:r>
      <w:r w:rsidR="00000000" w:rsidRPr="00946740">
        <w:rPr>
          <w:w w:val="110"/>
        </w:rPr>
        <w:t>(</w:t>
      </w:r>
      <w:hyperlink w:anchor="_bookmark32" w:history="1">
        <w:r w:rsidR="007A46B2" w:rsidRPr="00946740">
          <w:rPr>
            <w:color w:val="0000FF"/>
            <w:w w:val="110"/>
          </w:rPr>
          <w:t>2018</w:t>
        </w:r>
      </w:hyperlink>
      <w:r w:rsidR="00000000" w:rsidRPr="00946740">
        <w:rPr>
          <w:w w:val="110"/>
        </w:rPr>
        <w:t>)</w:t>
      </w:r>
      <w:r w:rsidR="00000000" w:rsidRPr="00946740">
        <w:rPr>
          <w:spacing w:val="-13"/>
          <w:w w:val="110"/>
        </w:rPr>
        <w:t xml:space="preserve"> </w:t>
      </w:r>
      <w:r w:rsidR="00000000" w:rsidRPr="00946740">
        <w:rPr>
          <w:w w:val="110"/>
        </w:rPr>
        <w:t>found</w:t>
      </w:r>
      <w:r w:rsidR="00000000" w:rsidRPr="00946740">
        <w:rPr>
          <w:spacing w:val="-13"/>
          <w:w w:val="110"/>
        </w:rPr>
        <w:t xml:space="preserve"> </w:t>
      </w:r>
      <w:r w:rsidR="00000000" w:rsidRPr="00946740">
        <w:rPr>
          <w:w w:val="110"/>
        </w:rPr>
        <w:t>that</w:t>
      </w:r>
      <w:r w:rsidR="00000000" w:rsidRPr="00946740">
        <w:rPr>
          <w:spacing w:val="-13"/>
          <w:w w:val="110"/>
        </w:rPr>
        <w:t xml:space="preserve"> </w:t>
      </w:r>
      <w:r w:rsidR="00000000" w:rsidRPr="00946740">
        <w:rPr>
          <w:w w:val="110"/>
        </w:rPr>
        <w:t xml:space="preserve">students </w:t>
      </w:r>
      <w:r w:rsidR="00000000" w:rsidRPr="00946740">
        <w:rPr>
          <w:spacing w:val="-2"/>
          <w:w w:val="110"/>
        </w:rPr>
        <w:t>with</w:t>
      </w:r>
      <w:r w:rsidR="00000000" w:rsidRPr="00946740">
        <w:rPr>
          <w:spacing w:val="-5"/>
          <w:w w:val="110"/>
        </w:rPr>
        <w:t xml:space="preserve"> </w:t>
      </w:r>
      <w:r w:rsidR="00000000" w:rsidRPr="00946740">
        <w:rPr>
          <w:spacing w:val="-2"/>
          <w:w w:val="110"/>
        </w:rPr>
        <w:t>Hispanic</w:t>
      </w:r>
      <w:r>
        <w:rPr>
          <w:spacing w:val="-5"/>
          <w:w w:val="110"/>
        </w:rPr>
        <w:t>-</w:t>
      </w:r>
      <w:r w:rsidR="00000000" w:rsidRPr="00946740">
        <w:rPr>
          <w:spacing w:val="-2"/>
          <w:w w:val="110"/>
        </w:rPr>
        <w:t>sounding</w:t>
      </w:r>
      <w:r w:rsidR="00000000" w:rsidRPr="00946740">
        <w:rPr>
          <w:spacing w:val="-5"/>
          <w:w w:val="110"/>
        </w:rPr>
        <w:t xml:space="preserve"> </w:t>
      </w:r>
      <w:r w:rsidR="00000000" w:rsidRPr="00946740">
        <w:rPr>
          <w:spacing w:val="-2"/>
          <w:w w:val="110"/>
        </w:rPr>
        <w:t>names</w:t>
      </w:r>
      <w:r w:rsidR="00000000" w:rsidRPr="00946740">
        <w:rPr>
          <w:spacing w:val="-5"/>
          <w:w w:val="110"/>
        </w:rPr>
        <w:t xml:space="preserve"> </w:t>
      </w:r>
      <w:r w:rsidR="00000000" w:rsidRPr="00946740">
        <w:rPr>
          <w:spacing w:val="-2"/>
          <w:w w:val="110"/>
        </w:rPr>
        <w:t>received</w:t>
      </w:r>
      <w:r w:rsidR="00000000" w:rsidRPr="00946740">
        <w:rPr>
          <w:spacing w:val="-5"/>
          <w:w w:val="110"/>
        </w:rPr>
        <w:t xml:space="preserve"> </w:t>
      </w:r>
      <w:r w:rsidR="00000000" w:rsidRPr="00946740">
        <w:rPr>
          <w:spacing w:val="-2"/>
          <w:w w:val="110"/>
        </w:rPr>
        <w:t>2</w:t>
      </w:r>
      <w:r w:rsidR="00000000" w:rsidRPr="00946740">
        <w:rPr>
          <w:spacing w:val="-5"/>
          <w:w w:val="110"/>
        </w:rPr>
        <w:t xml:space="preserve"> </w:t>
      </w:r>
      <w:commentRangeStart w:id="26"/>
      <w:r w:rsidR="00000000" w:rsidRPr="00946740">
        <w:rPr>
          <w:spacing w:val="-2"/>
          <w:w w:val="110"/>
        </w:rPr>
        <w:t>percentage</w:t>
      </w:r>
      <w:r w:rsidR="00000000" w:rsidRPr="00946740">
        <w:rPr>
          <w:spacing w:val="-5"/>
          <w:w w:val="110"/>
        </w:rPr>
        <w:t xml:space="preserve"> </w:t>
      </w:r>
      <w:r w:rsidR="00000000" w:rsidRPr="00946740">
        <w:rPr>
          <w:spacing w:val="-2"/>
          <w:w w:val="110"/>
        </w:rPr>
        <w:t>points</w:t>
      </w:r>
      <w:r w:rsidR="00000000" w:rsidRPr="00946740">
        <w:rPr>
          <w:spacing w:val="-5"/>
          <w:w w:val="110"/>
        </w:rPr>
        <w:t xml:space="preserve"> </w:t>
      </w:r>
      <w:r w:rsidR="00000000" w:rsidRPr="00946740">
        <w:rPr>
          <w:spacing w:val="-2"/>
          <w:w w:val="110"/>
        </w:rPr>
        <w:t>fewer</w:t>
      </w:r>
      <w:r w:rsidR="00000000" w:rsidRPr="00946740">
        <w:rPr>
          <w:spacing w:val="-5"/>
          <w:w w:val="110"/>
        </w:rPr>
        <w:t xml:space="preserve"> </w:t>
      </w:r>
      <w:r w:rsidR="00000000" w:rsidRPr="00946740">
        <w:rPr>
          <w:spacing w:val="-2"/>
          <w:w w:val="110"/>
        </w:rPr>
        <w:t>responses</w:t>
      </w:r>
      <w:r w:rsidR="00000000" w:rsidRPr="00946740">
        <w:rPr>
          <w:spacing w:val="-5"/>
          <w:w w:val="110"/>
        </w:rPr>
        <w:t xml:space="preserve"> </w:t>
      </w:r>
      <w:r w:rsidR="00000000" w:rsidRPr="00946740">
        <w:rPr>
          <w:spacing w:val="-2"/>
          <w:w w:val="110"/>
        </w:rPr>
        <w:t>from</w:t>
      </w:r>
      <w:r w:rsidR="001878DD">
        <w:rPr>
          <w:spacing w:val="-2"/>
          <w:w w:val="110"/>
        </w:rPr>
        <w:t xml:space="preserve"> college admissions queries</w:t>
      </w:r>
      <w:r w:rsidR="00000000" w:rsidRPr="00946740">
        <w:rPr>
          <w:spacing w:val="-5"/>
          <w:w w:val="110"/>
        </w:rPr>
        <w:t xml:space="preserve"> </w:t>
      </w:r>
      <w:commentRangeEnd w:id="26"/>
      <w:r>
        <w:rPr>
          <w:rStyle w:val="CommentReference"/>
        </w:rPr>
        <w:commentReference w:id="26"/>
      </w:r>
      <w:r w:rsidR="001878DD" w:rsidRPr="00946740">
        <w:rPr>
          <w:spacing w:val="-2"/>
          <w:w w:val="110"/>
        </w:rPr>
        <w:t xml:space="preserve"> </w:t>
      </w:r>
      <w:r w:rsidR="00000000" w:rsidRPr="00946740">
        <w:rPr>
          <w:w w:val="110"/>
        </w:rPr>
        <w:t>than students with White sounding names.</w:t>
      </w:r>
      <w:r w:rsidR="00000000" w:rsidRPr="00946740">
        <w:rPr>
          <w:spacing w:val="40"/>
          <w:w w:val="110"/>
        </w:rPr>
        <w:t xml:space="preserve"> </w:t>
      </w:r>
      <w:r w:rsidR="00000000" w:rsidRPr="00946740">
        <w:rPr>
          <w:w w:val="110"/>
        </w:rPr>
        <w:t>Janssen et al. (</w:t>
      </w:r>
      <w:hyperlink w:anchor="_bookmark59" w:history="1">
        <w:r w:rsidR="007A46B2" w:rsidRPr="00946740">
          <w:rPr>
            <w:color w:val="0000FF"/>
            <w:w w:val="110"/>
          </w:rPr>
          <w:t>2022</w:t>
        </w:r>
      </w:hyperlink>
      <w:r w:rsidR="00000000" w:rsidRPr="00946740">
        <w:rPr>
          <w:w w:val="110"/>
        </w:rPr>
        <w:t>) found that guidance counselors restricted Asian students from advanced opportunities.</w:t>
      </w:r>
      <w:r w:rsidR="00000000" w:rsidRPr="00946740">
        <w:rPr>
          <w:spacing w:val="40"/>
          <w:w w:val="110"/>
        </w:rPr>
        <w:t xml:space="preserve"> </w:t>
      </w:r>
      <w:r w:rsidR="00000000" w:rsidRPr="00946740">
        <w:rPr>
          <w:w w:val="110"/>
        </w:rPr>
        <w:t>Gaddis et al. (</w:t>
      </w:r>
      <w:hyperlink w:anchor="_bookmark54" w:history="1">
        <w:r w:rsidR="007A46B2" w:rsidRPr="00946740">
          <w:rPr>
            <w:color w:val="0000FF"/>
            <w:w w:val="110"/>
          </w:rPr>
          <w:t>2024</w:t>
        </w:r>
      </w:hyperlink>
      <w:r w:rsidR="00000000" w:rsidRPr="00946740">
        <w:rPr>
          <w:w w:val="110"/>
        </w:rPr>
        <w:t>) found</w:t>
      </w:r>
      <w:r w:rsidR="00000000" w:rsidRPr="00946740">
        <w:rPr>
          <w:spacing w:val="-9"/>
          <w:w w:val="110"/>
        </w:rPr>
        <w:t xml:space="preserve"> </w:t>
      </w:r>
      <w:r w:rsidR="00000000" w:rsidRPr="00946740">
        <w:rPr>
          <w:w w:val="110"/>
        </w:rPr>
        <w:t>significant</w:t>
      </w:r>
      <w:r w:rsidR="00000000" w:rsidRPr="00946740">
        <w:rPr>
          <w:spacing w:val="-9"/>
          <w:w w:val="110"/>
        </w:rPr>
        <w:t xml:space="preserve"> </w:t>
      </w:r>
      <w:r w:rsidR="00000000" w:rsidRPr="00946740">
        <w:rPr>
          <w:w w:val="110"/>
        </w:rPr>
        <w:t>discrimination</w:t>
      </w:r>
      <w:r w:rsidR="00000000" w:rsidRPr="00946740">
        <w:rPr>
          <w:spacing w:val="-9"/>
          <w:w w:val="110"/>
        </w:rPr>
        <w:t xml:space="preserve"> </w:t>
      </w:r>
      <w:r w:rsidR="00000000" w:rsidRPr="00946740">
        <w:rPr>
          <w:w w:val="110"/>
        </w:rPr>
        <w:t>in</w:t>
      </w:r>
      <w:r>
        <w:rPr>
          <w:spacing w:val="-9"/>
          <w:w w:val="110"/>
        </w:rPr>
        <w:t xml:space="preserve"> </w:t>
      </w:r>
      <w:commentRangeStart w:id="27"/>
      <w:r w:rsidR="00000000" w:rsidRPr="00946740">
        <w:rPr>
          <w:w w:val="110"/>
        </w:rPr>
        <w:t>interactions</w:t>
      </w:r>
      <w:r w:rsidR="00000000" w:rsidRPr="00946740">
        <w:rPr>
          <w:spacing w:val="-9"/>
          <w:w w:val="110"/>
        </w:rPr>
        <w:t xml:space="preserve"> </w:t>
      </w:r>
      <w:r>
        <w:rPr>
          <w:w w:val="110"/>
        </w:rPr>
        <w:t>between school</w:t>
      </w:r>
      <w:r w:rsidRPr="00946740">
        <w:rPr>
          <w:spacing w:val="-9"/>
          <w:w w:val="110"/>
        </w:rPr>
        <w:t xml:space="preserve"> </w:t>
      </w:r>
      <w:r w:rsidR="00000000" w:rsidRPr="00946740">
        <w:rPr>
          <w:w w:val="110"/>
        </w:rPr>
        <w:t>principals</w:t>
      </w:r>
      <w:r w:rsidR="00000000" w:rsidRPr="00946740">
        <w:rPr>
          <w:spacing w:val="-9"/>
          <w:w w:val="110"/>
        </w:rPr>
        <w:t xml:space="preserve"> </w:t>
      </w:r>
      <w:r>
        <w:rPr>
          <w:w w:val="110"/>
        </w:rPr>
        <w:t>and</w:t>
      </w:r>
      <w:r w:rsidRPr="00946740">
        <w:rPr>
          <w:spacing w:val="-9"/>
          <w:w w:val="110"/>
        </w:rPr>
        <w:t xml:space="preserve"> </w:t>
      </w:r>
      <w:r w:rsidR="00000000" w:rsidRPr="00946740">
        <w:rPr>
          <w:w w:val="110"/>
        </w:rPr>
        <w:t>Hispanic</w:t>
      </w:r>
      <w:r w:rsidR="00000000" w:rsidRPr="00946740">
        <w:rPr>
          <w:spacing w:val="-9"/>
          <w:w w:val="110"/>
        </w:rPr>
        <w:t xml:space="preserve"> </w:t>
      </w:r>
      <w:r w:rsidR="00000000" w:rsidRPr="00946740">
        <w:rPr>
          <w:w w:val="110"/>
        </w:rPr>
        <w:t>and</w:t>
      </w:r>
      <w:r w:rsidR="00000000" w:rsidRPr="00946740">
        <w:rPr>
          <w:spacing w:val="-9"/>
          <w:w w:val="110"/>
        </w:rPr>
        <w:t xml:space="preserve"> </w:t>
      </w:r>
      <w:r w:rsidR="00000000" w:rsidRPr="00946740">
        <w:rPr>
          <w:w w:val="110"/>
        </w:rPr>
        <w:t>Chinese</w:t>
      </w:r>
      <w:r w:rsidR="00000000" w:rsidRPr="00946740">
        <w:rPr>
          <w:spacing w:val="-8"/>
          <w:w w:val="110"/>
        </w:rPr>
        <w:t xml:space="preserve"> </w:t>
      </w:r>
      <w:r w:rsidR="00000000" w:rsidRPr="00946740">
        <w:rPr>
          <w:w w:val="110"/>
        </w:rPr>
        <w:t>American</w:t>
      </w:r>
      <w:r w:rsidR="00000000" w:rsidRPr="00946740">
        <w:rPr>
          <w:spacing w:val="-8"/>
          <w:w w:val="110"/>
        </w:rPr>
        <w:t xml:space="preserve"> </w:t>
      </w:r>
      <w:r w:rsidR="00000000" w:rsidRPr="00946740">
        <w:rPr>
          <w:w w:val="110"/>
        </w:rPr>
        <w:t>families</w:t>
      </w:r>
      <w:commentRangeEnd w:id="27"/>
      <w:r>
        <w:rPr>
          <w:rStyle w:val="CommentReference"/>
        </w:rPr>
        <w:commentReference w:id="27"/>
      </w:r>
      <w:r w:rsidR="00000000" w:rsidRPr="00946740">
        <w:rPr>
          <w:w w:val="110"/>
        </w:rPr>
        <w:t>.</w:t>
      </w:r>
      <w:r w:rsidR="00000000" w:rsidRPr="00946740">
        <w:rPr>
          <w:spacing w:val="27"/>
          <w:w w:val="110"/>
        </w:rPr>
        <w:t xml:space="preserve"> </w:t>
      </w:r>
      <w:r w:rsidR="00000000" w:rsidRPr="00946740">
        <w:rPr>
          <w:w w:val="110"/>
        </w:rPr>
        <w:t>Bourabain,</w:t>
      </w:r>
      <w:r w:rsidR="00000000" w:rsidRPr="00946740">
        <w:rPr>
          <w:spacing w:val="-5"/>
          <w:w w:val="110"/>
        </w:rPr>
        <w:t xml:space="preserve"> </w:t>
      </w:r>
      <w:r w:rsidR="00000000" w:rsidRPr="00946740">
        <w:rPr>
          <w:w w:val="110"/>
        </w:rPr>
        <w:t>Verhaeghe,</w:t>
      </w:r>
      <w:r w:rsidR="00000000" w:rsidRPr="00946740">
        <w:rPr>
          <w:spacing w:val="-5"/>
          <w:w w:val="110"/>
        </w:rPr>
        <w:t xml:space="preserve"> </w:t>
      </w:r>
      <w:r w:rsidR="00000000" w:rsidRPr="00946740">
        <w:rPr>
          <w:w w:val="110"/>
        </w:rPr>
        <w:t>and</w:t>
      </w:r>
      <w:r w:rsidR="00000000" w:rsidRPr="00946740">
        <w:rPr>
          <w:spacing w:val="-8"/>
          <w:w w:val="110"/>
        </w:rPr>
        <w:t xml:space="preserve"> </w:t>
      </w:r>
      <w:r w:rsidR="00000000" w:rsidRPr="00946740">
        <w:rPr>
          <w:w w:val="110"/>
        </w:rPr>
        <w:t>Stevens</w:t>
      </w:r>
      <w:r w:rsidR="00000000" w:rsidRPr="00946740">
        <w:rPr>
          <w:spacing w:val="-8"/>
          <w:w w:val="110"/>
        </w:rPr>
        <w:t xml:space="preserve"> </w:t>
      </w:r>
      <w:r w:rsidR="00000000" w:rsidRPr="00946740">
        <w:rPr>
          <w:w w:val="110"/>
        </w:rPr>
        <w:t>(</w:t>
      </w:r>
      <w:hyperlink w:anchor="_bookmark36" w:history="1">
        <w:r w:rsidR="007A46B2" w:rsidRPr="00946740">
          <w:rPr>
            <w:color w:val="0000FF"/>
            <w:w w:val="110"/>
          </w:rPr>
          <w:t>2023</w:t>
        </w:r>
      </w:hyperlink>
      <w:r w:rsidR="00000000" w:rsidRPr="00946740">
        <w:rPr>
          <w:w w:val="110"/>
        </w:rPr>
        <w:t>)</w:t>
      </w:r>
      <w:r w:rsidR="00000000" w:rsidRPr="00946740">
        <w:rPr>
          <w:spacing w:val="-8"/>
          <w:w w:val="110"/>
        </w:rPr>
        <w:t xml:space="preserve"> </w:t>
      </w:r>
      <w:r w:rsidR="00000000" w:rsidRPr="00946740">
        <w:rPr>
          <w:w w:val="110"/>
        </w:rPr>
        <w:t>found</w:t>
      </w:r>
      <w:r w:rsidR="00000000" w:rsidRPr="00946740">
        <w:rPr>
          <w:spacing w:val="-8"/>
          <w:w w:val="110"/>
        </w:rPr>
        <w:t xml:space="preserve"> </w:t>
      </w:r>
      <w:r w:rsidR="00000000" w:rsidRPr="00946740">
        <w:rPr>
          <w:w w:val="110"/>
        </w:rPr>
        <w:t>more evidence of discrimination in access to education against students with underprivileged backgrounds in the Flemish education system.</w:t>
      </w:r>
      <w:r w:rsidR="00000000" w:rsidRPr="00946740">
        <w:rPr>
          <w:spacing w:val="33"/>
          <w:w w:val="110"/>
        </w:rPr>
        <w:t xml:space="preserve"> </w:t>
      </w:r>
      <w:r w:rsidR="00000000" w:rsidRPr="00946740">
        <w:rPr>
          <w:w w:val="110"/>
        </w:rPr>
        <w:t xml:space="preserve">Discrimination can affect educational </w:t>
      </w:r>
      <w:r>
        <w:rPr>
          <w:w w:val="110"/>
        </w:rPr>
        <w:t>access and success</w:t>
      </w:r>
      <w:r w:rsidR="00000000" w:rsidRPr="00946740">
        <w:rPr>
          <w:w w:val="110"/>
        </w:rPr>
        <w:t xml:space="preserve"> through multiple channels:</w:t>
      </w:r>
      <w:r w:rsidR="00000000" w:rsidRPr="00946740">
        <w:rPr>
          <w:spacing w:val="40"/>
          <w:w w:val="110"/>
        </w:rPr>
        <w:t xml:space="preserve"> </w:t>
      </w:r>
      <w:r w:rsidR="00000000" w:rsidRPr="00946740">
        <w:rPr>
          <w:w w:val="110"/>
        </w:rPr>
        <w:t>restricted access to advanced coursework, biased academic counseling, limited encouragement to pursue higher education, and subtle institutional barriers that may cause Hispanic students to feel unwelcome or unsupported in</w:t>
      </w:r>
      <w:r w:rsidR="00000000" w:rsidRPr="00946740">
        <w:rPr>
          <w:spacing w:val="-5"/>
          <w:w w:val="110"/>
        </w:rPr>
        <w:t xml:space="preserve"> </w:t>
      </w:r>
      <w:r w:rsidR="00000000" w:rsidRPr="00946740">
        <w:rPr>
          <w:w w:val="110"/>
        </w:rPr>
        <w:t>educational</w:t>
      </w:r>
      <w:r w:rsidR="00000000" w:rsidRPr="00946740">
        <w:rPr>
          <w:spacing w:val="-5"/>
          <w:w w:val="110"/>
        </w:rPr>
        <w:t xml:space="preserve"> </w:t>
      </w:r>
      <w:r w:rsidR="00000000" w:rsidRPr="00946740">
        <w:rPr>
          <w:w w:val="110"/>
        </w:rPr>
        <w:t>settings. While</w:t>
      </w:r>
      <w:r w:rsidR="00000000" w:rsidRPr="00946740">
        <w:rPr>
          <w:spacing w:val="-4"/>
          <w:w w:val="110"/>
        </w:rPr>
        <w:t xml:space="preserve"> </w:t>
      </w:r>
      <w:r w:rsidR="00000000" w:rsidRPr="00946740">
        <w:rPr>
          <w:w w:val="110"/>
        </w:rPr>
        <w:t>Hispanic</w:t>
      </w:r>
      <w:r w:rsidR="00000000" w:rsidRPr="00946740">
        <w:rPr>
          <w:spacing w:val="-4"/>
          <w:w w:val="110"/>
        </w:rPr>
        <w:t xml:space="preserve"> </w:t>
      </w:r>
      <w:r w:rsidR="00000000" w:rsidRPr="00946740">
        <w:rPr>
          <w:w w:val="110"/>
        </w:rPr>
        <w:t>college</w:t>
      </w:r>
      <w:r w:rsidR="00000000" w:rsidRPr="00946740">
        <w:rPr>
          <w:spacing w:val="-5"/>
          <w:w w:val="110"/>
        </w:rPr>
        <w:t xml:space="preserve"> </w:t>
      </w:r>
      <w:r w:rsidR="00000000" w:rsidRPr="00946740">
        <w:rPr>
          <w:w w:val="110"/>
        </w:rPr>
        <w:t>enrollment</w:t>
      </w:r>
      <w:r w:rsidR="00000000" w:rsidRPr="00946740">
        <w:rPr>
          <w:spacing w:val="-5"/>
          <w:w w:val="110"/>
        </w:rPr>
        <w:t xml:space="preserve"> </w:t>
      </w:r>
      <w:r w:rsidR="00000000" w:rsidRPr="00946740">
        <w:rPr>
          <w:w w:val="110"/>
        </w:rPr>
        <w:t>has</w:t>
      </w:r>
      <w:r w:rsidR="00000000" w:rsidRPr="00946740">
        <w:rPr>
          <w:spacing w:val="-5"/>
          <w:w w:val="110"/>
        </w:rPr>
        <w:t xml:space="preserve"> </w:t>
      </w:r>
      <w:r w:rsidR="00000000" w:rsidRPr="00946740">
        <w:rPr>
          <w:w w:val="110"/>
        </w:rPr>
        <w:t>increased</w:t>
      </w:r>
      <w:r w:rsidR="00000000" w:rsidRPr="00946740">
        <w:rPr>
          <w:spacing w:val="-4"/>
          <w:w w:val="110"/>
        </w:rPr>
        <w:t xml:space="preserve"> </w:t>
      </w:r>
      <w:r w:rsidR="00000000" w:rsidRPr="00946740">
        <w:rPr>
          <w:w w:val="110"/>
        </w:rPr>
        <w:t>substantially</w:t>
      </w:r>
      <w:r w:rsidR="00000000" w:rsidRPr="00946740">
        <w:rPr>
          <w:spacing w:val="-5"/>
          <w:w w:val="110"/>
        </w:rPr>
        <w:t xml:space="preserve"> </w:t>
      </w:r>
      <w:r w:rsidR="00000000" w:rsidRPr="00946740">
        <w:rPr>
          <w:w w:val="110"/>
        </w:rPr>
        <w:t>in recent decades, discrimination within educational institutions may still impede degree completion.</w:t>
      </w:r>
      <w:r w:rsidR="00000000" w:rsidRPr="00946740">
        <w:rPr>
          <w:spacing w:val="40"/>
          <w:w w:val="110"/>
        </w:rPr>
        <w:t xml:space="preserve"> </w:t>
      </w:r>
      <w:r>
        <w:rPr>
          <w:w w:val="110"/>
        </w:rPr>
        <w:t>The current</w:t>
      </w:r>
      <w:r w:rsidRPr="00946740">
        <w:rPr>
          <w:w w:val="110"/>
        </w:rPr>
        <w:t xml:space="preserve"> </w:t>
      </w:r>
      <w:r w:rsidR="00000000" w:rsidRPr="00946740">
        <w:rPr>
          <w:w w:val="110"/>
        </w:rPr>
        <w:t>paper contributes to this literature by</w:t>
      </w:r>
      <w:r w:rsidR="00000000" w:rsidRPr="00946740">
        <w:rPr>
          <w:spacing w:val="-14"/>
          <w:w w:val="110"/>
        </w:rPr>
        <w:t xml:space="preserve"> </w:t>
      </w:r>
      <w:r w:rsidR="00000000" w:rsidRPr="00946740">
        <w:rPr>
          <w:w w:val="110"/>
        </w:rPr>
        <w:t>providing</w:t>
      </w:r>
      <w:r w:rsidR="00000000" w:rsidRPr="00946740">
        <w:rPr>
          <w:spacing w:val="-14"/>
          <w:w w:val="110"/>
        </w:rPr>
        <w:t xml:space="preserve"> </w:t>
      </w:r>
      <w:r w:rsidR="00000000" w:rsidRPr="00946740">
        <w:rPr>
          <w:w w:val="110"/>
        </w:rPr>
        <w:t>evidence</w:t>
      </w:r>
      <w:r w:rsidR="00000000" w:rsidRPr="00946740">
        <w:rPr>
          <w:spacing w:val="-14"/>
          <w:w w:val="110"/>
        </w:rPr>
        <w:t xml:space="preserve"> </w:t>
      </w:r>
      <w:r w:rsidR="00000000" w:rsidRPr="00946740">
        <w:rPr>
          <w:w w:val="110"/>
        </w:rPr>
        <w:t>that</w:t>
      </w:r>
      <w:r w:rsidR="00000000" w:rsidRPr="00946740">
        <w:rPr>
          <w:spacing w:val="-14"/>
          <w:w w:val="110"/>
        </w:rPr>
        <w:t xml:space="preserve"> </w:t>
      </w:r>
      <w:r w:rsidR="00000000" w:rsidRPr="00946740">
        <w:rPr>
          <w:w w:val="110"/>
        </w:rPr>
        <w:t>discrimination</w:t>
      </w:r>
      <w:r w:rsidR="00000000" w:rsidRPr="00946740">
        <w:rPr>
          <w:spacing w:val="-14"/>
          <w:w w:val="110"/>
        </w:rPr>
        <w:t xml:space="preserve"> </w:t>
      </w:r>
      <w:r w:rsidR="00000000" w:rsidRPr="00946740">
        <w:rPr>
          <w:w w:val="110"/>
        </w:rPr>
        <w:t>in</w:t>
      </w:r>
      <w:r w:rsidR="00000000" w:rsidRPr="00946740">
        <w:rPr>
          <w:spacing w:val="-14"/>
          <w:w w:val="110"/>
        </w:rPr>
        <w:t xml:space="preserve"> </w:t>
      </w:r>
      <w:r w:rsidR="00000000" w:rsidRPr="00946740">
        <w:rPr>
          <w:w w:val="110"/>
        </w:rPr>
        <w:t>access</w:t>
      </w:r>
      <w:r w:rsidR="00000000" w:rsidRPr="00946740">
        <w:rPr>
          <w:spacing w:val="-14"/>
          <w:w w:val="110"/>
        </w:rPr>
        <w:t xml:space="preserve"> </w:t>
      </w:r>
      <w:r w:rsidR="00000000" w:rsidRPr="00946740">
        <w:rPr>
          <w:w w:val="110"/>
        </w:rPr>
        <w:t>to</w:t>
      </w:r>
      <w:r w:rsidR="00000000" w:rsidRPr="00946740">
        <w:rPr>
          <w:spacing w:val="-14"/>
          <w:w w:val="110"/>
        </w:rPr>
        <w:t xml:space="preserve"> </w:t>
      </w:r>
      <w:r w:rsidR="00000000" w:rsidRPr="00946740">
        <w:rPr>
          <w:w w:val="110"/>
        </w:rPr>
        <w:t>education</w:t>
      </w:r>
      <w:r w:rsidR="00000000" w:rsidRPr="00946740">
        <w:rPr>
          <w:spacing w:val="-14"/>
          <w:w w:val="110"/>
        </w:rPr>
        <w:t xml:space="preserve"> </w:t>
      </w:r>
      <w:r w:rsidR="00000000" w:rsidRPr="00946740">
        <w:rPr>
          <w:w w:val="110"/>
        </w:rPr>
        <w:t>could</w:t>
      </w:r>
      <w:r w:rsidR="00000000" w:rsidRPr="00946740">
        <w:rPr>
          <w:spacing w:val="-14"/>
          <w:w w:val="110"/>
        </w:rPr>
        <w:t xml:space="preserve"> </w:t>
      </w:r>
      <w:r w:rsidR="00000000" w:rsidRPr="00946740">
        <w:rPr>
          <w:w w:val="110"/>
        </w:rPr>
        <w:t>lead</w:t>
      </w:r>
      <w:r w:rsidR="00000000" w:rsidRPr="00946740">
        <w:rPr>
          <w:spacing w:val="-14"/>
          <w:w w:val="110"/>
        </w:rPr>
        <w:t xml:space="preserve"> </w:t>
      </w:r>
      <w:r w:rsidR="00000000" w:rsidRPr="00946740">
        <w:rPr>
          <w:w w:val="110"/>
        </w:rPr>
        <w:t>to</w:t>
      </w:r>
      <w:r w:rsidR="00000000" w:rsidRPr="00946740">
        <w:rPr>
          <w:spacing w:val="-14"/>
          <w:w w:val="110"/>
        </w:rPr>
        <w:t xml:space="preserve"> </w:t>
      </w:r>
      <w:r w:rsidR="00000000" w:rsidRPr="00946740">
        <w:rPr>
          <w:w w:val="110"/>
        </w:rPr>
        <w:t>lower</w:t>
      </w:r>
      <w:r w:rsidR="00000000" w:rsidRPr="00946740">
        <w:rPr>
          <w:spacing w:val="-14"/>
          <w:w w:val="110"/>
        </w:rPr>
        <w:t xml:space="preserve"> </w:t>
      </w:r>
      <w:r w:rsidR="00000000" w:rsidRPr="00946740">
        <w:rPr>
          <w:w w:val="110"/>
        </w:rPr>
        <w:t>earnings for Hispanics, and how parental background and marriage market selection can shape these outcomes in ways not previously explored by earlier studies.</w:t>
      </w:r>
    </w:p>
    <w:p w14:paraId="138ACB21" w14:textId="77777777" w:rsidR="007A46B2" w:rsidRPr="00946740" w:rsidRDefault="00000000">
      <w:pPr>
        <w:pStyle w:val="BodyText"/>
        <w:spacing w:before="6" w:line="256" w:lineRule="auto"/>
        <w:ind w:left="116" w:right="1073" w:firstLine="351"/>
        <w:jc w:val="both"/>
      </w:pPr>
      <w:r w:rsidRPr="00946740">
        <w:rPr>
          <w:w w:val="105"/>
        </w:rPr>
        <w:t>The rest of the paper is organized as follows.</w:t>
      </w:r>
      <w:r w:rsidRPr="00946740">
        <w:rPr>
          <w:spacing w:val="40"/>
          <w:w w:val="105"/>
        </w:rPr>
        <w:t xml:space="preserve"> </w:t>
      </w:r>
      <w:r w:rsidRPr="00946740">
        <w:rPr>
          <w:w w:val="105"/>
        </w:rPr>
        <w:t xml:space="preserve">In Section </w:t>
      </w:r>
      <w:hyperlink w:anchor="_bookmark8" w:history="1">
        <w:r w:rsidR="007A46B2" w:rsidRPr="00946740">
          <w:rPr>
            <w:color w:val="0000FF"/>
            <w:w w:val="105"/>
          </w:rPr>
          <w:t>2</w:t>
        </w:r>
      </w:hyperlink>
      <w:r w:rsidRPr="00946740">
        <w:rPr>
          <w:w w:val="105"/>
        </w:rPr>
        <w:t xml:space="preserve">, I describe the data used in this paper. In Section </w:t>
      </w:r>
      <w:hyperlink w:anchor="_bookmark14" w:history="1">
        <w:r w:rsidR="007A46B2" w:rsidRPr="00946740">
          <w:rPr>
            <w:color w:val="0000FF"/>
            <w:w w:val="105"/>
          </w:rPr>
          <w:t>3</w:t>
        </w:r>
      </w:hyperlink>
      <w:r w:rsidRPr="00946740">
        <w:rPr>
          <w:w w:val="105"/>
        </w:rPr>
        <w:t xml:space="preserve">, I present the empirical strategy. In Section </w:t>
      </w:r>
      <w:hyperlink w:anchor="_bookmark18" w:history="1">
        <w:r w:rsidR="007A46B2" w:rsidRPr="00946740">
          <w:rPr>
            <w:color w:val="0000FF"/>
            <w:w w:val="105"/>
          </w:rPr>
          <w:t>5</w:t>
        </w:r>
      </w:hyperlink>
      <w:r w:rsidRPr="00946740">
        <w:rPr>
          <w:w w:val="105"/>
        </w:rPr>
        <w:t>, I present the results from the estimation of the two specifications.</w:t>
      </w:r>
      <w:r w:rsidRPr="00946740">
        <w:rPr>
          <w:spacing w:val="40"/>
          <w:w w:val="105"/>
        </w:rPr>
        <w:t xml:space="preserve"> </w:t>
      </w:r>
      <w:r w:rsidRPr="00946740">
        <w:rPr>
          <w:w w:val="105"/>
        </w:rPr>
        <w:t xml:space="preserve">Finally, in Section </w:t>
      </w:r>
      <w:hyperlink w:anchor="_bookmark20" w:history="1">
        <w:r w:rsidR="007A46B2" w:rsidRPr="00946740">
          <w:rPr>
            <w:color w:val="0000FF"/>
            <w:w w:val="105"/>
          </w:rPr>
          <w:t>6</w:t>
        </w:r>
      </w:hyperlink>
      <w:r w:rsidRPr="00946740">
        <w:rPr>
          <w:w w:val="105"/>
        </w:rPr>
        <w:t>, I conclude.</w:t>
      </w:r>
    </w:p>
    <w:p w14:paraId="4E9F5E65" w14:textId="77777777" w:rsidR="007A46B2" w:rsidRPr="00946740" w:rsidRDefault="007A46B2">
      <w:pPr>
        <w:pStyle w:val="BodyText"/>
        <w:spacing w:before="161"/>
      </w:pPr>
    </w:p>
    <w:p w14:paraId="52F52560" w14:textId="77777777" w:rsidR="007A46B2" w:rsidRPr="00946740" w:rsidRDefault="00000000">
      <w:pPr>
        <w:pStyle w:val="Heading2"/>
        <w:numPr>
          <w:ilvl w:val="0"/>
          <w:numId w:val="10"/>
        </w:numPr>
        <w:tabs>
          <w:tab w:val="left" w:pos="632"/>
        </w:tabs>
        <w:ind w:hanging="516"/>
      </w:pPr>
      <w:bookmarkStart w:id="28" w:name="Data"/>
      <w:bookmarkStart w:id="29" w:name="_bookmark8"/>
      <w:bookmarkEnd w:id="28"/>
      <w:bookmarkEnd w:id="29"/>
      <w:r w:rsidRPr="00946740">
        <w:rPr>
          <w:spacing w:val="-4"/>
          <w:w w:val="105"/>
        </w:rPr>
        <w:t>Data</w:t>
      </w:r>
    </w:p>
    <w:p w14:paraId="21A7C82A" w14:textId="77777777" w:rsidR="007A46B2" w:rsidRPr="00946740" w:rsidRDefault="00000000">
      <w:pPr>
        <w:pStyle w:val="BodyText"/>
        <w:spacing w:before="227" w:line="256" w:lineRule="auto"/>
        <w:ind w:left="116" w:right="1073" w:firstLine="351"/>
        <w:jc w:val="both"/>
      </w:pPr>
      <w:commentRangeStart w:id="30"/>
      <w:r w:rsidRPr="00946740">
        <w:rPr>
          <w:w w:val="110"/>
        </w:rPr>
        <w:t>I use three datasets:</w:t>
      </w:r>
      <w:r w:rsidRPr="00946740">
        <w:rPr>
          <w:spacing w:val="40"/>
          <w:w w:val="110"/>
        </w:rPr>
        <w:t xml:space="preserve"> </w:t>
      </w:r>
      <w:r w:rsidRPr="00946740">
        <w:rPr>
          <w:w w:val="110"/>
        </w:rPr>
        <w:t>the Integrated Public Use Microdata Series (IPUMS) Current Population Survey (CPS), CPS’ Annual Social and Economic (ASEC) supplement, and CPS’</w:t>
      </w:r>
      <w:r w:rsidRPr="00946740">
        <w:rPr>
          <w:spacing w:val="-13"/>
          <w:w w:val="110"/>
        </w:rPr>
        <w:t xml:space="preserve"> </w:t>
      </w:r>
      <w:r w:rsidRPr="00946740">
        <w:rPr>
          <w:w w:val="110"/>
        </w:rPr>
        <w:t>outgoing</w:t>
      </w:r>
      <w:r w:rsidRPr="00946740">
        <w:rPr>
          <w:spacing w:val="-13"/>
          <w:w w:val="110"/>
        </w:rPr>
        <w:t xml:space="preserve"> </w:t>
      </w:r>
      <w:r w:rsidRPr="00946740">
        <w:rPr>
          <w:w w:val="110"/>
        </w:rPr>
        <w:t>rotation</w:t>
      </w:r>
      <w:r w:rsidRPr="00946740">
        <w:rPr>
          <w:spacing w:val="-13"/>
          <w:w w:val="110"/>
        </w:rPr>
        <w:t xml:space="preserve"> </w:t>
      </w:r>
      <w:r w:rsidRPr="00946740">
        <w:rPr>
          <w:w w:val="110"/>
        </w:rPr>
        <w:t>(</w:t>
      </w:r>
      <w:hyperlink w:anchor="_bookmark52" w:history="1">
        <w:r w:rsidR="007A46B2" w:rsidRPr="00946740">
          <w:rPr>
            <w:color w:val="0000FF"/>
            <w:w w:val="110"/>
          </w:rPr>
          <w:t>Flood</w:t>
        </w:r>
        <w:r w:rsidR="007A46B2" w:rsidRPr="00946740">
          <w:rPr>
            <w:color w:val="0000FF"/>
            <w:spacing w:val="-13"/>
            <w:w w:val="110"/>
          </w:rPr>
          <w:t xml:space="preserve"> </w:t>
        </w:r>
        <w:r w:rsidR="007A46B2" w:rsidRPr="00946740">
          <w:rPr>
            <w:color w:val="0000FF"/>
            <w:w w:val="110"/>
          </w:rPr>
          <w:t>et</w:t>
        </w:r>
        <w:r w:rsidR="007A46B2" w:rsidRPr="00946740">
          <w:rPr>
            <w:color w:val="0000FF"/>
            <w:spacing w:val="-13"/>
            <w:w w:val="110"/>
          </w:rPr>
          <w:t xml:space="preserve"> </w:t>
        </w:r>
        <w:r w:rsidR="007A46B2" w:rsidRPr="00946740">
          <w:rPr>
            <w:color w:val="0000FF"/>
            <w:w w:val="110"/>
          </w:rPr>
          <w:t>al.</w:t>
        </w:r>
      </w:hyperlink>
      <w:r w:rsidRPr="00946740">
        <w:rPr>
          <w:color w:val="0000FF"/>
          <w:spacing w:val="-13"/>
          <w:w w:val="110"/>
        </w:rPr>
        <w:t xml:space="preserve"> </w:t>
      </w:r>
      <w:hyperlink w:anchor="_bookmark52" w:history="1">
        <w:r w:rsidR="007A46B2" w:rsidRPr="00946740">
          <w:rPr>
            <w:color w:val="0000FF"/>
            <w:w w:val="110"/>
          </w:rPr>
          <w:t>2020</w:t>
        </w:r>
      </w:hyperlink>
      <w:r w:rsidRPr="00946740">
        <w:rPr>
          <w:w w:val="110"/>
        </w:rPr>
        <w:t>),</w:t>
      </w:r>
      <w:r w:rsidRPr="00946740">
        <w:rPr>
          <w:spacing w:val="-11"/>
          <w:w w:val="110"/>
        </w:rPr>
        <w:t xml:space="preserve"> </w:t>
      </w:r>
      <w:r w:rsidRPr="00946740">
        <w:rPr>
          <w:w w:val="110"/>
        </w:rPr>
        <w:t>and</w:t>
      </w:r>
      <w:r w:rsidRPr="00946740">
        <w:rPr>
          <w:spacing w:val="-13"/>
          <w:w w:val="110"/>
        </w:rPr>
        <w:t xml:space="preserve"> </w:t>
      </w:r>
      <w:r w:rsidRPr="00946740">
        <w:rPr>
          <w:w w:val="110"/>
        </w:rPr>
        <w:t>the</w:t>
      </w:r>
      <w:r w:rsidRPr="00946740">
        <w:rPr>
          <w:spacing w:val="-13"/>
          <w:w w:val="110"/>
        </w:rPr>
        <w:t xml:space="preserve"> </w:t>
      </w:r>
      <w:r w:rsidRPr="00946740">
        <w:rPr>
          <w:w w:val="110"/>
        </w:rPr>
        <w:t>1960</w:t>
      </w:r>
      <w:r w:rsidRPr="00946740">
        <w:rPr>
          <w:spacing w:val="-13"/>
          <w:w w:val="110"/>
        </w:rPr>
        <w:t xml:space="preserve"> </w:t>
      </w:r>
      <w:r w:rsidRPr="00946740">
        <w:rPr>
          <w:w w:val="110"/>
        </w:rPr>
        <w:t>to</w:t>
      </w:r>
      <w:r w:rsidRPr="00946740">
        <w:rPr>
          <w:spacing w:val="-13"/>
          <w:w w:val="110"/>
        </w:rPr>
        <w:t xml:space="preserve"> </w:t>
      </w:r>
      <w:r w:rsidRPr="00946740">
        <w:rPr>
          <w:w w:val="110"/>
        </w:rPr>
        <w:t>2000</w:t>
      </w:r>
      <w:r w:rsidRPr="00946740">
        <w:rPr>
          <w:spacing w:val="-13"/>
          <w:w w:val="110"/>
        </w:rPr>
        <w:t xml:space="preserve"> </w:t>
      </w:r>
      <w:r w:rsidRPr="00946740">
        <w:rPr>
          <w:w w:val="110"/>
        </w:rPr>
        <w:t>US</w:t>
      </w:r>
      <w:r w:rsidRPr="00946740">
        <w:rPr>
          <w:spacing w:val="-13"/>
          <w:w w:val="110"/>
        </w:rPr>
        <w:t xml:space="preserve"> </w:t>
      </w:r>
      <w:r w:rsidRPr="00946740">
        <w:rPr>
          <w:w w:val="110"/>
        </w:rPr>
        <w:t>censuses</w:t>
      </w:r>
      <w:r w:rsidRPr="00946740">
        <w:rPr>
          <w:spacing w:val="-13"/>
          <w:w w:val="110"/>
        </w:rPr>
        <w:t xml:space="preserve"> </w:t>
      </w:r>
      <w:r w:rsidRPr="00946740">
        <w:rPr>
          <w:w w:val="110"/>
        </w:rPr>
        <w:t>(</w:t>
      </w:r>
      <w:hyperlink w:anchor="_bookmark65" w:history="1">
        <w:r w:rsidR="007A46B2" w:rsidRPr="00946740">
          <w:rPr>
            <w:color w:val="0000FF"/>
            <w:w w:val="110"/>
          </w:rPr>
          <w:t>Ruggles</w:t>
        </w:r>
        <w:r w:rsidR="007A46B2" w:rsidRPr="00946740">
          <w:rPr>
            <w:color w:val="0000FF"/>
            <w:spacing w:val="-13"/>
            <w:w w:val="110"/>
          </w:rPr>
          <w:t xml:space="preserve"> </w:t>
        </w:r>
        <w:r w:rsidR="007A46B2" w:rsidRPr="00946740">
          <w:rPr>
            <w:color w:val="0000FF"/>
            <w:w w:val="110"/>
          </w:rPr>
          <w:t>et</w:t>
        </w:r>
      </w:hyperlink>
      <w:r w:rsidRPr="00946740">
        <w:rPr>
          <w:color w:val="0000FF"/>
          <w:w w:val="110"/>
        </w:rPr>
        <w:t xml:space="preserve"> </w:t>
      </w:r>
      <w:hyperlink w:anchor="_bookmark65" w:history="1">
        <w:r w:rsidR="007A46B2" w:rsidRPr="00946740">
          <w:rPr>
            <w:color w:val="0000FF"/>
            <w:w w:val="110"/>
          </w:rPr>
          <w:t>al.</w:t>
        </w:r>
      </w:hyperlink>
      <w:r w:rsidRPr="00946740">
        <w:rPr>
          <w:color w:val="0000FF"/>
          <w:w w:val="110"/>
        </w:rPr>
        <w:t xml:space="preserve"> </w:t>
      </w:r>
      <w:hyperlink w:anchor="_bookmark65" w:history="1">
        <w:r w:rsidR="007A46B2" w:rsidRPr="00946740">
          <w:rPr>
            <w:color w:val="0000FF"/>
            <w:w w:val="110"/>
          </w:rPr>
          <w:t>2020</w:t>
        </w:r>
      </w:hyperlink>
      <w:r w:rsidRPr="00946740">
        <w:rPr>
          <w:w w:val="110"/>
        </w:rPr>
        <w:t>).</w:t>
      </w:r>
      <w:commentRangeEnd w:id="30"/>
      <w:r w:rsidR="00B50575">
        <w:rPr>
          <w:rStyle w:val="CommentReference"/>
        </w:rPr>
        <w:commentReference w:id="30"/>
      </w:r>
    </w:p>
    <w:p w14:paraId="3CB6C980" w14:textId="77777777" w:rsidR="007A46B2" w:rsidRPr="00946740" w:rsidRDefault="00000000">
      <w:pPr>
        <w:pStyle w:val="BodyText"/>
        <w:spacing w:before="2"/>
        <w:rPr>
          <w:sz w:val="10"/>
        </w:rPr>
      </w:pPr>
      <w:r w:rsidRPr="00946740">
        <w:rPr>
          <w:noProof/>
        </w:rPr>
        <mc:AlternateContent>
          <mc:Choice Requires="wps">
            <w:drawing>
              <wp:anchor distT="0" distB="0" distL="0" distR="0" simplePos="0" relativeHeight="487589888" behindDoc="1" locked="0" layoutInCell="1" allowOverlap="1" wp14:anchorId="1C1C35D0" wp14:editId="01492AD5">
                <wp:simplePos x="0" y="0"/>
                <wp:positionH relativeFrom="page">
                  <wp:posOffset>1165872</wp:posOffset>
                </wp:positionH>
                <wp:positionV relativeFrom="paragraph">
                  <wp:posOffset>89766</wp:posOffset>
                </wp:positionV>
                <wp:extent cx="1088390"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0242FE" id="Graphic 6" o:spid="_x0000_s1026" style="position:absolute;margin-left:91.8pt;margin-top:7.05pt;width:85.7pt;height:.1pt;z-index:-15726592;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P+8NyrjAAAADgEAAA8AAAAAAAAAAAAAAAAAbQQAAGRycy9kb3ducmV2LnhtbFBLBQYA&#13;&#10;AAAABAAEAPMAAAB9BQAAAAA=&#13;&#10;" path="m,l1088110,e" filled="f" strokeweight=".14039mm">
                <v:path arrowok="t"/>
                <w10:wrap type="topAndBottom" anchorx="page"/>
              </v:shape>
            </w:pict>
          </mc:Fallback>
        </mc:AlternateContent>
      </w:r>
    </w:p>
    <w:p w14:paraId="4B5D0FF6" w14:textId="77777777" w:rsidR="007A46B2" w:rsidRPr="00946740" w:rsidRDefault="00000000">
      <w:pPr>
        <w:spacing w:before="19"/>
        <w:ind w:left="116"/>
        <w:jc w:val="both"/>
        <w:rPr>
          <w:sz w:val="20"/>
        </w:rPr>
      </w:pPr>
      <w:r w:rsidRPr="00946740">
        <w:rPr>
          <w:w w:val="110"/>
          <w:position w:val="7"/>
          <w:sz w:val="15"/>
        </w:rPr>
        <w:t>8</w:t>
      </w:r>
      <w:bookmarkStart w:id="31" w:name="_bookmark9"/>
      <w:bookmarkEnd w:id="31"/>
      <w:r w:rsidRPr="00946740">
        <w:rPr>
          <w:w w:val="110"/>
          <w:sz w:val="20"/>
        </w:rPr>
        <w:t>Ashkenazi</w:t>
      </w:r>
      <w:r w:rsidRPr="00946740">
        <w:rPr>
          <w:spacing w:val="-5"/>
          <w:w w:val="110"/>
          <w:sz w:val="20"/>
        </w:rPr>
        <w:t xml:space="preserve"> </w:t>
      </w:r>
      <w:r w:rsidRPr="00946740">
        <w:rPr>
          <w:w w:val="110"/>
          <w:sz w:val="20"/>
        </w:rPr>
        <w:t>and</w:t>
      </w:r>
      <w:r w:rsidRPr="00946740">
        <w:rPr>
          <w:spacing w:val="-5"/>
          <w:w w:val="110"/>
          <w:sz w:val="20"/>
        </w:rPr>
        <w:t xml:space="preserve"> </w:t>
      </w:r>
      <w:r w:rsidRPr="00946740">
        <w:rPr>
          <w:w w:val="110"/>
          <w:sz w:val="20"/>
        </w:rPr>
        <w:t>Sephardic</w:t>
      </w:r>
      <w:r w:rsidRPr="00946740">
        <w:rPr>
          <w:spacing w:val="-5"/>
          <w:w w:val="110"/>
          <w:sz w:val="20"/>
        </w:rPr>
        <w:t xml:space="preserve"> </w:t>
      </w:r>
      <w:r w:rsidRPr="00946740">
        <w:rPr>
          <w:w w:val="110"/>
          <w:sz w:val="20"/>
        </w:rPr>
        <w:t>are</w:t>
      </w:r>
      <w:r w:rsidRPr="00946740">
        <w:rPr>
          <w:spacing w:val="-4"/>
          <w:w w:val="110"/>
          <w:sz w:val="20"/>
        </w:rPr>
        <w:t xml:space="preserve"> </w:t>
      </w:r>
      <w:r w:rsidRPr="00946740">
        <w:rPr>
          <w:w w:val="110"/>
          <w:sz w:val="20"/>
        </w:rPr>
        <w:t>two</w:t>
      </w:r>
      <w:r w:rsidRPr="00946740">
        <w:rPr>
          <w:spacing w:val="-5"/>
          <w:w w:val="110"/>
          <w:sz w:val="20"/>
        </w:rPr>
        <w:t xml:space="preserve"> </w:t>
      </w:r>
      <w:r w:rsidRPr="00946740">
        <w:rPr>
          <w:w w:val="110"/>
          <w:sz w:val="20"/>
        </w:rPr>
        <w:t>distinct</w:t>
      </w:r>
      <w:r w:rsidRPr="00946740">
        <w:rPr>
          <w:spacing w:val="-5"/>
          <w:w w:val="110"/>
          <w:sz w:val="20"/>
        </w:rPr>
        <w:t xml:space="preserve"> </w:t>
      </w:r>
      <w:r w:rsidRPr="00946740">
        <w:rPr>
          <w:w w:val="110"/>
          <w:sz w:val="20"/>
        </w:rPr>
        <w:t>Jewish</w:t>
      </w:r>
      <w:r w:rsidRPr="00946740">
        <w:rPr>
          <w:spacing w:val="-4"/>
          <w:w w:val="110"/>
          <w:sz w:val="20"/>
        </w:rPr>
        <w:t xml:space="preserve"> </w:t>
      </w:r>
      <w:r w:rsidRPr="00946740">
        <w:rPr>
          <w:w w:val="110"/>
          <w:sz w:val="20"/>
        </w:rPr>
        <w:t>ethnic</w:t>
      </w:r>
      <w:r w:rsidRPr="00946740">
        <w:rPr>
          <w:spacing w:val="-5"/>
          <w:w w:val="110"/>
          <w:sz w:val="20"/>
        </w:rPr>
        <w:t xml:space="preserve"> </w:t>
      </w:r>
      <w:r w:rsidRPr="00946740">
        <w:rPr>
          <w:spacing w:val="-2"/>
          <w:w w:val="110"/>
          <w:sz w:val="20"/>
        </w:rPr>
        <w:t>groups.</w:t>
      </w:r>
    </w:p>
    <w:p w14:paraId="4C3A2FC0" w14:textId="77777777" w:rsidR="007A46B2" w:rsidRPr="00946740" w:rsidRDefault="007A46B2">
      <w:pPr>
        <w:jc w:val="both"/>
        <w:rPr>
          <w:sz w:val="20"/>
        </w:rPr>
        <w:sectPr w:rsidR="007A46B2" w:rsidRPr="00946740">
          <w:pgSz w:w="12240" w:h="15840"/>
          <w:pgMar w:top="1820" w:right="760" w:bottom="2460" w:left="1720" w:header="0" w:footer="2279" w:gutter="0"/>
          <w:cols w:space="720"/>
        </w:sectPr>
      </w:pPr>
    </w:p>
    <w:p w14:paraId="6F46BB5A" w14:textId="7EFE8D1D" w:rsidR="007A46B2" w:rsidRPr="00946740" w:rsidRDefault="00000000">
      <w:pPr>
        <w:pStyle w:val="BodyText"/>
        <w:spacing w:before="114" w:line="256" w:lineRule="auto"/>
        <w:ind w:left="116" w:right="1073" w:firstLine="351"/>
        <w:jc w:val="both"/>
      </w:pPr>
      <w:r w:rsidRPr="00946740">
        <w:rPr>
          <w:w w:val="110"/>
        </w:rPr>
        <w:lastRenderedPageBreak/>
        <w:t>I</w:t>
      </w:r>
      <w:r w:rsidRPr="00946740">
        <w:rPr>
          <w:spacing w:val="-8"/>
          <w:w w:val="110"/>
        </w:rPr>
        <w:t xml:space="preserve"> </w:t>
      </w:r>
      <w:r w:rsidRPr="00946740">
        <w:rPr>
          <w:w w:val="110"/>
        </w:rPr>
        <w:t>use</w:t>
      </w:r>
      <w:r w:rsidRPr="00946740">
        <w:rPr>
          <w:spacing w:val="-8"/>
          <w:w w:val="110"/>
        </w:rPr>
        <w:t xml:space="preserve"> </w:t>
      </w:r>
      <w:r w:rsidRPr="00946740">
        <w:rPr>
          <w:w w:val="110"/>
        </w:rPr>
        <w:t>the</w:t>
      </w:r>
      <w:r w:rsidR="009B0680">
        <w:rPr>
          <w:w w:val="110"/>
        </w:rPr>
        <w:t xml:space="preserve"> </w:t>
      </w:r>
      <w:r w:rsidR="009B0680" w:rsidRPr="00946740">
        <w:rPr>
          <w:w w:val="110"/>
        </w:rPr>
        <w:t>1994</w:t>
      </w:r>
      <w:r w:rsidR="009B0680">
        <w:rPr>
          <w:w w:val="110"/>
        </w:rPr>
        <w:t>–</w:t>
      </w:r>
      <w:r w:rsidR="009B0680" w:rsidRPr="00946740">
        <w:rPr>
          <w:w w:val="110"/>
        </w:rPr>
        <w:t>2019</w:t>
      </w:r>
      <w:r w:rsidR="009B0680">
        <w:rPr>
          <w:w w:val="110"/>
        </w:rPr>
        <w:t xml:space="preserve"> </w:t>
      </w:r>
      <w:r w:rsidRPr="00946740">
        <w:rPr>
          <w:w w:val="110"/>
        </w:rPr>
        <w:t>CPS</w:t>
      </w:r>
      <w:r w:rsidRPr="00946740">
        <w:rPr>
          <w:spacing w:val="-8"/>
          <w:w w:val="110"/>
        </w:rPr>
        <w:t xml:space="preserve"> </w:t>
      </w:r>
      <w:r w:rsidRPr="00946740">
        <w:rPr>
          <w:w w:val="110"/>
        </w:rPr>
        <w:t>data</w:t>
      </w:r>
      <w:r w:rsidRPr="00946740">
        <w:rPr>
          <w:spacing w:val="-8"/>
          <w:w w:val="110"/>
        </w:rPr>
        <w:t xml:space="preserve"> </w:t>
      </w:r>
      <w:r w:rsidRPr="00946740">
        <w:rPr>
          <w:w w:val="110"/>
        </w:rPr>
        <w:t>set</w:t>
      </w:r>
      <w:r w:rsidR="009B0680">
        <w:rPr>
          <w:w w:val="110"/>
        </w:rPr>
        <w:t xml:space="preserve"> </w:t>
      </w:r>
      <w:r w:rsidRPr="00946740">
        <w:rPr>
          <w:w w:val="110"/>
        </w:rPr>
        <w:t>to</w:t>
      </w:r>
      <w:r w:rsidRPr="00946740">
        <w:rPr>
          <w:spacing w:val="-8"/>
          <w:w w:val="110"/>
        </w:rPr>
        <w:t xml:space="preserve"> </w:t>
      </w:r>
      <w:r w:rsidRPr="00946740">
        <w:rPr>
          <w:w w:val="110"/>
        </w:rPr>
        <w:t>study</w:t>
      </w:r>
      <w:r w:rsidRPr="00946740">
        <w:rPr>
          <w:spacing w:val="-8"/>
          <w:w w:val="110"/>
        </w:rPr>
        <w:t xml:space="preserve"> </w:t>
      </w:r>
      <w:r w:rsidRPr="00946740">
        <w:rPr>
          <w:w w:val="110"/>
        </w:rPr>
        <w:t>the</w:t>
      </w:r>
      <w:r w:rsidRPr="00946740">
        <w:rPr>
          <w:spacing w:val="-8"/>
          <w:w w:val="110"/>
        </w:rPr>
        <w:t xml:space="preserve"> </w:t>
      </w:r>
      <w:r w:rsidRPr="00946740">
        <w:rPr>
          <w:w w:val="110"/>
        </w:rPr>
        <w:t>effect</w:t>
      </w:r>
      <w:r w:rsidRPr="00946740">
        <w:rPr>
          <w:spacing w:val="-8"/>
          <w:w w:val="110"/>
        </w:rPr>
        <w:t xml:space="preserve"> </w:t>
      </w:r>
      <w:r w:rsidRPr="00946740">
        <w:rPr>
          <w:w w:val="110"/>
        </w:rPr>
        <w:t>of</w:t>
      </w:r>
      <w:r w:rsidRPr="00946740">
        <w:rPr>
          <w:spacing w:val="-8"/>
          <w:w w:val="110"/>
        </w:rPr>
        <w:t xml:space="preserve"> </w:t>
      </w:r>
      <w:r w:rsidRPr="00946740">
        <w:rPr>
          <w:w w:val="110"/>
        </w:rPr>
        <w:t>Hispanic</w:t>
      </w:r>
      <w:r w:rsidRPr="00946740">
        <w:rPr>
          <w:spacing w:val="-8"/>
          <w:w w:val="110"/>
        </w:rPr>
        <w:t xml:space="preserve"> </w:t>
      </w:r>
      <w:r w:rsidR="009B0680">
        <w:rPr>
          <w:w w:val="110"/>
        </w:rPr>
        <w:t>surnames</w:t>
      </w:r>
      <w:r w:rsidRPr="00946740">
        <w:rPr>
          <w:spacing w:val="-8"/>
          <w:w w:val="110"/>
        </w:rPr>
        <w:t xml:space="preserve"> </w:t>
      </w:r>
      <w:r w:rsidRPr="00946740">
        <w:rPr>
          <w:w w:val="110"/>
        </w:rPr>
        <w:t>on</w:t>
      </w:r>
      <w:r w:rsidRPr="00946740">
        <w:rPr>
          <w:spacing w:val="-8"/>
          <w:w w:val="110"/>
        </w:rPr>
        <w:t xml:space="preserve"> </w:t>
      </w:r>
      <w:r w:rsidRPr="00946740">
        <w:rPr>
          <w:w w:val="110"/>
        </w:rPr>
        <w:t>labor market outcomes</w:t>
      </w:r>
      <w:r w:rsidR="009B0680">
        <w:rPr>
          <w:w w:val="110"/>
        </w:rPr>
        <w:t xml:space="preserve">, because that span contains data on </w:t>
      </w:r>
      <w:r w:rsidRPr="00946740">
        <w:rPr>
          <w:w w:val="110"/>
        </w:rPr>
        <w:t>parents’ place of birth, ethnicity, and race.</w:t>
      </w:r>
      <w:r w:rsidRPr="00946740">
        <w:rPr>
          <w:spacing w:val="-15"/>
          <w:w w:val="110"/>
        </w:rPr>
        <w:t xml:space="preserve"> </w:t>
      </w:r>
      <w:r w:rsidR="001878DD">
        <w:rPr>
          <w:w w:val="110"/>
        </w:rPr>
        <w:t>The</w:t>
      </w:r>
      <w:r w:rsidRPr="00946740">
        <w:rPr>
          <w:spacing w:val="-15"/>
          <w:w w:val="110"/>
        </w:rPr>
        <w:t xml:space="preserve"> </w:t>
      </w:r>
      <w:r w:rsidRPr="00946740">
        <w:rPr>
          <w:w w:val="110"/>
        </w:rPr>
        <w:t>CPS</w:t>
      </w:r>
      <w:r w:rsidRPr="00946740">
        <w:rPr>
          <w:spacing w:val="-15"/>
          <w:w w:val="110"/>
        </w:rPr>
        <w:t xml:space="preserve"> </w:t>
      </w:r>
      <w:r w:rsidRPr="00946740">
        <w:rPr>
          <w:w w:val="110"/>
        </w:rPr>
        <w:t>does</w:t>
      </w:r>
      <w:r w:rsidRPr="00946740">
        <w:rPr>
          <w:spacing w:val="-15"/>
          <w:w w:val="110"/>
        </w:rPr>
        <w:t xml:space="preserve"> </w:t>
      </w:r>
      <w:r w:rsidRPr="00946740">
        <w:rPr>
          <w:w w:val="110"/>
        </w:rPr>
        <w:t>not</w:t>
      </w:r>
      <w:r w:rsidRPr="00946740">
        <w:rPr>
          <w:spacing w:val="-15"/>
          <w:w w:val="110"/>
        </w:rPr>
        <w:t xml:space="preserve"> </w:t>
      </w:r>
      <w:r w:rsidRPr="00946740">
        <w:rPr>
          <w:w w:val="110"/>
        </w:rPr>
        <w:t>provide data on parents’ characteristics, essential to determine the family background</w:t>
      </w:r>
      <w:r w:rsidR="001878DD">
        <w:rPr>
          <w:w w:val="110"/>
        </w:rPr>
        <w:t>, but</w:t>
      </w:r>
      <w:r w:rsidRPr="00946740">
        <w:rPr>
          <w:spacing w:val="24"/>
          <w:w w:val="110"/>
        </w:rPr>
        <w:t xml:space="preserve"> </w:t>
      </w:r>
      <w:r w:rsidR="001878DD">
        <w:rPr>
          <w:w w:val="110"/>
        </w:rPr>
        <w:t>t</w:t>
      </w:r>
      <w:r w:rsidR="009B0680">
        <w:rPr>
          <w:w w:val="110"/>
        </w:rPr>
        <w:t>he</w:t>
      </w:r>
      <w:r w:rsidRPr="00946740">
        <w:rPr>
          <w:spacing w:val="-4"/>
          <w:w w:val="110"/>
        </w:rPr>
        <w:t xml:space="preserve"> </w:t>
      </w:r>
      <w:r w:rsidRPr="00946740">
        <w:rPr>
          <w:w w:val="110"/>
        </w:rPr>
        <w:t>1960</w:t>
      </w:r>
      <w:r w:rsidR="009B0680">
        <w:rPr>
          <w:spacing w:val="-4"/>
          <w:w w:val="110"/>
        </w:rPr>
        <w:t>–</w:t>
      </w:r>
      <w:r w:rsidRPr="00946740">
        <w:rPr>
          <w:w w:val="110"/>
        </w:rPr>
        <w:t>2000</w:t>
      </w:r>
      <w:r w:rsidR="009B0680">
        <w:rPr>
          <w:w w:val="110"/>
        </w:rPr>
        <w:t xml:space="preserve"> US Census </w:t>
      </w:r>
      <w:r w:rsidR="00E9423A">
        <w:rPr>
          <w:w w:val="110"/>
        </w:rPr>
        <w:t>data includes</w:t>
      </w:r>
      <w:r w:rsidR="001878DD">
        <w:rPr>
          <w:w w:val="110"/>
        </w:rPr>
        <w:t xml:space="preserve"> parents’</w:t>
      </w:r>
      <w:r w:rsidR="00E9423A">
        <w:rPr>
          <w:w w:val="110"/>
        </w:rPr>
        <w:t xml:space="preserve"> </w:t>
      </w:r>
      <w:r w:rsidRPr="00946740">
        <w:rPr>
          <w:w w:val="110"/>
        </w:rPr>
        <w:t>place</w:t>
      </w:r>
      <w:r w:rsidRPr="00946740">
        <w:rPr>
          <w:spacing w:val="-4"/>
          <w:w w:val="110"/>
        </w:rPr>
        <w:t xml:space="preserve"> </w:t>
      </w:r>
      <w:r w:rsidRPr="00946740">
        <w:rPr>
          <w:w w:val="110"/>
        </w:rPr>
        <w:t>of</w:t>
      </w:r>
      <w:r w:rsidRPr="00946740">
        <w:rPr>
          <w:spacing w:val="-4"/>
          <w:w w:val="110"/>
        </w:rPr>
        <w:t xml:space="preserve"> </w:t>
      </w:r>
      <w:r w:rsidRPr="00946740">
        <w:rPr>
          <w:w w:val="110"/>
        </w:rPr>
        <w:t>birth</w:t>
      </w:r>
      <w:r w:rsidR="009B0680">
        <w:rPr>
          <w:w w:val="110"/>
        </w:rPr>
        <w:t xml:space="preserve">, </w:t>
      </w:r>
      <w:r w:rsidRPr="00946740">
        <w:rPr>
          <w:w w:val="110"/>
        </w:rPr>
        <w:t>race</w:t>
      </w:r>
      <w:r w:rsidR="009B0680">
        <w:rPr>
          <w:w w:val="110"/>
        </w:rPr>
        <w:t>,</w:t>
      </w:r>
      <w:r w:rsidRPr="00946740">
        <w:rPr>
          <w:spacing w:val="-3"/>
          <w:w w:val="110"/>
        </w:rPr>
        <w:t xml:space="preserve"> </w:t>
      </w:r>
      <w:r w:rsidRPr="00946740">
        <w:rPr>
          <w:w w:val="110"/>
        </w:rPr>
        <w:t>and</w:t>
      </w:r>
      <w:r w:rsidRPr="00946740">
        <w:rPr>
          <w:spacing w:val="-3"/>
          <w:w w:val="110"/>
        </w:rPr>
        <w:t xml:space="preserve"> </w:t>
      </w:r>
      <w:r w:rsidRPr="00946740">
        <w:rPr>
          <w:w w:val="110"/>
        </w:rPr>
        <w:t>ethnicity.</w:t>
      </w:r>
      <w:r w:rsidRPr="00946740">
        <w:rPr>
          <w:spacing w:val="21"/>
          <w:w w:val="110"/>
        </w:rPr>
        <w:t xml:space="preserve"> </w:t>
      </w:r>
      <w:r w:rsidRPr="00946740">
        <w:rPr>
          <w:w w:val="110"/>
        </w:rPr>
        <w:t>I</w:t>
      </w:r>
      <w:r w:rsidRPr="00946740">
        <w:rPr>
          <w:spacing w:val="-3"/>
          <w:w w:val="110"/>
        </w:rPr>
        <w:t xml:space="preserve"> </w:t>
      </w:r>
      <w:r w:rsidRPr="00946740">
        <w:rPr>
          <w:w w:val="110"/>
        </w:rPr>
        <w:t>employ</w:t>
      </w:r>
      <w:r w:rsidRPr="00946740">
        <w:rPr>
          <w:spacing w:val="-3"/>
          <w:w w:val="110"/>
        </w:rPr>
        <w:t xml:space="preserve"> </w:t>
      </w:r>
      <w:r w:rsidRPr="00946740">
        <w:rPr>
          <w:w w:val="110"/>
        </w:rPr>
        <w:t>this</w:t>
      </w:r>
      <w:r w:rsidRPr="00946740">
        <w:rPr>
          <w:spacing w:val="-3"/>
          <w:w w:val="110"/>
        </w:rPr>
        <w:t xml:space="preserve"> </w:t>
      </w:r>
      <w:r w:rsidRPr="00946740">
        <w:rPr>
          <w:w w:val="110"/>
        </w:rPr>
        <w:t>information</w:t>
      </w:r>
      <w:r w:rsidRPr="00946740">
        <w:rPr>
          <w:spacing w:val="-2"/>
          <w:w w:val="110"/>
        </w:rPr>
        <w:t xml:space="preserve"> </w:t>
      </w:r>
      <w:r w:rsidRPr="00946740">
        <w:rPr>
          <w:w w:val="110"/>
        </w:rPr>
        <w:t>to</w:t>
      </w:r>
      <w:r w:rsidRPr="00946740">
        <w:rPr>
          <w:spacing w:val="-3"/>
          <w:w w:val="110"/>
        </w:rPr>
        <w:t xml:space="preserve"> </w:t>
      </w:r>
      <w:r w:rsidRPr="00946740">
        <w:rPr>
          <w:w w:val="110"/>
        </w:rPr>
        <w:t>construct</w:t>
      </w:r>
      <w:r w:rsidRPr="00946740">
        <w:rPr>
          <w:spacing w:val="-3"/>
          <w:w w:val="110"/>
        </w:rPr>
        <w:t xml:space="preserve"> </w:t>
      </w:r>
      <w:r w:rsidRPr="00946740">
        <w:rPr>
          <w:w w:val="110"/>
        </w:rPr>
        <w:t>"synthetic parents"</w:t>
      </w:r>
      <w:r w:rsidRPr="00946740">
        <w:rPr>
          <w:spacing w:val="-16"/>
          <w:w w:val="110"/>
        </w:rPr>
        <w:t xml:space="preserve"> </w:t>
      </w:r>
      <w:r w:rsidRPr="00946740">
        <w:rPr>
          <w:w w:val="110"/>
        </w:rPr>
        <w:t>using</w:t>
      </w:r>
      <w:r w:rsidRPr="00946740">
        <w:rPr>
          <w:spacing w:val="-15"/>
          <w:w w:val="110"/>
        </w:rPr>
        <w:t xml:space="preserve"> </w:t>
      </w:r>
      <w:r w:rsidRPr="00946740">
        <w:rPr>
          <w:w w:val="110"/>
        </w:rPr>
        <w:t>a</w:t>
      </w:r>
      <w:r w:rsidRPr="00946740">
        <w:rPr>
          <w:spacing w:val="-15"/>
          <w:w w:val="110"/>
        </w:rPr>
        <w:t xml:space="preserve"> </w:t>
      </w:r>
      <w:r w:rsidRPr="00946740">
        <w:rPr>
          <w:w w:val="110"/>
        </w:rPr>
        <w:t>method</w:t>
      </w:r>
      <w:r w:rsidRPr="00946740">
        <w:rPr>
          <w:spacing w:val="-15"/>
          <w:w w:val="110"/>
        </w:rPr>
        <w:t xml:space="preserve"> </w:t>
      </w:r>
      <w:r w:rsidRPr="00946740">
        <w:rPr>
          <w:w w:val="110"/>
        </w:rPr>
        <w:t>developed</w:t>
      </w:r>
      <w:r w:rsidRPr="00946740">
        <w:rPr>
          <w:spacing w:val="-15"/>
          <w:w w:val="110"/>
        </w:rPr>
        <w:t xml:space="preserve"> </w:t>
      </w:r>
      <w:r w:rsidRPr="00946740">
        <w:rPr>
          <w:w w:val="110"/>
        </w:rPr>
        <w:t>by</w:t>
      </w:r>
      <w:r w:rsidRPr="00946740">
        <w:rPr>
          <w:spacing w:val="-15"/>
          <w:w w:val="110"/>
        </w:rPr>
        <w:t xml:space="preserve"> </w:t>
      </w:r>
      <w:r w:rsidRPr="00946740">
        <w:rPr>
          <w:w w:val="110"/>
        </w:rPr>
        <w:t>Rubinstein</w:t>
      </w:r>
      <w:r w:rsidRPr="00946740">
        <w:rPr>
          <w:spacing w:val="-15"/>
          <w:w w:val="110"/>
        </w:rPr>
        <w:t xml:space="preserve"> </w:t>
      </w:r>
      <w:r w:rsidRPr="00946740">
        <w:rPr>
          <w:w w:val="110"/>
        </w:rPr>
        <w:t>and</w:t>
      </w:r>
      <w:r w:rsidRPr="00946740">
        <w:rPr>
          <w:spacing w:val="-15"/>
          <w:w w:val="110"/>
        </w:rPr>
        <w:t xml:space="preserve"> </w:t>
      </w:r>
      <w:r w:rsidRPr="00946740">
        <w:rPr>
          <w:w w:val="110"/>
        </w:rPr>
        <w:t>Brenner</w:t>
      </w:r>
      <w:r w:rsidRPr="00946740">
        <w:rPr>
          <w:spacing w:val="-16"/>
          <w:w w:val="110"/>
        </w:rPr>
        <w:t xml:space="preserve"> </w:t>
      </w:r>
      <w:r w:rsidRPr="00946740">
        <w:rPr>
          <w:w w:val="110"/>
        </w:rPr>
        <w:t>(</w:t>
      </w:r>
      <w:hyperlink w:anchor="_bookmark64" w:history="1">
        <w:r w:rsidR="007A46B2" w:rsidRPr="00946740">
          <w:rPr>
            <w:color w:val="0000FF"/>
            <w:w w:val="110"/>
          </w:rPr>
          <w:t>2014</w:t>
        </w:r>
      </w:hyperlink>
      <w:r w:rsidRPr="00946740">
        <w:rPr>
          <w:w w:val="110"/>
        </w:rPr>
        <w:t>)</w:t>
      </w:r>
      <w:r w:rsidR="009B0680">
        <w:rPr>
          <w:spacing w:val="-15"/>
          <w:w w:val="110"/>
        </w:rPr>
        <w:t xml:space="preserve"> </w:t>
      </w:r>
      <w:commentRangeStart w:id="32"/>
      <w:r w:rsidRPr="00946740">
        <w:rPr>
          <w:w w:val="110"/>
        </w:rPr>
        <w:t xml:space="preserve">linking husbands and wives </w:t>
      </w:r>
      <w:commentRangeEnd w:id="32"/>
      <w:r w:rsidR="009B0680">
        <w:rPr>
          <w:rStyle w:val="CommentReference"/>
        </w:rPr>
        <w:commentReference w:id="32"/>
      </w:r>
      <w:r w:rsidRPr="00946740">
        <w:rPr>
          <w:w w:val="110"/>
        </w:rPr>
        <w:t>in the census data.</w:t>
      </w:r>
      <w:r w:rsidRPr="00946740">
        <w:rPr>
          <w:spacing w:val="40"/>
          <w:w w:val="110"/>
        </w:rPr>
        <w:t xml:space="preserve"> </w:t>
      </w:r>
      <w:r w:rsidR="009A42D1">
        <w:rPr>
          <w:w w:val="110"/>
        </w:rPr>
        <w:t>Assuming</w:t>
      </w:r>
      <w:r w:rsidRPr="00946740">
        <w:rPr>
          <w:w w:val="110"/>
        </w:rPr>
        <w:t xml:space="preserve"> that</w:t>
      </w:r>
      <w:r w:rsidRPr="00946740">
        <w:rPr>
          <w:spacing w:val="-3"/>
          <w:w w:val="110"/>
        </w:rPr>
        <w:t xml:space="preserve"> </w:t>
      </w:r>
      <w:r w:rsidRPr="00946740">
        <w:rPr>
          <w:w w:val="110"/>
        </w:rPr>
        <w:t>parents</w:t>
      </w:r>
      <w:r w:rsidRPr="00946740">
        <w:rPr>
          <w:spacing w:val="-2"/>
          <w:w w:val="110"/>
        </w:rPr>
        <w:t xml:space="preserve"> </w:t>
      </w:r>
      <w:r w:rsidRPr="00946740">
        <w:rPr>
          <w:w w:val="110"/>
        </w:rPr>
        <w:t>have</w:t>
      </w:r>
      <w:r w:rsidRPr="00946740">
        <w:rPr>
          <w:spacing w:val="-3"/>
          <w:w w:val="110"/>
        </w:rPr>
        <w:t xml:space="preserve"> </w:t>
      </w:r>
      <w:r w:rsidRPr="00946740">
        <w:rPr>
          <w:w w:val="110"/>
        </w:rPr>
        <w:t>children</w:t>
      </w:r>
      <w:r w:rsidRPr="00946740">
        <w:rPr>
          <w:spacing w:val="-3"/>
          <w:w w:val="110"/>
        </w:rPr>
        <w:t xml:space="preserve"> </w:t>
      </w:r>
      <w:r w:rsidRPr="00946740">
        <w:rPr>
          <w:w w:val="110"/>
        </w:rPr>
        <w:t>25</w:t>
      </w:r>
      <w:r w:rsidR="009A42D1">
        <w:rPr>
          <w:spacing w:val="-2"/>
          <w:w w:val="110"/>
        </w:rPr>
        <w:t>–</w:t>
      </w:r>
      <w:r w:rsidRPr="00946740">
        <w:rPr>
          <w:w w:val="110"/>
        </w:rPr>
        <w:t>40</w:t>
      </w:r>
      <w:r w:rsidR="009A42D1">
        <w:rPr>
          <w:w w:val="110"/>
        </w:rPr>
        <w:t xml:space="preserve"> years old,</w:t>
      </w:r>
      <w:r w:rsidRPr="00946740">
        <w:rPr>
          <w:spacing w:val="19"/>
          <w:w w:val="110"/>
        </w:rPr>
        <w:t xml:space="preserve"> </w:t>
      </w:r>
      <w:r w:rsidRPr="00946740">
        <w:rPr>
          <w:w w:val="110"/>
        </w:rPr>
        <w:t>I</w:t>
      </w:r>
      <w:r w:rsidRPr="00946740">
        <w:rPr>
          <w:spacing w:val="-3"/>
          <w:w w:val="110"/>
        </w:rPr>
        <w:t xml:space="preserve"> </w:t>
      </w:r>
      <w:r w:rsidRPr="00946740">
        <w:rPr>
          <w:w w:val="110"/>
        </w:rPr>
        <w:t>link</w:t>
      </w:r>
      <w:r w:rsidRPr="00946740">
        <w:rPr>
          <w:spacing w:val="-3"/>
          <w:w w:val="110"/>
        </w:rPr>
        <w:t xml:space="preserve"> </w:t>
      </w:r>
      <w:r w:rsidRPr="00946740">
        <w:rPr>
          <w:w w:val="110"/>
        </w:rPr>
        <w:t>these</w:t>
      </w:r>
      <w:r w:rsidRPr="00946740">
        <w:rPr>
          <w:spacing w:val="-2"/>
          <w:w w:val="110"/>
        </w:rPr>
        <w:t xml:space="preserve"> </w:t>
      </w:r>
      <w:r w:rsidR="009A42D1">
        <w:rPr>
          <w:spacing w:val="-2"/>
          <w:w w:val="110"/>
        </w:rPr>
        <w:t>“</w:t>
      </w:r>
      <w:r w:rsidRPr="00946740">
        <w:rPr>
          <w:w w:val="110"/>
        </w:rPr>
        <w:t>parents</w:t>
      </w:r>
      <w:r w:rsidR="009A42D1">
        <w:rPr>
          <w:w w:val="110"/>
        </w:rPr>
        <w:t>”</w:t>
      </w:r>
      <w:r w:rsidRPr="00946740">
        <w:rPr>
          <w:w w:val="110"/>
        </w:rPr>
        <w:t xml:space="preserve"> using parents’ places of birth</w:t>
      </w:r>
      <w:r w:rsidR="009A42D1">
        <w:rPr>
          <w:w w:val="110"/>
        </w:rPr>
        <w:t>,</w:t>
      </w:r>
      <w:r w:rsidRPr="00946740">
        <w:rPr>
          <w:w w:val="110"/>
        </w:rPr>
        <w:t xml:space="preserve"> </w:t>
      </w:r>
      <w:r w:rsidR="009A42D1">
        <w:rPr>
          <w:w w:val="110"/>
        </w:rPr>
        <w:t>birth year</w:t>
      </w:r>
      <w:r w:rsidRPr="00946740">
        <w:rPr>
          <w:w w:val="110"/>
        </w:rPr>
        <w:t xml:space="preserve"> of "children</w:t>
      </w:r>
      <w:r w:rsidR="009A42D1">
        <w:rPr>
          <w:w w:val="110"/>
        </w:rPr>
        <w:t>,</w:t>
      </w:r>
      <w:r w:rsidRPr="00946740">
        <w:rPr>
          <w:w w:val="110"/>
        </w:rPr>
        <w:t>" and the parents’ places of birth</w:t>
      </w:r>
      <w:r w:rsidR="009A42D1">
        <w:rPr>
          <w:w w:val="110"/>
        </w:rPr>
        <w:t>.</w:t>
      </w:r>
    </w:p>
    <w:p w14:paraId="078E6D66" w14:textId="4E4ABBFA" w:rsidR="007A46B2" w:rsidRPr="00946740" w:rsidRDefault="00000000">
      <w:pPr>
        <w:pStyle w:val="BodyText"/>
        <w:spacing w:before="4" w:line="256" w:lineRule="auto"/>
        <w:ind w:left="116" w:right="1073" w:firstLine="351"/>
        <w:jc w:val="both"/>
      </w:pPr>
      <w:r w:rsidRPr="00946740">
        <w:rPr>
          <w:w w:val="110"/>
        </w:rPr>
        <w:t>For my main analysis,</w:t>
      </w:r>
      <w:r w:rsidRPr="00946740">
        <w:rPr>
          <w:spacing w:val="40"/>
          <w:w w:val="110"/>
        </w:rPr>
        <w:t xml:space="preserve"> </w:t>
      </w:r>
      <w:r w:rsidRPr="00946740">
        <w:rPr>
          <w:w w:val="110"/>
        </w:rPr>
        <w:t>I construct different educational variables:</w:t>
      </w:r>
      <w:r w:rsidRPr="00946740">
        <w:rPr>
          <w:spacing w:val="40"/>
          <w:w w:val="110"/>
        </w:rPr>
        <w:t xml:space="preserve"> </w:t>
      </w:r>
      <w:r w:rsidRPr="00946740">
        <w:rPr>
          <w:w w:val="110"/>
        </w:rPr>
        <w:t>years of education</w:t>
      </w:r>
      <w:r w:rsidR="001279B7">
        <w:rPr>
          <w:w w:val="110"/>
        </w:rPr>
        <w:t>,</w:t>
      </w:r>
      <w:r w:rsidR="009A42D1">
        <w:rPr>
          <w:w w:val="110"/>
        </w:rPr>
        <w:t xml:space="preserve"> and whether or not the person received a</w:t>
      </w:r>
      <w:r w:rsidRPr="00946740">
        <w:rPr>
          <w:w w:val="110"/>
        </w:rPr>
        <w:t xml:space="preserve"> high school diploma, associate degree, </w:t>
      </w:r>
      <w:r w:rsidR="009A42D1">
        <w:rPr>
          <w:w w:val="110"/>
        </w:rPr>
        <w:t xml:space="preserve">and/or </w:t>
      </w:r>
      <w:r w:rsidRPr="00946740">
        <w:rPr>
          <w:w w:val="110"/>
        </w:rPr>
        <w:t>bachelor</w:t>
      </w:r>
      <w:r w:rsidR="009A42D1">
        <w:rPr>
          <w:w w:val="110"/>
        </w:rPr>
        <w:t>’s</w:t>
      </w:r>
      <w:r w:rsidRPr="00946740">
        <w:rPr>
          <w:w w:val="110"/>
        </w:rPr>
        <w:t xml:space="preserve"> degree. For</w:t>
      </w:r>
      <w:r w:rsidRPr="00946740">
        <w:rPr>
          <w:spacing w:val="-4"/>
          <w:w w:val="110"/>
        </w:rPr>
        <w:t xml:space="preserve"> </w:t>
      </w:r>
      <w:r w:rsidRPr="00946740">
        <w:rPr>
          <w:w w:val="110"/>
        </w:rPr>
        <w:t>labor</w:t>
      </w:r>
      <w:r w:rsidRPr="00946740">
        <w:rPr>
          <w:spacing w:val="-4"/>
          <w:w w:val="110"/>
        </w:rPr>
        <w:t xml:space="preserve"> </w:t>
      </w:r>
      <w:r w:rsidRPr="00946740">
        <w:rPr>
          <w:w w:val="110"/>
        </w:rPr>
        <w:t>market</w:t>
      </w:r>
      <w:r w:rsidRPr="00946740">
        <w:rPr>
          <w:spacing w:val="-4"/>
          <w:w w:val="110"/>
        </w:rPr>
        <w:t xml:space="preserve"> </w:t>
      </w:r>
      <w:r w:rsidRPr="00946740">
        <w:rPr>
          <w:w w:val="110"/>
        </w:rPr>
        <w:t>outcomes,</w:t>
      </w:r>
      <w:r w:rsidRPr="00946740">
        <w:rPr>
          <w:spacing w:val="-4"/>
          <w:w w:val="110"/>
        </w:rPr>
        <w:t xml:space="preserve"> </w:t>
      </w:r>
      <w:r w:rsidRPr="00946740">
        <w:rPr>
          <w:w w:val="110"/>
        </w:rPr>
        <w:t>I</w:t>
      </w:r>
      <w:r w:rsidRPr="00946740">
        <w:rPr>
          <w:spacing w:val="-4"/>
          <w:w w:val="110"/>
        </w:rPr>
        <w:t xml:space="preserve"> </w:t>
      </w:r>
      <w:r w:rsidRPr="00946740">
        <w:rPr>
          <w:w w:val="110"/>
        </w:rPr>
        <w:t>construct</w:t>
      </w:r>
      <w:r w:rsidR="001279B7">
        <w:rPr>
          <w:w w:val="110"/>
        </w:rPr>
        <w:t xml:space="preserve"> an</w:t>
      </w:r>
      <w:r w:rsidRPr="00946740">
        <w:rPr>
          <w:spacing w:val="-4"/>
          <w:w w:val="110"/>
        </w:rPr>
        <w:t xml:space="preserve"> </w:t>
      </w:r>
      <w:r w:rsidRPr="00946740">
        <w:rPr>
          <w:w w:val="110"/>
        </w:rPr>
        <w:t>unemployment</w:t>
      </w:r>
      <w:r w:rsidRPr="00946740">
        <w:rPr>
          <w:spacing w:val="-4"/>
          <w:w w:val="110"/>
        </w:rPr>
        <w:t xml:space="preserve"> </w:t>
      </w:r>
      <w:r w:rsidRPr="00946740">
        <w:rPr>
          <w:w w:val="110"/>
        </w:rPr>
        <w:t>rate</w:t>
      </w:r>
      <w:r w:rsidRPr="00946740">
        <w:rPr>
          <w:spacing w:val="-4"/>
          <w:w w:val="110"/>
        </w:rPr>
        <w:t xml:space="preserve"> </w:t>
      </w:r>
      <w:r w:rsidRPr="00946740">
        <w:rPr>
          <w:w w:val="110"/>
        </w:rPr>
        <w:t>variable</w:t>
      </w:r>
      <w:r w:rsidRPr="00946740">
        <w:rPr>
          <w:spacing w:val="-4"/>
          <w:w w:val="110"/>
        </w:rPr>
        <w:t xml:space="preserve"> </w:t>
      </w:r>
      <w:r w:rsidRPr="00946740">
        <w:rPr>
          <w:w w:val="110"/>
        </w:rPr>
        <w:t>using</w:t>
      </w:r>
      <w:r w:rsidRPr="00946740">
        <w:rPr>
          <w:spacing w:val="-4"/>
          <w:w w:val="110"/>
        </w:rPr>
        <w:t xml:space="preserve"> </w:t>
      </w:r>
      <w:r w:rsidRPr="00946740">
        <w:rPr>
          <w:w w:val="110"/>
        </w:rPr>
        <w:t>the</w:t>
      </w:r>
      <w:r w:rsidRPr="00946740">
        <w:rPr>
          <w:spacing w:val="-4"/>
          <w:w w:val="110"/>
        </w:rPr>
        <w:t xml:space="preserve"> </w:t>
      </w:r>
      <w:r w:rsidRPr="00946740">
        <w:rPr>
          <w:w w:val="110"/>
        </w:rPr>
        <w:t>main CPS, log annual earnings using the ASEC, and log weekly earnings using the outgoing rotation. The</w:t>
      </w:r>
      <w:r w:rsidRPr="00946740">
        <w:rPr>
          <w:spacing w:val="-7"/>
          <w:w w:val="110"/>
        </w:rPr>
        <w:t xml:space="preserve"> </w:t>
      </w:r>
      <w:r w:rsidRPr="00946740">
        <w:rPr>
          <w:w w:val="110"/>
        </w:rPr>
        <w:t>unemployment</w:t>
      </w:r>
      <w:r w:rsidRPr="00946740">
        <w:rPr>
          <w:spacing w:val="-7"/>
          <w:w w:val="110"/>
        </w:rPr>
        <w:t xml:space="preserve"> </w:t>
      </w:r>
      <w:r w:rsidRPr="00946740">
        <w:rPr>
          <w:w w:val="110"/>
        </w:rPr>
        <w:t>indicator</w:t>
      </w:r>
      <w:r w:rsidRPr="00946740">
        <w:rPr>
          <w:spacing w:val="-7"/>
          <w:w w:val="110"/>
        </w:rPr>
        <w:t xml:space="preserve"> </w:t>
      </w:r>
      <w:r w:rsidRPr="00946740">
        <w:rPr>
          <w:w w:val="110"/>
        </w:rPr>
        <w:t>is</w:t>
      </w:r>
      <w:r w:rsidRPr="00946740">
        <w:rPr>
          <w:spacing w:val="-7"/>
          <w:w w:val="110"/>
        </w:rPr>
        <w:t xml:space="preserve"> </w:t>
      </w:r>
      <w:r w:rsidRPr="00946740">
        <w:rPr>
          <w:w w:val="110"/>
        </w:rPr>
        <w:t>a</w:t>
      </w:r>
      <w:r w:rsidRPr="00946740">
        <w:rPr>
          <w:spacing w:val="-7"/>
          <w:w w:val="110"/>
        </w:rPr>
        <w:t xml:space="preserve"> </w:t>
      </w:r>
      <w:r w:rsidRPr="00946740">
        <w:rPr>
          <w:w w:val="110"/>
        </w:rPr>
        <w:t>binary</w:t>
      </w:r>
      <w:r w:rsidRPr="00946740">
        <w:rPr>
          <w:spacing w:val="-7"/>
          <w:w w:val="110"/>
        </w:rPr>
        <w:t xml:space="preserve"> </w:t>
      </w:r>
      <w:r w:rsidRPr="00946740">
        <w:rPr>
          <w:w w:val="110"/>
        </w:rPr>
        <w:t>variable</w:t>
      </w:r>
      <w:r w:rsidRPr="00946740">
        <w:rPr>
          <w:spacing w:val="-7"/>
          <w:w w:val="110"/>
        </w:rPr>
        <w:t xml:space="preserve"> </w:t>
      </w:r>
      <w:r w:rsidRPr="00946740">
        <w:rPr>
          <w:w w:val="110"/>
        </w:rPr>
        <w:t>that</w:t>
      </w:r>
      <w:r w:rsidRPr="00946740">
        <w:rPr>
          <w:spacing w:val="-7"/>
          <w:w w:val="110"/>
        </w:rPr>
        <w:t xml:space="preserve"> </w:t>
      </w:r>
      <w:r w:rsidRPr="00946740">
        <w:rPr>
          <w:w w:val="110"/>
        </w:rPr>
        <w:t>equals</w:t>
      </w:r>
      <w:r w:rsidRPr="00946740">
        <w:rPr>
          <w:spacing w:val="-7"/>
          <w:w w:val="110"/>
        </w:rPr>
        <w:t xml:space="preserve"> </w:t>
      </w:r>
      <w:r w:rsidRPr="00946740">
        <w:rPr>
          <w:w w:val="110"/>
        </w:rPr>
        <w:t>1</w:t>
      </w:r>
      <w:r w:rsidRPr="00946740">
        <w:rPr>
          <w:spacing w:val="-7"/>
          <w:w w:val="110"/>
        </w:rPr>
        <w:t xml:space="preserve"> </w:t>
      </w:r>
      <w:r w:rsidRPr="00946740">
        <w:rPr>
          <w:w w:val="110"/>
        </w:rPr>
        <w:t>if</w:t>
      </w:r>
      <w:r w:rsidRPr="00946740">
        <w:rPr>
          <w:spacing w:val="-7"/>
          <w:w w:val="110"/>
        </w:rPr>
        <w:t xml:space="preserve"> </w:t>
      </w:r>
      <w:r w:rsidRPr="00946740">
        <w:rPr>
          <w:w w:val="110"/>
        </w:rPr>
        <w:t>someone</w:t>
      </w:r>
      <w:r w:rsidRPr="00946740">
        <w:rPr>
          <w:spacing w:val="-7"/>
          <w:w w:val="110"/>
        </w:rPr>
        <w:t xml:space="preserve"> </w:t>
      </w:r>
      <w:r w:rsidRPr="00946740">
        <w:rPr>
          <w:w w:val="110"/>
        </w:rPr>
        <w:t>is</w:t>
      </w:r>
      <w:r w:rsidRPr="00946740">
        <w:rPr>
          <w:spacing w:val="-7"/>
          <w:w w:val="110"/>
        </w:rPr>
        <w:t xml:space="preserve"> </w:t>
      </w:r>
      <w:r w:rsidRPr="00946740">
        <w:rPr>
          <w:w w:val="110"/>
        </w:rPr>
        <w:t>unemployed and 0 if employed, based on civilian labor force status.</w:t>
      </w:r>
      <w:r w:rsidR="001279B7">
        <w:rPr>
          <w:w w:val="110"/>
        </w:rPr>
        <w:t xml:space="preserve"> </w:t>
      </w:r>
      <w:r w:rsidRPr="00946740">
        <w:rPr>
          <w:w w:val="110"/>
        </w:rPr>
        <w:t>Log annual earnings is the</w:t>
      </w:r>
      <w:r w:rsidRPr="00946740">
        <w:rPr>
          <w:spacing w:val="-16"/>
          <w:w w:val="110"/>
        </w:rPr>
        <w:t xml:space="preserve"> </w:t>
      </w:r>
      <w:r w:rsidRPr="00946740">
        <w:rPr>
          <w:w w:val="110"/>
        </w:rPr>
        <w:t>log</w:t>
      </w:r>
      <w:r w:rsidRPr="00946740">
        <w:rPr>
          <w:spacing w:val="-15"/>
          <w:w w:val="110"/>
        </w:rPr>
        <w:t xml:space="preserve"> </w:t>
      </w:r>
      <w:r w:rsidRPr="00946740">
        <w:rPr>
          <w:w w:val="110"/>
        </w:rPr>
        <w:t>of</w:t>
      </w:r>
      <w:r w:rsidRPr="00946740">
        <w:rPr>
          <w:spacing w:val="-15"/>
          <w:w w:val="110"/>
        </w:rPr>
        <w:t xml:space="preserve"> </w:t>
      </w:r>
      <w:r w:rsidRPr="00946740">
        <w:rPr>
          <w:w w:val="110"/>
        </w:rPr>
        <w:t>total</w:t>
      </w:r>
      <w:r w:rsidRPr="00946740">
        <w:rPr>
          <w:spacing w:val="-15"/>
          <w:w w:val="110"/>
        </w:rPr>
        <w:t xml:space="preserve"> </w:t>
      </w:r>
      <w:r w:rsidRPr="00946740">
        <w:rPr>
          <w:w w:val="110"/>
        </w:rPr>
        <w:t>personal</w:t>
      </w:r>
      <w:r w:rsidRPr="00946740">
        <w:rPr>
          <w:spacing w:val="-15"/>
          <w:w w:val="110"/>
        </w:rPr>
        <w:t xml:space="preserve"> </w:t>
      </w:r>
      <w:r w:rsidRPr="00946740">
        <w:rPr>
          <w:w w:val="110"/>
        </w:rPr>
        <w:t>income</w:t>
      </w:r>
      <w:r w:rsidRPr="00946740">
        <w:rPr>
          <w:spacing w:val="-15"/>
          <w:w w:val="110"/>
        </w:rPr>
        <w:t xml:space="preserve"> </w:t>
      </w:r>
      <w:r w:rsidRPr="00946740">
        <w:rPr>
          <w:w w:val="110"/>
        </w:rPr>
        <w:t>from</w:t>
      </w:r>
      <w:r w:rsidRPr="00946740">
        <w:rPr>
          <w:spacing w:val="-15"/>
          <w:w w:val="110"/>
        </w:rPr>
        <w:t xml:space="preserve"> </w:t>
      </w:r>
      <w:r w:rsidRPr="00946740">
        <w:rPr>
          <w:w w:val="110"/>
        </w:rPr>
        <w:t>the</w:t>
      </w:r>
      <w:r w:rsidRPr="00946740">
        <w:rPr>
          <w:spacing w:val="-15"/>
          <w:w w:val="110"/>
        </w:rPr>
        <w:t xml:space="preserve"> </w:t>
      </w:r>
      <w:r w:rsidRPr="00946740">
        <w:rPr>
          <w:w w:val="110"/>
        </w:rPr>
        <w:t>CPS’</w:t>
      </w:r>
      <w:r w:rsidRPr="00946740">
        <w:rPr>
          <w:spacing w:val="-16"/>
          <w:w w:val="110"/>
        </w:rPr>
        <w:t xml:space="preserve"> </w:t>
      </w:r>
      <w:r w:rsidRPr="00946740">
        <w:rPr>
          <w:w w:val="110"/>
        </w:rPr>
        <w:t>ASEC</w:t>
      </w:r>
      <w:r w:rsidRPr="00946740">
        <w:rPr>
          <w:spacing w:val="-15"/>
          <w:w w:val="110"/>
        </w:rPr>
        <w:t xml:space="preserve"> </w:t>
      </w:r>
      <w:r w:rsidRPr="00946740">
        <w:rPr>
          <w:w w:val="110"/>
        </w:rPr>
        <w:t>supplement.</w:t>
      </w:r>
      <w:r w:rsidRPr="00946740">
        <w:rPr>
          <w:spacing w:val="-15"/>
          <w:w w:val="110"/>
        </w:rPr>
        <w:t xml:space="preserve"> </w:t>
      </w:r>
      <w:r w:rsidRPr="00946740">
        <w:rPr>
          <w:w w:val="110"/>
        </w:rPr>
        <w:t>Log</w:t>
      </w:r>
      <w:r w:rsidRPr="00946740">
        <w:rPr>
          <w:spacing w:val="-15"/>
          <w:w w:val="110"/>
        </w:rPr>
        <w:t xml:space="preserve"> </w:t>
      </w:r>
      <w:r w:rsidRPr="00946740">
        <w:rPr>
          <w:w w:val="110"/>
        </w:rPr>
        <w:t>weekly</w:t>
      </w:r>
      <w:r w:rsidRPr="00946740">
        <w:rPr>
          <w:spacing w:val="-15"/>
          <w:w w:val="110"/>
        </w:rPr>
        <w:t xml:space="preserve"> </w:t>
      </w:r>
      <w:r w:rsidRPr="00946740">
        <w:rPr>
          <w:w w:val="110"/>
        </w:rPr>
        <w:t>earnings</w:t>
      </w:r>
      <w:r w:rsidRPr="00946740">
        <w:rPr>
          <w:spacing w:val="-15"/>
          <w:w w:val="110"/>
        </w:rPr>
        <w:t xml:space="preserve"> </w:t>
      </w:r>
      <w:r w:rsidRPr="00946740">
        <w:rPr>
          <w:w w:val="110"/>
        </w:rPr>
        <w:t>is the natural logarithm of weekly earnings for hourly workers from the outgoing rotation CPS</w:t>
      </w:r>
      <w:r w:rsidRPr="00946740">
        <w:rPr>
          <w:spacing w:val="-12"/>
          <w:w w:val="110"/>
        </w:rPr>
        <w:t xml:space="preserve"> </w:t>
      </w:r>
      <w:r w:rsidRPr="00946740">
        <w:rPr>
          <w:w w:val="110"/>
        </w:rPr>
        <w:t>supplement. I</w:t>
      </w:r>
      <w:r w:rsidRPr="00946740">
        <w:rPr>
          <w:spacing w:val="-12"/>
          <w:w w:val="110"/>
        </w:rPr>
        <w:t xml:space="preserve"> </w:t>
      </w:r>
      <w:r w:rsidRPr="00946740">
        <w:rPr>
          <w:w w:val="110"/>
        </w:rPr>
        <w:t>use</w:t>
      </w:r>
      <w:r w:rsidRPr="00946740">
        <w:rPr>
          <w:spacing w:val="-12"/>
          <w:w w:val="110"/>
        </w:rPr>
        <w:t xml:space="preserve"> </w:t>
      </w:r>
      <w:r w:rsidRPr="00946740">
        <w:rPr>
          <w:w w:val="110"/>
        </w:rPr>
        <w:t>the</w:t>
      </w:r>
      <w:r w:rsidRPr="00946740">
        <w:rPr>
          <w:spacing w:val="-12"/>
          <w:w w:val="110"/>
        </w:rPr>
        <w:t xml:space="preserve"> </w:t>
      </w:r>
      <w:r w:rsidRPr="00946740">
        <w:rPr>
          <w:w w:val="110"/>
        </w:rPr>
        <w:t>following</w:t>
      </w:r>
      <w:r w:rsidRPr="00946740">
        <w:rPr>
          <w:spacing w:val="-12"/>
          <w:w w:val="110"/>
        </w:rPr>
        <w:t xml:space="preserve"> </w:t>
      </w:r>
      <w:r w:rsidRPr="00946740">
        <w:rPr>
          <w:w w:val="110"/>
        </w:rPr>
        <w:t>controls: age,</w:t>
      </w:r>
      <w:r w:rsidRPr="00946740">
        <w:rPr>
          <w:spacing w:val="-12"/>
          <w:w w:val="110"/>
        </w:rPr>
        <w:t xml:space="preserve"> </w:t>
      </w:r>
      <w:r w:rsidRPr="00946740">
        <w:rPr>
          <w:w w:val="110"/>
        </w:rPr>
        <w:t>hours</w:t>
      </w:r>
      <w:r w:rsidRPr="00946740">
        <w:rPr>
          <w:spacing w:val="-12"/>
          <w:w w:val="110"/>
        </w:rPr>
        <w:t xml:space="preserve"> </w:t>
      </w:r>
      <w:r w:rsidRPr="00946740">
        <w:rPr>
          <w:w w:val="110"/>
        </w:rPr>
        <w:t>worked,</w:t>
      </w:r>
      <w:r w:rsidRPr="00946740">
        <w:rPr>
          <w:spacing w:val="-12"/>
          <w:w w:val="110"/>
        </w:rPr>
        <w:t xml:space="preserve"> </w:t>
      </w:r>
      <w:r w:rsidRPr="00946740">
        <w:rPr>
          <w:w w:val="110"/>
        </w:rPr>
        <w:t>and</w:t>
      </w:r>
      <w:r w:rsidRPr="00946740">
        <w:rPr>
          <w:spacing w:val="-12"/>
          <w:w w:val="110"/>
        </w:rPr>
        <w:t xml:space="preserve"> </w:t>
      </w:r>
      <w:r w:rsidRPr="00946740">
        <w:rPr>
          <w:w w:val="110"/>
        </w:rPr>
        <w:t>state-year</w:t>
      </w:r>
      <w:r w:rsidRPr="00946740">
        <w:rPr>
          <w:spacing w:val="-12"/>
          <w:w w:val="110"/>
        </w:rPr>
        <w:t xml:space="preserve"> </w:t>
      </w:r>
      <w:r w:rsidRPr="00946740">
        <w:rPr>
          <w:w w:val="110"/>
        </w:rPr>
        <w:t>fixed</w:t>
      </w:r>
      <w:r w:rsidRPr="00946740">
        <w:rPr>
          <w:spacing w:val="-12"/>
          <w:w w:val="110"/>
        </w:rPr>
        <w:t xml:space="preserve"> </w:t>
      </w:r>
      <w:r w:rsidRPr="00946740">
        <w:rPr>
          <w:w w:val="110"/>
        </w:rPr>
        <w:t>effects. I</w:t>
      </w:r>
      <w:r w:rsidRPr="00946740">
        <w:rPr>
          <w:spacing w:val="-12"/>
          <w:w w:val="110"/>
        </w:rPr>
        <w:t xml:space="preserve"> </w:t>
      </w:r>
      <w:r w:rsidRPr="00946740">
        <w:rPr>
          <w:w w:val="110"/>
        </w:rPr>
        <w:t>also</w:t>
      </w:r>
      <w:r w:rsidRPr="00946740">
        <w:rPr>
          <w:spacing w:val="-12"/>
          <w:w w:val="110"/>
        </w:rPr>
        <w:t xml:space="preserve"> </w:t>
      </w:r>
      <w:r w:rsidRPr="00946740">
        <w:rPr>
          <w:w w:val="110"/>
        </w:rPr>
        <w:t>include</w:t>
      </w:r>
      <w:r w:rsidRPr="00946740">
        <w:rPr>
          <w:spacing w:val="-12"/>
          <w:w w:val="110"/>
        </w:rPr>
        <w:t xml:space="preserve"> </w:t>
      </w:r>
      <w:r w:rsidRPr="00946740">
        <w:rPr>
          <w:w w:val="110"/>
        </w:rPr>
        <w:t>the</w:t>
      </w:r>
      <w:r w:rsidRPr="00946740">
        <w:rPr>
          <w:spacing w:val="-12"/>
          <w:w w:val="110"/>
        </w:rPr>
        <w:t xml:space="preserve"> </w:t>
      </w:r>
      <w:r w:rsidRPr="00946740">
        <w:rPr>
          <w:w w:val="110"/>
        </w:rPr>
        <w:t>parents’</w:t>
      </w:r>
      <w:r w:rsidRPr="00946740">
        <w:rPr>
          <w:spacing w:val="-12"/>
          <w:w w:val="110"/>
        </w:rPr>
        <w:t xml:space="preserve"> </w:t>
      </w:r>
      <w:r w:rsidRPr="00946740">
        <w:rPr>
          <w:w w:val="110"/>
        </w:rPr>
        <w:t>characteristics</w:t>
      </w:r>
      <w:r w:rsidRPr="00946740">
        <w:rPr>
          <w:spacing w:val="-12"/>
          <w:w w:val="110"/>
        </w:rPr>
        <w:t xml:space="preserve"> </w:t>
      </w:r>
      <w:r w:rsidRPr="00946740">
        <w:rPr>
          <w:w w:val="110"/>
        </w:rPr>
        <w:t>from</w:t>
      </w:r>
      <w:r w:rsidRPr="00946740">
        <w:rPr>
          <w:spacing w:val="-12"/>
          <w:w w:val="110"/>
        </w:rPr>
        <w:t xml:space="preserve"> </w:t>
      </w:r>
      <w:r w:rsidRPr="00946740">
        <w:rPr>
          <w:w w:val="110"/>
        </w:rPr>
        <w:t>the</w:t>
      </w:r>
      <w:r w:rsidRPr="00946740">
        <w:rPr>
          <w:spacing w:val="-12"/>
          <w:w w:val="110"/>
        </w:rPr>
        <w:t xml:space="preserve"> </w:t>
      </w:r>
      <w:r w:rsidRPr="00946740">
        <w:rPr>
          <w:w w:val="110"/>
        </w:rPr>
        <w:t>synthetic</w:t>
      </w:r>
      <w:r w:rsidRPr="00946740">
        <w:rPr>
          <w:spacing w:val="-12"/>
          <w:w w:val="110"/>
        </w:rPr>
        <w:t xml:space="preserve"> </w:t>
      </w:r>
      <w:r w:rsidRPr="00946740">
        <w:rPr>
          <w:w w:val="110"/>
        </w:rPr>
        <w:t>parents</w:t>
      </w:r>
      <w:r w:rsidRPr="00946740">
        <w:rPr>
          <w:spacing w:val="-12"/>
          <w:w w:val="110"/>
        </w:rPr>
        <w:t xml:space="preserve"> </w:t>
      </w:r>
      <w:r w:rsidRPr="00946740">
        <w:rPr>
          <w:w w:val="110"/>
        </w:rPr>
        <w:t>data</w:t>
      </w:r>
      <w:r w:rsidRPr="00946740">
        <w:rPr>
          <w:spacing w:val="-12"/>
          <w:w w:val="110"/>
        </w:rPr>
        <w:t xml:space="preserve"> </w:t>
      </w:r>
      <w:r w:rsidRPr="00946740">
        <w:rPr>
          <w:w w:val="110"/>
        </w:rPr>
        <w:t>as</w:t>
      </w:r>
      <w:r w:rsidRPr="00946740">
        <w:rPr>
          <w:spacing w:val="-12"/>
          <w:w w:val="110"/>
        </w:rPr>
        <w:t xml:space="preserve"> </w:t>
      </w:r>
      <w:r w:rsidRPr="00946740">
        <w:rPr>
          <w:w w:val="110"/>
        </w:rPr>
        <w:t>controls in</w:t>
      </w:r>
      <w:r w:rsidRPr="00946740">
        <w:rPr>
          <w:spacing w:val="-16"/>
          <w:w w:val="110"/>
        </w:rPr>
        <w:t xml:space="preserve"> </w:t>
      </w:r>
      <w:r w:rsidRPr="00946740">
        <w:rPr>
          <w:w w:val="110"/>
        </w:rPr>
        <w:t>alternative</w:t>
      </w:r>
      <w:r w:rsidRPr="00946740">
        <w:rPr>
          <w:spacing w:val="-15"/>
          <w:w w:val="110"/>
        </w:rPr>
        <w:t xml:space="preserve"> </w:t>
      </w:r>
      <w:r w:rsidRPr="00946740">
        <w:rPr>
          <w:w w:val="110"/>
        </w:rPr>
        <w:t>specifications.</w:t>
      </w:r>
      <w:r w:rsidRPr="00946740">
        <w:rPr>
          <w:spacing w:val="-15"/>
          <w:w w:val="110"/>
        </w:rPr>
        <w:t xml:space="preserve"> </w:t>
      </w:r>
      <w:r w:rsidRPr="00946740">
        <w:rPr>
          <w:w w:val="110"/>
        </w:rPr>
        <w:t>These</w:t>
      </w:r>
      <w:r w:rsidRPr="00946740">
        <w:rPr>
          <w:spacing w:val="-15"/>
          <w:w w:val="110"/>
        </w:rPr>
        <w:t xml:space="preserve"> </w:t>
      </w:r>
      <w:r w:rsidRPr="00946740">
        <w:rPr>
          <w:w w:val="110"/>
        </w:rPr>
        <w:t>controls</w:t>
      </w:r>
      <w:r w:rsidRPr="00946740">
        <w:rPr>
          <w:spacing w:val="-15"/>
          <w:w w:val="110"/>
        </w:rPr>
        <w:t xml:space="preserve"> </w:t>
      </w:r>
      <w:r w:rsidRPr="00946740">
        <w:rPr>
          <w:w w:val="110"/>
        </w:rPr>
        <w:t>include</w:t>
      </w:r>
      <w:r w:rsidRPr="00946740">
        <w:rPr>
          <w:spacing w:val="-15"/>
          <w:w w:val="110"/>
        </w:rPr>
        <w:t xml:space="preserve"> </w:t>
      </w:r>
      <w:r w:rsidRPr="00946740">
        <w:rPr>
          <w:w w:val="110"/>
        </w:rPr>
        <w:t>income</w:t>
      </w:r>
      <w:r w:rsidRPr="00946740">
        <w:rPr>
          <w:spacing w:val="-15"/>
          <w:w w:val="110"/>
        </w:rPr>
        <w:t xml:space="preserve"> </w:t>
      </w:r>
      <w:r w:rsidRPr="00946740">
        <w:rPr>
          <w:w w:val="110"/>
        </w:rPr>
        <w:t>and</w:t>
      </w:r>
      <w:r w:rsidRPr="00946740">
        <w:rPr>
          <w:spacing w:val="-15"/>
          <w:w w:val="110"/>
        </w:rPr>
        <w:t xml:space="preserve"> </w:t>
      </w:r>
      <w:r w:rsidRPr="00946740">
        <w:rPr>
          <w:w w:val="110"/>
        </w:rPr>
        <w:t>education</w:t>
      </w:r>
      <w:r w:rsidRPr="00946740">
        <w:rPr>
          <w:spacing w:val="-16"/>
          <w:w w:val="110"/>
        </w:rPr>
        <w:t xml:space="preserve"> </w:t>
      </w:r>
      <w:r w:rsidRPr="00946740">
        <w:rPr>
          <w:w w:val="110"/>
        </w:rPr>
        <w:t>of</w:t>
      </w:r>
      <w:r w:rsidRPr="00946740">
        <w:rPr>
          <w:spacing w:val="-15"/>
          <w:w w:val="110"/>
        </w:rPr>
        <w:t xml:space="preserve"> </w:t>
      </w:r>
      <w:r w:rsidRPr="00946740">
        <w:rPr>
          <w:w w:val="110"/>
        </w:rPr>
        <w:t>the</w:t>
      </w:r>
      <w:r w:rsidRPr="00946740">
        <w:rPr>
          <w:spacing w:val="-15"/>
          <w:w w:val="110"/>
        </w:rPr>
        <w:t xml:space="preserve"> </w:t>
      </w:r>
      <w:r w:rsidRPr="00946740">
        <w:rPr>
          <w:w w:val="110"/>
        </w:rPr>
        <w:t xml:space="preserve">synthetic </w:t>
      </w:r>
      <w:r w:rsidRPr="00946740">
        <w:rPr>
          <w:spacing w:val="-2"/>
          <w:w w:val="110"/>
        </w:rPr>
        <w:t>parents.</w:t>
      </w:r>
    </w:p>
    <w:p w14:paraId="7E07A5B6" w14:textId="77777777" w:rsidR="007A46B2" w:rsidRPr="00946740" w:rsidRDefault="007A46B2">
      <w:pPr>
        <w:pStyle w:val="BodyText"/>
        <w:spacing w:before="111"/>
      </w:pPr>
    </w:p>
    <w:p w14:paraId="066D3826" w14:textId="77777777" w:rsidR="007A46B2" w:rsidRPr="00946740" w:rsidRDefault="00000000">
      <w:pPr>
        <w:pStyle w:val="Heading3"/>
        <w:numPr>
          <w:ilvl w:val="1"/>
          <w:numId w:val="10"/>
        </w:numPr>
        <w:tabs>
          <w:tab w:val="left" w:pos="761"/>
        </w:tabs>
        <w:ind w:hanging="645"/>
      </w:pPr>
      <w:bookmarkStart w:id="33" w:name="Children_of_the_four_parental_types"/>
      <w:bookmarkEnd w:id="33"/>
      <w:r w:rsidRPr="00946740">
        <w:rPr>
          <w:w w:val="110"/>
        </w:rPr>
        <w:t>Children</w:t>
      </w:r>
      <w:r w:rsidRPr="00946740">
        <w:rPr>
          <w:spacing w:val="-13"/>
          <w:w w:val="110"/>
        </w:rPr>
        <w:t xml:space="preserve"> </w:t>
      </w:r>
      <w:r w:rsidRPr="00946740">
        <w:rPr>
          <w:w w:val="110"/>
        </w:rPr>
        <w:t>of</w:t>
      </w:r>
      <w:r w:rsidRPr="00946740">
        <w:rPr>
          <w:spacing w:val="-13"/>
          <w:w w:val="110"/>
        </w:rPr>
        <w:t xml:space="preserve"> </w:t>
      </w:r>
      <w:r w:rsidRPr="00946740">
        <w:rPr>
          <w:w w:val="110"/>
        </w:rPr>
        <w:t>the</w:t>
      </w:r>
      <w:r w:rsidRPr="00946740">
        <w:rPr>
          <w:spacing w:val="-13"/>
          <w:w w:val="110"/>
        </w:rPr>
        <w:t xml:space="preserve"> </w:t>
      </w:r>
      <w:r w:rsidRPr="00946740">
        <w:rPr>
          <w:w w:val="110"/>
        </w:rPr>
        <w:t>four</w:t>
      </w:r>
      <w:r w:rsidRPr="00946740">
        <w:rPr>
          <w:spacing w:val="-12"/>
          <w:w w:val="110"/>
        </w:rPr>
        <w:t xml:space="preserve"> </w:t>
      </w:r>
      <w:r w:rsidRPr="00946740">
        <w:rPr>
          <w:w w:val="110"/>
        </w:rPr>
        <w:t>parental</w:t>
      </w:r>
      <w:r w:rsidRPr="00946740">
        <w:rPr>
          <w:spacing w:val="-13"/>
          <w:w w:val="110"/>
        </w:rPr>
        <w:t xml:space="preserve"> </w:t>
      </w:r>
      <w:r w:rsidRPr="00946740">
        <w:rPr>
          <w:spacing w:val="-2"/>
          <w:w w:val="110"/>
        </w:rPr>
        <w:t>types</w:t>
      </w:r>
    </w:p>
    <w:p w14:paraId="270FB50A" w14:textId="25DF9A30" w:rsidR="007A46B2" w:rsidRPr="00946740" w:rsidRDefault="00000000">
      <w:pPr>
        <w:pStyle w:val="BodyText"/>
        <w:spacing w:before="158" w:line="254" w:lineRule="auto"/>
        <w:ind w:left="116" w:right="1073" w:firstLine="351"/>
        <w:jc w:val="both"/>
      </w:pPr>
      <w:r w:rsidRPr="00946740">
        <w:rPr>
          <w:w w:val="110"/>
        </w:rPr>
        <w:t>I</w:t>
      </w:r>
      <w:r w:rsidRPr="00946740">
        <w:rPr>
          <w:spacing w:val="-6"/>
          <w:w w:val="110"/>
        </w:rPr>
        <w:t xml:space="preserve"> </w:t>
      </w:r>
      <w:r w:rsidRPr="00946740">
        <w:rPr>
          <w:w w:val="110"/>
        </w:rPr>
        <w:t>use</w:t>
      </w:r>
      <w:r w:rsidRPr="00946740">
        <w:rPr>
          <w:spacing w:val="-7"/>
          <w:w w:val="110"/>
        </w:rPr>
        <w:t xml:space="preserve"> </w:t>
      </w:r>
      <w:r w:rsidRPr="00946740">
        <w:rPr>
          <w:w w:val="110"/>
        </w:rPr>
        <w:t>the</w:t>
      </w:r>
      <w:r w:rsidRPr="00946740">
        <w:rPr>
          <w:spacing w:val="-6"/>
          <w:w w:val="110"/>
        </w:rPr>
        <w:t xml:space="preserve"> </w:t>
      </w:r>
      <w:r w:rsidRPr="00946740">
        <w:rPr>
          <w:w w:val="110"/>
        </w:rPr>
        <w:t>CPS</w:t>
      </w:r>
      <w:r w:rsidRPr="00946740">
        <w:rPr>
          <w:spacing w:val="-7"/>
          <w:w w:val="110"/>
        </w:rPr>
        <w:t xml:space="preserve"> </w:t>
      </w:r>
      <w:r w:rsidRPr="00946740">
        <w:rPr>
          <w:w w:val="110"/>
        </w:rPr>
        <w:t>for</w:t>
      </w:r>
      <w:r w:rsidRPr="00946740">
        <w:rPr>
          <w:spacing w:val="-6"/>
          <w:w w:val="110"/>
        </w:rPr>
        <w:t xml:space="preserve"> </w:t>
      </w:r>
      <w:r w:rsidRPr="00946740">
        <w:rPr>
          <w:w w:val="110"/>
        </w:rPr>
        <w:t>my</w:t>
      </w:r>
      <w:r w:rsidRPr="00946740">
        <w:rPr>
          <w:spacing w:val="-6"/>
          <w:w w:val="110"/>
        </w:rPr>
        <w:t xml:space="preserve"> </w:t>
      </w:r>
      <w:r w:rsidRPr="00946740">
        <w:rPr>
          <w:w w:val="110"/>
        </w:rPr>
        <w:t>primary</w:t>
      </w:r>
      <w:r w:rsidRPr="00946740">
        <w:rPr>
          <w:spacing w:val="-7"/>
          <w:w w:val="110"/>
        </w:rPr>
        <w:t xml:space="preserve"> </w:t>
      </w:r>
      <w:r w:rsidRPr="00946740">
        <w:rPr>
          <w:w w:val="110"/>
        </w:rPr>
        <w:t>analysis</w:t>
      </w:r>
      <w:r w:rsidRPr="00946740">
        <w:rPr>
          <w:spacing w:val="-6"/>
          <w:w w:val="110"/>
        </w:rPr>
        <w:t xml:space="preserve"> </w:t>
      </w:r>
      <w:r w:rsidRPr="00946740">
        <w:rPr>
          <w:w w:val="110"/>
        </w:rPr>
        <w:t>of</w:t>
      </w:r>
      <w:r w:rsidRPr="00946740">
        <w:rPr>
          <w:spacing w:val="-7"/>
          <w:w w:val="110"/>
        </w:rPr>
        <w:t xml:space="preserve"> </w:t>
      </w:r>
      <w:r w:rsidRPr="00946740">
        <w:rPr>
          <w:w w:val="110"/>
        </w:rPr>
        <w:t>the</w:t>
      </w:r>
      <w:r w:rsidRPr="00946740">
        <w:rPr>
          <w:spacing w:val="-6"/>
          <w:w w:val="110"/>
        </w:rPr>
        <w:t xml:space="preserve"> </w:t>
      </w:r>
      <w:r w:rsidRPr="00946740">
        <w:rPr>
          <w:w w:val="110"/>
        </w:rPr>
        <w:t>effect</w:t>
      </w:r>
      <w:r w:rsidRPr="00946740">
        <w:rPr>
          <w:spacing w:val="-6"/>
          <w:w w:val="110"/>
        </w:rPr>
        <w:t xml:space="preserve"> </w:t>
      </w:r>
      <w:r w:rsidR="00E9423A">
        <w:rPr>
          <w:spacing w:val="-6"/>
          <w:w w:val="110"/>
        </w:rPr>
        <w:t xml:space="preserve">of </w:t>
      </w:r>
      <w:r w:rsidRPr="00946740">
        <w:rPr>
          <w:w w:val="110"/>
        </w:rPr>
        <w:t>a</w:t>
      </w:r>
      <w:r w:rsidRPr="00946740">
        <w:rPr>
          <w:spacing w:val="-6"/>
          <w:w w:val="110"/>
        </w:rPr>
        <w:t xml:space="preserve"> </w:t>
      </w:r>
      <w:r w:rsidRPr="00946740">
        <w:rPr>
          <w:w w:val="110"/>
        </w:rPr>
        <w:t>Hispanic</w:t>
      </w:r>
      <w:r w:rsidRPr="00946740">
        <w:rPr>
          <w:spacing w:val="-6"/>
          <w:w w:val="110"/>
        </w:rPr>
        <w:t xml:space="preserve"> </w:t>
      </w:r>
      <w:r w:rsidR="009C7D70">
        <w:rPr>
          <w:w w:val="110"/>
        </w:rPr>
        <w:t>surname</w:t>
      </w:r>
      <w:r w:rsidRPr="00946740">
        <w:rPr>
          <w:spacing w:val="-7"/>
          <w:w w:val="110"/>
        </w:rPr>
        <w:t xml:space="preserve"> </w:t>
      </w:r>
      <w:r w:rsidRPr="00946740">
        <w:rPr>
          <w:w w:val="110"/>
        </w:rPr>
        <w:t>on earnings.</w:t>
      </w:r>
      <w:r w:rsidRPr="00946740">
        <w:rPr>
          <w:spacing w:val="40"/>
          <w:w w:val="110"/>
        </w:rPr>
        <w:t xml:space="preserve"> </w:t>
      </w:r>
      <w:r w:rsidRPr="00946740">
        <w:rPr>
          <w:w w:val="110"/>
        </w:rPr>
        <w:t xml:space="preserve">I restrict my sample to </w:t>
      </w:r>
      <w:commentRangeStart w:id="34"/>
      <w:r w:rsidR="00816255">
        <w:rPr>
          <w:w w:val="110"/>
        </w:rPr>
        <w:t>US</w:t>
      </w:r>
      <w:r w:rsidRPr="00946740">
        <w:rPr>
          <w:w w:val="110"/>
        </w:rPr>
        <w:t xml:space="preserve"> citizens </w:t>
      </w:r>
      <w:commentRangeEnd w:id="34"/>
      <w:r w:rsidR="001279B7">
        <w:rPr>
          <w:rStyle w:val="CommentReference"/>
        </w:rPr>
        <w:commentReference w:id="34"/>
      </w:r>
      <w:r w:rsidRPr="00946740">
        <w:rPr>
          <w:w w:val="110"/>
        </w:rPr>
        <w:t>aged 25</w:t>
      </w:r>
      <w:r w:rsidR="001279B7">
        <w:rPr>
          <w:w w:val="110"/>
        </w:rPr>
        <w:t>–</w:t>
      </w:r>
      <w:r w:rsidRPr="00946740">
        <w:rPr>
          <w:w w:val="110"/>
        </w:rPr>
        <w:t>40 born</w:t>
      </w:r>
      <w:r w:rsidRPr="00946740">
        <w:rPr>
          <w:spacing w:val="-6"/>
          <w:w w:val="110"/>
        </w:rPr>
        <w:t xml:space="preserve"> </w:t>
      </w:r>
      <w:r w:rsidRPr="00946740">
        <w:rPr>
          <w:w w:val="110"/>
        </w:rPr>
        <w:t>between</w:t>
      </w:r>
      <w:r w:rsidRPr="00946740">
        <w:rPr>
          <w:spacing w:val="-6"/>
          <w:w w:val="110"/>
        </w:rPr>
        <w:t xml:space="preserve"> </w:t>
      </w:r>
      <w:r w:rsidRPr="00946740">
        <w:rPr>
          <w:w w:val="110"/>
        </w:rPr>
        <w:t>1960</w:t>
      </w:r>
      <w:r w:rsidR="001279B7">
        <w:rPr>
          <w:spacing w:val="-6"/>
          <w:w w:val="110"/>
        </w:rPr>
        <w:t xml:space="preserve"> and </w:t>
      </w:r>
      <w:r w:rsidRPr="00946740">
        <w:rPr>
          <w:w w:val="110"/>
        </w:rPr>
        <w:t>2000</w:t>
      </w:r>
      <w:r w:rsidR="00816255">
        <w:rPr>
          <w:w w:val="110"/>
        </w:rPr>
        <w:t xml:space="preserve"> in the US</w:t>
      </w:r>
      <w:r w:rsidRPr="00946740">
        <w:rPr>
          <w:w w:val="110"/>
        </w:rPr>
        <w:t>.</w:t>
      </w:r>
      <w:r w:rsidRPr="00946740">
        <w:rPr>
          <w:spacing w:val="20"/>
          <w:w w:val="110"/>
        </w:rPr>
        <w:t xml:space="preserve"> </w:t>
      </w:r>
      <w:r w:rsidRPr="00946740">
        <w:rPr>
          <w:w w:val="110"/>
        </w:rPr>
        <w:t>Taking</w:t>
      </w:r>
      <w:r w:rsidRPr="00946740">
        <w:rPr>
          <w:spacing w:val="-6"/>
          <w:w w:val="110"/>
        </w:rPr>
        <w:t xml:space="preserve"> </w:t>
      </w:r>
      <w:r w:rsidRPr="00946740">
        <w:rPr>
          <w:w w:val="110"/>
        </w:rPr>
        <w:t>advantage</w:t>
      </w:r>
      <w:r w:rsidRPr="00946740">
        <w:rPr>
          <w:spacing w:val="-6"/>
          <w:w w:val="110"/>
        </w:rPr>
        <w:t xml:space="preserve"> </w:t>
      </w:r>
      <w:r w:rsidRPr="00946740">
        <w:rPr>
          <w:w w:val="110"/>
        </w:rPr>
        <w:t>of</w:t>
      </w:r>
      <w:r w:rsidRPr="00946740">
        <w:rPr>
          <w:spacing w:val="-6"/>
          <w:w w:val="110"/>
        </w:rPr>
        <w:t xml:space="preserve"> </w:t>
      </w:r>
      <w:r w:rsidRPr="00946740">
        <w:rPr>
          <w:w w:val="110"/>
        </w:rPr>
        <w:t>data</w:t>
      </w:r>
      <w:r w:rsidRPr="00946740">
        <w:rPr>
          <w:spacing w:val="-6"/>
          <w:w w:val="110"/>
        </w:rPr>
        <w:t xml:space="preserve"> </w:t>
      </w:r>
      <w:r w:rsidRPr="00946740">
        <w:rPr>
          <w:w w:val="110"/>
        </w:rPr>
        <w:t>on</w:t>
      </w:r>
      <w:r w:rsidRPr="00946740">
        <w:rPr>
          <w:spacing w:val="-6"/>
          <w:w w:val="110"/>
        </w:rPr>
        <w:t xml:space="preserve"> </w:t>
      </w:r>
      <w:r w:rsidRPr="00946740">
        <w:rPr>
          <w:w w:val="110"/>
        </w:rPr>
        <w:t>parents’</w:t>
      </w:r>
      <w:r w:rsidRPr="00946740">
        <w:rPr>
          <w:spacing w:val="-6"/>
          <w:w w:val="110"/>
        </w:rPr>
        <w:t xml:space="preserve"> </w:t>
      </w:r>
      <w:r w:rsidRPr="00946740">
        <w:rPr>
          <w:w w:val="110"/>
        </w:rPr>
        <w:t>place</w:t>
      </w:r>
      <w:r w:rsidRPr="00946740">
        <w:rPr>
          <w:spacing w:val="-6"/>
          <w:w w:val="110"/>
        </w:rPr>
        <w:t xml:space="preserve"> </w:t>
      </w:r>
      <w:r w:rsidRPr="00946740">
        <w:rPr>
          <w:w w:val="110"/>
        </w:rPr>
        <w:t>of</w:t>
      </w:r>
      <w:r w:rsidRPr="00946740">
        <w:rPr>
          <w:spacing w:val="-6"/>
          <w:w w:val="110"/>
        </w:rPr>
        <w:t xml:space="preserve"> </w:t>
      </w:r>
      <w:r w:rsidRPr="00946740">
        <w:rPr>
          <w:w w:val="110"/>
        </w:rPr>
        <w:t>birth,</w:t>
      </w:r>
      <w:r w:rsidRPr="00946740">
        <w:rPr>
          <w:spacing w:val="-4"/>
          <w:w w:val="110"/>
        </w:rPr>
        <w:t xml:space="preserve"> </w:t>
      </w:r>
      <w:r w:rsidRPr="00946740">
        <w:rPr>
          <w:w w:val="110"/>
        </w:rPr>
        <w:t>I</w:t>
      </w:r>
      <w:r w:rsidRPr="00946740">
        <w:rPr>
          <w:spacing w:val="-6"/>
          <w:w w:val="110"/>
        </w:rPr>
        <w:t xml:space="preserve"> </w:t>
      </w:r>
      <w:r w:rsidRPr="00946740">
        <w:rPr>
          <w:w w:val="110"/>
        </w:rPr>
        <w:t>divide the</w:t>
      </w:r>
      <w:r w:rsidRPr="00946740">
        <w:rPr>
          <w:spacing w:val="-3"/>
          <w:w w:val="110"/>
        </w:rPr>
        <w:t xml:space="preserve"> </w:t>
      </w:r>
      <w:r w:rsidRPr="00946740">
        <w:rPr>
          <w:w w:val="110"/>
        </w:rPr>
        <w:t>sample</w:t>
      </w:r>
      <w:r w:rsidRPr="00946740">
        <w:rPr>
          <w:spacing w:val="-3"/>
          <w:w w:val="110"/>
        </w:rPr>
        <w:t xml:space="preserve"> </w:t>
      </w:r>
      <w:r w:rsidRPr="00946740">
        <w:rPr>
          <w:w w:val="110"/>
        </w:rPr>
        <w:t>into</w:t>
      </w:r>
      <w:r w:rsidRPr="00946740">
        <w:rPr>
          <w:spacing w:val="-3"/>
          <w:w w:val="110"/>
        </w:rPr>
        <w:t xml:space="preserve"> </w:t>
      </w:r>
      <w:r w:rsidRPr="00946740">
        <w:rPr>
          <w:w w:val="110"/>
        </w:rPr>
        <w:t>four</w:t>
      </w:r>
      <w:r w:rsidRPr="00946740">
        <w:rPr>
          <w:spacing w:val="-3"/>
          <w:w w:val="110"/>
        </w:rPr>
        <w:t xml:space="preserve"> </w:t>
      </w:r>
      <w:r w:rsidRPr="00946740">
        <w:rPr>
          <w:w w:val="110"/>
        </w:rPr>
        <w:t>groups</w:t>
      </w:r>
      <w:r w:rsidRPr="00946740">
        <w:rPr>
          <w:spacing w:val="-3"/>
          <w:w w:val="110"/>
        </w:rPr>
        <w:t xml:space="preserve"> </w:t>
      </w:r>
      <w:r w:rsidRPr="00946740">
        <w:rPr>
          <w:w w:val="110"/>
        </w:rPr>
        <w:t>depending</w:t>
      </w:r>
      <w:r w:rsidRPr="00946740">
        <w:rPr>
          <w:spacing w:val="-3"/>
          <w:w w:val="110"/>
        </w:rPr>
        <w:t xml:space="preserve"> </w:t>
      </w:r>
      <w:r w:rsidRPr="00946740">
        <w:rPr>
          <w:w w:val="110"/>
        </w:rPr>
        <w:t>on</w:t>
      </w:r>
      <w:r w:rsidRPr="00946740">
        <w:rPr>
          <w:spacing w:val="-3"/>
          <w:w w:val="110"/>
        </w:rPr>
        <w:t xml:space="preserve"> </w:t>
      </w:r>
      <w:r w:rsidRPr="00946740">
        <w:rPr>
          <w:w w:val="110"/>
        </w:rPr>
        <w:t>their</w:t>
      </w:r>
      <w:r w:rsidRPr="00946740">
        <w:rPr>
          <w:spacing w:val="-3"/>
          <w:w w:val="110"/>
        </w:rPr>
        <w:t xml:space="preserve"> </w:t>
      </w:r>
      <w:r w:rsidRPr="00946740">
        <w:rPr>
          <w:w w:val="110"/>
        </w:rPr>
        <w:t>parents</w:t>
      </w:r>
      <w:r w:rsidR="009C7D70">
        <w:rPr>
          <w:w w:val="110"/>
        </w:rPr>
        <w:t>’</w:t>
      </w:r>
      <w:r w:rsidRPr="00946740">
        <w:rPr>
          <w:spacing w:val="-3"/>
          <w:w w:val="110"/>
        </w:rPr>
        <w:t xml:space="preserve"> </w:t>
      </w:r>
      <w:r w:rsidRPr="00946740">
        <w:rPr>
          <w:w w:val="110"/>
        </w:rPr>
        <w:t>ethnicity. Mothers</w:t>
      </w:r>
      <w:r w:rsidRPr="00946740">
        <w:rPr>
          <w:spacing w:val="-3"/>
          <w:w w:val="110"/>
        </w:rPr>
        <w:t xml:space="preserve"> </w:t>
      </w:r>
      <w:r w:rsidRPr="00946740">
        <w:rPr>
          <w:w w:val="110"/>
        </w:rPr>
        <w:t>or</w:t>
      </w:r>
      <w:r w:rsidRPr="00946740">
        <w:rPr>
          <w:spacing w:val="-3"/>
          <w:w w:val="110"/>
        </w:rPr>
        <w:t xml:space="preserve"> </w:t>
      </w:r>
      <w:r w:rsidRPr="00946740">
        <w:rPr>
          <w:w w:val="110"/>
        </w:rPr>
        <w:t>fathers</w:t>
      </w:r>
      <w:r w:rsidRPr="00946740">
        <w:rPr>
          <w:spacing w:val="-3"/>
          <w:w w:val="110"/>
        </w:rPr>
        <w:t xml:space="preserve"> </w:t>
      </w:r>
      <w:r w:rsidRPr="00946740">
        <w:rPr>
          <w:w w:val="110"/>
        </w:rPr>
        <w:t xml:space="preserve">are Hispanic if they were born in a Spanish-speaking country </w:t>
      </w:r>
      <w:r w:rsidR="00C50CCF">
        <w:rPr>
          <w:w w:val="110"/>
        </w:rPr>
        <w:t>or</w:t>
      </w:r>
      <w:r w:rsidR="00C50CCF" w:rsidRPr="00946740">
        <w:rPr>
          <w:w w:val="110"/>
        </w:rPr>
        <w:t xml:space="preserve"> </w:t>
      </w:r>
      <w:r w:rsidRPr="00946740">
        <w:rPr>
          <w:w w:val="110"/>
        </w:rPr>
        <w:t>Puerto Rico, and White if they</w:t>
      </w:r>
      <w:r w:rsidRPr="00946740">
        <w:rPr>
          <w:spacing w:val="-12"/>
          <w:w w:val="110"/>
        </w:rPr>
        <w:t xml:space="preserve"> </w:t>
      </w:r>
      <w:r w:rsidRPr="00946740">
        <w:rPr>
          <w:w w:val="110"/>
        </w:rPr>
        <w:t>were</w:t>
      </w:r>
      <w:r w:rsidRPr="00946740">
        <w:rPr>
          <w:spacing w:val="-12"/>
          <w:w w:val="110"/>
        </w:rPr>
        <w:t xml:space="preserve"> </w:t>
      </w:r>
      <w:r w:rsidRPr="00946740">
        <w:rPr>
          <w:w w:val="110"/>
        </w:rPr>
        <w:t>born</w:t>
      </w:r>
      <w:r w:rsidRPr="00946740">
        <w:rPr>
          <w:spacing w:val="-12"/>
          <w:w w:val="110"/>
        </w:rPr>
        <w:t xml:space="preserve"> </w:t>
      </w:r>
      <w:r w:rsidRPr="00946740">
        <w:rPr>
          <w:w w:val="110"/>
        </w:rPr>
        <w:t>in</w:t>
      </w:r>
      <w:r w:rsidRPr="00946740">
        <w:rPr>
          <w:spacing w:val="-12"/>
          <w:w w:val="110"/>
        </w:rPr>
        <w:t xml:space="preserve"> </w:t>
      </w:r>
      <w:r w:rsidRPr="00946740">
        <w:rPr>
          <w:w w:val="110"/>
        </w:rPr>
        <w:t>the</w:t>
      </w:r>
      <w:r w:rsidRPr="00946740">
        <w:rPr>
          <w:spacing w:val="-12"/>
          <w:w w:val="110"/>
        </w:rPr>
        <w:t xml:space="preserve"> </w:t>
      </w:r>
      <w:r w:rsidRPr="00946740">
        <w:rPr>
          <w:w w:val="110"/>
        </w:rPr>
        <w:t>United</w:t>
      </w:r>
      <w:r w:rsidRPr="00946740">
        <w:rPr>
          <w:spacing w:val="-12"/>
          <w:w w:val="110"/>
        </w:rPr>
        <w:t xml:space="preserve"> </w:t>
      </w:r>
      <w:r w:rsidRPr="00946740">
        <w:rPr>
          <w:w w:val="110"/>
        </w:rPr>
        <w:t>States.</w:t>
      </w:r>
      <w:hyperlink w:anchor="_bookmark10" w:history="1">
        <w:r w:rsidR="007A46B2" w:rsidRPr="00946740">
          <w:rPr>
            <w:color w:val="0000FF"/>
            <w:w w:val="110"/>
            <w:position w:val="8"/>
            <w:sz w:val="16"/>
          </w:rPr>
          <w:t>9</w:t>
        </w:r>
      </w:hyperlink>
      <w:r w:rsidRPr="00946740">
        <w:rPr>
          <w:color w:val="0000FF"/>
          <w:spacing w:val="31"/>
          <w:w w:val="110"/>
          <w:position w:val="8"/>
          <w:sz w:val="16"/>
        </w:rPr>
        <w:t xml:space="preserve"> </w:t>
      </w:r>
      <w:r w:rsidRPr="00946740">
        <w:rPr>
          <w:w w:val="110"/>
        </w:rPr>
        <w:t>Therefore,</w:t>
      </w:r>
      <w:r w:rsidRPr="00946740">
        <w:rPr>
          <w:spacing w:val="-11"/>
          <w:w w:val="110"/>
        </w:rPr>
        <w:t xml:space="preserve"> </w:t>
      </w:r>
      <w:r w:rsidRPr="00946740">
        <w:rPr>
          <w:w w:val="110"/>
        </w:rPr>
        <w:t>an</w:t>
      </w:r>
      <w:r w:rsidRPr="00946740">
        <w:rPr>
          <w:spacing w:val="-12"/>
          <w:w w:val="110"/>
        </w:rPr>
        <w:t xml:space="preserve"> </w:t>
      </w:r>
      <w:r w:rsidRPr="00946740">
        <w:rPr>
          <w:w w:val="110"/>
        </w:rPr>
        <w:t>observation</w:t>
      </w:r>
      <w:r w:rsidRPr="00946740">
        <w:rPr>
          <w:spacing w:val="-12"/>
          <w:w w:val="110"/>
        </w:rPr>
        <w:t xml:space="preserve"> </w:t>
      </w:r>
      <w:r w:rsidRPr="00946740">
        <w:rPr>
          <w:w w:val="110"/>
        </w:rPr>
        <w:t>can</w:t>
      </w:r>
      <w:r w:rsidRPr="00946740">
        <w:rPr>
          <w:spacing w:val="-12"/>
          <w:w w:val="110"/>
        </w:rPr>
        <w:t xml:space="preserve"> </w:t>
      </w:r>
      <w:r w:rsidRPr="00946740">
        <w:rPr>
          <w:w w:val="110"/>
        </w:rPr>
        <w:t>be</w:t>
      </w:r>
      <w:r w:rsidRPr="00946740">
        <w:rPr>
          <w:spacing w:val="-12"/>
          <w:w w:val="110"/>
        </w:rPr>
        <w:t xml:space="preserve"> </w:t>
      </w:r>
      <w:r w:rsidRPr="00946740">
        <w:rPr>
          <w:w w:val="110"/>
        </w:rPr>
        <w:t>the</w:t>
      </w:r>
      <w:r w:rsidRPr="00946740">
        <w:rPr>
          <w:spacing w:val="-12"/>
          <w:w w:val="110"/>
        </w:rPr>
        <w:t xml:space="preserve"> </w:t>
      </w:r>
      <w:r w:rsidRPr="00946740">
        <w:rPr>
          <w:w w:val="110"/>
        </w:rPr>
        <w:t>product</w:t>
      </w:r>
      <w:r w:rsidRPr="00946740">
        <w:rPr>
          <w:spacing w:val="-12"/>
          <w:w w:val="110"/>
        </w:rPr>
        <w:t xml:space="preserve"> </w:t>
      </w:r>
      <w:r w:rsidRPr="00946740">
        <w:rPr>
          <w:w w:val="110"/>
        </w:rPr>
        <w:t>of</w:t>
      </w:r>
      <w:r w:rsidRPr="00946740">
        <w:rPr>
          <w:spacing w:val="-12"/>
          <w:w w:val="110"/>
        </w:rPr>
        <w:t xml:space="preserve"> </w:t>
      </w:r>
      <w:r w:rsidRPr="00946740">
        <w:rPr>
          <w:w w:val="110"/>
        </w:rPr>
        <w:t>four types of parents:</w:t>
      </w:r>
    </w:p>
    <w:p w14:paraId="20A1130E" w14:textId="77777777" w:rsidR="007A46B2" w:rsidRPr="00946740" w:rsidRDefault="00000000">
      <w:pPr>
        <w:pStyle w:val="ListParagraph"/>
        <w:numPr>
          <w:ilvl w:val="2"/>
          <w:numId w:val="10"/>
        </w:numPr>
        <w:tabs>
          <w:tab w:val="left" w:pos="700"/>
        </w:tabs>
        <w:spacing w:before="154"/>
        <w:ind w:left="700" w:hanging="280"/>
      </w:pPr>
      <w:r w:rsidRPr="00946740">
        <w:rPr>
          <w:w w:val="110"/>
        </w:rPr>
        <w:t>White</w:t>
      </w:r>
      <w:r w:rsidRPr="00946740">
        <w:rPr>
          <w:spacing w:val="-6"/>
          <w:w w:val="110"/>
        </w:rPr>
        <w:t xml:space="preserve"> </w:t>
      </w:r>
      <w:r w:rsidRPr="00946740">
        <w:rPr>
          <w:w w:val="110"/>
        </w:rPr>
        <w:t>father</w:t>
      </w:r>
      <w:r w:rsidRPr="00946740">
        <w:rPr>
          <w:spacing w:val="-6"/>
          <w:w w:val="110"/>
        </w:rPr>
        <w:t xml:space="preserve"> </w:t>
      </w:r>
      <w:r w:rsidRPr="00946740">
        <w:rPr>
          <w:w w:val="110"/>
        </w:rPr>
        <w:t>and</w:t>
      </w:r>
      <w:r w:rsidRPr="00946740">
        <w:rPr>
          <w:spacing w:val="-5"/>
          <w:w w:val="110"/>
        </w:rPr>
        <w:t xml:space="preserve"> </w:t>
      </w:r>
      <w:r w:rsidRPr="00946740">
        <w:rPr>
          <w:w w:val="110"/>
        </w:rPr>
        <w:t>White</w:t>
      </w:r>
      <w:r w:rsidRPr="00946740">
        <w:rPr>
          <w:spacing w:val="-6"/>
          <w:w w:val="110"/>
        </w:rPr>
        <w:t xml:space="preserve"> </w:t>
      </w:r>
      <w:r w:rsidRPr="00946740">
        <w:rPr>
          <w:w w:val="110"/>
        </w:rPr>
        <w:t>mother</w:t>
      </w:r>
      <w:r w:rsidRPr="00946740">
        <w:rPr>
          <w:spacing w:val="-6"/>
          <w:w w:val="110"/>
        </w:rPr>
        <w:t xml:space="preserve"> </w:t>
      </w:r>
      <w:r w:rsidRPr="00946740">
        <w:rPr>
          <w:w w:val="110"/>
        </w:rPr>
        <w:t>(hereafter</w:t>
      </w:r>
      <w:r w:rsidRPr="00946740">
        <w:rPr>
          <w:spacing w:val="-5"/>
          <w:w w:val="110"/>
        </w:rPr>
        <w:t xml:space="preserve"> WW)</w:t>
      </w:r>
    </w:p>
    <w:p w14:paraId="5E64D26E" w14:textId="77777777" w:rsidR="007A46B2" w:rsidRPr="00946740" w:rsidRDefault="00000000">
      <w:pPr>
        <w:pStyle w:val="BodyText"/>
        <w:spacing w:before="10"/>
        <w:rPr>
          <w:sz w:val="10"/>
        </w:rPr>
      </w:pPr>
      <w:r w:rsidRPr="00946740">
        <w:rPr>
          <w:noProof/>
        </w:rPr>
        <mc:AlternateContent>
          <mc:Choice Requires="wps">
            <w:drawing>
              <wp:anchor distT="0" distB="0" distL="0" distR="0" simplePos="0" relativeHeight="487590400" behindDoc="1" locked="0" layoutInCell="1" allowOverlap="1" wp14:anchorId="6EFCDEAE" wp14:editId="75F7A6FB">
                <wp:simplePos x="0" y="0"/>
                <wp:positionH relativeFrom="page">
                  <wp:posOffset>1165872</wp:posOffset>
                </wp:positionH>
                <wp:positionV relativeFrom="paragraph">
                  <wp:posOffset>95010</wp:posOffset>
                </wp:positionV>
                <wp:extent cx="1088390" cy="1270"/>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F27685" id="Graphic 7" o:spid="_x0000_s1026" style="position:absolute;margin-left:91.8pt;margin-top:7.5pt;width:85.7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" path="m,l1088110,e" filled="f" strokeweight=".14039mm">
                <v:path arrowok="t"/>
                <w10:wrap type="topAndBottom" anchorx="page"/>
              </v:shape>
            </w:pict>
          </mc:Fallback>
        </mc:AlternateContent>
      </w:r>
    </w:p>
    <w:p w14:paraId="5CE9B7B3" w14:textId="50A0F285" w:rsidR="007A46B2" w:rsidRPr="00946740" w:rsidRDefault="00000000">
      <w:pPr>
        <w:spacing w:before="19" w:line="249" w:lineRule="auto"/>
        <w:ind w:left="201" w:right="1073" w:hanging="86"/>
        <w:jc w:val="both"/>
        <w:rPr>
          <w:sz w:val="20"/>
        </w:rPr>
      </w:pPr>
      <w:r w:rsidRPr="00946740">
        <w:rPr>
          <w:w w:val="110"/>
          <w:position w:val="7"/>
          <w:sz w:val="15"/>
        </w:rPr>
        <w:t>9</w:t>
      </w:r>
      <w:bookmarkStart w:id="35" w:name="_bookmark10"/>
      <w:bookmarkEnd w:id="35"/>
      <w:r w:rsidRPr="00946740">
        <w:rPr>
          <w:w w:val="110"/>
          <w:sz w:val="20"/>
        </w:rPr>
        <w:t>The</w:t>
      </w:r>
      <w:r w:rsidRPr="00946740">
        <w:rPr>
          <w:spacing w:val="-10"/>
          <w:w w:val="110"/>
          <w:sz w:val="20"/>
        </w:rPr>
        <w:t xml:space="preserve"> </w:t>
      </w:r>
      <w:r w:rsidRPr="00946740">
        <w:rPr>
          <w:w w:val="110"/>
          <w:sz w:val="20"/>
        </w:rPr>
        <w:t>list</w:t>
      </w:r>
      <w:r w:rsidRPr="00946740">
        <w:rPr>
          <w:spacing w:val="-10"/>
          <w:w w:val="110"/>
          <w:sz w:val="20"/>
        </w:rPr>
        <w:t xml:space="preserve"> </w:t>
      </w:r>
      <w:r w:rsidRPr="00946740">
        <w:rPr>
          <w:w w:val="110"/>
          <w:sz w:val="20"/>
        </w:rPr>
        <w:t>of</w:t>
      </w:r>
      <w:r w:rsidRPr="00946740">
        <w:rPr>
          <w:spacing w:val="-10"/>
          <w:w w:val="110"/>
          <w:sz w:val="20"/>
        </w:rPr>
        <w:t xml:space="preserve"> </w:t>
      </w:r>
      <w:r w:rsidRPr="00946740">
        <w:rPr>
          <w:w w:val="110"/>
          <w:sz w:val="20"/>
        </w:rPr>
        <w:t>Spanish</w:t>
      </w:r>
      <w:r w:rsidR="00AC7E9F">
        <w:rPr>
          <w:w w:val="110"/>
          <w:sz w:val="20"/>
        </w:rPr>
        <w:t>-s</w:t>
      </w:r>
      <w:r w:rsidRPr="00946740">
        <w:rPr>
          <w:w w:val="110"/>
          <w:sz w:val="20"/>
        </w:rPr>
        <w:t>peaking</w:t>
      </w:r>
      <w:r w:rsidRPr="00946740">
        <w:rPr>
          <w:spacing w:val="-10"/>
          <w:w w:val="110"/>
          <w:sz w:val="20"/>
        </w:rPr>
        <w:t xml:space="preserve"> </w:t>
      </w:r>
      <w:r w:rsidRPr="00946740">
        <w:rPr>
          <w:w w:val="110"/>
          <w:sz w:val="20"/>
        </w:rPr>
        <w:t>countries</w:t>
      </w:r>
      <w:r w:rsidRPr="00946740">
        <w:rPr>
          <w:spacing w:val="-10"/>
          <w:w w:val="110"/>
          <w:sz w:val="20"/>
        </w:rPr>
        <w:t xml:space="preserve"> </w:t>
      </w:r>
      <w:r w:rsidRPr="00946740">
        <w:rPr>
          <w:w w:val="110"/>
          <w:sz w:val="20"/>
        </w:rPr>
        <w:t>include</w:t>
      </w:r>
      <w:r w:rsidR="00E9423A">
        <w:rPr>
          <w:w w:val="110"/>
          <w:sz w:val="20"/>
        </w:rPr>
        <w:t>s</w:t>
      </w:r>
      <w:r w:rsidRPr="00946740">
        <w:rPr>
          <w:w w:val="110"/>
          <w:sz w:val="20"/>
        </w:rPr>
        <w:t>: Argentina,</w:t>
      </w:r>
      <w:r w:rsidRPr="00946740">
        <w:rPr>
          <w:spacing w:val="-8"/>
          <w:w w:val="110"/>
          <w:sz w:val="20"/>
        </w:rPr>
        <w:t xml:space="preserve"> </w:t>
      </w:r>
      <w:r w:rsidRPr="00946740">
        <w:rPr>
          <w:w w:val="110"/>
          <w:sz w:val="20"/>
        </w:rPr>
        <w:t>Bolivia,</w:t>
      </w:r>
      <w:r w:rsidRPr="00946740">
        <w:rPr>
          <w:spacing w:val="-8"/>
          <w:w w:val="110"/>
          <w:sz w:val="20"/>
        </w:rPr>
        <w:t xml:space="preserve"> </w:t>
      </w:r>
      <w:r w:rsidRPr="00946740">
        <w:rPr>
          <w:w w:val="110"/>
          <w:sz w:val="20"/>
        </w:rPr>
        <w:t>Chile,</w:t>
      </w:r>
      <w:r w:rsidRPr="00946740">
        <w:rPr>
          <w:spacing w:val="-8"/>
          <w:w w:val="110"/>
          <w:sz w:val="20"/>
        </w:rPr>
        <w:t xml:space="preserve"> </w:t>
      </w:r>
      <w:r w:rsidRPr="00946740">
        <w:rPr>
          <w:w w:val="110"/>
          <w:sz w:val="20"/>
        </w:rPr>
        <w:t>Colombia,</w:t>
      </w:r>
      <w:r w:rsidRPr="00946740">
        <w:rPr>
          <w:spacing w:val="-8"/>
          <w:w w:val="110"/>
          <w:sz w:val="20"/>
        </w:rPr>
        <w:t xml:space="preserve"> </w:t>
      </w:r>
      <w:r w:rsidRPr="00946740">
        <w:rPr>
          <w:w w:val="110"/>
          <w:sz w:val="20"/>
        </w:rPr>
        <w:t>Costa</w:t>
      </w:r>
      <w:r w:rsidRPr="00946740">
        <w:rPr>
          <w:spacing w:val="-10"/>
          <w:w w:val="110"/>
          <w:sz w:val="20"/>
        </w:rPr>
        <w:t xml:space="preserve"> </w:t>
      </w:r>
      <w:r w:rsidRPr="00946740">
        <w:rPr>
          <w:w w:val="110"/>
          <w:sz w:val="20"/>
        </w:rPr>
        <w:t>Rica, Cuba, Dominican Republic, Ecuador, El Salvador, Guatemala, Equatorial Guinea, Honduras, Mexico, Nicaragua, Panama, Paraguay, Peru, Spain, Uruguay, Venezuela.</w:t>
      </w:r>
    </w:p>
    <w:p w14:paraId="0D3943E5" w14:textId="77777777" w:rsidR="007A46B2" w:rsidRPr="00946740" w:rsidRDefault="007A46B2">
      <w:pPr>
        <w:spacing w:line="249" w:lineRule="auto"/>
        <w:jc w:val="both"/>
        <w:rPr>
          <w:sz w:val="20"/>
        </w:rPr>
        <w:sectPr w:rsidR="007A46B2" w:rsidRPr="00946740">
          <w:pgSz w:w="12240" w:h="15840"/>
          <w:pgMar w:top="1820" w:right="760" w:bottom="2460" w:left="1720" w:header="0" w:footer="2279" w:gutter="0"/>
          <w:cols w:space="720"/>
        </w:sectPr>
      </w:pPr>
    </w:p>
    <w:p w14:paraId="68EE50F3" w14:textId="77777777" w:rsidR="007A46B2" w:rsidRPr="00946740" w:rsidRDefault="00000000">
      <w:pPr>
        <w:pStyle w:val="ListParagraph"/>
        <w:numPr>
          <w:ilvl w:val="2"/>
          <w:numId w:val="10"/>
        </w:numPr>
        <w:tabs>
          <w:tab w:val="left" w:pos="700"/>
        </w:tabs>
        <w:spacing w:before="114"/>
        <w:ind w:left="700" w:hanging="280"/>
      </w:pPr>
      <w:r w:rsidRPr="00946740">
        <w:rPr>
          <w:w w:val="110"/>
        </w:rPr>
        <w:lastRenderedPageBreak/>
        <w:t>White</w:t>
      </w:r>
      <w:r w:rsidRPr="00946740">
        <w:rPr>
          <w:spacing w:val="-4"/>
          <w:w w:val="110"/>
        </w:rPr>
        <w:t xml:space="preserve"> </w:t>
      </w:r>
      <w:r w:rsidRPr="00946740">
        <w:rPr>
          <w:w w:val="110"/>
        </w:rPr>
        <w:t>father</w:t>
      </w:r>
      <w:r w:rsidRPr="00946740">
        <w:rPr>
          <w:spacing w:val="-4"/>
          <w:w w:val="110"/>
        </w:rPr>
        <w:t xml:space="preserve"> </w:t>
      </w:r>
      <w:r w:rsidRPr="00946740">
        <w:rPr>
          <w:w w:val="110"/>
        </w:rPr>
        <w:t>and</w:t>
      </w:r>
      <w:r w:rsidRPr="00946740">
        <w:rPr>
          <w:spacing w:val="-4"/>
          <w:w w:val="110"/>
        </w:rPr>
        <w:t xml:space="preserve"> </w:t>
      </w:r>
      <w:r w:rsidRPr="00946740">
        <w:rPr>
          <w:w w:val="110"/>
        </w:rPr>
        <w:t>Hispanic</w:t>
      </w:r>
      <w:r w:rsidRPr="00946740">
        <w:rPr>
          <w:spacing w:val="-3"/>
          <w:w w:val="110"/>
        </w:rPr>
        <w:t xml:space="preserve"> </w:t>
      </w:r>
      <w:r w:rsidRPr="00946740">
        <w:rPr>
          <w:w w:val="110"/>
        </w:rPr>
        <w:t>mother</w:t>
      </w:r>
      <w:r w:rsidRPr="00946740">
        <w:rPr>
          <w:spacing w:val="-4"/>
          <w:w w:val="110"/>
        </w:rPr>
        <w:t xml:space="preserve"> </w:t>
      </w:r>
      <w:r w:rsidRPr="00946740">
        <w:rPr>
          <w:w w:val="110"/>
        </w:rPr>
        <w:t>(hereafter</w:t>
      </w:r>
      <w:r w:rsidRPr="00946740">
        <w:rPr>
          <w:spacing w:val="-4"/>
          <w:w w:val="110"/>
        </w:rPr>
        <w:t xml:space="preserve"> </w:t>
      </w:r>
      <w:r w:rsidRPr="00946740">
        <w:rPr>
          <w:spacing w:val="-5"/>
          <w:w w:val="110"/>
        </w:rPr>
        <w:t>WH)</w:t>
      </w:r>
    </w:p>
    <w:p w14:paraId="19A4734A" w14:textId="77777777" w:rsidR="007A46B2" w:rsidRPr="00946740" w:rsidRDefault="00000000">
      <w:pPr>
        <w:pStyle w:val="ListParagraph"/>
        <w:numPr>
          <w:ilvl w:val="2"/>
          <w:numId w:val="10"/>
        </w:numPr>
        <w:tabs>
          <w:tab w:val="left" w:pos="700"/>
        </w:tabs>
        <w:spacing w:before="193"/>
        <w:ind w:left="700" w:hanging="280"/>
      </w:pPr>
      <w:r w:rsidRPr="00946740">
        <w:rPr>
          <w:w w:val="110"/>
        </w:rPr>
        <w:t>Hispanic</w:t>
      </w:r>
      <w:r w:rsidRPr="00946740">
        <w:rPr>
          <w:spacing w:val="-4"/>
          <w:w w:val="110"/>
        </w:rPr>
        <w:t xml:space="preserve"> </w:t>
      </w:r>
      <w:r w:rsidRPr="00946740">
        <w:rPr>
          <w:w w:val="110"/>
        </w:rPr>
        <w:t>father</w:t>
      </w:r>
      <w:r w:rsidRPr="00946740">
        <w:rPr>
          <w:spacing w:val="-3"/>
          <w:w w:val="110"/>
        </w:rPr>
        <w:t xml:space="preserve"> </w:t>
      </w:r>
      <w:r w:rsidRPr="00946740">
        <w:rPr>
          <w:w w:val="110"/>
        </w:rPr>
        <w:t>and</w:t>
      </w:r>
      <w:r w:rsidRPr="00946740">
        <w:rPr>
          <w:spacing w:val="-3"/>
          <w:w w:val="110"/>
        </w:rPr>
        <w:t xml:space="preserve"> </w:t>
      </w:r>
      <w:r w:rsidRPr="00946740">
        <w:rPr>
          <w:w w:val="110"/>
        </w:rPr>
        <w:t>White</w:t>
      </w:r>
      <w:r w:rsidRPr="00946740">
        <w:rPr>
          <w:spacing w:val="-3"/>
          <w:w w:val="110"/>
        </w:rPr>
        <w:t xml:space="preserve"> </w:t>
      </w:r>
      <w:r w:rsidRPr="00946740">
        <w:rPr>
          <w:w w:val="110"/>
        </w:rPr>
        <w:t>mother</w:t>
      </w:r>
      <w:r w:rsidRPr="00946740">
        <w:rPr>
          <w:spacing w:val="-3"/>
          <w:w w:val="110"/>
        </w:rPr>
        <w:t xml:space="preserve"> </w:t>
      </w:r>
      <w:r w:rsidRPr="00946740">
        <w:rPr>
          <w:w w:val="110"/>
        </w:rPr>
        <w:t>(hereafter</w:t>
      </w:r>
      <w:r w:rsidRPr="00946740">
        <w:rPr>
          <w:spacing w:val="-3"/>
          <w:w w:val="110"/>
        </w:rPr>
        <w:t xml:space="preserve"> </w:t>
      </w:r>
      <w:r w:rsidRPr="00946740">
        <w:rPr>
          <w:spacing w:val="-5"/>
          <w:w w:val="110"/>
        </w:rPr>
        <w:t>HW)</w:t>
      </w:r>
    </w:p>
    <w:p w14:paraId="54E79EC5" w14:textId="77777777" w:rsidR="007A46B2" w:rsidRPr="00946740" w:rsidRDefault="00000000">
      <w:pPr>
        <w:pStyle w:val="ListParagraph"/>
        <w:numPr>
          <w:ilvl w:val="2"/>
          <w:numId w:val="10"/>
        </w:numPr>
        <w:tabs>
          <w:tab w:val="left" w:pos="700"/>
        </w:tabs>
        <w:spacing w:before="192"/>
        <w:ind w:left="700" w:hanging="280"/>
      </w:pPr>
      <w:r w:rsidRPr="00946740">
        <w:rPr>
          <w:w w:val="110"/>
        </w:rPr>
        <w:t>Hispanic</w:t>
      </w:r>
      <w:r w:rsidRPr="00946740">
        <w:rPr>
          <w:spacing w:val="-2"/>
          <w:w w:val="110"/>
        </w:rPr>
        <w:t xml:space="preserve"> </w:t>
      </w:r>
      <w:r w:rsidRPr="00946740">
        <w:rPr>
          <w:w w:val="110"/>
        </w:rPr>
        <w:t>father</w:t>
      </w:r>
      <w:r w:rsidRPr="00946740">
        <w:rPr>
          <w:spacing w:val="-1"/>
          <w:w w:val="110"/>
        </w:rPr>
        <w:t xml:space="preserve"> </w:t>
      </w:r>
      <w:r w:rsidRPr="00946740">
        <w:rPr>
          <w:w w:val="110"/>
        </w:rPr>
        <w:t>and</w:t>
      </w:r>
      <w:r w:rsidRPr="00946740">
        <w:rPr>
          <w:spacing w:val="-1"/>
          <w:w w:val="110"/>
        </w:rPr>
        <w:t xml:space="preserve"> </w:t>
      </w:r>
      <w:r w:rsidRPr="00946740">
        <w:rPr>
          <w:w w:val="110"/>
        </w:rPr>
        <w:t>Hispanic</w:t>
      </w:r>
      <w:r w:rsidRPr="00946740">
        <w:rPr>
          <w:spacing w:val="-2"/>
          <w:w w:val="110"/>
        </w:rPr>
        <w:t xml:space="preserve"> </w:t>
      </w:r>
      <w:r w:rsidRPr="00946740">
        <w:rPr>
          <w:w w:val="110"/>
        </w:rPr>
        <w:t>mother</w:t>
      </w:r>
      <w:r w:rsidRPr="00946740">
        <w:rPr>
          <w:spacing w:val="-1"/>
          <w:w w:val="110"/>
        </w:rPr>
        <w:t xml:space="preserve"> </w:t>
      </w:r>
      <w:r w:rsidRPr="00946740">
        <w:rPr>
          <w:w w:val="110"/>
        </w:rPr>
        <w:t>(hereafter</w:t>
      </w:r>
      <w:r w:rsidRPr="00946740">
        <w:rPr>
          <w:spacing w:val="-1"/>
          <w:w w:val="110"/>
        </w:rPr>
        <w:t xml:space="preserve"> </w:t>
      </w:r>
      <w:r w:rsidRPr="00946740">
        <w:rPr>
          <w:spacing w:val="-4"/>
          <w:w w:val="110"/>
        </w:rPr>
        <w:t>HH).</w:t>
      </w:r>
    </w:p>
    <w:p w14:paraId="54C2D0F2" w14:textId="39D299B8" w:rsidR="007A46B2" w:rsidRPr="00946740" w:rsidRDefault="00816255">
      <w:pPr>
        <w:pStyle w:val="BodyText"/>
        <w:spacing w:before="185" w:line="254" w:lineRule="auto"/>
        <w:ind w:left="116" w:right="1073" w:firstLine="351"/>
        <w:jc w:val="both"/>
      </w:pPr>
      <w:r>
        <w:rPr>
          <w:w w:val="110"/>
        </w:rPr>
        <w:t>M</w:t>
      </w:r>
      <w:r w:rsidR="00000000" w:rsidRPr="00946740">
        <w:rPr>
          <w:w w:val="110"/>
        </w:rPr>
        <w:t>y sample includes inter-ethnic children with Hispanic ancestry aged 25</w:t>
      </w:r>
      <w:r>
        <w:rPr>
          <w:w w:val="110"/>
        </w:rPr>
        <w:t>–</w:t>
      </w:r>
      <w:r w:rsidR="00000000" w:rsidRPr="00946740">
        <w:rPr>
          <w:w w:val="110"/>
        </w:rPr>
        <w:t xml:space="preserve">40 </w:t>
      </w:r>
      <w:r w:rsidR="00E9423A">
        <w:rPr>
          <w:w w:val="110"/>
        </w:rPr>
        <w:t>who</w:t>
      </w:r>
      <w:r w:rsidR="00000000" w:rsidRPr="00946740">
        <w:rPr>
          <w:w w:val="110"/>
        </w:rPr>
        <w:t xml:space="preserve"> are </w:t>
      </w:r>
      <w:r w:rsidR="004A12F8">
        <w:rPr>
          <w:w w:val="110"/>
        </w:rPr>
        <w:t xml:space="preserve">US </w:t>
      </w:r>
      <w:r w:rsidR="00000000" w:rsidRPr="00946740">
        <w:rPr>
          <w:w w:val="110"/>
        </w:rPr>
        <w:t>citizens.</w:t>
      </w:r>
      <w:r w:rsidR="00000000" w:rsidRPr="00946740">
        <w:rPr>
          <w:spacing w:val="40"/>
          <w:w w:val="110"/>
        </w:rPr>
        <w:t xml:space="preserve"> </w:t>
      </w:r>
      <w:r w:rsidR="00512470">
        <w:rPr>
          <w:spacing w:val="40"/>
          <w:w w:val="110"/>
        </w:rPr>
        <w:t xml:space="preserve">I </w:t>
      </w:r>
      <w:commentRangeStart w:id="36"/>
      <w:r w:rsidR="00512470">
        <w:rPr>
          <w:w w:val="110"/>
        </w:rPr>
        <w:t>include</w:t>
      </w:r>
      <w:r w:rsidR="00000000" w:rsidRPr="00946740">
        <w:rPr>
          <w:w w:val="110"/>
        </w:rPr>
        <w:t xml:space="preserve"> both Hispanic White and non-Hispanic White </w:t>
      </w:r>
      <w:r w:rsidR="004A12F8">
        <w:rPr>
          <w:w w:val="110"/>
        </w:rPr>
        <w:t>individuals,</w:t>
      </w:r>
      <w:r w:rsidR="004A12F8" w:rsidRPr="00946740">
        <w:rPr>
          <w:w w:val="110"/>
        </w:rPr>
        <w:t xml:space="preserve"> </w:t>
      </w:r>
      <w:r w:rsidR="004A12F8">
        <w:rPr>
          <w:w w:val="110"/>
        </w:rPr>
        <w:t>since</w:t>
      </w:r>
      <w:r w:rsidR="004A12F8" w:rsidRPr="00946740">
        <w:rPr>
          <w:w w:val="110"/>
        </w:rPr>
        <w:t xml:space="preserve"> </w:t>
      </w:r>
      <w:r w:rsidR="00000000" w:rsidRPr="00946740">
        <w:rPr>
          <w:w w:val="110"/>
        </w:rPr>
        <w:t>ethnic attrition could</w:t>
      </w:r>
      <w:r w:rsidR="00000000" w:rsidRPr="00946740">
        <w:rPr>
          <w:spacing w:val="-6"/>
          <w:w w:val="110"/>
        </w:rPr>
        <w:t xml:space="preserve"> </w:t>
      </w:r>
      <w:r w:rsidR="00000000" w:rsidRPr="00946740">
        <w:rPr>
          <w:w w:val="110"/>
        </w:rPr>
        <w:t>lead</w:t>
      </w:r>
      <w:r w:rsidR="00000000" w:rsidRPr="00946740">
        <w:rPr>
          <w:spacing w:val="-6"/>
          <w:w w:val="110"/>
        </w:rPr>
        <w:t xml:space="preserve"> </w:t>
      </w:r>
      <w:r w:rsidR="00000000" w:rsidRPr="00946740">
        <w:rPr>
          <w:w w:val="110"/>
        </w:rPr>
        <w:t>to</w:t>
      </w:r>
      <w:r w:rsidR="00000000" w:rsidRPr="00946740">
        <w:rPr>
          <w:spacing w:val="-6"/>
          <w:w w:val="110"/>
        </w:rPr>
        <w:t xml:space="preserve"> </w:t>
      </w:r>
      <w:r w:rsidR="00000000" w:rsidRPr="00946740">
        <w:rPr>
          <w:w w:val="110"/>
        </w:rPr>
        <w:t>bias</w:t>
      </w:r>
      <w:r w:rsidR="004A12F8">
        <w:rPr>
          <w:w w:val="110"/>
        </w:rPr>
        <w:t>ed</w:t>
      </w:r>
      <w:r w:rsidR="00000000" w:rsidRPr="00946740">
        <w:rPr>
          <w:spacing w:val="-6"/>
          <w:w w:val="110"/>
        </w:rPr>
        <w:t xml:space="preserve"> </w:t>
      </w:r>
      <w:r w:rsidR="00000000" w:rsidRPr="00946740">
        <w:rPr>
          <w:w w:val="110"/>
        </w:rPr>
        <w:t>estimates</w:t>
      </w:r>
      <w:r w:rsidR="00000000" w:rsidRPr="00946740">
        <w:rPr>
          <w:spacing w:val="-6"/>
          <w:w w:val="110"/>
        </w:rPr>
        <w:t xml:space="preserve"> </w:t>
      </w:r>
      <w:r w:rsidR="00000000" w:rsidRPr="00946740">
        <w:rPr>
          <w:w w:val="110"/>
        </w:rPr>
        <w:t>when</w:t>
      </w:r>
      <w:r w:rsidR="00000000" w:rsidRPr="00946740">
        <w:rPr>
          <w:spacing w:val="-6"/>
          <w:w w:val="110"/>
        </w:rPr>
        <w:t xml:space="preserve"> </w:t>
      </w:r>
      <w:r w:rsidR="00000000" w:rsidRPr="00946740">
        <w:rPr>
          <w:w w:val="110"/>
        </w:rPr>
        <w:t>measuring</w:t>
      </w:r>
      <w:r w:rsidR="00000000" w:rsidRPr="00946740">
        <w:rPr>
          <w:spacing w:val="-6"/>
          <w:w w:val="110"/>
        </w:rPr>
        <w:t xml:space="preserve"> </w:t>
      </w:r>
      <w:r w:rsidR="00000000" w:rsidRPr="00946740">
        <w:rPr>
          <w:w w:val="110"/>
        </w:rPr>
        <w:t>gaps</w:t>
      </w:r>
      <w:r w:rsidR="00000000" w:rsidRPr="00946740">
        <w:rPr>
          <w:spacing w:val="-6"/>
          <w:w w:val="110"/>
        </w:rPr>
        <w:t xml:space="preserve"> </w:t>
      </w:r>
      <w:r w:rsidR="00000000" w:rsidRPr="00946740">
        <w:rPr>
          <w:w w:val="110"/>
        </w:rPr>
        <w:t>as</w:t>
      </w:r>
      <w:r w:rsidR="00000000" w:rsidRPr="00946740">
        <w:rPr>
          <w:spacing w:val="-6"/>
          <w:w w:val="110"/>
        </w:rPr>
        <w:t xml:space="preserve"> </w:t>
      </w:r>
      <w:r w:rsidR="00000000" w:rsidRPr="00946740">
        <w:rPr>
          <w:w w:val="110"/>
        </w:rPr>
        <w:t>shown</w:t>
      </w:r>
      <w:r w:rsidR="00000000" w:rsidRPr="00946740">
        <w:rPr>
          <w:spacing w:val="-6"/>
          <w:w w:val="110"/>
        </w:rPr>
        <w:t xml:space="preserve"> </w:t>
      </w:r>
      <w:commentRangeEnd w:id="36"/>
      <w:r>
        <w:rPr>
          <w:rStyle w:val="CommentReference"/>
        </w:rPr>
        <w:commentReference w:id="36"/>
      </w:r>
      <w:r w:rsidR="00000000" w:rsidRPr="00946740">
        <w:rPr>
          <w:w w:val="110"/>
        </w:rPr>
        <w:t>by</w:t>
      </w:r>
      <w:r w:rsidR="00000000" w:rsidRPr="00946740">
        <w:rPr>
          <w:spacing w:val="-6"/>
          <w:w w:val="110"/>
        </w:rPr>
        <w:t xml:space="preserve"> </w:t>
      </w:r>
      <w:r w:rsidR="00000000" w:rsidRPr="00946740">
        <w:rPr>
          <w:w w:val="110"/>
        </w:rPr>
        <w:t>Hadah</w:t>
      </w:r>
      <w:r w:rsidR="00000000" w:rsidRPr="00946740">
        <w:rPr>
          <w:spacing w:val="-6"/>
          <w:w w:val="110"/>
        </w:rPr>
        <w:t xml:space="preserve"> </w:t>
      </w:r>
      <w:r w:rsidR="00000000" w:rsidRPr="00946740">
        <w:rPr>
          <w:w w:val="110"/>
        </w:rPr>
        <w:t>(</w:t>
      </w:r>
      <w:hyperlink w:anchor="_bookmark57" w:history="1">
        <w:r w:rsidR="007A46B2" w:rsidRPr="00946740">
          <w:rPr>
            <w:color w:val="0000FF"/>
            <w:w w:val="110"/>
          </w:rPr>
          <w:t>2024</w:t>
        </w:r>
      </w:hyperlink>
      <w:r w:rsidR="00000000" w:rsidRPr="00946740">
        <w:rPr>
          <w:w w:val="110"/>
        </w:rPr>
        <w:t xml:space="preserve">). </w:t>
      </w:r>
      <w:hyperlink w:anchor="_bookmark11" w:history="1">
        <w:r w:rsidR="007A46B2" w:rsidRPr="00946740">
          <w:rPr>
            <w:color w:val="0000FF"/>
            <w:w w:val="110"/>
            <w:position w:val="8"/>
            <w:sz w:val="16"/>
          </w:rPr>
          <w:t>10</w:t>
        </w:r>
      </w:hyperlink>
      <w:r w:rsidR="00000000" w:rsidRPr="00946740">
        <w:rPr>
          <w:color w:val="0000FF"/>
          <w:spacing w:val="40"/>
          <w:w w:val="110"/>
          <w:position w:val="8"/>
          <w:sz w:val="16"/>
        </w:rPr>
        <w:t xml:space="preserve"> </w:t>
      </w:r>
      <w:hyperlink w:anchor="_bookmark12" w:history="1">
        <w:r w:rsidR="007A46B2" w:rsidRPr="00946740">
          <w:rPr>
            <w:color w:val="0000FF"/>
            <w:w w:val="110"/>
            <w:position w:val="8"/>
            <w:sz w:val="16"/>
          </w:rPr>
          <w:t>11</w:t>
        </w:r>
      </w:hyperlink>
      <w:r w:rsidR="00000000" w:rsidRPr="00946740">
        <w:rPr>
          <w:color w:val="0000FF"/>
          <w:spacing w:val="40"/>
          <w:w w:val="110"/>
          <w:position w:val="8"/>
          <w:sz w:val="16"/>
        </w:rPr>
        <w:t xml:space="preserve"> </w:t>
      </w:r>
      <w:r w:rsidR="00000000" w:rsidRPr="00946740">
        <w:rPr>
          <w:w w:val="110"/>
        </w:rPr>
        <w:t>To maintain</w:t>
      </w:r>
      <w:r w:rsidR="00000000" w:rsidRPr="00946740">
        <w:rPr>
          <w:spacing w:val="-16"/>
          <w:w w:val="110"/>
        </w:rPr>
        <w:t xml:space="preserve"> </w:t>
      </w:r>
      <w:r w:rsidR="00000000" w:rsidRPr="00946740">
        <w:rPr>
          <w:w w:val="110"/>
        </w:rPr>
        <w:t>analytical</w:t>
      </w:r>
      <w:r w:rsidR="00000000" w:rsidRPr="00946740">
        <w:rPr>
          <w:spacing w:val="-15"/>
          <w:w w:val="110"/>
        </w:rPr>
        <w:t xml:space="preserve"> </w:t>
      </w:r>
      <w:r w:rsidR="00000000" w:rsidRPr="00946740">
        <w:rPr>
          <w:w w:val="110"/>
        </w:rPr>
        <w:t>clarity,</w:t>
      </w:r>
      <w:r w:rsidR="00000000" w:rsidRPr="00946740">
        <w:rPr>
          <w:spacing w:val="-15"/>
          <w:w w:val="110"/>
        </w:rPr>
        <w:t xml:space="preserve"> </w:t>
      </w:r>
      <w:r w:rsidR="00000000" w:rsidRPr="00946740">
        <w:rPr>
          <w:w w:val="110"/>
        </w:rPr>
        <w:t>I</w:t>
      </w:r>
      <w:r w:rsidR="00000000" w:rsidRPr="00946740">
        <w:rPr>
          <w:spacing w:val="-15"/>
          <w:w w:val="110"/>
        </w:rPr>
        <w:t xml:space="preserve"> </w:t>
      </w:r>
      <w:r w:rsidR="00000000" w:rsidRPr="00946740">
        <w:rPr>
          <w:w w:val="110"/>
        </w:rPr>
        <w:t>restricted</w:t>
      </w:r>
      <w:r w:rsidR="00000000" w:rsidRPr="00946740">
        <w:rPr>
          <w:spacing w:val="-15"/>
          <w:w w:val="110"/>
        </w:rPr>
        <w:t xml:space="preserve"> </w:t>
      </w:r>
      <w:r w:rsidR="00000000" w:rsidRPr="00946740">
        <w:rPr>
          <w:w w:val="110"/>
        </w:rPr>
        <w:t>the</w:t>
      </w:r>
      <w:r w:rsidR="00000000" w:rsidRPr="00946740">
        <w:rPr>
          <w:spacing w:val="-15"/>
          <w:w w:val="110"/>
        </w:rPr>
        <w:t xml:space="preserve"> </w:t>
      </w:r>
      <w:r w:rsidR="00000000" w:rsidRPr="00946740">
        <w:rPr>
          <w:w w:val="110"/>
        </w:rPr>
        <w:t>sample</w:t>
      </w:r>
      <w:r w:rsidR="00000000" w:rsidRPr="00946740">
        <w:rPr>
          <w:spacing w:val="-15"/>
          <w:w w:val="110"/>
        </w:rPr>
        <w:t xml:space="preserve"> </w:t>
      </w:r>
      <w:r w:rsidR="00000000" w:rsidRPr="00946740">
        <w:rPr>
          <w:w w:val="110"/>
        </w:rPr>
        <w:t>to</w:t>
      </w:r>
      <w:r w:rsidR="00000000" w:rsidRPr="00946740">
        <w:rPr>
          <w:spacing w:val="-15"/>
          <w:w w:val="110"/>
        </w:rPr>
        <w:t xml:space="preserve"> </w:t>
      </w:r>
      <w:r w:rsidR="00000000" w:rsidRPr="00946740">
        <w:rPr>
          <w:w w:val="110"/>
        </w:rPr>
        <w:t>Hispanic</w:t>
      </w:r>
      <w:r w:rsidR="00000000" w:rsidRPr="00946740">
        <w:rPr>
          <w:spacing w:val="-16"/>
          <w:w w:val="110"/>
        </w:rPr>
        <w:t xml:space="preserve"> </w:t>
      </w:r>
      <w:r w:rsidR="00000000" w:rsidRPr="00946740">
        <w:rPr>
          <w:w w:val="110"/>
        </w:rPr>
        <w:t>and</w:t>
      </w:r>
      <w:r w:rsidR="00000000" w:rsidRPr="00946740">
        <w:rPr>
          <w:spacing w:val="-15"/>
          <w:w w:val="110"/>
        </w:rPr>
        <w:t xml:space="preserve"> </w:t>
      </w:r>
      <w:r w:rsidR="00000000" w:rsidRPr="00946740">
        <w:rPr>
          <w:w w:val="110"/>
        </w:rPr>
        <w:t>non-Hispanic</w:t>
      </w:r>
      <w:r w:rsidR="00000000" w:rsidRPr="00946740">
        <w:rPr>
          <w:spacing w:val="-15"/>
          <w:w w:val="110"/>
        </w:rPr>
        <w:t xml:space="preserve"> </w:t>
      </w:r>
      <w:r w:rsidR="00000000" w:rsidRPr="00946740">
        <w:rPr>
          <w:w w:val="110"/>
        </w:rPr>
        <w:t>White</w:t>
      </w:r>
      <w:r w:rsidR="00000000" w:rsidRPr="00946740">
        <w:rPr>
          <w:spacing w:val="-15"/>
          <w:w w:val="110"/>
        </w:rPr>
        <w:t xml:space="preserve"> </w:t>
      </w:r>
      <w:r w:rsidR="00000000" w:rsidRPr="00946740">
        <w:rPr>
          <w:w w:val="110"/>
        </w:rPr>
        <w:t>individuals,</w:t>
      </w:r>
      <w:r w:rsidR="00000000" w:rsidRPr="00946740">
        <w:rPr>
          <w:spacing w:val="-12"/>
          <w:w w:val="110"/>
        </w:rPr>
        <w:t xml:space="preserve"> </w:t>
      </w:r>
      <w:r w:rsidR="00000000" w:rsidRPr="00946740">
        <w:rPr>
          <w:w w:val="110"/>
        </w:rPr>
        <w:t>excluding</w:t>
      </w:r>
      <w:r w:rsidR="00000000" w:rsidRPr="00946740">
        <w:rPr>
          <w:spacing w:val="-13"/>
          <w:w w:val="110"/>
        </w:rPr>
        <w:t xml:space="preserve"> </w:t>
      </w:r>
      <w:r w:rsidR="00000000" w:rsidRPr="00946740">
        <w:rPr>
          <w:w w:val="110"/>
        </w:rPr>
        <w:t>other</w:t>
      </w:r>
      <w:r w:rsidR="00000000" w:rsidRPr="00946740">
        <w:rPr>
          <w:spacing w:val="-13"/>
          <w:w w:val="110"/>
        </w:rPr>
        <w:t xml:space="preserve"> </w:t>
      </w:r>
      <w:r w:rsidR="00000000" w:rsidRPr="00946740">
        <w:rPr>
          <w:w w:val="110"/>
        </w:rPr>
        <w:t>racial</w:t>
      </w:r>
      <w:r w:rsidR="00000000" w:rsidRPr="00946740">
        <w:rPr>
          <w:spacing w:val="-13"/>
          <w:w w:val="110"/>
        </w:rPr>
        <w:t xml:space="preserve"> </w:t>
      </w:r>
      <w:r w:rsidR="00000000" w:rsidRPr="00946740">
        <w:rPr>
          <w:w w:val="110"/>
        </w:rPr>
        <w:t>groups</w:t>
      </w:r>
      <w:r w:rsidR="00000000" w:rsidRPr="00946740">
        <w:rPr>
          <w:spacing w:val="-13"/>
          <w:w w:val="110"/>
        </w:rPr>
        <w:t xml:space="preserve"> </w:t>
      </w:r>
      <w:r w:rsidR="00000000" w:rsidRPr="00946740">
        <w:rPr>
          <w:w w:val="110"/>
        </w:rPr>
        <w:t>who</w:t>
      </w:r>
      <w:r w:rsidR="00000000" w:rsidRPr="00946740">
        <w:rPr>
          <w:spacing w:val="-13"/>
          <w:w w:val="110"/>
        </w:rPr>
        <w:t xml:space="preserve"> </w:t>
      </w:r>
      <w:r w:rsidR="00000000" w:rsidRPr="00946740">
        <w:rPr>
          <w:w w:val="110"/>
        </w:rPr>
        <w:t>also</w:t>
      </w:r>
      <w:r w:rsidR="00000000" w:rsidRPr="00946740">
        <w:rPr>
          <w:spacing w:val="-13"/>
          <w:w w:val="110"/>
        </w:rPr>
        <w:t xml:space="preserve"> </w:t>
      </w:r>
      <w:r w:rsidR="00000000" w:rsidRPr="00946740">
        <w:rPr>
          <w:w w:val="110"/>
        </w:rPr>
        <w:t>identify</w:t>
      </w:r>
      <w:r w:rsidR="00000000" w:rsidRPr="00946740">
        <w:rPr>
          <w:spacing w:val="-13"/>
          <w:w w:val="110"/>
        </w:rPr>
        <w:t xml:space="preserve"> </w:t>
      </w:r>
      <w:r w:rsidR="00000000" w:rsidRPr="00946740">
        <w:rPr>
          <w:w w:val="110"/>
        </w:rPr>
        <w:t>as</w:t>
      </w:r>
      <w:r w:rsidR="00000000" w:rsidRPr="00946740">
        <w:rPr>
          <w:spacing w:val="-13"/>
          <w:w w:val="110"/>
        </w:rPr>
        <w:t xml:space="preserve"> </w:t>
      </w:r>
      <w:r w:rsidR="00000000" w:rsidRPr="00946740">
        <w:rPr>
          <w:w w:val="110"/>
        </w:rPr>
        <w:t>Hispanic,</w:t>
      </w:r>
      <w:r w:rsidR="00000000" w:rsidRPr="00946740">
        <w:rPr>
          <w:spacing w:val="-10"/>
          <w:w w:val="110"/>
        </w:rPr>
        <w:t xml:space="preserve"> </w:t>
      </w:r>
      <w:r w:rsidR="006D7A8B">
        <w:rPr>
          <w:w w:val="110"/>
        </w:rPr>
        <w:t>to avoid</w:t>
      </w:r>
      <w:r w:rsidR="00000000" w:rsidRPr="00946740">
        <w:rPr>
          <w:spacing w:val="-6"/>
          <w:w w:val="110"/>
        </w:rPr>
        <w:t xml:space="preserve"> </w:t>
      </w:r>
      <w:r w:rsidR="00000000" w:rsidRPr="00946740">
        <w:rPr>
          <w:w w:val="110"/>
        </w:rPr>
        <w:t>confounding racial factors.</w:t>
      </w:r>
    </w:p>
    <w:p w14:paraId="50D6A489" w14:textId="7CB1409B" w:rsidR="007A46B2" w:rsidRPr="00946740" w:rsidRDefault="00000000">
      <w:pPr>
        <w:pStyle w:val="BodyText"/>
        <w:spacing w:line="254" w:lineRule="auto"/>
        <w:ind w:left="116" w:right="1072" w:firstLine="351"/>
        <w:jc w:val="both"/>
        <w:rPr>
          <w:sz w:val="16"/>
        </w:rPr>
      </w:pPr>
      <w:r w:rsidRPr="00946740">
        <w:rPr>
          <w:w w:val="110"/>
        </w:rPr>
        <w:t>The</w:t>
      </w:r>
      <w:r w:rsidRPr="00946740">
        <w:rPr>
          <w:spacing w:val="-4"/>
          <w:w w:val="110"/>
        </w:rPr>
        <w:t xml:space="preserve"> </w:t>
      </w:r>
      <w:r w:rsidR="00D6627C">
        <w:rPr>
          <w:w w:val="110"/>
        </w:rPr>
        <w:t>CPS data</w:t>
      </w:r>
      <w:r w:rsidR="00D6627C" w:rsidRPr="00946740">
        <w:rPr>
          <w:spacing w:val="-4"/>
          <w:w w:val="110"/>
        </w:rPr>
        <w:t xml:space="preserve"> </w:t>
      </w:r>
      <w:r w:rsidRPr="00946740">
        <w:rPr>
          <w:w w:val="110"/>
        </w:rPr>
        <w:t>distribution</w:t>
      </w:r>
      <w:r w:rsidR="00D6627C">
        <w:rPr>
          <w:w w:val="110"/>
        </w:rPr>
        <w:t xml:space="preserve"> </w:t>
      </w:r>
      <w:r w:rsidRPr="00946740">
        <w:rPr>
          <w:w w:val="110"/>
        </w:rPr>
        <w:t>of</w:t>
      </w:r>
      <w:r w:rsidRPr="00946740">
        <w:rPr>
          <w:spacing w:val="-4"/>
          <w:w w:val="110"/>
        </w:rPr>
        <w:t xml:space="preserve"> </w:t>
      </w:r>
      <w:r w:rsidRPr="00946740">
        <w:rPr>
          <w:w w:val="110"/>
        </w:rPr>
        <w:t>the</w:t>
      </w:r>
      <w:r w:rsidRPr="00946740">
        <w:rPr>
          <w:spacing w:val="-4"/>
          <w:w w:val="110"/>
        </w:rPr>
        <w:t xml:space="preserve"> </w:t>
      </w:r>
      <w:r w:rsidRPr="00946740">
        <w:rPr>
          <w:w w:val="110"/>
        </w:rPr>
        <w:t>four</w:t>
      </w:r>
      <w:r w:rsidRPr="00946740">
        <w:rPr>
          <w:spacing w:val="-4"/>
          <w:w w:val="110"/>
        </w:rPr>
        <w:t xml:space="preserve"> </w:t>
      </w:r>
      <w:r w:rsidRPr="00946740">
        <w:rPr>
          <w:w w:val="110"/>
        </w:rPr>
        <w:t>types</w:t>
      </w:r>
      <w:r w:rsidRPr="00946740">
        <w:rPr>
          <w:spacing w:val="-4"/>
          <w:w w:val="110"/>
        </w:rPr>
        <w:t xml:space="preserve"> </w:t>
      </w:r>
      <w:r w:rsidRPr="00946740">
        <w:rPr>
          <w:w w:val="110"/>
        </w:rPr>
        <w:t>of</w:t>
      </w:r>
      <w:r w:rsidRPr="00946740">
        <w:rPr>
          <w:spacing w:val="-4"/>
          <w:w w:val="110"/>
        </w:rPr>
        <w:t xml:space="preserve"> </w:t>
      </w:r>
      <w:r w:rsidR="00D6627C">
        <w:rPr>
          <w:w w:val="110"/>
        </w:rPr>
        <w:t>parenthood</w:t>
      </w:r>
      <w:r w:rsidR="00D6627C" w:rsidRPr="00946740">
        <w:rPr>
          <w:spacing w:val="-4"/>
          <w:w w:val="110"/>
        </w:rPr>
        <w:t xml:space="preserve"> </w:t>
      </w:r>
      <w:r w:rsidRPr="00946740">
        <w:rPr>
          <w:w w:val="110"/>
        </w:rPr>
        <w:t>is</w:t>
      </w:r>
      <w:r w:rsidRPr="00946740">
        <w:rPr>
          <w:spacing w:val="-4"/>
          <w:w w:val="110"/>
        </w:rPr>
        <w:t xml:space="preserve"> </w:t>
      </w:r>
      <w:r w:rsidRPr="00946740">
        <w:rPr>
          <w:w w:val="110"/>
        </w:rPr>
        <w:t>presented</w:t>
      </w:r>
      <w:r w:rsidRPr="00946740">
        <w:rPr>
          <w:spacing w:val="-4"/>
          <w:w w:val="110"/>
        </w:rPr>
        <w:t xml:space="preserve"> </w:t>
      </w:r>
      <w:r w:rsidRPr="00946740">
        <w:rPr>
          <w:w w:val="110"/>
        </w:rPr>
        <w:t>in</w:t>
      </w:r>
      <w:r w:rsidRPr="00946740">
        <w:rPr>
          <w:spacing w:val="-4"/>
          <w:w w:val="110"/>
        </w:rPr>
        <w:t xml:space="preserve"> </w:t>
      </w:r>
      <w:r w:rsidRPr="00946740">
        <w:rPr>
          <w:w w:val="110"/>
        </w:rPr>
        <w:t>Table</w:t>
      </w:r>
      <w:r w:rsidRPr="00946740">
        <w:rPr>
          <w:spacing w:val="-4"/>
          <w:w w:val="110"/>
        </w:rPr>
        <w:t xml:space="preserve"> </w:t>
      </w:r>
      <w:hyperlink w:anchor="_bookmark67" w:history="1">
        <w:r w:rsidR="007A46B2" w:rsidRPr="00946740">
          <w:rPr>
            <w:color w:val="0000FF"/>
            <w:w w:val="110"/>
          </w:rPr>
          <w:t>1</w:t>
        </w:r>
      </w:hyperlink>
      <w:r w:rsidR="006B3461">
        <w:t xml:space="preserve">. </w:t>
      </w:r>
      <w:r w:rsidR="006B3461">
        <w:rPr>
          <w:w w:val="110"/>
        </w:rPr>
        <w:t xml:space="preserve">The vast majority </w:t>
      </w:r>
      <w:r w:rsidRPr="00946740">
        <w:rPr>
          <w:w w:val="110"/>
        </w:rPr>
        <w:t xml:space="preserve">(96%) </w:t>
      </w:r>
      <w:r w:rsidR="00D6627C">
        <w:rPr>
          <w:w w:val="110"/>
        </w:rPr>
        <w:t>are</w:t>
      </w:r>
      <w:r w:rsidR="00D6627C" w:rsidRPr="00946740" w:rsidDel="006B3461">
        <w:rPr>
          <w:w w:val="110"/>
        </w:rPr>
        <w:t xml:space="preserve"> </w:t>
      </w:r>
      <w:r w:rsidRPr="00946740">
        <w:rPr>
          <w:w w:val="110"/>
        </w:rPr>
        <w:t>WW children.</w:t>
      </w:r>
      <w:r w:rsidRPr="00946740">
        <w:rPr>
          <w:spacing w:val="40"/>
          <w:w w:val="110"/>
        </w:rPr>
        <w:t xml:space="preserve"> </w:t>
      </w:r>
      <w:r w:rsidRPr="00946740">
        <w:rPr>
          <w:w w:val="110"/>
        </w:rPr>
        <w:t>The second biggest group is HH, which constitutes 3%</w:t>
      </w:r>
      <w:r w:rsidRPr="00946740">
        <w:rPr>
          <w:spacing w:val="-11"/>
          <w:w w:val="110"/>
        </w:rPr>
        <w:t xml:space="preserve"> </w:t>
      </w:r>
      <w:r w:rsidRPr="00946740">
        <w:rPr>
          <w:w w:val="110"/>
        </w:rPr>
        <w:t>of</w:t>
      </w:r>
      <w:r w:rsidRPr="00946740">
        <w:rPr>
          <w:spacing w:val="-11"/>
          <w:w w:val="110"/>
        </w:rPr>
        <w:t xml:space="preserve"> </w:t>
      </w:r>
      <w:r w:rsidRPr="00946740">
        <w:rPr>
          <w:w w:val="110"/>
        </w:rPr>
        <w:t>the</w:t>
      </w:r>
      <w:r w:rsidRPr="00946740">
        <w:rPr>
          <w:spacing w:val="-11"/>
          <w:w w:val="110"/>
        </w:rPr>
        <w:t xml:space="preserve"> </w:t>
      </w:r>
      <w:r w:rsidRPr="00946740">
        <w:rPr>
          <w:w w:val="110"/>
        </w:rPr>
        <w:t>sample. Inter-ethnic</w:t>
      </w:r>
      <w:r w:rsidRPr="00946740">
        <w:rPr>
          <w:spacing w:val="-11"/>
          <w:w w:val="110"/>
        </w:rPr>
        <w:t xml:space="preserve"> </w:t>
      </w:r>
      <w:r w:rsidRPr="00946740">
        <w:rPr>
          <w:w w:val="110"/>
        </w:rPr>
        <w:t>children,</w:t>
      </w:r>
      <w:r w:rsidRPr="00946740">
        <w:rPr>
          <w:spacing w:val="-10"/>
          <w:w w:val="110"/>
        </w:rPr>
        <w:t xml:space="preserve"> </w:t>
      </w:r>
      <w:r w:rsidRPr="00946740">
        <w:rPr>
          <w:w w:val="110"/>
        </w:rPr>
        <w:t>WH</w:t>
      </w:r>
      <w:r w:rsidRPr="00946740">
        <w:rPr>
          <w:spacing w:val="-11"/>
          <w:w w:val="110"/>
        </w:rPr>
        <w:t xml:space="preserve"> </w:t>
      </w:r>
      <w:r w:rsidRPr="00946740">
        <w:rPr>
          <w:w w:val="110"/>
        </w:rPr>
        <w:t>and</w:t>
      </w:r>
      <w:r w:rsidRPr="00946740">
        <w:rPr>
          <w:spacing w:val="-11"/>
          <w:w w:val="110"/>
        </w:rPr>
        <w:t xml:space="preserve"> </w:t>
      </w:r>
      <w:r w:rsidRPr="00946740">
        <w:rPr>
          <w:w w:val="110"/>
        </w:rPr>
        <w:t>HW,</w:t>
      </w:r>
      <w:r w:rsidRPr="00946740">
        <w:rPr>
          <w:spacing w:val="-11"/>
          <w:w w:val="110"/>
        </w:rPr>
        <w:t xml:space="preserve"> </w:t>
      </w:r>
      <w:r w:rsidRPr="00946740">
        <w:rPr>
          <w:w w:val="110"/>
        </w:rPr>
        <w:t>make</w:t>
      </w:r>
      <w:r w:rsidRPr="00946740">
        <w:rPr>
          <w:spacing w:val="-11"/>
          <w:w w:val="110"/>
        </w:rPr>
        <w:t xml:space="preserve"> </w:t>
      </w:r>
      <w:r w:rsidRPr="00946740">
        <w:rPr>
          <w:w w:val="110"/>
        </w:rPr>
        <w:t>up</w:t>
      </w:r>
      <w:r w:rsidRPr="00946740">
        <w:rPr>
          <w:spacing w:val="-11"/>
          <w:w w:val="110"/>
        </w:rPr>
        <w:t xml:space="preserve"> </w:t>
      </w:r>
      <w:r w:rsidRPr="00946740">
        <w:rPr>
          <w:w w:val="110"/>
        </w:rPr>
        <w:t>1.35%</w:t>
      </w:r>
      <w:r w:rsidRPr="00946740">
        <w:rPr>
          <w:spacing w:val="-11"/>
          <w:w w:val="110"/>
        </w:rPr>
        <w:t xml:space="preserve"> </w:t>
      </w:r>
      <w:r w:rsidRPr="00946740">
        <w:rPr>
          <w:w w:val="110"/>
        </w:rPr>
        <w:t>of</w:t>
      </w:r>
      <w:r w:rsidRPr="00946740">
        <w:rPr>
          <w:spacing w:val="-11"/>
          <w:w w:val="110"/>
        </w:rPr>
        <w:t xml:space="preserve"> </w:t>
      </w:r>
      <w:r w:rsidRPr="00946740">
        <w:rPr>
          <w:w w:val="110"/>
        </w:rPr>
        <w:t>the</w:t>
      </w:r>
      <w:r w:rsidRPr="00946740">
        <w:rPr>
          <w:spacing w:val="-11"/>
          <w:w w:val="110"/>
        </w:rPr>
        <w:t xml:space="preserve"> </w:t>
      </w:r>
      <w:r w:rsidRPr="00946740">
        <w:rPr>
          <w:w w:val="110"/>
        </w:rPr>
        <w:t>sample</w:t>
      </w:r>
      <w:r w:rsidRPr="00946740">
        <w:rPr>
          <w:spacing w:val="-11"/>
          <w:w w:val="110"/>
        </w:rPr>
        <w:t xml:space="preserve"> </w:t>
      </w:r>
      <w:r w:rsidRPr="00946740">
        <w:rPr>
          <w:w w:val="110"/>
        </w:rPr>
        <w:t>with 90,325 observations.</w:t>
      </w:r>
      <w:r w:rsidRPr="00946740">
        <w:rPr>
          <w:spacing w:val="40"/>
          <w:w w:val="110"/>
        </w:rPr>
        <w:t xml:space="preserve"> </w:t>
      </w:r>
      <w:r w:rsidRPr="00946740">
        <w:rPr>
          <w:w w:val="110"/>
        </w:rPr>
        <w:t>Even though WH and HW are only 1.35% of the sample, I have plenty</w:t>
      </w:r>
      <w:r w:rsidRPr="00946740">
        <w:rPr>
          <w:spacing w:val="-8"/>
          <w:w w:val="110"/>
        </w:rPr>
        <w:t xml:space="preserve"> </w:t>
      </w:r>
      <w:r w:rsidRPr="00946740">
        <w:rPr>
          <w:w w:val="110"/>
        </w:rPr>
        <w:t>of</w:t>
      </w:r>
      <w:r w:rsidRPr="00946740">
        <w:rPr>
          <w:spacing w:val="-8"/>
          <w:w w:val="110"/>
        </w:rPr>
        <w:t xml:space="preserve"> </w:t>
      </w:r>
      <w:r w:rsidRPr="00946740">
        <w:rPr>
          <w:w w:val="110"/>
        </w:rPr>
        <w:t>observations</w:t>
      </w:r>
      <w:r w:rsidRPr="00946740">
        <w:rPr>
          <w:spacing w:val="-8"/>
          <w:w w:val="110"/>
        </w:rPr>
        <w:t xml:space="preserve"> </w:t>
      </w:r>
      <w:r w:rsidRPr="00946740">
        <w:rPr>
          <w:w w:val="110"/>
        </w:rPr>
        <w:t>to</w:t>
      </w:r>
      <w:r w:rsidRPr="00946740">
        <w:rPr>
          <w:spacing w:val="-8"/>
          <w:w w:val="110"/>
        </w:rPr>
        <w:t xml:space="preserve"> </w:t>
      </w:r>
      <w:r w:rsidRPr="00946740">
        <w:rPr>
          <w:w w:val="110"/>
        </w:rPr>
        <w:t>carry</w:t>
      </w:r>
      <w:r w:rsidRPr="00946740">
        <w:rPr>
          <w:spacing w:val="-8"/>
          <w:w w:val="110"/>
        </w:rPr>
        <w:t xml:space="preserve"> </w:t>
      </w:r>
      <w:r w:rsidRPr="00946740">
        <w:rPr>
          <w:w w:val="110"/>
        </w:rPr>
        <w:t>out</w:t>
      </w:r>
      <w:r w:rsidRPr="00946740">
        <w:rPr>
          <w:spacing w:val="-8"/>
          <w:w w:val="110"/>
        </w:rPr>
        <w:t xml:space="preserve"> </w:t>
      </w:r>
      <w:r w:rsidRPr="00946740">
        <w:rPr>
          <w:w w:val="110"/>
        </w:rPr>
        <w:t>an</w:t>
      </w:r>
      <w:r w:rsidRPr="00946740">
        <w:rPr>
          <w:spacing w:val="-8"/>
          <w:w w:val="110"/>
        </w:rPr>
        <w:t xml:space="preserve"> </w:t>
      </w:r>
      <w:r w:rsidRPr="00946740">
        <w:rPr>
          <w:w w:val="110"/>
        </w:rPr>
        <w:t>analysis. The</w:t>
      </w:r>
      <w:r w:rsidRPr="00946740">
        <w:rPr>
          <w:spacing w:val="-8"/>
          <w:w w:val="110"/>
        </w:rPr>
        <w:t xml:space="preserve"> </w:t>
      </w:r>
      <w:r w:rsidRPr="00946740">
        <w:rPr>
          <w:w w:val="110"/>
        </w:rPr>
        <w:t>summary</w:t>
      </w:r>
      <w:r w:rsidRPr="00946740">
        <w:rPr>
          <w:spacing w:val="-8"/>
          <w:w w:val="110"/>
        </w:rPr>
        <w:t xml:space="preserve"> </w:t>
      </w:r>
      <w:r w:rsidRPr="00946740">
        <w:rPr>
          <w:w w:val="110"/>
        </w:rPr>
        <w:t>statistics</w:t>
      </w:r>
      <w:r w:rsidRPr="00946740">
        <w:rPr>
          <w:spacing w:val="-8"/>
          <w:w w:val="110"/>
        </w:rPr>
        <w:t xml:space="preserve"> </w:t>
      </w:r>
      <w:r w:rsidRPr="00946740">
        <w:rPr>
          <w:w w:val="110"/>
        </w:rPr>
        <w:t>for</w:t>
      </w:r>
      <w:r w:rsidRPr="00946740">
        <w:rPr>
          <w:spacing w:val="-8"/>
          <w:w w:val="110"/>
        </w:rPr>
        <w:t xml:space="preserve"> </w:t>
      </w:r>
      <w:r w:rsidRPr="00946740">
        <w:rPr>
          <w:w w:val="110"/>
        </w:rPr>
        <w:t>the</w:t>
      </w:r>
      <w:r w:rsidRPr="00946740">
        <w:rPr>
          <w:spacing w:val="-8"/>
          <w:w w:val="110"/>
        </w:rPr>
        <w:t xml:space="preserve"> </w:t>
      </w:r>
      <w:r w:rsidRPr="00946740">
        <w:rPr>
          <w:w w:val="110"/>
        </w:rPr>
        <w:t>children</w:t>
      </w:r>
      <w:r w:rsidRPr="00946740">
        <w:rPr>
          <w:spacing w:val="-8"/>
          <w:w w:val="110"/>
        </w:rPr>
        <w:t xml:space="preserve"> </w:t>
      </w:r>
      <w:r w:rsidRPr="00946740">
        <w:rPr>
          <w:w w:val="110"/>
        </w:rPr>
        <w:t>of the</w:t>
      </w:r>
      <w:r w:rsidRPr="00946740">
        <w:rPr>
          <w:spacing w:val="-12"/>
          <w:w w:val="110"/>
        </w:rPr>
        <w:t xml:space="preserve"> </w:t>
      </w:r>
      <w:r w:rsidRPr="00946740">
        <w:rPr>
          <w:w w:val="110"/>
        </w:rPr>
        <w:t>four</w:t>
      </w:r>
      <w:r w:rsidRPr="00946740">
        <w:rPr>
          <w:spacing w:val="-12"/>
          <w:w w:val="110"/>
        </w:rPr>
        <w:t xml:space="preserve"> </w:t>
      </w:r>
      <w:r w:rsidRPr="00946740">
        <w:rPr>
          <w:w w:val="110"/>
        </w:rPr>
        <w:t>types</w:t>
      </w:r>
      <w:r w:rsidRPr="00946740">
        <w:rPr>
          <w:spacing w:val="-12"/>
          <w:w w:val="110"/>
        </w:rPr>
        <w:t xml:space="preserve"> </w:t>
      </w:r>
      <w:r w:rsidRPr="00946740">
        <w:rPr>
          <w:w w:val="110"/>
        </w:rPr>
        <w:t>of</w:t>
      </w:r>
      <w:r w:rsidRPr="00946740">
        <w:rPr>
          <w:spacing w:val="-12"/>
          <w:w w:val="110"/>
        </w:rPr>
        <w:t xml:space="preserve"> </w:t>
      </w:r>
      <w:r w:rsidRPr="00946740">
        <w:rPr>
          <w:w w:val="110"/>
        </w:rPr>
        <w:t>marriages</w:t>
      </w:r>
      <w:r w:rsidRPr="00946740">
        <w:rPr>
          <w:spacing w:val="-12"/>
          <w:w w:val="110"/>
        </w:rPr>
        <w:t xml:space="preserve"> </w:t>
      </w:r>
      <w:r w:rsidRPr="00946740">
        <w:rPr>
          <w:w w:val="110"/>
        </w:rPr>
        <w:t>are</w:t>
      </w:r>
      <w:r w:rsidRPr="00946740">
        <w:rPr>
          <w:spacing w:val="-12"/>
          <w:w w:val="110"/>
        </w:rPr>
        <w:t xml:space="preserve"> </w:t>
      </w:r>
      <w:r w:rsidRPr="00946740">
        <w:rPr>
          <w:w w:val="110"/>
        </w:rPr>
        <w:t>presented</w:t>
      </w:r>
      <w:r w:rsidRPr="00946740">
        <w:rPr>
          <w:spacing w:val="-12"/>
          <w:w w:val="110"/>
        </w:rPr>
        <w:t xml:space="preserve"> </w:t>
      </w:r>
      <w:r w:rsidRPr="00946740">
        <w:rPr>
          <w:w w:val="110"/>
        </w:rPr>
        <w:t>in</w:t>
      </w:r>
      <w:r w:rsidRPr="00946740">
        <w:rPr>
          <w:spacing w:val="-12"/>
          <w:w w:val="110"/>
        </w:rPr>
        <w:t xml:space="preserve"> </w:t>
      </w:r>
      <w:r w:rsidRPr="00946740">
        <w:rPr>
          <w:w w:val="110"/>
        </w:rPr>
        <w:t>Table</w:t>
      </w:r>
      <w:r w:rsidRPr="00946740">
        <w:rPr>
          <w:spacing w:val="-13"/>
          <w:w w:val="110"/>
        </w:rPr>
        <w:t xml:space="preserve"> </w:t>
      </w:r>
      <w:hyperlink w:anchor="_bookmark68" w:history="1">
        <w:r w:rsidR="007A46B2" w:rsidRPr="00946740">
          <w:rPr>
            <w:color w:val="0000FF"/>
            <w:w w:val="110"/>
          </w:rPr>
          <w:t>2</w:t>
        </w:r>
      </w:hyperlink>
      <w:r w:rsidRPr="00946740">
        <w:rPr>
          <w:w w:val="110"/>
        </w:rPr>
        <w:t>. Children</w:t>
      </w:r>
      <w:r w:rsidRPr="00946740">
        <w:rPr>
          <w:spacing w:val="-12"/>
          <w:w w:val="110"/>
        </w:rPr>
        <w:t xml:space="preserve"> </w:t>
      </w:r>
      <w:r w:rsidRPr="00946740">
        <w:rPr>
          <w:w w:val="110"/>
        </w:rPr>
        <w:t>of</w:t>
      </w:r>
      <w:r w:rsidRPr="00946740">
        <w:rPr>
          <w:spacing w:val="-12"/>
          <w:w w:val="110"/>
        </w:rPr>
        <w:t xml:space="preserve"> </w:t>
      </w:r>
      <w:r w:rsidRPr="00946740">
        <w:rPr>
          <w:w w:val="110"/>
        </w:rPr>
        <w:t>WW</w:t>
      </w:r>
      <w:r w:rsidRPr="00946740">
        <w:rPr>
          <w:spacing w:val="-11"/>
          <w:w w:val="110"/>
        </w:rPr>
        <w:t xml:space="preserve"> </w:t>
      </w:r>
      <w:r w:rsidRPr="00946740">
        <w:rPr>
          <w:w w:val="110"/>
        </w:rPr>
        <w:t>marriages</w:t>
      </w:r>
      <w:r w:rsidRPr="00946740">
        <w:rPr>
          <w:spacing w:val="-12"/>
          <w:w w:val="110"/>
        </w:rPr>
        <w:t xml:space="preserve"> </w:t>
      </w:r>
      <w:r w:rsidRPr="00946740">
        <w:rPr>
          <w:w w:val="110"/>
        </w:rPr>
        <w:t>(Column 1) do better on every measure while children of HH parents (Column 4) do worse than other</w:t>
      </w:r>
      <w:r w:rsidRPr="00946740">
        <w:rPr>
          <w:spacing w:val="-5"/>
          <w:w w:val="110"/>
        </w:rPr>
        <w:t xml:space="preserve"> </w:t>
      </w:r>
      <w:r w:rsidRPr="00946740">
        <w:rPr>
          <w:w w:val="110"/>
        </w:rPr>
        <w:t>children</w:t>
      </w:r>
      <w:r w:rsidRPr="00946740">
        <w:rPr>
          <w:spacing w:val="-5"/>
          <w:w w:val="110"/>
        </w:rPr>
        <w:t xml:space="preserve"> </w:t>
      </w:r>
      <w:r w:rsidRPr="00946740">
        <w:rPr>
          <w:w w:val="110"/>
        </w:rPr>
        <w:t>on</w:t>
      </w:r>
      <w:r w:rsidRPr="00946740">
        <w:rPr>
          <w:spacing w:val="-5"/>
          <w:w w:val="110"/>
        </w:rPr>
        <w:t xml:space="preserve"> </w:t>
      </w:r>
      <w:r w:rsidRPr="00946740">
        <w:rPr>
          <w:w w:val="110"/>
        </w:rPr>
        <w:t>every</w:t>
      </w:r>
      <w:r w:rsidRPr="00946740">
        <w:rPr>
          <w:spacing w:val="-5"/>
          <w:w w:val="110"/>
        </w:rPr>
        <w:t xml:space="preserve"> </w:t>
      </w:r>
      <w:r w:rsidRPr="00946740">
        <w:rPr>
          <w:w w:val="110"/>
        </w:rPr>
        <w:t>measure.</w:t>
      </w:r>
      <w:r w:rsidRPr="00946740">
        <w:rPr>
          <w:spacing w:val="17"/>
          <w:w w:val="110"/>
        </w:rPr>
        <w:t xml:space="preserve"> </w:t>
      </w:r>
      <w:r w:rsidRPr="00946740">
        <w:rPr>
          <w:w w:val="110"/>
        </w:rPr>
        <w:t>Children</w:t>
      </w:r>
      <w:r w:rsidRPr="00946740">
        <w:rPr>
          <w:spacing w:val="-5"/>
          <w:w w:val="110"/>
        </w:rPr>
        <w:t xml:space="preserve"> </w:t>
      </w:r>
      <w:r w:rsidRPr="00946740">
        <w:rPr>
          <w:w w:val="110"/>
        </w:rPr>
        <w:t>of</w:t>
      </w:r>
      <w:r w:rsidRPr="00946740">
        <w:rPr>
          <w:spacing w:val="-5"/>
          <w:w w:val="110"/>
        </w:rPr>
        <w:t xml:space="preserve"> </w:t>
      </w:r>
      <w:r w:rsidRPr="00946740">
        <w:rPr>
          <w:w w:val="110"/>
        </w:rPr>
        <w:t>WH</w:t>
      </w:r>
      <w:r w:rsidRPr="00946740">
        <w:rPr>
          <w:spacing w:val="-5"/>
          <w:w w:val="110"/>
        </w:rPr>
        <w:t xml:space="preserve"> </w:t>
      </w:r>
      <w:r w:rsidRPr="00946740">
        <w:rPr>
          <w:w w:val="110"/>
        </w:rPr>
        <w:t>(Column</w:t>
      </w:r>
      <w:r w:rsidRPr="00946740">
        <w:rPr>
          <w:spacing w:val="-5"/>
          <w:w w:val="110"/>
        </w:rPr>
        <w:t xml:space="preserve"> </w:t>
      </w:r>
      <w:r w:rsidRPr="00946740">
        <w:rPr>
          <w:w w:val="110"/>
        </w:rPr>
        <w:t>2)</w:t>
      </w:r>
      <w:r w:rsidRPr="00946740">
        <w:rPr>
          <w:spacing w:val="-5"/>
          <w:w w:val="110"/>
        </w:rPr>
        <w:t xml:space="preserve"> </w:t>
      </w:r>
      <w:r w:rsidRPr="00946740">
        <w:rPr>
          <w:w w:val="110"/>
        </w:rPr>
        <w:t>and</w:t>
      </w:r>
      <w:r w:rsidRPr="00946740">
        <w:rPr>
          <w:spacing w:val="-5"/>
          <w:w w:val="110"/>
        </w:rPr>
        <w:t xml:space="preserve"> </w:t>
      </w:r>
      <w:r w:rsidRPr="00946740">
        <w:rPr>
          <w:w w:val="110"/>
        </w:rPr>
        <w:t>HW</w:t>
      </w:r>
      <w:r w:rsidRPr="00946740">
        <w:rPr>
          <w:spacing w:val="-3"/>
          <w:w w:val="110"/>
        </w:rPr>
        <w:t xml:space="preserve"> </w:t>
      </w:r>
      <w:r w:rsidRPr="00946740">
        <w:rPr>
          <w:w w:val="110"/>
        </w:rPr>
        <w:t>(Column</w:t>
      </w:r>
      <w:r w:rsidRPr="00946740">
        <w:rPr>
          <w:spacing w:val="-5"/>
          <w:w w:val="110"/>
        </w:rPr>
        <w:t xml:space="preserve"> </w:t>
      </w:r>
      <w:r w:rsidRPr="00946740">
        <w:rPr>
          <w:w w:val="110"/>
        </w:rPr>
        <w:t>3)</w:t>
      </w:r>
      <w:r w:rsidRPr="00946740">
        <w:rPr>
          <w:spacing w:val="-5"/>
          <w:w w:val="110"/>
        </w:rPr>
        <w:t xml:space="preserve"> </w:t>
      </w:r>
      <w:r w:rsidRPr="00946740">
        <w:rPr>
          <w:w w:val="110"/>
        </w:rPr>
        <w:t>marriages</w:t>
      </w:r>
      <w:r w:rsidRPr="00946740">
        <w:rPr>
          <w:spacing w:val="-4"/>
          <w:w w:val="110"/>
        </w:rPr>
        <w:t xml:space="preserve"> </w:t>
      </w:r>
      <w:r w:rsidRPr="00946740">
        <w:rPr>
          <w:w w:val="110"/>
        </w:rPr>
        <w:t>fall</w:t>
      </w:r>
      <w:r w:rsidRPr="00946740">
        <w:rPr>
          <w:spacing w:val="-4"/>
          <w:w w:val="110"/>
        </w:rPr>
        <w:t xml:space="preserve"> </w:t>
      </w:r>
      <w:r w:rsidRPr="00946740">
        <w:rPr>
          <w:w w:val="110"/>
        </w:rPr>
        <w:t>in</w:t>
      </w:r>
      <w:r w:rsidRPr="00946740">
        <w:rPr>
          <w:spacing w:val="-4"/>
          <w:w w:val="110"/>
        </w:rPr>
        <w:t xml:space="preserve"> </w:t>
      </w:r>
      <w:r w:rsidRPr="00946740">
        <w:rPr>
          <w:w w:val="110"/>
        </w:rPr>
        <w:t>between</w:t>
      </w:r>
      <w:r w:rsidRPr="00946740">
        <w:rPr>
          <w:spacing w:val="-4"/>
          <w:w w:val="110"/>
        </w:rPr>
        <w:t xml:space="preserve"> </w:t>
      </w:r>
      <w:r w:rsidRPr="00946740">
        <w:rPr>
          <w:w w:val="110"/>
        </w:rPr>
        <w:t>WW</w:t>
      </w:r>
      <w:r w:rsidRPr="00946740">
        <w:rPr>
          <w:spacing w:val="-2"/>
          <w:w w:val="110"/>
        </w:rPr>
        <w:t xml:space="preserve"> </w:t>
      </w:r>
      <w:r w:rsidRPr="00946740">
        <w:rPr>
          <w:w w:val="110"/>
        </w:rPr>
        <w:t>and</w:t>
      </w:r>
      <w:r w:rsidRPr="00946740">
        <w:rPr>
          <w:spacing w:val="-4"/>
          <w:w w:val="110"/>
        </w:rPr>
        <w:t xml:space="preserve"> </w:t>
      </w:r>
      <w:r w:rsidRPr="00946740">
        <w:rPr>
          <w:w w:val="110"/>
        </w:rPr>
        <w:t>HH</w:t>
      </w:r>
      <w:r w:rsidRPr="00946740">
        <w:rPr>
          <w:spacing w:val="-4"/>
          <w:w w:val="110"/>
        </w:rPr>
        <w:t xml:space="preserve"> </w:t>
      </w:r>
      <w:r w:rsidRPr="00946740">
        <w:rPr>
          <w:w w:val="110"/>
        </w:rPr>
        <w:t>children. The</w:t>
      </w:r>
      <w:r w:rsidRPr="00946740">
        <w:rPr>
          <w:spacing w:val="-4"/>
          <w:w w:val="110"/>
        </w:rPr>
        <w:t xml:space="preserve"> </w:t>
      </w:r>
      <w:r w:rsidRPr="00946740">
        <w:rPr>
          <w:w w:val="110"/>
        </w:rPr>
        <w:t>rates</w:t>
      </w:r>
      <w:r w:rsidRPr="00946740">
        <w:rPr>
          <w:spacing w:val="-4"/>
          <w:w w:val="110"/>
        </w:rPr>
        <w:t xml:space="preserve"> </w:t>
      </w:r>
      <w:r w:rsidRPr="00946740">
        <w:rPr>
          <w:w w:val="110"/>
        </w:rPr>
        <w:t>of</w:t>
      </w:r>
      <w:r w:rsidRPr="00946740">
        <w:rPr>
          <w:spacing w:val="-4"/>
          <w:w w:val="110"/>
        </w:rPr>
        <w:t xml:space="preserve"> </w:t>
      </w:r>
      <w:r w:rsidRPr="00946740">
        <w:rPr>
          <w:w w:val="110"/>
        </w:rPr>
        <w:t>self-reported</w:t>
      </w:r>
      <w:r w:rsidRPr="00946740">
        <w:rPr>
          <w:spacing w:val="-4"/>
          <w:w w:val="110"/>
        </w:rPr>
        <w:t xml:space="preserve"> </w:t>
      </w:r>
      <w:r w:rsidRPr="00946740">
        <w:rPr>
          <w:w w:val="110"/>
        </w:rPr>
        <w:t>Hispanic</w:t>
      </w:r>
      <w:r w:rsidRPr="00946740">
        <w:rPr>
          <w:spacing w:val="-4"/>
          <w:w w:val="110"/>
        </w:rPr>
        <w:t xml:space="preserve"> </w:t>
      </w:r>
      <w:r w:rsidRPr="00946740">
        <w:rPr>
          <w:w w:val="110"/>
        </w:rPr>
        <w:t>identity vary</w:t>
      </w:r>
      <w:r w:rsidRPr="00946740">
        <w:rPr>
          <w:spacing w:val="-15"/>
          <w:w w:val="110"/>
        </w:rPr>
        <w:t xml:space="preserve"> </w:t>
      </w:r>
      <w:r w:rsidRPr="00946740">
        <w:rPr>
          <w:w w:val="110"/>
        </w:rPr>
        <w:t>significantly</w:t>
      </w:r>
      <w:r w:rsidRPr="00946740">
        <w:rPr>
          <w:spacing w:val="-15"/>
          <w:w w:val="110"/>
        </w:rPr>
        <w:t xml:space="preserve"> </w:t>
      </w:r>
      <w:r w:rsidRPr="00946740">
        <w:rPr>
          <w:w w:val="110"/>
        </w:rPr>
        <w:t>across</w:t>
      </w:r>
      <w:r w:rsidRPr="00946740">
        <w:rPr>
          <w:spacing w:val="-15"/>
          <w:w w:val="110"/>
        </w:rPr>
        <w:t xml:space="preserve"> </w:t>
      </w:r>
      <w:r w:rsidRPr="00946740">
        <w:rPr>
          <w:w w:val="110"/>
        </w:rPr>
        <w:t>groups.</w:t>
      </w:r>
      <w:r w:rsidRPr="00946740">
        <w:rPr>
          <w:spacing w:val="-4"/>
          <w:w w:val="110"/>
        </w:rPr>
        <w:t xml:space="preserve"> </w:t>
      </w:r>
      <w:r w:rsidRPr="00946740">
        <w:rPr>
          <w:w w:val="110"/>
        </w:rPr>
        <w:t>Among</w:t>
      </w:r>
      <w:r w:rsidRPr="00946740">
        <w:rPr>
          <w:spacing w:val="-15"/>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WW</w:t>
      </w:r>
      <w:r w:rsidRPr="00946740">
        <w:rPr>
          <w:spacing w:val="-14"/>
          <w:w w:val="110"/>
        </w:rPr>
        <w:t xml:space="preserve"> </w:t>
      </w:r>
      <w:r w:rsidRPr="00946740">
        <w:rPr>
          <w:w w:val="110"/>
        </w:rPr>
        <w:t>marriages</w:t>
      </w:r>
      <w:r w:rsidRPr="00946740">
        <w:rPr>
          <w:spacing w:val="-15"/>
          <w:w w:val="110"/>
        </w:rPr>
        <w:t xml:space="preserve"> </w:t>
      </w:r>
      <w:r w:rsidRPr="00946740">
        <w:rPr>
          <w:w w:val="110"/>
        </w:rPr>
        <w:t>(Column</w:t>
      </w:r>
      <w:r w:rsidRPr="00946740">
        <w:rPr>
          <w:spacing w:val="-15"/>
          <w:w w:val="110"/>
        </w:rPr>
        <w:t xml:space="preserve"> </w:t>
      </w:r>
      <w:r w:rsidRPr="00946740">
        <w:rPr>
          <w:w w:val="110"/>
        </w:rPr>
        <w:t>1),</w:t>
      </w:r>
      <w:r w:rsidRPr="00946740">
        <w:rPr>
          <w:spacing w:val="-15"/>
          <w:w w:val="110"/>
        </w:rPr>
        <w:t xml:space="preserve"> </w:t>
      </w:r>
      <w:r w:rsidRPr="00946740">
        <w:rPr>
          <w:w w:val="110"/>
        </w:rPr>
        <w:t>only</w:t>
      </w:r>
      <w:r w:rsidRPr="00946740">
        <w:rPr>
          <w:spacing w:val="-15"/>
          <w:w w:val="110"/>
        </w:rPr>
        <w:t xml:space="preserve"> </w:t>
      </w:r>
      <w:r w:rsidRPr="00946740">
        <w:rPr>
          <w:w w:val="110"/>
        </w:rPr>
        <w:t>4% of men and 5% of women identify as Hispanic.</w:t>
      </w:r>
      <w:r w:rsidRPr="00946740">
        <w:rPr>
          <w:spacing w:val="40"/>
          <w:w w:val="110"/>
        </w:rPr>
        <w:t xml:space="preserve"> </w:t>
      </w:r>
      <w:r w:rsidRPr="00946740">
        <w:rPr>
          <w:w w:val="110"/>
        </w:rPr>
        <w:t>This proportion increases substantially for</w:t>
      </w:r>
      <w:r w:rsidRPr="00946740">
        <w:rPr>
          <w:spacing w:val="-8"/>
          <w:w w:val="110"/>
        </w:rPr>
        <w:t xml:space="preserve"> </w:t>
      </w:r>
      <w:r w:rsidRPr="00946740">
        <w:rPr>
          <w:w w:val="110"/>
        </w:rPr>
        <w:t>children</w:t>
      </w:r>
      <w:r w:rsidRPr="00946740">
        <w:rPr>
          <w:spacing w:val="-8"/>
          <w:w w:val="110"/>
        </w:rPr>
        <w:t xml:space="preserve"> </w:t>
      </w:r>
      <w:r w:rsidRPr="00946740">
        <w:rPr>
          <w:w w:val="110"/>
        </w:rPr>
        <w:t>of</w:t>
      </w:r>
      <w:r w:rsidRPr="00946740">
        <w:rPr>
          <w:spacing w:val="-8"/>
          <w:w w:val="110"/>
        </w:rPr>
        <w:t xml:space="preserve"> </w:t>
      </w:r>
      <w:r w:rsidRPr="00946740">
        <w:rPr>
          <w:w w:val="110"/>
        </w:rPr>
        <w:t>inter-ethnic</w:t>
      </w:r>
      <w:r w:rsidRPr="00946740">
        <w:rPr>
          <w:spacing w:val="-8"/>
          <w:w w:val="110"/>
        </w:rPr>
        <w:t xml:space="preserve"> </w:t>
      </w:r>
      <w:r w:rsidRPr="00946740">
        <w:rPr>
          <w:w w:val="110"/>
        </w:rPr>
        <w:t>marriages: in</w:t>
      </w:r>
      <w:r w:rsidRPr="00946740">
        <w:rPr>
          <w:spacing w:val="-8"/>
          <w:w w:val="110"/>
        </w:rPr>
        <w:t xml:space="preserve"> </w:t>
      </w:r>
      <w:r w:rsidRPr="00946740">
        <w:rPr>
          <w:w w:val="110"/>
        </w:rPr>
        <w:t>WH</w:t>
      </w:r>
      <w:r w:rsidRPr="00946740">
        <w:rPr>
          <w:spacing w:val="-8"/>
          <w:w w:val="110"/>
        </w:rPr>
        <w:t xml:space="preserve"> </w:t>
      </w:r>
      <w:r w:rsidRPr="00946740">
        <w:rPr>
          <w:w w:val="110"/>
        </w:rPr>
        <w:t>families</w:t>
      </w:r>
      <w:r w:rsidRPr="00946740">
        <w:rPr>
          <w:spacing w:val="-8"/>
          <w:w w:val="110"/>
        </w:rPr>
        <w:t xml:space="preserve"> </w:t>
      </w:r>
      <w:r w:rsidRPr="00946740">
        <w:rPr>
          <w:w w:val="110"/>
        </w:rPr>
        <w:t>(Column</w:t>
      </w:r>
      <w:r w:rsidRPr="00946740">
        <w:rPr>
          <w:spacing w:val="-8"/>
          <w:w w:val="110"/>
        </w:rPr>
        <w:t xml:space="preserve"> </w:t>
      </w:r>
      <w:r w:rsidRPr="00946740">
        <w:rPr>
          <w:w w:val="110"/>
        </w:rPr>
        <w:t>2),</w:t>
      </w:r>
      <w:r w:rsidRPr="00946740">
        <w:rPr>
          <w:spacing w:val="-5"/>
          <w:w w:val="110"/>
        </w:rPr>
        <w:t xml:space="preserve"> </w:t>
      </w:r>
      <w:r w:rsidRPr="00946740">
        <w:rPr>
          <w:w w:val="110"/>
        </w:rPr>
        <w:t>74%</w:t>
      </w:r>
      <w:r w:rsidRPr="00946740">
        <w:rPr>
          <w:spacing w:val="-8"/>
          <w:w w:val="110"/>
        </w:rPr>
        <w:t xml:space="preserve"> </w:t>
      </w:r>
      <w:r w:rsidRPr="00946740">
        <w:rPr>
          <w:w w:val="110"/>
        </w:rPr>
        <w:t>of</w:t>
      </w:r>
      <w:r w:rsidRPr="00946740">
        <w:rPr>
          <w:spacing w:val="-8"/>
          <w:w w:val="110"/>
        </w:rPr>
        <w:t xml:space="preserve"> </w:t>
      </w:r>
      <w:r w:rsidRPr="00946740">
        <w:rPr>
          <w:w w:val="110"/>
        </w:rPr>
        <w:t>men</w:t>
      </w:r>
      <w:r w:rsidRPr="00946740">
        <w:rPr>
          <w:spacing w:val="-8"/>
          <w:w w:val="110"/>
        </w:rPr>
        <w:t xml:space="preserve"> </w:t>
      </w:r>
      <w:r w:rsidRPr="00946740">
        <w:rPr>
          <w:w w:val="110"/>
        </w:rPr>
        <w:t>and</w:t>
      </w:r>
      <w:r w:rsidRPr="00946740">
        <w:rPr>
          <w:spacing w:val="-8"/>
          <w:w w:val="110"/>
        </w:rPr>
        <w:t xml:space="preserve"> </w:t>
      </w:r>
      <w:r w:rsidRPr="00946740">
        <w:rPr>
          <w:w w:val="110"/>
        </w:rPr>
        <w:t>78% of women identify as Hispanic, while in HW families (Column 3), the rates are 83% for men</w:t>
      </w:r>
      <w:r w:rsidRPr="00946740">
        <w:rPr>
          <w:spacing w:val="-16"/>
          <w:w w:val="110"/>
        </w:rPr>
        <w:t xml:space="preserve"> </w:t>
      </w:r>
      <w:r w:rsidRPr="00946740">
        <w:rPr>
          <w:w w:val="110"/>
        </w:rPr>
        <w:t>and</w:t>
      </w:r>
      <w:r w:rsidRPr="00946740">
        <w:rPr>
          <w:spacing w:val="-15"/>
          <w:w w:val="110"/>
        </w:rPr>
        <w:t xml:space="preserve"> </w:t>
      </w:r>
      <w:r w:rsidRPr="00946740">
        <w:rPr>
          <w:w w:val="110"/>
        </w:rPr>
        <w:t>81%</w:t>
      </w:r>
      <w:r w:rsidRPr="00946740">
        <w:rPr>
          <w:spacing w:val="-15"/>
          <w:w w:val="110"/>
        </w:rPr>
        <w:t xml:space="preserve"> </w:t>
      </w:r>
      <w:r w:rsidRPr="00946740">
        <w:rPr>
          <w:w w:val="110"/>
        </w:rPr>
        <w:t>for</w:t>
      </w:r>
      <w:r w:rsidRPr="00946740">
        <w:rPr>
          <w:spacing w:val="-15"/>
          <w:w w:val="110"/>
        </w:rPr>
        <w:t xml:space="preserve"> </w:t>
      </w:r>
      <w:r w:rsidRPr="00946740">
        <w:rPr>
          <w:w w:val="110"/>
        </w:rPr>
        <w:t>women.</w:t>
      </w:r>
      <w:r w:rsidRPr="00946740">
        <w:rPr>
          <w:spacing w:val="-7"/>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HH</w:t>
      </w:r>
      <w:r w:rsidRPr="00946740">
        <w:rPr>
          <w:spacing w:val="-15"/>
          <w:w w:val="110"/>
        </w:rPr>
        <w:t xml:space="preserve"> </w:t>
      </w:r>
      <w:r w:rsidRPr="00946740">
        <w:rPr>
          <w:w w:val="110"/>
        </w:rPr>
        <w:t>marriages</w:t>
      </w:r>
      <w:r w:rsidRPr="00946740">
        <w:rPr>
          <w:spacing w:val="-15"/>
          <w:w w:val="110"/>
        </w:rPr>
        <w:t xml:space="preserve"> </w:t>
      </w:r>
      <w:r w:rsidRPr="00946740">
        <w:rPr>
          <w:w w:val="110"/>
        </w:rPr>
        <w:t>(Column</w:t>
      </w:r>
      <w:r w:rsidRPr="00946740">
        <w:rPr>
          <w:spacing w:val="-15"/>
          <w:w w:val="110"/>
        </w:rPr>
        <w:t xml:space="preserve"> </w:t>
      </w:r>
      <w:r w:rsidRPr="00946740">
        <w:rPr>
          <w:w w:val="110"/>
        </w:rPr>
        <w:t>4)</w:t>
      </w:r>
      <w:r w:rsidRPr="00946740">
        <w:rPr>
          <w:spacing w:val="-16"/>
          <w:w w:val="110"/>
        </w:rPr>
        <w:t xml:space="preserve"> </w:t>
      </w:r>
      <w:r w:rsidRPr="00946740">
        <w:rPr>
          <w:w w:val="110"/>
        </w:rPr>
        <w:t>show</w:t>
      </w:r>
      <w:r w:rsidRPr="00946740">
        <w:rPr>
          <w:spacing w:val="-15"/>
          <w:w w:val="110"/>
        </w:rPr>
        <w:t xml:space="preserve"> </w:t>
      </w:r>
      <w:r w:rsidRPr="00946740">
        <w:rPr>
          <w:w w:val="110"/>
        </w:rPr>
        <w:t>the</w:t>
      </w:r>
      <w:r w:rsidRPr="00946740">
        <w:rPr>
          <w:spacing w:val="-15"/>
          <w:w w:val="110"/>
        </w:rPr>
        <w:t xml:space="preserve"> </w:t>
      </w:r>
      <w:r w:rsidRPr="00946740">
        <w:rPr>
          <w:w w:val="110"/>
        </w:rPr>
        <w:t>highest</w:t>
      </w:r>
      <w:r w:rsidRPr="00946740">
        <w:rPr>
          <w:spacing w:val="-15"/>
          <w:w w:val="110"/>
        </w:rPr>
        <w:t xml:space="preserve"> </w:t>
      </w:r>
      <w:r w:rsidRPr="00946740">
        <w:rPr>
          <w:w w:val="110"/>
        </w:rPr>
        <w:t>rates</w:t>
      </w:r>
      <w:r w:rsidRPr="00946740">
        <w:rPr>
          <w:spacing w:val="-15"/>
          <w:w w:val="110"/>
        </w:rPr>
        <w:t xml:space="preserve"> </w:t>
      </w:r>
      <w:r w:rsidRPr="00946740">
        <w:rPr>
          <w:w w:val="110"/>
        </w:rPr>
        <w:t xml:space="preserve">of </w:t>
      </w:r>
      <w:r w:rsidRPr="00946740">
        <w:t>Hispanic</w:t>
      </w:r>
      <w:r w:rsidRPr="00946740">
        <w:rPr>
          <w:spacing w:val="39"/>
        </w:rPr>
        <w:t xml:space="preserve"> </w:t>
      </w:r>
      <w:r w:rsidRPr="00946740">
        <w:t>identification,</w:t>
      </w:r>
      <w:r w:rsidRPr="00946740">
        <w:rPr>
          <w:spacing w:val="40"/>
        </w:rPr>
        <w:t xml:space="preserve"> </w:t>
      </w:r>
      <w:r w:rsidRPr="00946740">
        <w:t>with</w:t>
      </w:r>
      <w:r w:rsidRPr="00946740">
        <w:rPr>
          <w:spacing w:val="39"/>
        </w:rPr>
        <w:t xml:space="preserve"> </w:t>
      </w:r>
      <w:r w:rsidRPr="00946740">
        <w:t>96%</w:t>
      </w:r>
      <w:r w:rsidRPr="00946740">
        <w:rPr>
          <w:spacing w:val="40"/>
        </w:rPr>
        <w:t xml:space="preserve"> </w:t>
      </w:r>
      <w:r w:rsidRPr="00946740">
        <w:t>of</w:t>
      </w:r>
      <w:r w:rsidRPr="00946740">
        <w:rPr>
          <w:spacing w:val="39"/>
        </w:rPr>
        <w:t xml:space="preserve"> </w:t>
      </w:r>
      <w:r w:rsidRPr="00946740">
        <w:t>men</w:t>
      </w:r>
      <w:r w:rsidRPr="00946740">
        <w:rPr>
          <w:spacing w:val="40"/>
        </w:rPr>
        <w:t xml:space="preserve"> </w:t>
      </w:r>
      <w:r w:rsidRPr="00946740">
        <w:t>and</w:t>
      </w:r>
      <w:r w:rsidRPr="00946740">
        <w:rPr>
          <w:spacing w:val="40"/>
        </w:rPr>
        <w:t xml:space="preserve"> </w:t>
      </w:r>
      <w:r w:rsidRPr="00946740">
        <w:t>97%</w:t>
      </w:r>
      <w:r w:rsidRPr="00946740">
        <w:rPr>
          <w:spacing w:val="39"/>
        </w:rPr>
        <w:t xml:space="preserve"> </w:t>
      </w:r>
      <w:r w:rsidRPr="00946740">
        <w:t>of</w:t>
      </w:r>
      <w:r w:rsidRPr="00946740">
        <w:rPr>
          <w:spacing w:val="40"/>
        </w:rPr>
        <w:t xml:space="preserve"> </w:t>
      </w:r>
      <w:r w:rsidRPr="00946740">
        <w:t>women</w:t>
      </w:r>
      <w:r w:rsidRPr="00946740">
        <w:rPr>
          <w:spacing w:val="39"/>
        </w:rPr>
        <w:t xml:space="preserve"> </w:t>
      </w:r>
      <w:r w:rsidRPr="00946740">
        <w:t>self-reporting</w:t>
      </w:r>
      <w:r w:rsidRPr="00946740">
        <w:rPr>
          <w:spacing w:val="40"/>
        </w:rPr>
        <w:t xml:space="preserve"> </w:t>
      </w:r>
      <w:r w:rsidRPr="00946740">
        <w:t>as</w:t>
      </w:r>
      <w:r w:rsidRPr="00946740">
        <w:rPr>
          <w:spacing w:val="40"/>
        </w:rPr>
        <w:t xml:space="preserve"> </w:t>
      </w:r>
      <w:r w:rsidRPr="00946740">
        <w:rPr>
          <w:spacing w:val="-2"/>
        </w:rPr>
        <w:t>Hispanic.</w:t>
      </w:r>
      <w:hyperlink w:anchor="_bookmark13" w:history="1">
        <w:r w:rsidR="007A46B2" w:rsidRPr="00946740">
          <w:rPr>
            <w:color w:val="0000FF"/>
            <w:spacing w:val="-2"/>
            <w:position w:val="8"/>
            <w:sz w:val="16"/>
          </w:rPr>
          <w:t>12</w:t>
        </w:r>
      </w:hyperlink>
    </w:p>
    <w:p w14:paraId="557306B1" w14:textId="77777777" w:rsidR="007A46B2" w:rsidRPr="00946740" w:rsidRDefault="007A46B2">
      <w:pPr>
        <w:pStyle w:val="BodyText"/>
        <w:spacing w:before="125"/>
      </w:pPr>
    </w:p>
    <w:p w14:paraId="38D495DC" w14:textId="77777777" w:rsidR="007A46B2" w:rsidRPr="00946740" w:rsidRDefault="00000000">
      <w:pPr>
        <w:pStyle w:val="Heading3"/>
        <w:numPr>
          <w:ilvl w:val="1"/>
          <w:numId w:val="10"/>
        </w:numPr>
        <w:tabs>
          <w:tab w:val="left" w:pos="761"/>
        </w:tabs>
        <w:spacing w:before="1"/>
        <w:ind w:hanging="645"/>
      </w:pPr>
      <w:bookmarkStart w:id="37" w:name="Synthetic_parents"/>
      <w:bookmarkEnd w:id="37"/>
      <w:r w:rsidRPr="00946740">
        <w:rPr>
          <w:w w:val="110"/>
        </w:rPr>
        <w:t>Synthetic</w:t>
      </w:r>
      <w:r w:rsidRPr="00946740">
        <w:rPr>
          <w:spacing w:val="-8"/>
          <w:w w:val="110"/>
        </w:rPr>
        <w:t xml:space="preserve"> </w:t>
      </w:r>
      <w:r w:rsidRPr="00946740">
        <w:rPr>
          <w:spacing w:val="-2"/>
          <w:w w:val="110"/>
        </w:rPr>
        <w:t>parents</w:t>
      </w:r>
    </w:p>
    <w:p w14:paraId="4E85DF6E" w14:textId="77777777" w:rsidR="007A46B2" w:rsidRPr="00946740" w:rsidRDefault="00000000">
      <w:pPr>
        <w:pStyle w:val="BodyText"/>
        <w:spacing w:before="158" w:line="256" w:lineRule="auto"/>
        <w:ind w:left="116" w:right="1073" w:firstLine="351"/>
        <w:jc w:val="both"/>
      </w:pPr>
      <w:r w:rsidRPr="00946740">
        <w:rPr>
          <w:w w:val="110"/>
        </w:rPr>
        <w:t>Using the 1960 to 2000 censuses, I constructed a data set of synthetic parents.</w:t>
      </w:r>
      <w:r w:rsidRPr="00946740">
        <w:rPr>
          <w:spacing w:val="40"/>
          <w:w w:val="110"/>
        </w:rPr>
        <w:t xml:space="preserve"> </w:t>
      </w:r>
      <w:r w:rsidRPr="00946740">
        <w:rPr>
          <w:w w:val="110"/>
        </w:rPr>
        <w:t>The sample includes married White men and women.</w:t>
      </w:r>
      <w:r w:rsidRPr="00946740">
        <w:rPr>
          <w:spacing w:val="32"/>
          <w:w w:val="110"/>
        </w:rPr>
        <w:t xml:space="preserve"> </w:t>
      </w:r>
      <w:r w:rsidRPr="00946740">
        <w:rPr>
          <w:w w:val="110"/>
        </w:rPr>
        <w:t>Even though the census asks a person whether</w:t>
      </w:r>
      <w:r w:rsidRPr="00946740">
        <w:rPr>
          <w:spacing w:val="8"/>
          <w:w w:val="110"/>
        </w:rPr>
        <w:t xml:space="preserve"> </w:t>
      </w:r>
      <w:r w:rsidRPr="00946740">
        <w:rPr>
          <w:w w:val="110"/>
        </w:rPr>
        <w:t>they</w:t>
      </w:r>
      <w:r w:rsidRPr="00946740">
        <w:rPr>
          <w:spacing w:val="8"/>
          <w:w w:val="110"/>
        </w:rPr>
        <w:t xml:space="preserve"> </w:t>
      </w:r>
      <w:r w:rsidRPr="00946740">
        <w:rPr>
          <w:w w:val="110"/>
        </w:rPr>
        <w:t>are</w:t>
      </w:r>
      <w:r w:rsidRPr="00946740">
        <w:rPr>
          <w:spacing w:val="8"/>
          <w:w w:val="110"/>
        </w:rPr>
        <w:t xml:space="preserve"> </w:t>
      </w:r>
      <w:r w:rsidRPr="00946740">
        <w:rPr>
          <w:w w:val="110"/>
        </w:rPr>
        <w:t>Hispanic</w:t>
      </w:r>
      <w:r w:rsidRPr="00946740">
        <w:rPr>
          <w:spacing w:val="8"/>
          <w:w w:val="110"/>
        </w:rPr>
        <w:t xml:space="preserve"> </w:t>
      </w:r>
      <w:r w:rsidRPr="00946740">
        <w:rPr>
          <w:w w:val="110"/>
        </w:rPr>
        <w:t>or</w:t>
      </w:r>
      <w:r w:rsidRPr="00946740">
        <w:rPr>
          <w:spacing w:val="8"/>
          <w:w w:val="110"/>
        </w:rPr>
        <w:t xml:space="preserve"> </w:t>
      </w:r>
      <w:r w:rsidRPr="00946740">
        <w:rPr>
          <w:w w:val="110"/>
        </w:rPr>
        <w:t>not,</w:t>
      </w:r>
      <w:r w:rsidRPr="00946740">
        <w:rPr>
          <w:spacing w:val="11"/>
          <w:w w:val="110"/>
        </w:rPr>
        <w:t xml:space="preserve"> </w:t>
      </w:r>
      <w:r w:rsidRPr="00946740">
        <w:rPr>
          <w:w w:val="110"/>
        </w:rPr>
        <w:t>I</w:t>
      </w:r>
      <w:r w:rsidRPr="00946740">
        <w:rPr>
          <w:spacing w:val="8"/>
          <w:w w:val="110"/>
        </w:rPr>
        <w:t xml:space="preserve"> </w:t>
      </w:r>
      <w:r w:rsidRPr="00946740">
        <w:rPr>
          <w:w w:val="110"/>
        </w:rPr>
        <w:t>took</w:t>
      </w:r>
      <w:r w:rsidRPr="00946740">
        <w:rPr>
          <w:spacing w:val="8"/>
          <w:w w:val="110"/>
        </w:rPr>
        <w:t xml:space="preserve"> </w:t>
      </w:r>
      <w:r w:rsidRPr="00946740">
        <w:rPr>
          <w:w w:val="110"/>
        </w:rPr>
        <w:t>advantage</w:t>
      </w:r>
      <w:r w:rsidRPr="00946740">
        <w:rPr>
          <w:spacing w:val="8"/>
          <w:w w:val="110"/>
        </w:rPr>
        <w:t xml:space="preserve"> </w:t>
      </w:r>
      <w:r w:rsidRPr="00946740">
        <w:rPr>
          <w:w w:val="110"/>
        </w:rPr>
        <w:t>of</w:t>
      </w:r>
      <w:r w:rsidRPr="00946740">
        <w:rPr>
          <w:spacing w:val="8"/>
          <w:w w:val="110"/>
        </w:rPr>
        <w:t xml:space="preserve"> </w:t>
      </w:r>
      <w:r w:rsidRPr="00946740">
        <w:rPr>
          <w:w w:val="110"/>
        </w:rPr>
        <w:t>the</w:t>
      </w:r>
      <w:r w:rsidRPr="00946740">
        <w:rPr>
          <w:spacing w:val="8"/>
          <w:w w:val="110"/>
        </w:rPr>
        <w:t xml:space="preserve"> </w:t>
      </w:r>
      <w:r w:rsidRPr="00946740">
        <w:rPr>
          <w:w w:val="110"/>
        </w:rPr>
        <w:t>questions</w:t>
      </w:r>
      <w:r w:rsidRPr="00946740">
        <w:rPr>
          <w:spacing w:val="8"/>
          <w:w w:val="110"/>
        </w:rPr>
        <w:t xml:space="preserve"> </w:t>
      </w:r>
      <w:r w:rsidRPr="00946740">
        <w:rPr>
          <w:w w:val="110"/>
        </w:rPr>
        <w:t>on</w:t>
      </w:r>
      <w:r w:rsidRPr="00946740">
        <w:rPr>
          <w:spacing w:val="8"/>
          <w:w w:val="110"/>
        </w:rPr>
        <w:t xml:space="preserve"> </w:t>
      </w:r>
      <w:r w:rsidRPr="00946740">
        <w:rPr>
          <w:w w:val="110"/>
        </w:rPr>
        <w:t>place</w:t>
      </w:r>
      <w:r w:rsidRPr="00946740">
        <w:rPr>
          <w:spacing w:val="8"/>
          <w:w w:val="110"/>
        </w:rPr>
        <w:t xml:space="preserve"> </w:t>
      </w:r>
      <w:r w:rsidRPr="00946740">
        <w:rPr>
          <w:w w:val="110"/>
        </w:rPr>
        <w:t>of</w:t>
      </w:r>
      <w:r w:rsidRPr="00946740">
        <w:rPr>
          <w:spacing w:val="8"/>
          <w:w w:val="110"/>
        </w:rPr>
        <w:t xml:space="preserve"> </w:t>
      </w:r>
      <w:r w:rsidRPr="00946740">
        <w:rPr>
          <w:w w:val="110"/>
        </w:rPr>
        <w:t>birth</w:t>
      </w:r>
      <w:r w:rsidRPr="00946740">
        <w:rPr>
          <w:spacing w:val="8"/>
          <w:w w:val="110"/>
        </w:rPr>
        <w:t xml:space="preserve"> </w:t>
      </w:r>
      <w:r w:rsidRPr="00946740">
        <w:rPr>
          <w:spacing w:val="-5"/>
          <w:w w:val="110"/>
        </w:rPr>
        <w:t>to</w:t>
      </w:r>
    </w:p>
    <w:p w14:paraId="00D955E2" w14:textId="77777777" w:rsidR="007A46B2" w:rsidRPr="00946740" w:rsidRDefault="00000000">
      <w:pPr>
        <w:pStyle w:val="BodyText"/>
        <w:spacing w:before="1"/>
        <w:rPr>
          <w:sz w:val="11"/>
        </w:rPr>
      </w:pPr>
      <w:r w:rsidRPr="00946740">
        <w:rPr>
          <w:noProof/>
        </w:rPr>
        <mc:AlternateContent>
          <mc:Choice Requires="wps">
            <w:drawing>
              <wp:anchor distT="0" distB="0" distL="0" distR="0" simplePos="0" relativeHeight="487590912" behindDoc="1" locked="0" layoutInCell="1" allowOverlap="1" wp14:anchorId="38CDD475" wp14:editId="4B5C6E49">
                <wp:simplePos x="0" y="0"/>
                <wp:positionH relativeFrom="page">
                  <wp:posOffset>1165872</wp:posOffset>
                </wp:positionH>
                <wp:positionV relativeFrom="paragraph">
                  <wp:posOffset>96372</wp:posOffset>
                </wp:positionV>
                <wp:extent cx="108839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CEF474" id="Graphic 8" o:spid="_x0000_s1026" style="position:absolute;margin-left:91.8pt;margin-top:7.6pt;width:85.7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BNgfuHjAAAADgEAAA8AAAAAAAAAAAAAAAAAbQQAAGRycy9kb3ducmV2LnhtbFBLBQYA&#13;&#10;AAAABAAEAPMAAAB9BQAAAAA=&#13;&#10;" path="m,l1088110,e" filled="f" strokeweight=".14039mm">
                <v:path arrowok="t"/>
                <w10:wrap type="topAndBottom" anchorx="page"/>
              </v:shape>
            </w:pict>
          </mc:Fallback>
        </mc:AlternateContent>
      </w:r>
    </w:p>
    <w:p w14:paraId="2CC06731" w14:textId="322BF514" w:rsidR="007A46B2" w:rsidRPr="00946740" w:rsidRDefault="00000000">
      <w:pPr>
        <w:spacing w:before="19" w:line="249" w:lineRule="auto"/>
        <w:ind w:left="277" w:right="1073" w:hanging="162"/>
        <w:jc w:val="both"/>
        <w:rPr>
          <w:sz w:val="20"/>
        </w:rPr>
      </w:pPr>
      <w:r w:rsidRPr="00946740">
        <w:rPr>
          <w:w w:val="115"/>
          <w:position w:val="7"/>
          <w:sz w:val="15"/>
        </w:rPr>
        <w:t>10</w:t>
      </w:r>
      <w:bookmarkStart w:id="38" w:name="_bookmark11"/>
      <w:bookmarkEnd w:id="38"/>
      <w:r w:rsidRPr="00946740">
        <w:rPr>
          <w:w w:val="115"/>
          <w:sz w:val="20"/>
        </w:rPr>
        <w:t>A</w:t>
      </w:r>
      <w:r w:rsidRPr="00946740">
        <w:rPr>
          <w:spacing w:val="-7"/>
          <w:w w:val="115"/>
          <w:sz w:val="20"/>
        </w:rPr>
        <w:t xml:space="preserve"> </w:t>
      </w:r>
      <w:r w:rsidRPr="00946740">
        <w:rPr>
          <w:w w:val="115"/>
          <w:sz w:val="20"/>
        </w:rPr>
        <w:t>person</w:t>
      </w:r>
      <w:r w:rsidRPr="00946740">
        <w:rPr>
          <w:spacing w:val="-7"/>
          <w:w w:val="115"/>
          <w:sz w:val="20"/>
        </w:rPr>
        <w:t xml:space="preserve"> </w:t>
      </w:r>
      <w:r w:rsidRPr="00946740">
        <w:rPr>
          <w:w w:val="115"/>
          <w:sz w:val="20"/>
        </w:rPr>
        <w:t>self-report</w:t>
      </w:r>
      <w:r w:rsidR="00FA1368">
        <w:rPr>
          <w:w w:val="115"/>
          <w:sz w:val="20"/>
        </w:rPr>
        <w:t>s</w:t>
      </w:r>
      <w:r w:rsidRPr="00946740">
        <w:rPr>
          <w:spacing w:val="-7"/>
          <w:w w:val="115"/>
          <w:sz w:val="20"/>
        </w:rPr>
        <w:t xml:space="preserve"> </w:t>
      </w:r>
      <w:r w:rsidRPr="00946740">
        <w:rPr>
          <w:w w:val="115"/>
          <w:sz w:val="20"/>
        </w:rPr>
        <w:t>Hispanic</w:t>
      </w:r>
      <w:r w:rsidRPr="00946740">
        <w:rPr>
          <w:spacing w:val="-7"/>
          <w:w w:val="115"/>
          <w:sz w:val="20"/>
        </w:rPr>
        <w:t xml:space="preserve"> </w:t>
      </w:r>
      <w:r w:rsidRPr="00946740">
        <w:rPr>
          <w:w w:val="115"/>
          <w:sz w:val="20"/>
        </w:rPr>
        <w:t>identity</w:t>
      </w:r>
      <w:r w:rsidRPr="00946740">
        <w:rPr>
          <w:spacing w:val="-7"/>
          <w:w w:val="115"/>
          <w:sz w:val="20"/>
        </w:rPr>
        <w:t xml:space="preserve"> </w:t>
      </w:r>
      <w:r w:rsidRPr="00946740">
        <w:rPr>
          <w:w w:val="115"/>
          <w:sz w:val="20"/>
        </w:rPr>
        <w:t>by</w:t>
      </w:r>
      <w:r w:rsidRPr="00946740">
        <w:rPr>
          <w:spacing w:val="-7"/>
          <w:w w:val="115"/>
          <w:sz w:val="20"/>
        </w:rPr>
        <w:t xml:space="preserve"> </w:t>
      </w:r>
      <w:r w:rsidRPr="00946740">
        <w:rPr>
          <w:w w:val="115"/>
          <w:sz w:val="20"/>
        </w:rPr>
        <w:t>answering</w:t>
      </w:r>
      <w:r w:rsidRPr="00946740">
        <w:rPr>
          <w:spacing w:val="-7"/>
          <w:w w:val="115"/>
          <w:sz w:val="20"/>
        </w:rPr>
        <w:t xml:space="preserve"> </w:t>
      </w:r>
      <w:r w:rsidRPr="00946740">
        <w:rPr>
          <w:w w:val="115"/>
          <w:sz w:val="20"/>
        </w:rPr>
        <w:t>the</w:t>
      </w:r>
      <w:r w:rsidRPr="00946740">
        <w:rPr>
          <w:spacing w:val="-7"/>
          <w:w w:val="115"/>
          <w:sz w:val="20"/>
        </w:rPr>
        <w:t xml:space="preserve"> </w:t>
      </w:r>
      <w:r w:rsidRPr="00946740">
        <w:rPr>
          <w:w w:val="115"/>
          <w:sz w:val="20"/>
        </w:rPr>
        <w:t>Census</w:t>
      </w:r>
      <w:r w:rsidRPr="00946740">
        <w:rPr>
          <w:spacing w:val="-7"/>
          <w:w w:val="115"/>
          <w:sz w:val="20"/>
        </w:rPr>
        <w:t xml:space="preserve"> </w:t>
      </w:r>
      <w:r w:rsidRPr="00946740">
        <w:rPr>
          <w:w w:val="115"/>
          <w:sz w:val="20"/>
        </w:rPr>
        <w:t>question</w:t>
      </w:r>
      <w:r w:rsidRPr="00946740">
        <w:rPr>
          <w:spacing w:val="20"/>
          <w:w w:val="115"/>
          <w:sz w:val="20"/>
        </w:rPr>
        <w:t xml:space="preserve"> </w:t>
      </w:r>
      <w:r w:rsidRPr="00946740">
        <w:rPr>
          <w:w w:val="115"/>
          <w:sz w:val="20"/>
        </w:rPr>
        <w:t>“Is</w:t>
      </w:r>
      <w:r w:rsidRPr="00946740">
        <w:rPr>
          <w:spacing w:val="-7"/>
          <w:w w:val="115"/>
          <w:sz w:val="20"/>
        </w:rPr>
        <w:t xml:space="preserve"> </w:t>
      </w:r>
      <w:r w:rsidRPr="00946740">
        <w:rPr>
          <w:w w:val="115"/>
          <w:sz w:val="20"/>
        </w:rPr>
        <w:t xml:space="preserve">this </w:t>
      </w:r>
      <w:bookmarkStart w:id="39" w:name="_bookmark12"/>
      <w:bookmarkEnd w:id="39"/>
      <w:r w:rsidRPr="00946740">
        <w:rPr>
          <w:w w:val="115"/>
          <w:sz w:val="20"/>
        </w:rPr>
        <w:t>person Spanish/Hispanic/Latino?”</w:t>
      </w:r>
    </w:p>
    <w:p w14:paraId="6C437D18" w14:textId="5B65CDD1" w:rsidR="007A46B2" w:rsidRPr="00946740" w:rsidRDefault="00000000">
      <w:pPr>
        <w:spacing w:before="4" w:line="240" w:lineRule="exact"/>
        <w:ind w:left="277" w:right="1073" w:hanging="162"/>
        <w:jc w:val="both"/>
        <w:rPr>
          <w:sz w:val="20"/>
        </w:rPr>
      </w:pPr>
      <w:r w:rsidRPr="00946740">
        <w:rPr>
          <w:w w:val="110"/>
          <w:position w:val="7"/>
          <w:sz w:val="15"/>
        </w:rPr>
        <w:t>11</w:t>
      </w:r>
      <w:r w:rsidRPr="00946740">
        <w:rPr>
          <w:w w:val="110"/>
          <w:sz w:val="20"/>
        </w:rPr>
        <w:t xml:space="preserve">Ethnic attrition happens when a </w:t>
      </w:r>
      <w:commentRangeStart w:id="40"/>
      <w:r w:rsidRPr="00946740">
        <w:rPr>
          <w:w w:val="110"/>
          <w:sz w:val="20"/>
        </w:rPr>
        <w:t xml:space="preserve">U.S.-born </w:t>
      </w:r>
      <w:commentRangeEnd w:id="40"/>
      <w:r w:rsidR="00FA1368">
        <w:rPr>
          <w:rStyle w:val="CommentReference"/>
        </w:rPr>
        <w:commentReference w:id="40"/>
      </w:r>
      <w:r w:rsidRPr="00946740">
        <w:rPr>
          <w:w w:val="110"/>
          <w:sz w:val="20"/>
        </w:rPr>
        <w:t>descendant of a Hispanic immigrant fails to self</w:t>
      </w:r>
      <w:r w:rsidR="00E9423A">
        <w:rPr>
          <w:w w:val="110"/>
          <w:sz w:val="20"/>
        </w:rPr>
        <w:t>-</w:t>
      </w:r>
      <w:r w:rsidRPr="00946740">
        <w:rPr>
          <w:w w:val="110"/>
          <w:sz w:val="20"/>
        </w:rPr>
        <w:t>identify as Hispanic.</w:t>
      </w:r>
      <w:r w:rsidRPr="00946740">
        <w:rPr>
          <w:spacing w:val="30"/>
          <w:w w:val="110"/>
          <w:sz w:val="20"/>
        </w:rPr>
        <w:t xml:space="preserve"> </w:t>
      </w:r>
      <w:r w:rsidRPr="00946740">
        <w:rPr>
          <w:w w:val="110"/>
          <w:sz w:val="20"/>
        </w:rPr>
        <w:t xml:space="preserve">For more discussion of this phenomenon see Antman, Duncan, and Trejo </w:t>
      </w:r>
      <w:bookmarkStart w:id="41" w:name="_bookmark13"/>
      <w:bookmarkEnd w:id="41"/>
      <w:commentRangeStart w:id="42"/>
      <w:r w:rsidRPr="00946740">
        <w:rPr>
          <w:w w:val="110"/>
          <w:sz w:val="20"/>
        </w:rPr>
        <w:t>(</w:t>
      </w:r>
      <w:hyperlink w:anchor="_bookmark23" w:history="1">
        <w:r w:rsidR="007A46B2" w:rsidRPr="00946740">
          <w:rPr>
            <w:color w:val="0000FF"/>
            <w:w w:val="110"/>
            <w:sz w:val="20"/>
          </w:rPr>
          <w:t>2016b</w:t>
        </w:r>
      </w:hyperlink>
      <w:r w:rsidRPr="00946740">
        <w:rPr>
          <w:w w:val="110"/>
          <w:sz w:val="20"/>
        </w:rPr>
        <w:t>) and Antman, Duncan, and Trejo (</w:t>
      </w:r>
      <w:hyperlink w:anchor="_bookmark25" w:history="1">
        <w:r w:rsidR="007A46B2" w:rsidRPr="00946740">
          <w:rPr>
            <w:color w:val="0000FF"/>
            <w:w w:val="110"/>
            <w:sz w:val="20"/>
          </w:rPr>
          <w:t>2020b</w:t>
        </w:r>
      </w:hyperlink>
      <w:r w:rsidRPr="00946740">
        <w:rPr>
          <w:w w:val="110"/>
          <w:sz w:val="20"/>
        </w:rPr>
        <w:t>)</w:t>
      </w:r>
      <w:commentRangeEnd w:id="42"/>
      <w:r w:rsidR="00FA1368">
        <w:rPr>
          <w:rStyle w:val="CommentReference"/>
        </w:rPr>
        <w:commentReference w:id="42"/>
      </w:r>
    </w:p>
    <w:p w14:paraId="7422F332" w14:textId="77777777" w:rsidR="007A46B2" w:rsidRPr="00946740" w:rsidRDefault="00000000">
      <w:pPr>
        <w:spacing w:before="7" w:line="240" w:lineRule="exact"/>
        <w:ind w:left="277" w:right="1073" w:hanging="162"/>
        <w:jc w:val="both"/>
        <w:rPr>
          <w:sz w:val="20"/>
        </w:rPr>
      </w:pPr>
      <w:r w:rsidRPr="00946740">
        <w:rPr>
          <w:w w:val="110"/>
          <w:position w:val="7"/>
          <w:sz w:val="15"/>
        </w:rPr>
        <w:t>12</w:t>
      </w:r>
      <w:r w:rsidRPr="00946740">
        <w:rPr>
          <w:w w:val="110"/>
          <w:sz w:val="20"/>
        </w:rPr>
        <w:t>The ethnic attrition rates are similar to those found in Antman, Duncan, and Trejo (</w:t>
      </w:r>
      <w:hyperlink w:anchor="_bookmark23" w:history="1">
        <w:r w:rsidR="007A46B2" w:rsidRPr="00946740">
          <w:rPr>
            <w:color w:val="0000FF"/>
            <w:w w:val="110"/>
            <w:sz w:val="20"/>
          </w:rPr>
          <w:t>2016b</w:t>
        </w:r>
      </w:hyperlink>
      <w:r w:rsidRPr="00946740">
        <w:rPr>
          <w:w w:val="110"/>
          <w:sz w:val="20"/>
        </w:rPr>
        <w:t>), Antman, Duncan, and Trejo (</w:t>
      </w:r>
      <w:hyperlink w:anchor="_bookmark25" w:history="1">
        <w:r w:rsidR="007A46B2" w:rsidRPr="00946740">
          <w:rPr>
            <w:color w:val="0000FF"/>
            <w:w w:val="110"/>
            <w:sz w:val="20"/>
          </w:rPr>
          <w:t>2020b</w:t>
        </w:r>
      </w:hyperlink>
      <w:r w:rsidRPr="00946740">
        <w:rPr>
          <w:w w:val="110"/>
          <w:sz w:val="20"/>
        </w:rPr>
        <w:t>), and Hadah (</w:t>
      </w:r>
      <w:hyperlink w:anchor="_bookmark57" w:history="1">
        <w:r w:rsidR="007A46B2" w:rsidRPr="00946740">
          <w:rPr>
            <w:color w:val="0000FF"/>
            <w:w w:val="110"/>
            <w:sz w:val="20"/>
          </w:rPr>
          <w:t>2024</w:t>
        </w:r>
      </w:hyperlink>
      <w:r w:rsidRPr="00946740">
        <w:rPr>
          <w:w w:val="110"/>
          <w:sz w:val="20"/>
        </w:rPr>
        <w:t>).</w:t>
      </w:r>
    </w:p>
    <w:p w14:paraId="7BD8B5C7" w14:textId="77777777" w:rsidR="007A46B2" w:rsidRPr="00946740" w:rsidRDefault="007A46B2">
      <w:pPr>
        <w:spacing w:line="240" w:lineRule="exact"/>
        <w:jc w:val="both"/>
        <w:rPr>
          <w:sz w:val="20"/>
        </w:rPr>
        <w:sectPr w:rsidR="007A46B2" w:rsidRPr="00946740">
          <w:pgSz w:w="12240" w:h="15840"/>
          <w:pgMar w:top="1820" w:right="760" w:bottom="2460" w:left="1720" w:header="0" w:footer="2279" w:gutter="0"/>
          <w:cols w:space="720"/>
        </w:sectPr>
      </w:pPr>
    </w:p>
    <w:p w14:paraId="43C293CC" w14:textId="6B95A4B0" w:rsidR="007A46B2" w:rsidRPr="00946740" w:rsidRDefault="00000000">
      <w:pPr>
        <w:pStyle w:val="BodyText"/>
        <w:spacing w:before="114" w:line="252" w:lineRule="auto"/>
        <w:ind w:left="116" w:right="1073"/>
        <w:jc w:val="both"/>
      </w:pPr>
      <w:r w:rsidRPr="00946740">
        <w:rPr>
          <w:w w:val="110"/>
        </w:rPr>
        <w:lastRenderedPageBreak/>
        <w:t>create</w:t>
      </w:r>
      <w:r w:rsidRPr="00946740">
        <w:rPr>
          <w:spacing w:val="-9"/>
          <w:w w:val="110"/>
        </w:rPr>
        <w:t xml:space="preserve"> </w:t>
      </w:r>
      <w:r w:rsidRPr="00946740">
        <w:rPr>
          <w:w w:val="110"/>
        </w:rPr>
        <w:t>a</w:t>
      </w:r>
      <w:r w:rsidRPr="00946740">
        <w:rPr>
          <w:spacing w:val="-9"/>
          <w:w w:val="110"/>
        </w:rPr>
        <w:t xml:space="preserve"> </w:t>
      </w:r>
      <w:r w:rsidRPr="00946740">
        <w:rPr>
          <w:w w:val="110"/>
        </w:rPr>
        <w:t>proxy</w:t>
      </w:r>
      <w:r w:rsidRPr="00946740">
        <w:rPr>
          <w:spacing w:val="-9"/>
          <w:w w:val="110"/>
        </w:rPr>
        <w:t xml:space="preserve"> </w:t>
      </w:r>
      <w:r w:rsidRPr="00946740">
        <w:rPr>
          <w:w w:val="110"/>
        </w:rPr>
        <w:t>for</w:t>
      </w:r>
      <w:r w:rsidRPr="00946740">
        <w:rPr>
          <w:spacing w:val="-9"/>
          <w:w w:val="110"/>
        </w:rPr>
        <w:t xml:space="preserve"> </w:t>
      </w:r>
      <w:r w:rsidRPr="00946740">
        <w:rPr>
          <w:w w:val="110"/>
        </w:rPr>
        <w:t xml:space="preserve">ethnicity. </w:t>
      </w:r>
      <w:commentRangeStart w:id="43"/>
      <w:r w:rsidRPr="00946740">
        <w:rPr>
          <w:w w:val="110"/>
        </w:rPr>
        <w:t>I</w:t>
      </w:r>
      <w:r w:rsidRPr="00946740">
        <w:rPr>
          <w:spacing w:val="-9"/>
          <w:w w:val="110"/>
        </w:rPr>
        <w:t xml:space="preserve"> </w:t>
      </w:r>
      <w:r w:rsidRPr="00946740">
        <w:rPr>
          <w:w w:val="110"/>
        </w:rPr>
        <w:t>consider</w:t>
      </w:r>
      <w:r w:rsidRPr="00946740">
        <w:rPr>
          <w:spacing w:val="-9"/>
          <w:w w:val="110"/>
        </w:rPr>
        <w:t xml:space="preserve"> </w:t>
      </w:r>
      <w:r w:rsidRPr="00946740">
        <w:rPr>
          <w:w w:val="110"/>
        </w:rPr>
        <w:t>a</w:t>
      </w:r>
      <w:r w:rsidRPr="00946740">
        <w:rPr>
          <w:spacing w:val="-9"/>
          <w:w w:val="110"/>
        </w:rPr>
        <w:t xml:space="preserve"> </w:t>
      </w:r>
      <w:r w:rsidRPr="00946740">
        <w:rPr>
          <w:w w:val="110"/>
        </w:rPr>
        <w:t>Hispanic</w:t>
      </w:r>
      <w:r w:rsidRPr="00946740">
        <w:rPr>
          <w:spacing w:val="-9"/>
          <w:w w:val="110"/>
        </w:rPr>
        <w:t xml:space="preserve"> </w:t>
      </w:r>
      <w:r w:rsidRPr="00946740">
        <w:rPr>
          <w:w w:val="110"/>
        </w:rPr>
        <w:t>person</w:t>
      </w:r>
      <w:r w:rsidRPr="00946740">
        <w:rPr>
          <w:spacing w:val="-9"/>
          <w:w w:val="110"/>
        </w:rPr>
        <w:t xml:space="preserve"> </w:t>
      </w:r>
      <w:r w:rsidRPr="00946740">
        <w:rPr>
          <w:w w:val="110"/>
        </w:rPr>
        <w:t>as</w:t>
      </w:r>
      <w:r w:rsidRPr="00946740">
        <w:rPr>
          <w:spacing w:val="-9"/>
          <w:w w:val="110"/>
        </w:rPr>
        <w:t xml:space="preserve"> </w:t>
      </w:r>
      <w:r w:rsidRPr="00946740">
        <w:rPr>
          <w:w w:val="110"/>
        </w:rPr>
        <w:t>White</w:t>
      </w:r>
      <w:r w:rsidRPr="00946740">
        <w:rPr>
          <w:spacing w:val="-9"/>
          <w:w w:val="110"/>
        </w:rPr>
        <w:t xml:space="preserve"> </w:t>
      </w:r>
      <w:r w:rsidRPr="00946740">
        <w:rPr>
          <w:w w:val="110"/>
        </w:rPr>
        <w:t>and</w:t>
      </w:r>
      <w:r w:rsidRPr="00946740">
        <w:rPr>
          <w:spacing w:val="-9"/>
          <w:w w:val="110"/>
        </w:rPr>
        <w:t xml:space="preserve"> </w:t>
      </w:r>
      <w:r w:rsidRPr="00946740">
        <w:rPr>
          <w:w w:val="110"/>
        </w:rPr>
        <w:t>born</w:t>
      </w:r>
      <w:r w:rsidRPr="00946740">
        <w:rPr>
          <w:spacing w:val="-9"/>
          <w:w w:val="110"/>
        </w:rPr>
        <w:t xml:space="preserve"> </w:t>
      </w:r>
      <w:r w:rsidRPr="00946740">
        <w:rPr>
          <w:w w:val="110"/>
        </w:rPr>
        <w:t>in</w:t>
      </w:r>
      <w:r w:rsidRPr="00946740">
        <w:rPr>
          <w:spacing w:val="-9"/>
          <w:w w:val="110"/>
        </w:rPr>
        <w:t xml:space="preserve"> </w:t>
      </w:r>
      <w:r w:rsidRPr="00946740">
        <w:rPr>
          <w:w w:val="110"/>
        </w:rPr>
        <w:t>a</w:t>
      </w:r>
      <w:r w:rsidRPr="00946740">
        <w:rPr>
          <w:spacing w:val="-9"/>
          <w:w w:val="110"/>
        </w:rPr>
        <w:t xml:space="preserve"> </w:t>
      </w:r>
      <w:r w:rsidRPr="00946740">
        <w:rPr>
          <w:w w:val="110"/>
        </w:rPr>
        <w:t>Spanish-speaking country.</w:t>
      </w:r>
      <w:r w:rsidRPr="00946740">
        <w:rPr>
          <w:spacing w:val="40"/>
          <w:w w:val="110"/>
        </w:rPr>
        <w:t xml:space="preserve"> </w:t>
      </w:r>
      <w:commentRangeEnd w:id="43"/>
      <w:r w:rsidR="00FA1368">
        <w:rPr>
          <w:rStyle w:val="CommentReference"/>
        </w:rPr>
        <w:commentReference w:id="43"/>
      </w:r>
      <w:r w:rsidRPr="00946740">
        <w:rPr>
          <w:w w:val="110"/>
        </w:rPr>
        <w:t>Consequently, Whites in the sample are White and native-born.</w:t>
      </w:r>
      <w:r w:rsidRPr="00946740">
        <w:rPr>
          <w:spacing w:val="11"/>
          <w:w w:val="110"/>
        </w:rPr>
        <w:t xml:space="preserve"> </w:t>
      </w:r>
      <w:r w:rsidRPr="00946740">
        <w:rPr>
          <w:w w:val="110"/>
        </w:rPr>
        <w:t>Using</w:t>
      </w:r>
      <w:r w:rsidRPr="00946740">
        <w:rPr>
          <w:spacing w:val="-10"/>
          <w:w w:val="110"/>
        </w:rPr>
        <w:t xml:space="preserve"> </w:t>
      </w:r>
      <w:r w:rsidRPr="00946740">
        <w:rPr>
          <w:w w:val="110"/>
        </w:rPr>
        <w:t>the</w:t>
      </w:r>
      <w:r w:rsidRPr="00946740">
        <w:rPr>
          <w:spacing w:val="-10"/>
          <w:w w:val="110"/>
        </w:rPr>
        <w:t xml:space="preserve"> </w:t>
      </w:r>
      <w:r w:rsidRPr="00946740">
        <w:rPr>
          <w:w w:val="110"/>
        </w:rPr>
        <w:t>information</w:t>
      </w:r>
      <w:r w:rsidRPr="00946740">
        <w:rPr>
          <w:spacing w:val="-10"/>
          <w:w w:val="110"/>
        </w:rPr>
        <w:t xml:space="preserve"> </w:t>
      </w:r>
      <w:r w:rsidRPr="00946740">
        <w:rPr>
          <w:w w:val="110"/>
        </w:rPr>
        <w:t>provided</w:t>
      </w:r>
      <w:r w:rsidRPr="00946740">
        <w:rPr>
          <w:spacing w:val="-10"/>
          <w:w w:val="110"/>
        </w:rPr>
        <w:t xml:space="preserve"> </w:t>
      </w:r>
      <w:r w:rsidRPr="00946740">
        <w:rPr>
          <w:w w:val="110"/>
        </w:rPr>
        <w:t>in</w:t>
      </w:r>
      <w:r w:rsidRPr="00946740">
        <w:rPr>
          <w:spacing w:val="-10"/>
          <w:w w:val="110"/>
        </w:rPr>
        <w:t xml:space="preserve"> </w:t>
      </w:r>
      <w:r w:rsidRPr="00946740">
        <w:rPr>
          <w:w w:val="110"/>
        </w:rPr>
        <w:t>the</w:t>
      </w:r>
      <w:r w:rsidRPr="00946740">
        <w:rPr>
          <w:spacing w:val="-10"/>
          <w:w w:val="110"/>
        </w:rPr>
        <w:t xml:space="preserve"> </w:t>
      </w:r>
      <w:r w:rsidRPr="00946740">
        <w:rPr>
          <w:w w:val="110"/>
        </w:rPr>
        <w:t>census,</w:t>
      </w:r>
      <w:r w:rsidRPr="00946740">
        <w:rPr>
          <w:spacing w:val="-8"/>
          <w:w w:val="110"/>
        </w:rPr>
        <w:t xml:space="preserve"> </w:t>
      </w:r>
      <w:r w:rsidRPr="00946740">
        <w:rPr>
          <w:w w:val="110"/>
        </w:rPr>
        <w:t>I</w:t>
      </w:r>
      <w:r w:rsidRPr="00946740">
        <w:rPr>
          <w:spacing w:val="-10"/>
          <w:w w:val="110"/>
        </w:rPr>
        <w:t xml:space="preserve"> </w:t>
      </w:r>
      <w:r w:rsidRPr="00946740">
        <w:rPr>
          <w:w w:val="110"/>
        </w:rPr>
        <w:t>can</w:t>
      </w:r>
      <w:r w:rsidRPr="00946740">
        <w:rPr>
          <w:spacing w:val="-10"/>
          <w:w w:val="110"/>
        </w:rPr>
        <w:t xml:space="preserve"> </w:t>
      </w:r>
      <w:r w:rsidRPr="00946740">
        <w:rPr>
          <w:w w:val="110"/>
        </w:rPr>
        <w:t>link</w:t>
      </w:r>
      <w:r w:rsidRPr="00946740">
        <w:rPr>
          <w:spacing w:val="-10"/>
          <w:w w:val="110"/>
        </w:rPr>
        <w:t xml:space="preserve"> </w:t>
      </w:r>
      <w:r w:rsidRPr="00946740">
        <w:rPr>
          <w:w w:val="110"/>
        </w:rPr>
        <w:t>husbands</w:t>
      </w:r>
      <w:r w:rsidRPr="00946740">
        <w:rPr>
          <w:spacing w:val="-10"/>
          <w:w w:val="110"/>
        </w:rPr>
        <w:t xml:space="preserve"> </w:t>
      </w:r>
      <w:r w:rsidRPr="00946740">
        <w:rPr>
          <w:w w:val="110"/>
        </w:rPr>
        <w:t>and</w:t>
      </w:r>
      <w:r w:rsidRPr="00946740">
        <w:rPr>
          <w:spacing w:val="-10"/>
          <w:w w:val="110"/>
        </w:rPr>
        <w:t xml:space="preserve"> </w:t>
      </w:r>
      <w:r w:rsidRPr="00946740">
        <w:rPr>
          <w:w w:val="110"/>
        </w:rPr>
        <w:t>wives with</w:t>
      </w:r>
      <w:r w:rsidRPr="00946740">
        <w:rPr>
          <w:spacing w:val="-16"/>
          <w:w w:val="110"/>
        </w:rPr>
        <w:t xml:space="preserve"> </w:t>
      </w:r>
      <w:r w:rsidRPr="00946740">
        <w:rPr>
          <w:w w:val="110"/>
        </w:rPr>
        <w:t>each</w:t>
      </w:r>
      <w:r w:rsidRPr="00946740">
        <w:rPr>
          <w:spacing w:val="-15"/>
          <w:w w:val="110"/>
        </w:rPr>
        <w:t xml:space="preserve"> </w:t>
      </w:r>
      <w:r w:rsidRPr="00946740">
        <w:rPr>
          <w:w w:val="110"/>
        </w:rPr>
        <w:t>other.</w:t>
      </w:r>
      <w:r w:rsidRPr="00946740">
        <w:rPr>
          <w:spacing w:val="-15"/>
          <w:w w:val="110"/>
        </w:rPr>
        <w:t xml:space="preserve"> </w:t>
      </w:r>
      <w:r w:rsidRPr="00946740">
        <w:rPr>
          <w:w w:val="110"/>
        </w:rPr>
        <w:t>I</w:t>
      </w:r>
      <w:r w:rsidRPr="00946740">
        <w:rPr>
          <w:spacing w:val="-15"/>
          <w:w w:val="110"/>
        </w:rPr>
        <w:t xml:space="preserve"> </w:t>
      </w:r>
      <w:r w:rsidRPr="00946740">
        <w:rPr>
          <w:w w:val="110"/>
        </w:rPr>
        <w:t>assume</w:t>
      </w:r>
      <w:r w:rsidRPr="00946740">
        <w:rPr>
          <w:spacing w:val="-15"/>
          <w:w w:val="110"/>
        </w:rPr>
        <w:t xml:space="preserve"> </w:t>
      </w:r>
      <w:r w:rsidRPr="00946740">
        <w:rPr>
          <w:w w:val="110"/>
        </w:rPr>
        <w:t>that</w:t>
      </w:r>
      <w:r w:rsidRPr="00946740">
        <w:rPr>
          <w:spacing w:val="-15"/>
          <w:w w:val="110"/>
        </w:rPr>
        <w:t xml:space="preserve"> </w:t>
      </w:r>
      <w:r w:rsidRPr="00946740">
        <w:rPr>
          <w:w w:val="110"/>
        </w:rPr>
        <w:t>parents</w:t>
      </w:r>
      <w:r w:rsidRPr="00946740">
        <w:rPr>
          <w:spacing w:val="-15"/>
          <w:w w:val="110"/>
        </w:rPr>
        <w:t xml:space="preserve"> </w:t>
      </w:r>
      <w:r w:rsidRPr="00946740">
        <w:rPr>
          <w:w w:val="110"/>
        </w:rPr>
        <w:t>have</w:t>
      </w:r>
      <w:r w:rsidRPr="00946740">
        <w:rPr>
          <w:spacing w:val="-15"/>
          <w:w w:val="110"/>
        </w:rPr>
        <w:t xml:space="preserve"> </w:t>
      </w:r>
      <w:r w:rsidRPr="00946740">
        <w:rPr>
          <w:w w:val="110"/>
        </w:rPr>
        <w:t>children</w:t>
      </w:r>
      <w:r w:rsidRPr="00946740">
        <w:rPr>
          <w:spacing w:val="-16"/>
          <w:w w:val="110"/>
        </w:rPr>
        <w:t xml:space="preserve"> </w:t>
      </w:r>
      <w:r w:rsidRPr="00946740">
        <w:rPr>
          <w:w w:val="110"/>
        </w:rPr>
        <w:t>between</w:t>
      </w:r>
      <w:r w:rsidRPr="00946740">
        <w:rPr>
          <w:spacing w:val="-15"/>
          <w:w w:val="110"/>
        </w:rPr>
        <w:t xml:space="preserve"> </w:t>
      </w:r>
      <w:r w:rsidRPr="00946740">
        <w:rPr>
          <w:w w:val="110"/>
        </w:rPr>
        <w:t>the</w:t>
      </w:r>
      <w:r w:rsidRPr="00946740">
        <w:rPr>
          <w:spacing w:val="-15"/>
          <w:w w:val="110"/>
        </w:rPr>
        <w:t xml:space="preserve"> </w:t>
      </w:r>
      <w:r w:rsidRPr="00946740">
        <w:rPr>
          <w:w w:val="110"/>
        </w:rPr>
        <w:t>ages</w:t>
      </w:r>
      <w:r w:rsidRPr="00946740">
        <w:rPr>
          <w:spacing w:val="-15"/>
          <w:w w:val="110"/>
        </w:rPr>
        <w:t xml:space="preserve"> </w:t>
      </w:r>
      <w:r w:rsidRPr="00946740">
        <w:rPr>
          <w:w w:val="110"/>
        </w:rPr>
        <w:t>of</w:t>
      </w:r>
      <w:r w:rsidRPr="00946740">
        <w:rPr>
          <w:spacing w:val="-15"/>
          <w:w w:val="110"/>
        </w:rPr>
        <w:t xml:space="preserve"> </w:t>
      </w:r>
      <w:r w:rsidRPr="00946740">
        <w:rPr>
          <w:w w:val="110"/>
        </w:rPr>
        <w:t>25</w:t>
      </w:r>
      <w:r w:rsidRPr="00946740">
        <w:rPr>
          <w:spacing w:val="-15"/>
          <w:w w:val="110"/>
        </w:rPr>
        <w:t xml:space="preserve"> </w:t>
      </w:r>
      <w:r w:rsidRPr="00946740">
        <w:rPr>
          <w:w w:val="110"/>
        </w:rPr>
        <w:t>and</w:t>
      </w:r>
      <w:r w:rsidRPr="00946740">
        <w:rPr>
          <w:spacing w:val="-15"/>
          <w:w w:val="110"/>
        </w:rPr>
        <w:t xml:space="preserve"> </w:t>
      </w:r>
      <w:r w:rsidRPr="00946740">
        <w:rPr>
          <w:w w:val="110"/>
        </w:rPr>
        <w:t>40</w:t>
      </w:r>
      <w:r w:rsidR="00FA1368">
        <w:rPr>
          <w:spacing w:val="-15"/>
          <w:w w:val="110"/>
        </w:rPr>
        <w:t xml:space="preserve">, so </w:t>
      </w:r>
      <w:r w:rsidRPr="00946740">
        <w:rPr>
          <w:w w:val="110"/>
        </w:rPr>
        <w:t>my</w:t>
      </w:r>
      <w:r w:rsidRPr="00946740">
        <w:rPr>
          <w:spacing w:val="-4"/>
          <w:w w:val="110"/>
        </w:rPr>
        <w:t xml:space="preserve"> </w:t>
      </w:r>
      <w:r w:rsidRPr="00946740">
        <w:rPr>
          <w:w w:val="110"/>
        </w:rPr>
        <w:t>sample</w:t>
      </w:r>
      <w:r w:rsidRPr="00946740">
        <w:rPr>
          <w:spacing w:val="-5"/>
          <w:w w:val="110"/>
        </w:rPr>
        <w:t xml:space="preserve"> </w:t>
      </w:r>
      <w:r w:rsidRPr="00946740">
        <w:rPr>
          <w:w w:val="110"/>
        </w:rPr>
        <w:t>consists</w:t>
      </w:r>
      <w:r w:rsidRPr="00946740">
        <w:rPr>
          <w:spacing w:val="-4"/>
          <w:w w:val="110"/>
        </w:rPr>
        <w:t xml:space="preserve"> </w:t>
      </w:r>
      <w:r w:rsidRPr="00946740">
        <w:rPr>
          <w:w w:val="110"/>
        </w:rPr>
        <w:t>of</w:t>
      </w:r>
      <w:r w:rsidRPr="00946740">
        <w:rPr>
          <w:spacing w:val="-5"/>
          <w:w w:val="110"/>
        </w:rPr>
        <w:t xml:space="preserve"> </w:t>
      </w:r>
      <w:r w:rsidRPr="00946740">
        <w:rPr>
          <w:w w:val="110"/>
        </w:rPr>
        <w:t>married</w:t>
      </w:r>
      <w:r w:rsidRPr="00946740">
        <w:rPr>
          <w:spacing w:val="-4"/>
          <w:w w:val="110"/>
        </w:rPr>
        <w:t xml:space="preserve"> </w:t>
      </w:r>
      <w:r w:rsidRPr="00946740">
        <w:rPr>
          <w:w w:val="110"/>
        </w:rPr>
        <w:t>White</w:t>
      </w:r>
      <w:r w:rsidRPr="00946740">
        <w:rPr>
          <w:spacing w:val="-5"/>
          <w:w w:val="110"/>
        </w:rPr>
        <w:t xml:space="preserve"> </w:t>
      </w:r>
      <w:r w:rsidRPr="00946740">
        <w:rPr>
          <w:w w:val="110"/>
        </w:rPr>
        <w:t>men</w:t>
      </w:r>
      <w:r w:rsidRPr="00946740">
        <w:rPr>
          <w:spacing w:val="-4"/>
          <w:w w:val="110"/>
        </w:rPr>
        <w:t xml:space="preserve"> </w:t>
      </w:r>
      <w:r w:rsidRPr="00946740">
        <w:rPr>
          <w:w w:val="110"/>
        </w:rPr>
        <w:t>and</w:t>
      </w:r>
      <w:r w:rsidRPr="00946740">
        <w:rPr>
          <w:spacing w:val="-5"/>
          <w:w w:val="110"/>
        </w:rPr>
        <w:t xml:space="preserve"> </w:t>
      </w:r>
      <w:r w:rsidRPr="00946740">
        <w:rPr>
          <w:w w:val="110"/>
        </w:rPr>
        <w:t>women</w:t>
      </w:r>
      <w:r w:rsidRPr="00946740">
        <w:rPr>
          <w:spacing w:val="-4"/>
          <w:w w:val="110"/>
        </w:rPr>
        <w:t xml:space="preserve"> </w:t>
      </w:r>
      <w:r w:rsidRPr="00946740">
        <w:rPr>
          <w:w w:val="110"/>
        </w:rPr>
        <w:t>with</w:t>
      </w:r>
      <w:r w:rsidRPr="00946740">
        <w:rPr>
          <w:spacing w:val="-5"/>
          <w:w w:val="110"/>
        </w:rPr>
        <w:t xml:space="preserve"> </w:t>
      </w:r>
      <w:r w:rsidRPr="00946740">
        <w:rPr>
          <w:w w:val="110"/>
        </w:rPr>
        <w:t>children</w:t>
      </w:r>
      <w:r w:rsidRPr="00946740">
        <w:rPr>
          <w:spacing w:val="-4"/>
          <w:w w:val="110"/>
        </w:rPr>
        <w:t xml:space="preserve"> </w:t>
      </w:r>
      <w:r w:rsidRPr="00946740">
        <w:rPr>
          <w:w w:val="110"/>
        </w:rPr>
        <w:t>born in the 1920 to 1975 cohorts</w:t>
      </w:r>
      <w:hyperlink w:anchor="_bookmark16" w:history="1">
        <w:r w:rsidR="007A46B2" w:rsidRPr="00946740">
          <w:rPr>
            <w:color w:val="0000FF"/>
            <w:w w:val="110"/>
            <w:position w:val="8"/>
            <w:sz w:val="16"/>
          </w:rPr>
          <w:t>13</w:t>
        </w:r>
      </w:hyperlink>
      <w:r w:rsidRPr="00946740">
        <w:rPr>
          <w:w w:val="110"/>
        </w:rPr>
        <w:t>.</w:t>
      </w:r>
    </w:p>
    <w:p w14:paraId="1AACC05E" w14:textId="1C06E676" w:rsidR="007A46B2" w:rsidRPr="00946740" w:rsidRDefault="00000000">
      <w:pPr>
        <w:pStyle w:val="BodyText"/>
        <w:spacing w:before="8" w:line="256" w:lineRule="auto"/>
        <w:ind w:left="116" w:right="1073" w:firstLine="351"/>
        <w:jc w:val="both"/>
      </w:pPr>
      <w:r w:rsidRPr="00946740">
        <w:rPr>
          <w:w w:val="110"/>
        </w:rPr>
        <w:t>For example, consider someone who was 35 years old in 1999, meaning they were born in 1964.</w:t>
      </w:r>
      <w:r w:rsidRPr="00946740">
        <w:rPr>
          <w:spacing w:val="40"/>
          <w:w w:val="110"/>
        </w:rPr>
        <w:t xml:space="preserve"> </w:t>
      </w:r>
      <w:r w:rsidRPr="00946740">
        <w:rPr>
          <w:w w:val="110"/>
        </w:rPr>
        <w:t>If this person’s mother was born in Mexico and their father was born in the United States, their “synthetic parents” would be identified using the 1970 Census, when this person was 6 years old.</w:t>
      </w:r>
      <w:r w:rsidRPr="00946740">
        <w:rPr>
          <w:spacing w:val="80"/>
          <w:w w:val="110"/>
        </w:rPr>
        <w:t xml:space="preserve"> </w:t>
      </w:r>
      <w:r w:rsidRPr="00946740">
        <w:rPr>
          <w:w w:val="110"/>
        </w:rPr>
        <w:t>These “synthetic parents” are created by matching the</w:t>
      </w:r>
      <w:r w:rsidRPr="00946740">
        <w:rPr>
          <w:spacing w:val="-16"/>
          <w:w w:val="110"/>
        </w:rPr>
        <w:t xml:space="preserve"> </w:t>
      </w:r>
      <w:r w:rsidRPr="00946740">
        <w:rPr>
          <w:w w:val="110"/>
        </w:rPr>
        <w:t>characteristics</w:t>
      </w:r>
      <w:r w:rsidRPr="00946740">
        <w:rPr>
          <w:spacing w:val="-15"/>
          <w:w w:val="110"/>
        </w:rPr>
        <w:t xml:space="preserve"> </w:t>
      </w:r>
      <w:r w:rsidRPr="00946740">
        <w:rPr>
          <w:w w:val="110"/>
        </w:rPr>
        <w:t>of</w:t>
      </w:r>
      <w:r w:rsidRPr="00946740">
        <w:rPr>
          <w:spacing w:val="-15"/>
          <w:w w:val="110"/>
        </w:rPr>
        <w:t xml:space="preserve"> </w:t>
      </w:r>
      <w:r w:rsidRPr="00946740">
        <w:rPr>
          <w:w w:val="110"/>
        </w:rPr>
        <w:t>Mexican-American</w:t>
      </w:r>
      <w:r w:rsidRPr="00946740">
        <w:rPr>
          <w:spacing w:val="-15"/>
          <w:w w:val="110"/>
        </w:rPr>
        <w:t xml:space="preserve"> </w:t>
      </w:r>
      <w:r w:rsidRPr="00946740">
        <w:rPr>
          <w:w w:val="110"/>
        </w:rPr>
        <w:t>couples</w:t>
      </w:r>
      <w:r w:rsidRPr="00946740">
        <w:rPr>
          <w:spacing w:val="-15"/>
          <w:w w:val="110"/>
        </w:rPr>
        <w:t xml:space="preserve"> </w:t>
      </w:r>
      <w:r w:rsidRPr="00946740">
        <w:rPr>
          <w:w w:val="110"/>
        </w:rPr>
        <w:t>who</w:t>
      </w:r>
      <w:r w:rsidRPr="00946740">
        <w:rPr>
          <w:spacing w:val="-15"/>
          <w:w w:val="110"/>
        </w:rPr>
        <w:t xml:space="preserve"> </w:t>
      </w:r>
      <w:r w:rsidRPr="00946740">
        <w:rPr>
          <w:w w:val="110"/>
        </w:rPr>
        <w:t>had</w:t>
      </w:r>
      <w:r w:rsidRPr="00946740">
        <w:rPr>
          <w:spacing w:val="-15"/>
          <w:w w:val="110"/>
        </w:rPr>
        <w:t xml:space="preserve"> </w:t>
      </w:r>
      <w:r w:rsidRPr="00946740">
        <w:rPr>
          <w:w w:val="110"/>
        </w:rPr>
        <w:t>a</w:t>
      </w:r>
      <w:r w:rsidRPr="00946740">
        <w:rPr>
          <w:spacing w:val="-15"/>
          <w:w w:val="110"/>
        </w:rPr>
        <w:t xml:space="preserve"> </w:t>
      </w:r>
      <w:r w:rsidRPr="00946740">
        <w:rPr>
          <w:w w:val="110"/>
        </w:rPr>
        <w:t>6-year-old</w:t>
      </w:r>
      <w:r w:rsidRPr="00946740">
        <w:rPr>
          <w:spacing w:val="-16"/>
          <w:w w:val="110"/>
        </w:rPr>
        <w:t xml:space="preserve"> </w:t>
      </w:r>
      <w:r w:rsidRPr="00946740">
        <w:rPr>
          <w:w w:val="110"/>
        </w:rPr>
        <w:t>child</w:t>
      </w:r>
      <w:r w:rsidRPr="00946740">
        <w:rPr>
          <w:spacing w:val="-15"/>
          <w:w w:val="110"/>
        </w:rPr>
        <w:t xml:space="preserve"> </w:t>
      </w:r>
      <w:r w:rsidRPr="00946740">
        <w:rPr>
          <w:w w:val="110"/>
        </w:rPr>
        <w:t>in</w:t>
      </w:r>
      <w:r w:rsidRPr="00946740">
        <w:rPr>
          <w:spacing w:val="-15"/>
          <w:w w:val="110"/>
        </w:rPr>
        <w:t xml:space="preserve"> </w:t>
      </w:r>
      <w:r w:rsidRPr="00946740">
        <w:rPr>
          <w:w w:val="110"/>
        </w:rPr>
        <w:t>1970.</w:t>
      </w:r>
      <w:r w:rsidRPr="00946740">
        <w:rPr>
          <w:spacing w:val="-5"/>
          <w:w w:val="110"/>
        </w:rPr>
        <w:t xml:space="preserve"> </w:t>
      </w:r>
      <w:r w:rsidRPr="00946740">
        <w:rPr>
          <w:w w:val="110"/>
        </w:rPr>
        <w:t>The “synthetic</w:t>
      </w:r>
      <w:r w:rsidRPr="00946740">
        <w:rPr>
          <w:spacing w:val="-4"/>
          <w:w w:val="110"/>
        </w:rPr>
        <w:t xml:space="preserve"> </w:t>
      </w:r>
      <w:r w:rsidRPr="00946740">
        <w:rPr>
          <w:w w:val="110"/>
        </w:rPr>
        <w:t>mother”</w:t>
      </w:r>
      <w:r w:rsidRPr="00946740">
        <w:rPr>
          <w:spacing w:val="-4"/>
          <w:w w:val="110"/>
        </w:rPr>
        <w:t xml:space="preserve"> </w:t>
      </w:r>
      <w:r w:rsidRPr="00946740">
        <w:rPr>
          <w:w w:val="110"/>
        </w:rPr>
        <w:t>would</w:t>
      </w:r>
      <w:r w:rsidRPr="00946740">
        <w:rPr>
          <w:spacing w:val="-4"/>
          <w:w w:val="110"/>
        </w:rPr>
        <w:t xml:space="preserve"> </w:t>
      </w:r>
      <w:r w:rsidRPr="00946740">
        <w:rPr>
          <w:w w:val="110"/>
        </w:rPr>
        <w:t>have</w:t>
      </w:r>
      <w:r w:rsidRPr="00946740">
        <w:rPr>
          <w:spacing w:val="-4"/>
          <w:w w:val="110"/>
        </w:rPr>
        <w:t xml:space="preserve"> </w:t>
      </w:r>
      <w:r w:rsidRPr="00946740">
        <w:rPr>
          <w:w w:val="110"/>
        </w:rPr>
        <w:t>the</w:t>
      </w:r>
      <w:r w:rsidRPr="00946740">
        <w:rPr>
          <w:spacing w:val="-4"/>
          <w:w w:val="110"/>
        </w:rPr>
        <w:t xml:space="preserve"> </w:t>
      </w:r>
      <w:r w:rsidRPr="00946740">
        <w:rPr>
          <w:w w:val="110"/>
        </w:rPr>
        <w:t>average</w:t>
      </w:r>
      <w:r w:rsidRPr="00946740">
        <w:rPr>
          <w:spacing w:val="-4"/>
          <w:w w:val="110"/>
        </w:rPr>
        <w:t xml:space="preserve"> </w:t>
      </w:r>
      <w:r w:rsidRPr="00946740">
        <w:rPr>
          <w:w w:val="110"/>
        </w:rPr>
        <w:t>education</w:t>
      </w:r>
      <w:r w:rsidRPr="00946740">
        <w:rPr>
          <w:spacing w:val="-4"/>
          <w:w w:val="110"/>
        </w:rPr>
        <w:t xml:space="preserve"> </w:t>
      </w:r>
      <w:r w:rsidRPr="00946740">
        <w:rPr>
          <w:w w:val="110"/>
        </w:rPr>
        <w:t>level,</w:t>
      </w:r>
      <w:r w:rsidRPr="00946740">
        <w:rPr>
          <w:spacing w:val="-3"/>
          <w:w w:val="110"/>
        </w:rPr>
        <w:t xml:space="preserve"> </w:t>
      </w:r>
      <w:r w:rsidRPr="00946740">
        <w:rPr>
          <w:w w:val="110"/>
        </w:rPr>
        <w:t>income,</w:t>
      </w:r>
      <w:r w:rsidRPr="00946740">
        <w:rPr>
          <w:spacing w:val="-3"/>
          <w:w w:val="110"/>
        </w:rPr>
        <w:t xml:space="preserve"> </w:t>
      </w:r>
      <w:r w:rsidRPr="00946740">
        <w:rPr>
          <w:w w:val="110"/>
        </w:rPr>
        <w:t>and</w:t>
      </w:r>
      <w:r w:rsidRPr="00946740">
        <w:rPr>
          <w:spacing w:val="-4"/>
          <w:w w:val="110"/>
        </w:rPr>
        <w:t xml:space="preserve"> </w:t>
      </w:r>
      <w:r w:rsidRPr="00946740">
        <w:rPr>
          <w:w w:val="110"/>
        </w:rPr>
        <w:t>other</w:t>
      </w:r>
      <w:r w:rsidRPr="00946740">
        <w:rPr>
          <w:spacing w:val="-4"/>
          <w:w w:val="110"/>
        </w:rPr>
        <w:t xml:space="preserve"> </w:t>
      </w:r>
      <w:r w:rsidRPr="00946740">
        <w:rPr>
          <w:w w:val="110"/>
        </w:rPr>
        <w:t>socioeconomic characteristics of Mexican-born women who were married to U.S.-born men and had children around 1964, when they were between 20 and 35 years old (meaning they were born between 1929</w:t>
      </w:r>
      <w:r w:rsidR="00FA1368">
        <w:rPr>
          <w:w w:val="110"/>
        </w:rPr>
        <w:t xml:space="preserve"> and </w:t>
      </w:r>
      <w:r w:rsidRPr="00946740">
        <w:rPr>
          <w:w w:val="110"/>
        </w:rPr>
        <w:t>1944).</w:t>
      </w:r>
      <w:r w:rsidRPr="00946740">
        <w:rPr>
          <w:spacing w:val="40"/>
          <w:w w:val="110"/>
        </w:rPr>
        <w:t xml:space="preserve"> </w:t>
      </w:r>
      <w:r w:rsidR="00A57EB2">
        <w:rPr>
          <w:w w:val="110"/>
        </w:rPr>
        <w:t>T</w:t>
      </w:r>
      <w:r w:rsidRPr="00946740">
        <w:rPr>
          <w:w w:val="110"/>
        </w:rPr>
        <w:t>he “synthetic father” would have the average</w:t>
      </w:r>
      <w:r w:rsidRPr="00946740">
        <w:rPr>
          <w:spacing w:val="-9"/>
          <w:w w:val="110"/>
        </w:rPr>
        <w:t xml:space="preserve"> </w:t>
      </w:r>
      <w:r w:rsidRPr="00946740">
        <w:rPr>
          <w:w w:val="110"/>
        </w:rPr>
        <w:t>characteristics</w:t>
      </w:r>
      <w:r w:rsidRPr="00946740">
        <w:rPr>
          <w:spacing w:val="-9"/>
          <w:w w:val="110"/>
        </w:rPr>
        <w:t xml:space="preserve"> </w:t>
      </w:r>
      <w:r w:rsidRPr="00946740">
        <w:rPr>
          <w:w w:val="110"/>
        </w:rPr>
        <w:t>of</w:t>
      </w:r>
      <w:r w:rsidRPr="00946740">
        <w:rPr>
          <w:spacing w:val="-9"/>
          <w:w w:val="110"/>
        </w:rPr>
        <w:t xml:space="preserve"> </w:t>
      </w:r>
      <w:r w:rsidRPr="00946740">
        <w:rPr>
          <w:w w:val="110"/>
        </w:rPr>
        <w:t>U.S.-born</w:t>
      </w:r>
      <w:r w:rsidRPr="00946740">
        <w:rPr>
          <w:spacing w:val="-9"/>
          <w:w w:val="110"/>
        </w:rPr>
        <w:t xml:space="preserve"> </w:t>
      </w:r>
      <w:r w:rsidRPr="00946740">
        <w:rPr>
          <w:w w:val="110"/>
        </w:rPr>
        <w:t>men</w:t>
      </w:r>
      <w:r w:rsidRPr="00946740">
        <w:rPr>
          <w:spacing w:val="-9"/>
          <w:w w:val="110"/>
        </w:rPr>
        <w:t xml:space="preserve"> </w:t>
      </w:r>
      <w:r w:rsidRPr="00946740">
        <w:rPr>
          <w:w w:val="110"/>
        </w:rPr>
        <w:t>who</w:t>
      </w:r>
      <w:r w:rsidRPr="00946740">
        <w:rPr>
          <w:spacing w:val="-9"/>
          <w:w w:val="110"/>
        </w:rPr>
        <w:t xml:space="preserve"> </w:t>
      </w:r>
      <w:r w:rsidRPr="00946740">
        <w:rPr>
          <w:w w:val="110"/>
        </w:rPr>
        <w:t>were</w:t>
      </w:r>
      <w:r w:rsidRPr="00946740">
        <w:rPr>
          <w:spacing w:val="-9"/>
          <w:w w:val="110"/>
        </w:rPr>
        <w:t xml:space="preserve"> </w:t>
      </w:r>
      <w:r w:rsidRPr="00946740">
        <w:rPr>
          <w:w w:val="110"/>
        </w:rPr>
        <w:t>married</w:t>
      </w:r>
      <w:r w:rsidRPr="00946740">
        <w:rPr>
          <w:spacing w:val="-9"/>
          <w:w w:val="110"/>
        </w:rPr>
        <w:t xml:space="preserve"> </w:t>
      </w:r>
      <w:r w:rsidRPr="00946740">
        <w:rPr>
          <w:w w:val="110"/>
        </w:rPr>
        <w:t>to</w:t>
      </w:r>
      <w:r w:rsidRPr="00946740">
        <w:rPr>
          <w:spacing w:val="-9"/>
          <w:w w:val="110"/>
        </w:rPr>
        <w:t xml:space="preserve"> </w:t>
      </w:r>
      <w:r w:rsidRPr="00946740">
        <w:rPr>
          <w:w w:val="110"/>
        </w:rPr>
        <w:t>Mexican-born</w:t>
      </w:r>
      <w:r w:rsidRPr="00946740">
        <w:rPr>
          <w:spacing w:val="-9"/>
          <w:w w:val="110"/>
        </w:rPr>
        <w:t xml:space="preserve"> </w:t>
      </w:r>
      <w:r w:rsidRPr="00946740">
        <w:rPr>
          <w:w w:val="110"/>
        </w:rPr>
        <w:t>women</w:t>
      </w:r>
      <w:r w:rsidRPr="00946740">
        <w:rPr>
          <w:spacing w:val="-9"/>
          <w:w w:val="110"/>
        </w:rPr>
        <w:t xml:space="preserve"> </w:t>
      </w:r>
      <w:r w:rsidRPr="00946740">
        <w:rPr>
          <w:w w:val="110"/>
        </w:rPr>
        <w:t>and</w:t>
      </w:r>
      <w:r w:rsidRPr="00946740">
        <w:rPr>
          <w:spacing w:val="-9"/>
          <w:w w:val="110"/>
        </w:rPr>
        <w:t xml:space="preserve"> </w:t>
      </w:r>
      <w:r w:rsidRPr="00946740">
        <w:rPr>
          <w:w w:val="110"/>
        </w:rPr>
        <w:t>had children in that same year.</w:t>
      </w:r>
      <w:r w:rsidRPr="00946740">
        <w:rPr>
          <w:spacing w:val="33"/>
          <w:w w:val="110"/>
        </w:rPr>
        <w:t xml:space="preserve"> </w:t>
      </w:r>
      <w:r w:rsidRPr="00946740">
        <w:rPr>
          <w:w w:val="110"/>
        </w:rPr>
        <w:t>This method preserves the demographic composition of parents while assigning them historically accurate socioeconomic characteristics based on their origins and marriage patterns.</w:t>
      </w:r>
      <w:r w:rsidRPr="00946740">
        <w:rPr>
          <w:spacing w:val="40"/>
          <w:w w:val="110"/>
        </w:rPr>
        <w:t xml:space="preserve"> </w:t>
      </w:r>
      <w:r w:rsidRPr="00946740">
        <w:rPr>
          <w:w w:val="110"/>
        </w:rPr>
        <w:t>I show the distribution of the four types of couples in</w:t>
      </w:r>
      <w:r w:rsidRPr="00946740">
        <w:rPr>
          <w:spacing w:val="18"/>
          <w:w w:val="110"/>
        </w:rPr>
        <w:t xml:space="preserve"> </w:t>
      </w:r>
      <w:r w:rsidRPr="00946740">
        <w:rPr>
          <w:w w:val="110"/>
        </w:rPr>
        <w:t>Table</w:t>
      </w:r>
      <w:r w:rsidRPr="00946740">
        <w:rPr>
          <w:spacing w:val="19"/>
          <w:w w:val="110"/>
        </w:rPr>
        <w:t xml:space="preserve"> </w:t>
      </w:r>
      <w:hyperlink w:anchor="_bookmark69" w:history="1">
        <w:r w:rsidR="007A46B2" w:rsidRPr="00946740">
          <w:rPr>
            <w:color w:val="0000FF"/>
            <w:w w:val="110"/>
          </w:rPr>
          <w:t>3</w:t>
        </w:r>
      </w:hyperlink>
      <w:r w:rsidRPr="00946740">
        <w:rPr>
          <w:w w:val="110"/>
        </w:rPr>
        <w:t>.</w:t>
      </w:r>
      <w:r w:rsidRPr="00946740">
        <w:rPr>
          <w:spacing w:val="80"/>
          <w:w w:val="110"/>
        </w:rPr>
        <w:t xml:space="preserve"> </w:t>
      </w:r>
      <w:r w:rsidRPr="00946740">
        <w:rPr>
          <w:w w:val="110"/>
        </w:rPr>
        <w:t>White</w:t>
      </w:r>
      <w:r w:rsidRPr="00946740">
        <w:rPr>
          <w:spacing w:val="18"/>
          <w:w w:val="110"/>
        </w:rPr>
        <w:t xml:space="preserve"> </w:t>
      </w:r>
      <w:r w:rsidRPr="00946740">
        <w:rPr>
          <w:w w:val="110"/>
        </w:rPr>
        <w:t>husbands</w:t>
      </w:r>
      <w:r w:rsidRPr="00946740">
        <w:rPr>
          <w:spacing w:val="18"/>
          <w:w w:val="110"/>
        </w:rPr>
        <w:t xml:space="preserve"> </w:t>
      </w:r>
      <w:r w:rsidRPr="00946740">
        <w:rPr>
          <w:w w:val="110"/>
        </w:rPr>
        <w:t>and</w:t>
      </w:r>
      <w:r w:rsidRPr="00946740">
        <w:rPr>
          <w:spacing w:val="19"/>
          <w:w w:val="110"/>
        </w:rPr>
        <w:t xml:space="preserve"> </w:t>
      </w:r>
      <w:r w:rsidRPr="00946740">
        <w:rPr>
          <w:w w:val="110"/>
        </w:rPr>
        <w:t>White</w:t>
      </w:r>
      <w:r w:rsidRPr="00946740">
        <w:rPr>
          <w:spacing w:val="18"/>
          <w:w w:val="110"/>
        </w:rPr>
        <w:t xml:space="preserve"> </w:t>
      </w:r>
      <w:r w:rsidRPr="00946740">
        <w:rPr>
          <w:w w:val="110"/>
        </w:rPr>
        <w:t>wives</w:t>
      </w:r>
      <w:r w:rsidRPr="00946740">
        <w:rPr>
          <w:spacing w:val="18"/>
          <w:w w:val="110"/>
        </w:rPr>
        <w:t xml:space="preserve"> </w:t>
      </w:r>
      <w:r w:rsidRPr="00946740">
        <w:rPr>
          <w:w w:val="110"/>
        </w:rPr>
        <w:t>(WW)</w:t>
      </w:r>
      <w:r w:rsidRPr="00946740">
        <w:rPr>
          <w:spacing w:val="18"/>
          <w:w w:val="110"/>
        </w:rPr>
        <w:t xml:space="preserve"> </w:t>
      </w:r>
      <w:r w:rsidRPr="00946740">
        <w:rPr>
          <w:w w:val="110"/>
        </w:rPr>
        <w:t>make</w:t>
      </w:r>
      <w:r w:rsidRPr="00946740">
        <w:rPr>
          <w:spacing w:val="19"/>
          <w:w w:val="110"/>
        </w:rPr>
        <w:t xml:space="preserve"> </w:t>
      </w:r>
      <w:r w:rsidRPr="00946740">
        <w:rPr>
          <w:w w:val="110"/>
        </w:rPr>
        <w:t>up</w:t>
      </w:r>
      <w:r w:rsidRPr="00946740">
        <w:rPr>
          <w:spacing w:val="18"/>
          <w:w w:val="110"/>
        </w:rPr>
        <w:t xml:space="preserve"> </w:t>
      </w:r>
      <w:r w:rsidRPr="00946740">
        <w:rPr>
          <w:w w:val="110"/>
        </w:rPr>
        <w:t>the</w:t>
      </w:r>
      <w:r w:rsidRPr="00946740">
        <w:rPr>
          <w:spacing w:val="18"/>
          <w:w w:val="110"/>
        </w:rPr>
        <w:t xml:space="preserve"> </w:t>
      </w:r>
      <w:r w:rsidRPr="00946740">
        <w:rPr>
          <w:w w:val="110"/>
        </w:rPr>
        <w:t>majority</w:t>
      </w:r>
      <w:r w:rsidRPr="00946740">
        <w:rPr>
          <w:spacing w:val="19"/>
          <w:w w:val="110"/>
        </w:rPr>
        <w:t xml:space="preserve"> </w:t>
      </w:r>
      <w:r w:rsidRPr="00946740">
        <w:rPr>
          <w:w w:val="110"/>
        </w:rPr>
        <w:t>of</w:t>
      </w:r>
      <w:r w:rsidRPr="00946740">
        <w:rPr>
          <w:spacing w:val="18"/>
          <w:w w:val="110"/>
        </w:rPr>
        <w:t xml:space="preserve"> </w:t>
      </w:r>
      <w:r w:rsidRPr="00946740">
        <w:rPr>
          <w:w w:val="110"/>
        </w:rPr>
        <w:t>couples in</w:t>
      </w:r>
      <w:r w:rsidRPr="00946740">
        <w:rPr>
          <w:spacing w:val="-5"/>
          <w:w w:val="110"/>
        </w:rPr>
        <w:t xml:space="preserve"> </w:t>
      </w:r>
      <w:r w:rsidRPr="00946740">
        <w:rPr>
          <w:w w:val="110"/>
        </w:rPr>
        <w:t>the</w:t>
      </w:r>
      <w:r w:rsidRPr="00946740">
        <w:rPr>
          <w:spacing w:val="-5"/>
          <w:w w:val="110"/>
        </w:rPr>
        <w:t xml:space="preserve"> </w:t>
      </w:r>
      <w:r w:rsidRPr="00946740">
        <w:rPr>
          <w:w w:val="110"/>
        </w:rPr>
        <w:t>sample,</w:t>
      </w:r>
      <w:r w:rsidRPr="00946740">
        <w:rPr>
          <w:spacing w:val="-2"/>
          <w:w w:val="110"/>
        </w:rPr>
        <w:t xml:space="preserve"> </w:t>
      </w:r>
      <w:r w:rsidRPr="00946740">
        <w:rPr>
          <w:w w:val="110"/>
        </w:rPr>
        <w:t>96%</w:t>
      </w:r>
      <w:r w:rsidRPr="00946740">
        <w:rPr>
          <w:spacing w:val="-5"/>
          <w:w w:val="110"/>
        </w:rPr>
        <w:t xml:space="preserve"> </w:t>
      </w:r>
      <w:r w:rsidRPr="00946740">
        <w:rPr>
          <w:w w:val="110"/>
        </w:rPr>
        <w:t>(5,141,737</w:t>
      </w:r>
      <w:r w:rsidRPr="00946740">
        <w:rPr>
          <w:spacing w:val="-5"/>
          <w:w w:val="110"/>
        </w:rPr>
        <w:t xml:space="preserve"> </w:t>
      </w:r>
      <w:r w:rsidRPr="00946740">
        <w:rPr>
          <w:w w:val="110"/>
        </w:rPr>
        <w:t>couples).</w:t>
      </w:r>
      <w:r w:rsidRPr="00946740">
        <w:rPr>
          <w:spacing w:val="26"/>
          <w:w w:val="110"/>
        </w:rPr>
        <w:t xml:space="preserve"> </w:t>
      </w:r>
      <w:r w:rsidRPr="00946740">
        <w:rPr>
          <w:w w:val="110"/>
        </w:rPr>
        <w:t>Hispanic</w:t>
      </w:r>
      <w:r w:rsidRPr="00946740">
        <w:rPr>
          <w:spacing w:val="-5"/>
          <w:w w:val="110"/>
        </w:rPr>
        <w:t xml:space="preserve"> </w:t>
      </w:r>
      <w:r w:rsidRPr="00946740">
        <w:rPr>
          <w:w w:val="110"/>
        </w:rPr>
        <w:t>husbands</w:t>
      </w:r>
      <w:r w:rsidRPr="00946740">
        <w:rPr>
          <w:spacing w:val="-5"/>
          <w:w w:val="110"/>
        </w:rPr>
        <w:t xml:space="preserve"> </w:t>
      </w:r>
      <w:r w:rsidRPr="00946740">
        <w:rPr>
          <w:w w:val="110"/>
        </w:rPr>
        <w:t>and</w:t>
      </w:r>
      <w:r w:rsidRPr="00946740">
        <w:rPr>
          <w:spacing w:val="-5"/>
          <w:w w:val="110"/>
        </w:rPr>
        <w:t xml:space="preserve"> </w:t>
      </w:r>
      <w:r w:rsidRPr="00946740">
        <w:rPr>
          <w:w w:val="110"/>
        </w:rPr>
        <w:t>wives</w:t>
      </w:r>
      <w:r w:rsidRPr="00946740">
        <w:rPr>
          <w:spacing w:val="-5"/>
          <w:w w:val="110"/>
        </w:rPr>
        <w:t xml:space="preserve"> </w:t>
      </w:r>
      <w:r w:rsidRPr="00946740">
        <w:rPr>
          <w:w w:val="110"/>
        </w:rPr>
        <w:t>(HH)</w:t>
      </w:r>
      <w:r w:rsidRPr="00946740">
        <w:rPr>
          <w:spacing w:val="-5"/>
          <w:w w:val="110"/>
        </w:rPr>
        <w:t xml:space="preserve"> </w:t>
      </w:r>
      <w:r w:rsidRPr="00946740">
        <w:rPr>
          <w:w w:val="110"/>
        </w:rPr>
        <w:t>are</w:t>
      </w:r>
      <w:r w:rsidRPr="00946740">
        <w:rPr>
          <w:spacing w:val="-5"/>
          <w:w w:val="110"/>
        </w:rPr>
        <w:t xml:space="preserve"> </w:t>
      </w:r>
      <w:r w:rsidRPr="00946740">
        <w:rPr>
          <w:w w:val="110"/>
        </w:rPr>
        <w:t>the</w:t>
      </w:r>
      <w:r w:rsidRPr="00946740">
        <w:rPr>
          <w:spacing w:val="-5"/>
          <w:w w:val="110"/>
        </w:rPr>
        <w:t xml:space="preserve"> </w:t>
      </w:r>
      <w:r w:rsidRPr="00946740">
        <w:rPr>
          <w:w w:val="110"/>
        </w:rPr>
        <w:t>second largest group</w:t>
      </w:r>
      <w:r w:rsidR="00A57EB2">
        <w:rPr>
          <w:w w:val="110"/>
        </w:rPr>
        <w:t>,</w:t>
      </w:r>
      <w:r w:rsidRPr="00946740">
        <w:rPr>
          <w:w w:val="110"/>
        </w:rPr>
        <w:t xml:space="preserve"> </w:t>
      </w:r>
      <w:r w:rsidR="00A57EB2">
        <w:rPr>
          <w:w w:val="110"/>
        </w:rPr>
        <w:t>comprising</w:t>
      </w:r>
      <w:r w:rsidRPr="00946740">
        <w:rPr>
          <w:w w:val="110"/>
        </w:rPr>
        <w:t xml:space="preserve"> 2% (119,749 couples).</w:t>
      </w:r>
      <w:r w:rsidRPr="00946740">
        <w:rPr>
          <w:spacing w:val="40"/>
          <w:w w:val="110"/>
        </w:rPr>
        <w:t xml:space="preserve"> </w:t>
      </w:r>
      <w:r w:rsidRPr="00946740">
        <w:rPr>
          <w:w w:val="110"/>
        </w:rPr>
        <w:t xml:space="preserve">White husbands and Hispanic wives (WH) are </w:t>
      </w:r>
      <w:r w:rsidR="007F0994">
        <w:rPr>
          <w:w w:val="110"/>
        </w:rPr>
        <w:t>&lt;</w:t>
      </w:r>
      <w:r w:rsidR="007F0994" w:rsidRPr="00946740">
        <w:rPr>
          <w:w w:val="110"/>
        </w:rPr>
        <w:t xml:space="preserve"> </w:t>
      </w:r>
      <w:r w:rsidRPr="00946740">
        <w:rPr>
          <w:w w:val="110"/>
        </w:rPr>
        <w:t xml:space="preserve">1% (33,097 couples) of the sample and Hispanic husbands and White wives (HW) are </w:t>
      </w:r>
      <w:r w:rsidR="007F0994">
        <w:rPr>
          <w:w w:val="110"/>
        </w:rPr>
        <w:t>around</w:t>
      </w:r>
      <w:r w:rsidRPr="00946740">
        <w:rPr>
          <w:w w:val="110"/>
        </w:rPr>
        <w:t xml:space="preserve"> 1% (37,847 couples).</w:t>
      </w:r>
      <w:r w:rsidRPr="00946740">
        <w:rPr>
          <w:spacing w:val="40"/>
          <w:w w:val="110"/>
        </w:rPr>
        <w:t xml:space="preserve"> </w:t>
      </w:r>
      <w:r w:rsidRPr="00946740">
        <w:rPr>
          <w:w w:val="110"/>
        </w:rPr>
        <w:t xml:space="preserve">I present the summary statistics of the parents in Table </w:t>
      </w:r>
      <w:hyperlink w:anchor="_bookmark70" w:history="1">
        <w:r w:rsidR="007A46B2" w:rsidRPr="00946740">
          <w:rPr>
            <w:color w:val="0000FF"/>
            <w:w w:val="110"/>
          </w:rPr>
          <w:t>4</w:t>
        </w:r>
      </w:hyperlink>
      <w:r w:rsidRPr="00946740">
        <w:rPr>
          <w:w w:val="110"/>
        </w:rPr>
        <w:t>.</w:t>
      </w:r>
    </w:p>
    <w:p w14:paraId="705CA605" w14:textId="77777777" w:rsidR="007A46B2" w:rsidRPr="00946740" w:rsidRDefault="007A46B2">
      <w:pPr>
        <w:pStyle w:val="BodyText"/>
        <w:spacing w:before="166"/>
      </w:pPr>
    </w:p>
    <w:p w14:paraId="2D59FFC9" w14:textId="77777777" w:rsidR="007A46B2" w:rsidRPr="00946740" w:rsidRDefault="00000000">
      <w:pPr>
        <w:pStyle w:val="Heading2"/>
        <w:numPr>
          <w:ilvl w:val="0"/>
          <w:numId w:val="10"/>
        </w:numPr>
        <w:tabs>
          <w:tab w:val="left" w:pos="632"/>
        </w:tabs>
        <w:spacing w:before="1"/>
        <w:ind w:hanging="516"/>
      </w:pPr>
      <w:bookmarkStart w:id="44" w:name="Empirical_Approach"/>
      <w:bookmarkStart w:id="45" w:name="_bookmark14"/>
      <w:bookmarkEnd w:id="44"/>
      <w:bookmarkEnd w:id="45"/>
      <w:r w:rsidRPr="00946740">
        <w:rPr>
          <w:w w:val="105"/>
        </w:rPr>
        <w:t>Empirical</w:t>
      </w:r>
      <w:r w:rsidRPr="00946740">
        <w:rPr>
          <w:spacing w:val="-4"/>
          <w:w w:val="105"/>
        </w:rPr>
        <w:t xml:space="preserve"> </w:t>
      </w:r>
      <w:r w:rsidRPr="00946740">
        <w:rPr>
          <w:spacing w:val="-2"/>
          <w:w w:val="105"/>
        </w:rPr>
        <w:t>Approach</w:t>
      </w:r>
    </w:p>
    <w:p w14:paraId="70B68022" w14:textId="3C502AD7" w:rsidR="007A46B2" w:rsidRPr="00946740" w:rsidRDefault="00000000">
      <w:pPr>
        <w:pStyle w:val="BodyText"/>
        <w:spacing w:before="226" w:line="252" w:lineRule="auto"/>
        <w:ind w:left="116" w:right="1073" w:firstLine="351"/>
        <w:jc w:val="both"/>
      </w:pPr>
      <w:r w:rsidRPr="00946740">
        <w:rPr>
          <w:w w:val="115"/>
        </w:rPr>
        <w:t>Let</w:t>
      </w:r>
      <w:r w:rsidRPr="00946740">
        <w:rPr>
          <w:spacing w:val="-16"/>
          <w:w w:val="115"/>
        </w:rPr>
        <w:t xml:space="preserve"> </w:t>
      </w:r>
      <w:r w:rsidRPr="00946740">
        <w:rPr>
          <w:rFonts w:ascii="Arial" w:eastAsia="Arial" w:hAnsi="Arial" w:cs="Arial"/>
          <w:w w:val="145"/>
        </w:rPr>
        <w:t>Y</w:t>
      </w:r>
      <w:r w:rsidRPr="00946740">
        <w:rPr>
          <w:rFonts w:ascii="Arial" w:eastAsia="Arial" w:hAnsi="Arial" w:cs="Arial"/>
          <w:w w:val="145"/>
          <w:vertAlign w:val="subscript"/>
        </w:rPr>
        <w:t>ist</w:t>
      </w:r>
      <w:r w:rsidRPr="00946740">
        <w:rPr>
          <w:rFonts w:ascii="Arial" w:eastAsia="Arial" w:hAnsi="Arial" w:cs="Arial"/>
          <w:spacing w:val="-22"/>
          <w:w w:val="145"/>
        </w:rPr>
        <w:t xml:space="preserve"> </w:t>
      </w:r>
      <w:r w:rsidRPr="00946740">
        <w:rPr>
          <w:w w:val="115"/>
        </w:rPr>
        <w:t>be</w:t>
      </w:r>
      <w:r w:rsidRPr="00946740">
        <w:rPr>
          <w:spacing w:val="-16"/>
          <w:w w:val="115"/>
        </w:rPr>
        <w:t xml:space="preserve"> </w:t>
      </w:r>
      <w:r w:rsidRPr="00946740">
        <w:rPr>
          <w:w w:val="115"/>
        </w:rPr>
        <w:t>the</w:t>
      </w:r>
      <w:r w:rsidRPr="00946740">
        <w:rPr>
          <w:spacing w:val="-16"/>
          <w:w w:val="115"/>
        </w:rPr>
        <w:t xml:space="preserve"> </w:t>
      </w:r>
      <w:r w:rsidRPr="00946740">
        <w:rPr>
          <w:w w:val="115"/>
        </w:rPr>
        <w:t>outcome</w:t>
      </w:r>
      <w:r w:rsidRPr="00946740">
        <w:rPr>
          <w:spacing w:val="-16"/>
          <w:w w:val="115"/>
        </w:rPr>
        <w:t xml:space="preserve"> </w:t>
      </w:r>
      <w:r w:rsidRPr="00946740">
        <w:rPr>
          <w:w w:val="115"/>
        </w:rPr>
        <w:t>of</w:t>
      </w:r>
      <w:r w:rsidRPr="00946740">
        <w:rPr>
          <w:spacing w:val="-16"/>
          <w:w w:val="115"/>
        </w:rPr>
        <w:t xml:space="preserve"> </w:t>
      </w:r>
      <w:r w:rsidRPr="00946740">
        <w:rPr>
          <w:w w:val="115"/>
        </w:rPr>
        <w:t>interest</w:t>
      </w:r>
      <w:r w:rsidRPr="00946740">
        <w:rPr>
          <w:spacing w:val="-16"/>
          <w:w w:val="115"/>
        </w:rPr>
        <w:t xml:space="preserve"> </w:t>
      </w:r>
      <w:r w:rsidRPr="00946740">
        <w:rPr>
          <w:w w:val="115"/>
        </w:rPr>
        <w:t>for</w:t>
      </w:r>
      <w:r w:rsidRPr="00946740">
        <w:rPr>
          <w:spacing w:val="-14"/>
          <w:w w:val="115"/>
        </w:rPr>
        <w:t xml:space="preserve"> </w:t>
      </w:r>
      <w:r w:rsidRPr="00946740">
        <w:rPr>
          <w:w w:val="115"/>
        </w:rPr>
        <w:t>person</w:t>
      </w:r>
      <w:r w:rsidRPr="00946740">
        <w:rPr>
          <w:spacing w:val="-12"/>
          <w:w w:val="115"/>
        </w:rPr>
        <w:t xml:space="preserve"> </w:t>
      </w:r>
      <w:r w:rsidRPr="00946740">
        <w:rPr>
          <w:rFonts w:ascii="Arial" w:eastAsia="Arial" w:hAnsi="Arial" w:cs="Arial"/>
          <w:w w:val="145"/>
        </w:rPr>
        <w:t>i</w:t>
      </w:r>
      <w:r w:rsidRPr="00946740">
        <w:rPr>
          <w:rFonts w:ascii="Arial" w:eastAsia="Arial" w:hAnsi="Arial" w:cs="Arial"/>
          <w:spacing w:val="-23"/>
          <w:w w:val="145"/>
        </w:rPr>
        <w:t xml:space="preserve"> </w:t>
      </w:r>
      <w:r w:rsidRPr="00946740">
        <w:rPr>
          <w:w w:val="115"/>
        </w:rPr>
        <w:t>in</w:t>
      </w:r>
      <w:r w:rsidRPr="00946740">
        <w:rPr>
          <w:spacing w:val="-11"/>
          <w:w w:val="115"/>
        </w:rPr>
        <w:t xml:space="preserve"> </w:t>
      </w:r>
      <w:r w:rsidRPr="00946740">
        <w:rPr>
          <w:w w:val="115"/>
        </w:rPr>
        <w:t>state</w:t>
      </w:r>
      <w:r w:rsidRPr="00946740">
        <w:rPr>
          <w:spacing w:val="-12"/>
          <w:w w:val="115"/>
        </w:rPr>
        <w:t xml:space="preserve"> </w:t>
      </w:r>
      <w:r w:rsidRPr="00946740">
        <w:rPr>
          <w:rFonts w:ascii="Arial" w:eastAsia="Arial" w:hAnsi="Arial" w:cs="Arial"/>
          <w:w w:val="115"/>
        </w:rPr>
        <w:t>s</w:t>
      </w:r>
      <w:r w:rsidRPr="00946740">
        <w:rPr>
          <w:rFonts w:ascii="Arial" w:eastAsia="Arial" w:hAnsi="Arial" w:cs="Arial"/>
          <w:spacing w:val="-18"/>
          <w:w w:val="115"/>
        </w:rPr>
        <w:t xml:space="preserve"> </w:t>
      </w:r>
      <w:r w:rsidRPr="00946740">
        <w:rPr>
          <w:w w:val="115"/>
        </w:rPr>
        <w:t>at</w:t>
      </w:r>
      <w:r w:rsidRPr="00946740">
        <w:rPr>
          <w:spacing w:val="-11"/>
          <w:w w:val="115"/>
        </w:rPr>
        <w:t xml:space="preserve"> </w:t>
      </w:r>
      <w:r w:rsidRPr="00946740">
        <w:rPr>
          <w:w w:val="115"/>
        </w:rPr>
        <w:t>time</w:t>
      </w:r>
      <w:r w:rsidRPr="00946740">
        <w:rPr>
          <w:spacing w:val="-12"/>
          <w:w w:val="115"/>
        </w:rPr>
        <w:t xml:space="preserve"> </w:t>
      </w:r>
      <w:r w:rsidRPr="00946740">
        <w:rPr>
          <w:rFonts w:ascii="Arial" w:eastAsia="Arial" w:hAnsi="Arial" w:cs="Arial"/>
          <w:w w:val="115"/>
        </w:rPr>
        <w:t>t</w:t>
      </w:r>
      <w:r w:rsidRPr="00946740">
        <w:rPr>
          <w:w w:val="115"/>
        </w:rPr>
        <w:t>.</w:t>
      </w:r>
      <w:r w:rsidRPr="00946740">
        <w:rPr>
          <w:spacing w:val="7"/>
          <w:w w:val="145"/>
        </w:rPr>
        <w:t xml:space="preserve"> </w:t>
      </w:r>
      <w:r w:rsidRPr="00946740">
        <w:rPr>
          <w:rFonts w:ascii="Arial" w:eastAsia="Arial" w:hAnsi="Arial" w:cs="Arial"/>
          <w:w w:val="145"/>
        </w:rPr>
        <w:t>HW</w:t>
      </w:r>
      <w:r w:rsidRPr="00946740">
        <w:rPr>
          <w:rFonts w:ascii="Arial" w:eastAsia="Arial" w:hAnsi="Arial" w:cs="Arial"/>
          <w:w w:val="145"/>
          <w:vertAlign w:val="subscript"/>
        </w:rPr>
        <w:t>ist</w:t>
      </w:r>
      <w:r w:rsidRPr="00946740">
        <w:rPr>
          <w:rFonts w:ascii="Arial" w:eastAsia="Arial" w:hAnsi="Arial" w:cs="Arial"/>
          <w:spacing w:val="-23"/>
          <w:w w:val="145"/>
        </w:rPr>
        <w:t xml:space="preserve"> </w:t>
      </w:r>
      <w:r w:rsidRPr="00946740">
        <w:rPr>
          <w:w w:val="115"/>
        </w:rPr>
        <w:t>is</w:t>
      </w:r>
      <w:r w:rsidRPr="00946740">
        <w:rPr>
          <w:spacing w:val="-11"/>
          <w:w w:val="115"/>
        </w:rPr>
        <w:t xml:space="preserve"> </w:t>
      </w:r>
      <w:r w:rsidRPr="00946740">
        <w:rPr>
          <w:w w:val="115"/>
        </w:rPr>
        <w:t>an</w:t>
      </w:r>
      <w:r w:rsidRPr="00946740">
        <w:rPr>
          <w:spacing w:val="-12"/>
          <w:w w:val="115"/>
        </w:rPr>
        <w:t xml:space="preserve"> </w:t>
      </w:r>
      <w:r w:rsidR="00E9423A">
        <w:rPr>
          <w:w w:val="115"/>
        </w:rPr>
        <w:t>in</w:t>
      </w:r>
      <w:r w:rsidRPr="00946740">
        <w:rPr>
          <w:w w:val="115"/>
        </w:rPr>
        <w:t>dicator</w:t>
      </w:r>
      <w:r w:rsidRPr="00946740">
        <w:rPr>
          <w:spacing w:val="-16"/>
          <w:w w:val="115"/>
        </w:rPr>
        <w:t xml:space="preserve"> </w:t>
      </w:r>
      <w:r w:rsidRPr="00946740">
        <w:rPr>
          <w:w w:val="115"/>
        </w:rPr>
        <w:t>variable</w:t>
      </w:r>
      <w:r w:rsidRPr="00946740">
        <w:rPr>
          <w:spacing w:val="-16"/>
          <w:w w:val="115"/>
        </w:rPr>
        <w:t xml:space="preserve"> </w:t>
      </w:r>
      <w:r w:rsidRPr="00946740">
        <w:rPr>
          <w:w w:val="115"/>
        </w:rPr>
        <w:t>for</w:t>
      </w:r>
      <w:r w:rsidRPr="00946740">
        <w:rPr>
          <w:spacing w:val="-16"/>
          <w:w w:val="115"/>
        </w:rPr>
        <w:t xml:space="preserve"> </w:t>
      </w:r>
      <w:r w:rsidRPr="00946740">
        <w:rPr>
          <w:w w:val="115"/>
        </w:rPr>
        <w:t>the</w:t>
      </w:r>
      <w:r w:rsidRPr="00946740">
        <w:rPr>
          <w:spacing w:val="-16"/>
          <w:w w:val="115"/>
        </w:rPr>
        <w:t xml:space="preserve"> </w:t>
      </w:r>
      <w:r w:rsidRPr="00946740">
        <w:rPr>
          <w:w w:val="115"/>
        </w:rPr>
        <w:t>parent</w:t>
      </w:r>
      <w:r w:rsidR="005040F7">
        <w:rPr>
          <w:w w:val="115"/>
        </w:rPr>
        <w:t>s of</w:t>
      </w:r>
      <w:r w:rsidRPr="00946740">
        <w:rPr>
          <w:spacing w:val="-16"/>
          <w:w w:val="115"/>
        </w:rPr>
        <w:t xml:space="preserve"> </w:t>
      </w:r>
      <w:r w:rsidRPr="00946740">
        <w:rPr>
          <w:w w:val="115"/>
        </w:rPr>
        <w:t>person</w:t>
      </w:r>
      <w:r w:rsidRPr="00946740">
        <w:rPr>
          <w:spacing w:val="-16"/>
          <w:w w:val="115"/>
        </w:rPr>
        <w:t xml:space="preserve"> </w:t>
      </w:r>
      <w:r w:rsidRPr="00946740">
        <w:rPr>
          <w:rFonts w:ascii="Arial" w:eastAsia="Arial" w:hAnsi="Arial" w:cs="Arial"/>
          <w:w w:val="145"/>
        </w:rPr>
        <w:t>i</w:t>
      </w:r>
      <w:r w:rsidRPr="00946740">
        <w:rPr>
          <w:w w:val="115"/>
        </w:rPr>
        <w:t>.</w:t>
      </w:r>
      <w:r w:rsidRPr="00946740">
        <w:rPr>
          <w:spacing w:val="-16"/>
          <w:w w:val="115"/>
        </w:rPr>
        <w:t xml:space="preserve"> </w:t>
      </w:r>
      <w:r w:rsidRPr="00946740">
        <w:rPr>
          <w:rFonts w:ascii="Arial" w:eastAsia="Arial" w:hAnsi="Arial" w:cs="Arial"/>
          <w:w w:val="145"/>
        </w:rPr>
        <w:t>X</w:t>
      </w:r>
      <w:r w:rsidRPr="00946740">
        <w:rPr>
          <w:rFonts w:ascii="Arial" w:eastAsia="Arial" w:hAnsi="Arial" w:cs="Arial"/>
          <w:w w:val="145"/>
          <w:vertAlign w:val="subscript"/>
        </w:rPr>
        <w:t>ist</w:t>
      </w:r>
      <w:r w:rsidRPr="00946740">
        <w:rPr>
          <w:rFonts w:ascii="Arial" w:eastAsia="Arial" w:hAnsi="Arial" w:cs="Arial"/>
          <w:spacing w:val="-22"/>
          <w:w w:val="145"/>
        </w:rPr>
        <w:t xml:space="preserve"> </w:t>
      </w:r>
      <w:r w:rsidRPr="00946740">
        <w:rPr>
          <w:w w:val="115"/>
        </w:rPr>
        <w:t>is</w:t>
      </w:r>
      <w:r w:rsidRPr="00946740">
        <w:rPr>
          <w:spacing w:val="-16"/>
          <w:w w:val="115"/>
        </w:rPr>
        <w:t xml:space="preserve"> </w:t>
      </w:r>
      <w:r w:rsidRPr="00946740">
        <w:rPr>
          <w:w w:val="115"/>
        </w:rPr>
        <w:t>a</w:t>
      </w:r>
      <w:r w:rsidRPr="00946740">
        <w:rPr>
          <w:spacing w:val="-16"/>
          <w:w w:val="115"/>
        </w:rPr>
        <w:t xml:space="preserve"> </w:t>
      </w:r>
      <w:r w:rsidRPr="00946740">
        <w:rPr>
          <w:w w:val="115"/>
        </w:rPr>
        <w:t>vector</w:t>
      </w:r>
      <w:r w:rsidRPr="00946740">
        <w:rPr>
          <w:spacing w:val="-15"/>
          <w:w w:val="115"/>
        </w:rPr>
        <w:t xml:space="preserve"> </w:t>
      </w:r>
      <w:r w:rsidRPr="00946740">
        <w:rPr>
          <w:w w:val="115"/>
        </w:rPr>
        <w:t>of</w:t>
      </w:r>
      <w:r w:rsidRPr="00946740">
        <w:rPr>
          <w:spacing w:val="-16"/>
          <w:w w:val="115"/>
        </w:rPr>
        <w:t xml:space="preserve"> </w:t>
      </w:r>
      <w:r w:rsidRPr="00946740">
        <w:rPr>
          <w:w w:val="115"/>
        </w:rPr>
        <w:t>controls</w:t>
      </w:r>
      <w:r w:rsidRPr="00946740">
        <w:rPr>
          <w:spacing w:val="-16"/>
          <w:w w:val="115"/>
        </w:rPr>
        <w:t xml:space="preserve"> </w:t>
      </w:r>
      <w:r w:rsidRPr="00946740">
        <w:rPr>
          <w:w w:val="115"/>
        </w:rPr>
        <w:t xml:space="preserve">that </w:t>
      </w:r>
      <w:r w:rsidRPr="00946740">
        <w:rPr>
          <w:w w:val="110"/>
        </w:rPr>
        <w:t xml:space="preserve">includes age and numbers of hours </w:t>
      </w:r>
      <w:commentRangeStart w:id="46"/>
      <w:r w:rsidRPr="00946740">
        <w:rPr>
          <w:w w:val="110"/>
        </w:rPr>
        <w:t>worked</w:t>
      </w:r>
      <w:commentRangeEnd w:id="46"/>
      <w:r w:rsidR="005040F7">
        <w:rPr>
          <w:rStyle w:val="CommentReference"/>
        </w:rPr>
        <w:commentReference w:id="46"/>
      </w:r>
      <w:r w:rsidRPr="00946740">
        <w:rPr>
          <w:w w:val="110"/>
        </w:rPr>
        <w:t xml:space="preserve">, </w:t>
      </w:r>
      <w:r w:rsidRPr="00946740">
        <w:rPr>
          <w:rFonts w:ascii="Arial" w:eastAsia="Arial" w:hAnsi="Arial" w:cs="Arial"/>
          <w:w w:val="110"/>
        </w:rPr>
        <w:t>γ</w:t>
      </w:r>
      <w:r w:rsidRPr="00946740">
        <w:rPr>
          <w:rFonts w:ascii="Arial" w:eastAsia="Arial" w:hAnsi="Arial" w:cs="Arial"/>
          <w:w w:val="110"/>
          <w:vertAlign w:val="subscript"/>
        </w:rPr>
        <w:t>st</w:t>
      </w:r>
      <w:r w:rsidRPr="00946740">
        <w:rPr>
          <w:rFonts w:ascii="Arial" w:eastAsia="Arial" w:hAnsi="Arial" w:cs="Arial"/>
          <w:w w:val="110"/>
        </w:rPr>
        <w:t xml:space="preserve"> </w:t>
      </w:r>
      <w:r w:rsidRPr="00946740">
        <w:rPr>
          <w:w w:val="110"/>
        </w:rPr>
        <w:t xml:space="preserve">are state-year fixed effects (FE), and </w:t>
      </w:r>
      <w:r w:rsidRPr="00946740">
        <w:rPr>
          <w:rFonts w:ascii="Arial" w:eastAsia="Arial" w:hAnsi="Arial" w:cs="Arial"/>
          <w:w w:val="110"/>
        </w:rPr>
        <w:t>ϕ</w:t>
      </w:r>
      <w:r w:rsidRPr="00946740">
        <w:rPr>
          <w:rFonts w:ascii="Arial" w:eastAsia="Arial" w:hAnsi="Arial" w:cs="Arial"/>
          <w:w w:val="110"/>
          <w:vertAlign w:val="subscript"/>
        </w:rPr>
        <w:t>ist</w:t>
      </w:r>
      <w:r w:rsidRPr="00946740">
        <w:rPr>
          <w:rFonts w:ascii="Arial" w:eastAsia="Arial" w:hAnsi="Arial" w:cs="Arial"/>
          <w:w w:val="110"/>
        </w:rPr>
        <w:t xml:space="preserve"> </w:t>
      </w:r>
      <w:r w:rsidRPr="00946740">
        <w:rPr>
          <w:w w:val="115"/>
        </w:rPr>
        <w:t>represents</w:t>
      </w:r>
      <w:r w:rsidRPr="00946740">
        <w:rPr>
          <w:spacing w:val="-14"/>
          <w:w w:val="115"/>
        </w:rPr>
        <w:t xml:space="preserve"> </w:t>
      </w:r>
      <w:r w:rsidRPr="00946740">
        <w:rPr>
          <w:w w:val="115"/>
        </w:rPr>
        <w:t>the</w:t>
      </w:r>
      <w:r w:rsidRPr="00946740">
        <w:rPr>
          <w:spacing w:val="-14"/>
          <w:w w:val="115"/>
        </w:rPr>
        <w:t xml:space="preserve"> </w:t>
      </w:r>
      <w:r w:rsidRPr="00946740">
        <w:rPr>
          <w:w w:val="115"/>
        </w:rPr>
        <w:t>error</w:t>
      </w:r>
      <w:r w:rsidRPr="00946740">
        <w:rPr>
          <w:spacing w:val="-14"/>
          <w:w w:val="115"/>
        </w:rPr>
        <w:t xml:space="preserve"> </w:t>
      </w:r>
      <w:r w:rsidRPr="00946740">
        <w:rPr>
          <w:w w:val="115"/>
        </w:rPr>
        <w:t>term.</w:t>
      </w:r>
      <w:hyperlink w:anchor="_bookmark17" w:history="1">
        <w:r w:rsidR="007A46B2" w:rsidRPr="00946740">
          <w:rPr>
            <w:color w:val="0000FF"/>
            <w:w w:val="115"/>
            <w:position w:val="8"/>
            <w:sz w:val="16"/>
            <w:szCs w:val="16"/>
          </w:rPr>
          <w:t>14</w:t>
        </w:r>
      </w:hyperlink>
      <w:r w:rsidRPr="00946740">
        <w:rPr>
          <w:color w:val="0000FF"/>
          <w:spacing w:val="40"/>
          <w:w w:val="115"/>
          <w:position w:val="8"/>
          <w:sz w:val="16"/>
          <w:szCs w:val="16"/>
        </w:rPr>
        <w:t xml:space="preserve"> </w:t>
      </w:r>
      <w:r w:rsidRPr="00946740">
        <w:rPr>
          <w:w w:val="115"/>
        </w:rPr>
        <w:t>The</w:t>
      </w:r>
      <w:r w:rsidRPr="00946740">
        <w:rPr>
          <w:spacing w:val="-14"/>
          <w:w w:val="115"/>
        </w:rPr>
        <w:t xml:space="preserve"> </w:t>
      </w:r>
      <w:r w:rsidRPr="00946740">
        <w:rPr>
          <w:w w:val="115"/>
        </w:rPr>
        <w:t>equation</w:t>
      </w:r>
      <w:r w:rsidRPr="00946740">
        <w:rPr>
          <w:spacing w:val="-14"/>
          <w:w w:val="115"/>
        </w:rPr>
        <w:t xml:space="preserve"> </w:t>
      </w:r>
      <w:r w:rsidRPr="00946740">
        <w:rPr>
          <w:w w:val="115"/>
        </w:rPr>
        <w:t>for</w:t>
      </w:r>
      <w:r w:rsidRPr="00946740">
        <w:rPr>
          <w:spacing w:val="-14"/>
          <w:w w:val="115"/>
        </w:rPr>
        <w:t xml:space="preserve"> </w:t>
      </w:r>
      <w:r w:rsidRPr="00946740">
        <w:rPr>
          <w:w w:val="115"/>
        </w:rPr>
        <w:t>this</w:t>
      </w:r>
      <w:r w:rsidRPr="00946740">
        <w:rPr>
          <w:spacing w:val="-14"/>
          <w:w w:val="115"/>
        </w:rPr>
        <w:t xml:space="preserve"> </w:t>
      </w:r>
      <w:r w:rsidRPr="00946740">
        <w:rPr>
          <w:w w:val="115"/>
        </w:rPr>
        <w:t>strategy</w:t>
      </w:r>
      <w:r w:rsidRPr="00946740">
        <w:rPr>
          <w:spacing w:val="-14"/>
          <w:w w:val="115"/>
        </w:rPr>
        <w:t xml:space="preserve"> </w:t>
      </w:r>
      <w:r w:rsidRPr="00946740">
        <w:rPr>
          <w:w w:val="115"/>
        </w:rPr>
        <w:t>is</w:t>
      </w:r>
      <w:r w:rsidRPr="00946740">
        <w:rPr>
          <w:spacing w:val="-14"/>
          <w:w w:val="115"/>
        </w:rPr>
        <w:t xml:space="preserve"> </w:t>
      </w:r>
      <w:r w:rsidRPr="00946740">
        <w:rPr>
          <w:w w:val="115"/>
        </w:rPr>
        <w:t>written</w:t>
      </w:r>
      <w:r w:rsidRPr="00946740">
        <w:rPr>
          <w:spacing w:val="-14"/>
          <w:w w:val="115"/>
        </w:rPr>
        <w:t xml:space="preserve"> </w:t>
      </w:r>
      <w:r w:rsidRPr="00946740">
        <w:rPr>
          <w:w w:val="115"/>
        </w:rPr>
        <w:t>as</w:t>
      </w:r>
      <w:r w:rsidRPr="00946740">
        <w:rPr>
          <w:spacing w:val="-14"/>
          <w:w w:val="115"/>
        </w:rPr>
        <w:t xml:space="preserve"> </w:t>
      </w:r>
      <w:r w:rsidRPr="00946740">
        <w:rPr>
          <w:w w:val="115"/>
        </w:rPr>
        <w:t>follows</w:t>
      </w:r>
      <w:r w:rsidRPr="00946740">
        <w:rPr>
          <w:spacing w:val="-14"/>
          <w:w w:val="115"/>
        </w:rPr>
        <w:t xml:space="preserve"> </w:t>
      </w:r>
      <w:r w:rsidRPr="00946740">
        <w:rPr>
          <w:w w:val="115"/>
        </w:rPr>
        <w:t>and</w:t>
      </w:r>
      <w:r w:rsidRPr="00946740">
        <w:rPr>
          <w:spacing w:val="-14"/>
          <w:w w:val="115"/>
        </w:rPr>
        <w:t xml:space="preserve"> </w:t>
      </w:r>
      <w:r w:rsidRPr="00946740">
        <w:rPr>
          <w:w w:val="115"/>
        </w:rPr>
        <w:t>the sample</w:t>
      </w:r>
      <w:r w:rsidRPr="00946740">
        <w:rPr>
          <w:spacing w:val="-15"/>
          <w:w w:val="115"/>
        </w:rPr>
        <w:t xml:space="preserve"> </w:t>
      </w:r>
      <w:r w:rsidRPr="00946740">
        <w:rPr>
          <w:w w:val="115"/>
        </w:rPr>
        <w:t>is</w:t>
      </w:r>
      <w:r w:rsidRPr="00946740">
        <w:rPr>
          <w:spacing w:val="-15"/>
          <w:w w:val="115"/>
        </w:rPr>
        <w:t xml:space="preserve"> </w:t>
      </w:r>
      <w:r w:rsidRPr="00946740">
        <w:rPr>
          <w:w w:val="115"/>
        </w:rPr>
        <w:t>restricted</w:t>
      </w:r>
      <w:r w:rsidRPr="00946740">
        <w:rPr>
          <w:spacing w:val="-15"/>
          <w:w w:val="115"/>
        </w:rPr>
        <w:t xml:space="preserve"> </w:t>
      </w:r>
      <w:r w:rsidRPr="00946740">
        <w:rPr>
          <w:w w:val="115"/>
        </w:rPr>
        <w:t>to</w:t>
      </w:r>
      <w:r w:rsidRPr="00946740">
        <w:rPr>
          <w:spacing w:val="-15"/>
          <w:w w:val="115"/>
        </w:rPr>
        <w:t xml:space="preserve"> </w:t>
      </w:r>
      <w:r w:rsidRPr="00946740">
        <w:rPr>
          <w:w w:val="115"/>
        </w:rPr>
        <w:t>I</w:t>
      </w:r>
      <w:r w:rsidRPr="00946740">
        <w:rPr>
          <w:spacing w:val="-15"/>
          <w:w w:val="115"/>
        </w:rPr>
        <w:t xml:space="preserve"> </w:t>
      </w:r>
      <w:r w:rsidRPr="00946740">
        <w:rPr>
          <w:w w:val="115"/>
        </w:rPr>
        <w:t>restrict</w:t>
      </w:r>
      <w:r w:rsidRPr="00946740">
        <w:rPr>
          <w:spacing w:val="-15"/>
          <w:w w:val="115"/>
        </w:rPr>
        <w:t xml:space="preserve"> </w:t>
      </w:r>
      <w:r w:rsidRPr="00946740">
        <w:rPr>
          <w:w w:val="115"/>
        </w:rPr>
        <w:t>the</w:t>
      </w:r>
      <w:r w:rsidRPr="00946740">
        <w:rPr>
          <w:spacing w:val="-15"/>
          <w:w w:val="115"/>
        </w:rPr>
        <w:t xml:space="preserve"> </w:t>
      </w:r>
      <w:r w:rsidRPr="00946740">
        <w:rPr>
          <w:w w:val="115"/>
        </w:rPr>
        <w:t>sample</w:t>
      </w:r>
      <w:r w:rsidRPr="00946740">
        <w:rPr>
          <w:spacing w:val="-15"/>
          <w:w w:val="115"/>
        </w:rPr>
        <w:t xml:space="preserve"> </w:t>
      </w:r>
      <w:r w:rsidRPr="00946740">
        <w:rPr>
          <w:w w:val="115"/>
        </w:rPr>
        <w:t>to</w:t>
      </w:r>
      <w:r w:rsidRPr="00946740">
        <w:rPr>
          <w:spacing w:val="-15"/>
          <w:w w:val="115"/>
        </w:rPr>
        <w:t xml:space="preserve"> </w:t>
      </w:r>
      <w:r w:rsidRPr="00946740">
        <w:rPr>
          <w:w w:val="115"/>
        </w:rPr>
        <w:t>WH</w:t>
      </w:r>
      <w:r w:rsidRPr="00946740">
        <w:rPr>
          <w:spacing w:val="-15"/>
          <w:w w:val="115"/>
        </w:rPr>
        <w:t xml:space="preserve"> </w:t>
      </w:r>
      <w:r w:rsidRPr="00946740">
        <w:rPr>
          <w:w w:val="115"/>
        </w:rPr>
        <w:t>and</w:t>
      </w:r>
      <w:r w:rsidRPr="00946740">
        <w:rPr>
          <w:spacing w:val="-15"/>
          <w:w w:val="115"/>
        </w:rPr>
        <w:t xml:space="preserve"> </w:t>
      </w:r>
      <w:r w:rsidRPr="00946740">
        <w:rPr>
          <w:w w:val="115"/>
        </w:rPr>
        <w:t>HW</w:t>
      </w:r>
      <w:r w:rsidRPr="00946740">
        <w:rPr>
          <w:spacing w:val="-14"/>
          <w:w w:val="115"/>
        </w:rPr>
        <w:t xml:space="preserve"> </w:t>
      </w:r>
      <w:r w:rsidRPr="00946740">
        <w:rPr>
          <w:w w:val="115"/>
        </w:rPr>
        <w:t>groups:</w:t>
      </w:r>
    </w:p>
    <w:p w14:paraId="245E8872" w14:textId="77777777" w:rsidR="007A46B2" w:rsidRPr="00946740" w:rsidRDefault="00000000">
      <w:pPr>
        <w:tabs>
          <w:tab w:val="left" w:pos="8429"/>
        </w:tabs>
        <w:spacing w:before="219"/>
        <w:ind w:left="2611"/>
      </w:pPr>
      <w:bookmarkStart w:id="47" w:name="_bookmark15"/>
      <w:bookmarkEnd w:id="47"/>
      <w:r w:rsidRPr="00946740">
        <w:rPr>
          <w:rFonts w:ascii="Arial" w:eastAsia="Arial" w:hAnsi="Arial" w:cs="Arial"/>
          <w:w w:val="120"/>
        </w:rPr>
        <w:t>Y</w:t>
      </w:r>
      <w:r w:rsidRPr="00946740">
        <w:rPr>
          <w:rFonts w:ascii="Arial" w:eastAsia="Arial" w:hAnsi="Arial" w:cs="Arial"/>
          <w:w w:val="120"/>
          <w:position w:val="-3"/>
          <w:sz w:val="16"/>
          <w:szCs w:val="16"/>
        </w:rPr>
        <w:t>ist</w:t>
      </w:r>
      <w:r w:rsidRPr="00946740">
        <w:rPr>
          <w:rFonts w:ascii="Arial" w:eastAsia="Arial" w:hAnsi="Arial" w:cs="Arial"/>
          <w:spacing w:val="22"/>
          <w:w w:val="120"/>
          <w:position w:val="-3"/>
          <w:sz w:val="16"/>
          <w:szCs w:val="16"/>
        </w:rPr>
        <w:t xml:space="preserve"> </w:t>
      </w:r>
      <w:r w:rsidRPr="00946740">
        <w:rPr>
          <w:rFonts w:ascii="Arial" w:eastAsia="Arial" w:hAnsi="Arial" w:cs="Arial"/>
          <w:w w:val="120"/>
        </w:rPr>
        <w:t>=</w:t>
      </w:r>
      <w:r w:rsidRPr="00946740">
        <w:rPr>
          <w:rFonts w:ascii="Arial" w:eastAsia="Arial" w:hAnsi="Arial" w:cs="Arial"/>
          <w:spacing w:val="-7"/>
          <w:w w:val="120"/>
        </w:rPr>
        <w:t xml:space="preserve"> </w:t>
      </w:r>
      <w:r w:rsidRPr="00946740">
        <w:rPr>
          <w:rFonts w:ascii="Arial" w:eastAsia="Arial" w:hAnsi="Arial" w:cs="Arial"/>
          <w:w w:val="120"/>
        </w:rPr>
        <w:t>β</w:t>
      </w:r>
      <w:r w:rsidRPr="00946740">
        <w:rPr>
          <w:w w:val="120"/>
          <w:position w:val="-3"/>
          <w:sz w:val="16"/>
          <w:szCs w:val="16"/>
        </w:rPr>
        <w:t>1</w:t>
      </w:r>
      <w:r w:rsidRPr="00946740">
        <w:rPr>
          <w:rFonts w:ascii="Arial" w:eastAsia="Arial" w:hAnsi="Arial" w:cs="Arial"/>
          <w:w w:val="120"/>
        </w:rPr>
        <w:t>HW</w:t>
      </w:r>
      <w:r w:rsidRPr="00946740">
        <w:rPr>
          <w:rFonts w:ascii="Arial" w:eastAsia="Arial" w:hAnsi="Arial" w:cs="Arial"/>
          <w:w w:val="120"/>
          <w:position w:val="-3"/>
          <w:sz w:val="16"/>
          <w:szCs w:val="16"/>
        </w:rPr>
        <w:t>ist</w:t>
      </w:r>
      <w:r w:rsidRPr="00946740">
        <w:rPr>
          <w:rFonts w:ascii="Arial" w:eastAsia="Arial" w:hAnsi="Arial" w:cs="Arial"/>
          <w:spacing w:val="3"/>
          <w:w w:val="120"/>
          <w:position w:val="-3"/>
          <w:sz w:val="16"/>
          <w:szCs w:val="16"/>
        </w:rPr>
        <w:t xml:space="preserve"> </w:t>
      </w:r>
      <w:r w:rsidRPr="00946740">
        <w:rPr>
          <w:rFonts w:ascii="Arial" w:eastAsia="Arial" w:hAnsi="Arial" w:cs="Arial"/>
          <w:w w:val="120"/>
        </w:rPr>
        <w:t>+</w:t>
      </w:r>
      <w:r w:rsidRPr="00946740">
        <w:rPr>
          <w:rFonts w:ascii="Arial" w:eastAsia="Arial" w:hAnsi="Arial" w:cs="Arial"/>
          <w:spacing w:val="-27"/>
          <w:w w:val="120"/>
        </w:rPr>
        <w:t xml:space="preserve"> </w:t>
      </w:r>
      <w:r w:rsidRPr="00946740">
        <w:rPr>
          <w:rFonts w:ascii="Arial" w:eastAsia="Arial" w:hAnsi="Arial" w:cs="Arial"/>
          <w:w w:val="120"/>
        </w:rPr>
        <w:t>X</w:t>
      </w:r>
      <w:r w:rsidRPr="00946740">
        <w:rPr>
          <w:rFonts w:ascii="Arial" w:eastAsia="Arial" w:hAnsi="Arial" w:cs="Arial"/>
          <w:w w:val="120"/>
          <w:position w:val="-3"/>
          <w:sz w:val="16"/>
          <w:szCs w:val="16"/>
        </w:rPr>
        <w:t>ist</w:t>
      </w:r>
      <w:r w:rsidRPr="00946740">
        <w:rPr>
          <w:rFonts w:ascii="Arial" w:eastAsia="Arial" w:hAnsi="Arial" w:cs="Arial"/>
          <w:w w:val="120"/>
        </w:rPr>
        <w:t>π</w:t>
      </w:r>
      <w:r w:rsidRPr="00946740">
        <w:rPr>
          <w:rFonts w:ascii="Arial" w:eastAsia="Arial" w:hAnsi="Arial" w:cs="Arial"/>
          <w:spacing w:val="-27"/>
          <w:w w:val="120"/>
        </w:rPr>
        <w:t xml:space="preserve"> </w:t>
      </w:r>
      <w:r w:rsidRPr="00946740">
        <w:rPr>
          <w:rFonts w:ascii="Arial" w:eastAsia="Arial" w:hAnsi="Arial" w:cs="Arial"/>
          <w:w w:val="120"/>
        </w:rPr>
        <w:t>+</w:t>
      </w:r>
      <w:r w:rsidRPr="00946740">
        <w:rPr>
          <w:rFonts w:ascii="Arial" w:eastAsia="Arial" w:hAnsi="Arial" w:cs="Arial"/>
          <w:spacing w:val="-27"/>
          <w:w w:val="120"/>
        </w:rPr>
        <w:t xml:space="preserve"> </w:t>
      </w:r>
      <w:r w:rsidRPr="00946740">
        <w:rPr>
          <w:rFonts w:ascii="Arial" w:eastAsia="Arial" w:hAnsi="Arial" w:cs="Arial"/>
          <w:w w:val="120"/>
        </w:rPr>
        <w:t>γ</w:t>
      </w:r>
      <w:r w:rsidRPr="00946740">
        <w:rPr>
          <w:rFonts w:ascii="Arial" w:eastAsia="Arial" w:hAnsi="Arial" w:cs="Arial"/>
          <w:w w:val="120"/>
          <w:position w:val="-2"/>
          <w:sz w:val="16"/>
          <w:szCs w:val="16"/>
        </w:rPr>
        <w:t>st</w:t>
      </w:r>
      <w:r w:rsidRPr="00946740">
        <w:rPr>
          <w:rFonts w:ascii="Arial" w:eastAsia="Arial" w:hAnsi="Arial" w:cs="Arial"/>
          <w:spacing w:val="3"/>
          <w:w w:val="120"/>
          <w:position w:val="-2"/>
          <w:sz w:val="16"/>
          <w:szCs w:val="16"/>
        </w:rPr>
        <w:t xml:space="preserve"> </w:t>
      </w:r>
      <w:r w:rsidRPr="00946740">
        <w:rPr>
          <w:rFonts w:ascii="Arial" w:eastAsia="Arial" w:hAnsi="Arial" w:cs="Arial"/>
          <w:w w:val="120"/>
        </w:rPr>
        <w:t>+</w:t>
      </w:r>
      <w:r w:rsidRPr="00946740">
        <w:rPr>
          <w:rFonts w:ascii="Arial" w:eastAsia="Arial" w:hAnsi="Arial" w:cs="Arial"/>
          <w:spacing w:val="-27"/>
          <w:w w:val="120"/>
        </w:rPr>
        <w:t xml:space="preserve"> </w:t>
      </w:r>
      <w:r w:rsidRPr="00946740">
        <w:rPr>
          <w:rFonts w:ascii="Arial" w:eastAsia="Arial" w:hAnsi="Arial" w:cs="Arial"/>
          <w:spacing w:val="-4"/>
          <w:w w:val="120"/>
        </w:rPr>
        <w:t>ϕ</w:t>
      </w:r>
      <w:r w:rsidRPr="00946740">
        <w:rPr>
          <w:rFonts w:ascii="Arial" w:eastAsia="Arial" w:hAnsi="Arial" w:cs="Arial"/>
          <w:spacing w:val="-4"/>
          <w:w w:val="120"/>
          <w:position w:val="-3"/>
          <w:sz w:val="16"/>
          <w:szCs w:val="16"/>
        </w:rPr>
        <w:t>ist</w:t>
      </w:r>
      <w:r w:rsidRPr="00946740">
        <w:rPr>
          <w:rFonts w:ascii="Arial" w:eastAsia="Arial" w:hAnsi="Arial" w:cs="Arial"/>
          <w:position w:val="-3"/>
          <w:sz w:val="16"/>
          <w:szCs w:val="16"/>
        </w:rPr>
        <w:tab/>
      </w:r>
      <w:r w:rsidRPr="00946740">
        <w:rPr>
          <w:spacing w:val="-5"/>
          <w:w w:val="125"/>
        </w:rPr>
        <w:t>(1)</w:t>
      </w:r>
    </w:p>
    <w:p w14:paraId="59A54D10" w14:textId="77777777" w:rsidR="007A46B2" w:rsidRPr="00946740" w:rsidRDefault="00000000">
      <w:pPr>
        <w:pStyle w:val="BodyText"/>
        <w:spacing w:before="3"/>
        <w:rPr>
          <w:sz w:val="9"/>
        </w:rPr>
      </w:pPr>
      <w:r w:rsidRPr="00946740">
        <w:rPr>
          <w:noProof/>
        </w:rPr>
        <mc:AlternateContent>
          <mc:Choice Requires="wps">
            <w:drawing>
              <wp:anchor distT="0" distB="0" distL="0" distR="0" simplePos="0" relativeHeight="487591424" behindDoc="1" locked="0" layoutInCell="1" allowOverlap="1" wp14:anchorId="33FFC1EF" wp14:editId="75BFB860">
                <wp:simplePos x="0" y="0"/>
                <wp:positionH relativeFrom="page">
                  <wp:posOffset>1165872</wp:posOffset>
                </wp:positionH>
                <wp:positionV relativeFrom="paragraph">
                  <wp:posOffset>83085</wp:posOffset>
                </wp:positionV>
                <wp:extent cx="1088390" cy="1270"/>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5169B9" id="Graphic 9" o:spid="_x0000_s1026" style="position:absolute;margin-left:91.8pt;margin-top:6.55pt;width:85.7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LNzQf/jAAAADgEAAA8AAAAAAAAAAAAAAAAAbQQAAGRycy9kb3ducmV2LnhtbFBLBQYA&#13;&#10;AAAABAAEAPMAAAB9BQAAAAA=&#13;&#10;" path="m,l1088110,e" filled="f" strokeweight=".14039mm">
                <v:path arrowok="t"/>
                <w10:wrap type="topAndBottom" anchorx="page"/>
              </v:shape>
            </w:pict>
          </mc:Fallback>
        </mc:AlternateContent>
      </w:r>
    </w:p>
    <w:p w14:paraId="358A3BE0" w14:textId="77777777" w:rsidR="007A46B2" w:rsidRPr="00946740" w:rsidRDefault="00000000">
      <w:pPr>
        <w:spacing w:before="19" w:line="249" w:lineRule="auto"/>
        <w:ind w:left="277" w:right="783" w:hanging="162"/>
        <w:rPr>
          <w:sz w:val="20"/>
        </w:rPr>
      </w:pPr>
      <w:r w:rsidRPr="00946740">
        <w:rPr>
          <w:w w:val="110"/>
          <w:position w:val="7"/>
          <w:sz w:val="15"/>
        </w:rPr>
        <w:t>13</w:t>
      </w:r>
      <w:bookmarkStart w:id="48" w:name="_bookmark16"/>
      <w:bookmarkEnd w:id="48"/>
      <w:r w:rsidRPr="00946740">
        <w:rPr>
          <w:w w:val="110"/>
          <w:sz w:val="20"/>
        </w:rPr>
        <w:t>The construction of “synthetic parents” follows the method used by Rubinstein and Brenner</w:t>
      </w:r>
      <w:r w:rsidRPr="00946740">
        <w:rPr>
          <w:spacing w:val="80"/>
          <w:w w:val="150"/>
          <w:sz w:val="20"/>
        </w:rPr>
        <w:t xml:space="preserve"> </w:t>
      </w:r>
      <w:bookmarkStart w:id="49" w:name="_bookmark17"/>
      <w:bookmarkEnd w:id="49"/>
      <w:r w:rsidRPr="00946740">
        <w:rPr>
          <w:spacing w:val="-2"/>
          <w:w w:val="110"/>
          <w:sz w:val="20"/>
        </w:rPr>
        <w:t>(</w:t>
      </w:r>
      <w:hyperlink w:anchor="_bookmark64" w:history="1">
        <w:r w:rsidR="007A46B2" w:rsidRPr="00946740">
          <w:rPr>
            <w:color w:val="0000FF"/>
            <w:spacing w:val="-2"/>
            <w:w w:val="110"/>
            <w:sz w:val="20"/>
          </w:rPr>
          <w:t>2014</w:t>
        </w:r>
      </w:hyperlink>
      <w:r w:rsidRPr="00946740">
        <w:rPr>
          <w:spacing w:val="-2"/>
          <w:w w:val="110"/>
          <w:sz w:val="20"/>
        </w:rPr>
        <w:t>).</w:t>
      </w:r>
    </w:p>
    <w:p w14:paraId="1327CAC8" w14:textId="77777777" w:rsidR="007A46B2" w:rsidRPr="00946740" w:rsidRDefault="00000000">
      <w:pPr>
        <w:spacing w:before="4" w:line="240" w:lineRule="exact"/>
        <w:ind w:left="277" w:right="783" w:hanging="162"/>
        <w:rPr>
          <w:sz w:val="20"/>
        </w:rPr>
      </w:pPr>
      <w:r w:rsidRPr="00946740">
        <w:rPr>
          <w:w w:val="110"/>
          <w:position w:val="7"/>
          <w:sz w:val="15"/>
        </w:rPr>
        <w:t>14</w:t>
      </w:r>
      <w:r w:rsidRPr="00946740">
        <w:rPr>
          <w:w w:val="110"/>
          <w:sz w:val="20"/>
        </w:rPr>
        <w:t>I also include parental characteristics of ‘synthetic’ parents as controls in alternative specifica- tions. These controls include income and education of ‘synthetic’ parents.</w:t>
      </w:r>
    </w:p>
    <w:p w14:paraId="789B1C4A" w14:textId="77777777" w:rsidR="007A46B2" w:rsidRPr="00946740" w:rsidRDefault="007A46B2">
      <w:pPr>
        <w:spacing w:line="240" w:lineRule="exact"/>
        <w:rPr>
          <w:sz w:val="20"/>
        </w:rPr>
        <w:sectPr w:rsidR="007A46B2" w:rsidRPr="00946740">
          <w:pgSz w:w="12240" w:h="15840"/>
          <w:pgMar w:top="1820" w:right="760" w:bottom="2460" w:left="1720" w:header="0" w:footer="2279" w:gutter="0"/>
          <w:cols w:space="720"/>
        </w:sectPr>
      </w:pPr>
    </w:p>
    <w:p w14:paraId="71994794" w14:textId="0A376608" w:rsidR="007A46B2" w:rsidRPr="00946740" w:rsidRDefault="00000000">
      <w:pPr>
        <w:pStyle w:val="BodyText"/>
        <w:spacing w:before="113" w:line="256" w:lineRule="auto"/>
        <w:ind w:left="116" w:right="1073" w:firstLine="351"/>
        <w:jc w:val="both"/>
      </w:pPr>
      <w:r w:rsidRPr="00946740">
        <w:rPr>
          <w:rFonts w:ascii="Arial" w:hAnsi="Arial"/>
          <w:w w:val="110"/>
        </w:rPr>
        <w:lastRenderedPageBreak/>
        <w:t>β</w:t>
      </w:r>
      <w:r w:rsidRPr="00946740">
        <w:rPr>
          <w:w w:val="110"/>
          <w:vertAlign w:val="subscript"/>
        </w:rPr>
        <w:t>1</w:t>
      </w:r>
      <w:r w:rsidRPr="00946740">
        <w:rPr>
          <w:spacing w:val="-6"/>
          <w:w w:val="110"/>
        </w:rPr>
        <w:t xml:space="preserve"> </w:t>
      </w:r>
      <w:r w:rsidRPr="00946740">
        <w:rPr>
          <w:w w:val="110"/>
        </w:rPr>
        <w:t>is</w:t>
      </w:r>
      <w:r w:rsidRPr="00946740">
        <w:rPr>
          <w:spacing w:val="-15"/>
          <w:w w:val="110"/>
        </w:rPr>
        <w:t xml:space="preserve"> </w:t>
      </w:r>
      <w:r w:rsidRPr="00946740">
        <w:rPr>
          <w:w w:val="110"/>
        </w:rPr>
        <w:t>the</w:t>
      </w:r>
      <w:r w:rsidRPr="00946740">
        <w:rPr>
          <w:spacing w:val="-15"/>
          <w:w w:val="110"/>
        </w:rPr>
        <w:t xml:space="preserve"> </w:t>
      </w:r>
      <w:r w:rsidRPr="00946740">
        <w:rPr>
          <w:w w:val="110"/>
        </w:rPr>
        <w:t>coefficient</w:t>
      </w:r>
      <w:r w:rsidRPr="00946740">
        <w:rPr>
          <w:spacing w:val="-15"/>
          <w:w w:val="110"/>
        </w:rPr>
        <w:t xml:space="preserve"> </w:t>
      </w:r>
      <w:r w:rsidRPr="00946740">
        <w:rPr>
          <w:w w:val="110"/>
        </w:rPr>
        <w:t>of</w:t>
      </w:r>
      <w:r w:rsidRPr="00946740">
        <w:rPr>
          <w:spacing w:val="-15"/>
          <w:w w:val="110"/>
        </w:rPr>
        <w:t xml:space="preserve"> </w:t>
      </w:r>
      <w:r w:rsidRPr="00946740">
        <w:rPr>
          <w:w w:val="110"/>
        </w:rPr>
        <w:t>interest</w:t>
      </w:r>
      <w:r w:rsidRPr="00946740">
        <w:rPr>
          <w:spacing w:val="-15"/>
          <w:w w:val="110"/>
        </w:rPr>
        <w:t xml:space="preserve"> </w:t>
      </w:r>
      <w:r w:rsidRPr="00946740">
        <w:rPr>
          <w:w w:val="110"/>
        </w:rPr>
        <w:t>in</w:t>
      </w:r>
      <w:r w:rsidRPr="00946740">
        <w:rPr>
          <w:spacing w:val="-15"/>
          <w:w w:val="110"/>
        </w:rPr>
        <w:t xml:space="preserve"> </w:t>
      </w:r>
      <w:r w:rsidRPr="00946740">
        <w:rPr>
          <w:w w:val="110"/>
        </w:rPr>
        <w:t>this</w:t>
      </w:r>
      <w:r w:rsidRPr="00946740">
        <w:rPr>
          <w:spacing w:val="-15"/>
          <w:w w:val="110"/>
        </w:rPr>
        <w:t xml:space="preserve"> </w:t>
      </w:r>
      <w:r w:rsidRPr="00946740">
        <w:rPr>
          <w:w w:val="110"/>
        </w:rPr>
        <w:t>specification.</w:t>
      </w:r>
      <w:r w:rsidRPr="00946740">
        <w:rPr>
          <w:spacing w:val="-1"/>
          <w:w w:val="110"/>
        </w:rPr>
        <w:t xml:space="preserve"> </w:t>
      </w:r>
      <w:r w:rsidRPr="00946740">
        <w:rPr>
          <w:rFonts w:ascii="Arial" w:hAnsi="Arial"/>
          <w:w w:val="110"/>
        </w:rPr>
        <w:t>β</w:t>
      </w:r>
      <w:r w:rsidRPr="00946740">
        <w:rPr>
          <w:w w:val="110"/>
          <w:vertAlign w:val="subscript"/>
        </w:rPr>
        <w:t>1</w:t>
      </w:r>
      <w:r w:rsidRPr="00946740">
        <w:rPr>
          <w:spacing w:val="-6"/>
          <w:w w:val="110"/>
        </w:rPr>
        <w:t xml:space="preserve"> </w:t>
      </w:r>
      <w:r w:rsidRPr="00946740">
        <w:rPr>
          <w:w w:val="110"/>
        </w:rPr>
        <w:t>represents</w:t>
      </w:r>
      <w:r w:rsidRPr="00946740">
        <w:rPr>
          <w:spacing w:val="-15"/>
          <w:w w:val="110"/>
        </w:rPr>
        <w:t xml:space="preserve"> </w:t>
      </w:r>
      <w:r w:rsidRPr="00946740">
        <w:rPr>
          <w:w w:val="110"/>
        </w:rPr>
        <w:t>the</w:t>
      </w:r>
      <w:r w:rsidRPr="00946740">
        <w:rPr>
          <w:spacing w:val="-15"/>
          <w:w w:val="110"/>
        </w:rPr>
        <w:t xml:space="preserve"> </w:t>
      </w:r>
      <w:r w:rsidRPr="00946740">
        <w:rPr>
          <w:w w:val="110"/>
        </w:rPr>
        <w:t>gaps</w:t>
      </w:r>
      <w:r w:rsidRPr="00946740">
        <w:rPr>
          <w:spacing w:val="-15"/>
          <w:w w:val="110"/>
        </w:rPr>
        <w:t xml:space="preserve"> </w:t>
      </w:r>
      <w:r w:rsidRPr="00946740">
        <w:rPr>
          <w:w w:val="110"/>
        </w:rPr>
        <w:t>in</w:t>
      </w:r>
      <w:r w:rsidRPr="00946740">
        <w:rPr>
          <w:spacing w:val="-15"/>
          <w:w w:val="110"/>
        </w:rPr>
        <w:t xml:space="preserve"> </w:t>
      </w:r>
      <w:r w:rsidRPr="00946740">
        <w:rPr>
          <w:w w:val="110"/>
        </w:rPr>
        <w:t>outcomes between</w:t>
      </w:r>
      <w:r w:rsidRPr="00946740">
        <w:rPr>
          <w:spacing w:val="-12"/>
          <w:w w:val="110"/>
        </w:rPr>
        <w:t xml:space="preserve"> </w:t>
      </w:r>
      <w:r w:rsidRPr="00946740">
        <w:rPr>
          <w:w w:val="110"/>
        </w:rPr>
        <w:t>children</w:t>
      </w:r>
      <w:r w:rsidRPr="00946740">
        <w:rPr>
          <w:spacing w:val="-13"/>
          <w:w w:val="110"/>
        </w:rPr>
        <w:t xml:space="preserve"> </w:t>
      </w:r>
      <w:r w:rsidRPr="00946740">
        <w:rPr>
          <w:w w:val="110"/>
        </w:rPr>
        <w:t>of</w:t>
      </w:r>
      <w:r w:rsidRPr="00946740">
        <w:rPr>
          <w:spacing w:val="-12"/>
          <w:w w:val="110"/>
        </w:rPr>
        <w:t xml:space="preserve"> </w:t>
      </w:r>
      <w:r w:rsidRPr="00946740">
        <w:rPr>
          <w:w w:val="110"/>
        </w:rPr>
        <w:t>interethnic</w:t>
      </w:r>
      <w:r w:rsidRPr="00946740">
        <w:rPr>
          <w:spacing w:val="-12"/>
          <w:w w:val="110"/>
        </w:rPr>
        <w:t xml:space="preserve"> </w:t>
      </w:r>
      <w:r w:rsidRPr="00946740">
        <w:rPr>
          <w:w w:val="110"/>
        </w:rPr>
        <w:t>marriages</w:t>
      </w:r>
      <w:r w:rsidRPr="00946740">
        <w:rPr>
          <w:spacing w:val="-12"/>
          <w:w w:val="110"/>
        </w:rPr>
        <w:t xml:space="preserve"> </w:t>
      </w:r>
      <w:r w:rsidRPr="00946740">
        <w:rPr>
          <w:w w:val="110"/>
        </w:rPr>
        <w:t>who</w:t>
      </w:r>
      <w:r w:rsidRPr="00946740">
        <w:rPr>
          <w:spacing w:val="-13"/>
          <w:w w:val="110"/>
        </w:rPr>
        <w:t xml:space="preserve"> </w:t>
      </w:r>
      <w:commentRangeStart w:id="50"/>
      <w:r w:rsidRPr="00946740">
        <w:rPr>
          <w:w w:val="110"/>
        </w:rPr>
        <w:t>likely</w:t>
      </w:r>
      <w:r w:rsidRPr="00946740">
        <w:rPr>
          <w:spacing w:val="-12"/>
          <w:w w:val="110"/>
        </w:rPr>
        <w:t xml:space="preserve"> </w:t>
      </w:r>
      <w:commentRangeEnd w:id="50"/>
      <w:r w:rsidR="005040F7">
        <w:rPr>
          <w:rStyle w:val="CommentReference"/>
        </w:rPr>
        <w:commentReference w:id="50"/>
      </w:r>
      <w:r w:rsidRPr="00946740">
        <w:rPr>
          <w:w w:val="110"/>
        </w:rPr>
        <w:t>have</w:t>
      </w:r>
      <w:r w:rsidRPr="00946740">
        <w:rPr>
          <w:spacing w:val="-12"/>
          <w:w w:val="110"/>
        </w:rPr>
        <w:t xml:space="preserve"> </w:t>
      </w:r>
      <w:r w:rsidRPr="00946740">
        <w:rPr>
          <w:w w:val="110"/>
        </w:rPr>
        <w:t>a</w:t>
      </w:r>
      <w:r w:rsidRPr="00946740">
        <w:rPr>
          <w:spacing w:val="-13"/>
          <w:w w:val="110"/>
        </w:rPr>
        <w:t xml:space="preserve"> </w:t>
      </w:r>
      <w:r w:rsidR="006218A6">
        <w:rPr>
          <w:w w:val="110"/>
        </w:rPr>
        <w:t>Hispanic</w:t>
      </w:r>
      <w:r w:rsidRPr="00946740">
        <w:rPr>
          <w:w w:val="110"/>
        </w:rPr>
        <w:t>-sounding</w:t>
      </w:r>
      <w:r w:rsidRPr="00946740">
        <w:rPr>
          <w:spacing w:val="-12"/>
          <w:w w:val="110"/>
        </w:rPr>
        <w:t xml:space="preserve"> </w:t>
      </w:r>
      <w:r w:rsidRPr="00946740">
        <w:rPr>
          <w:w w:val="110"/>
        </w:rPr>
        <w:t>last</w:t>
      </w:r>
      <w:r w:rsidRPr="00946740">
        <w:rPr>
          <w:spacing w:val="-12"/>
          <w:w w:val="110"/>
        </w:rPr>
        <w:t xml:space="preserve"> </w:t>
      </w:r>
      <w:r w:rsidRPr="00946740">
        <w:rPr>
          <w:w w:val="110"/>
        </w:rPr>
        <w:t>name versus a White</w:t>
      </w:r>
      <w:r w:rsidR="006218A6">
        <w:rPr>
          <w:w w:val="110"/>
        </w:rPr>
        <w:t>-sounding</w:t>
      </w:r>
      <w:r w:rsidRPr="00946740">
        <w:rPr>
          <w:w w:val="110"/>
        </w:rPr>
        <w:t xml:space="preserve"> last name.</w:t>
      </w:r>
      <w:r w:rsidRPr="00946740">
        <w:rPr>
          <w:spacing w:val="40"/>
          <w:w w:val="110"/>
        </w:rPr>
        <w:t xml:space="preserve"> </w:t>
      </w:r>
      <w:r w:rsidRPr="00946740">
        <w:rPr>
          <w:w w:val="110"/>
        </w:rPr>
        <w:t xml:space="preserve">If </w:t>
      </w:r>
      <w:r w:rsidRPr="00946740">
        <w:rPr>
          <w:rFonts w:ascii="Arial" w:hAnsi="Arial"/>
          <w:w w:val="110"/>
        </w:rPr>
        <w:t>β</w:t>
      </w:r>
      <w:r w:rsidRPr="00946740">
        <w:rPr>
          <w:w w:val="110"/>
          <w:vertAlign w:val="subscript"/>
        </w:rPr>
        <w:t>1</w:t>
      </w:r>
      <w:r w:rsidRPr="00946740">
        <w:rPr>
          <w:w w:val="110"/>
        </w:rPr>
        <w:t xml:space="preserve"> </w:t>
      </w:r>
      <w:r w:rsidRPr="00946740">
        <w:rPr>
          <w:rFonts w:ascii="Arial" w:hAnsi="Arial"/>
          <w:w w:val="110"/>
        </w:rPr>
        <w:t xml:space="preserve">&gt; </w:t>
      </w:r>
      <w:r w:rsidRPr="00946740">
        <w:rPr>
          <w:w w:val="110"/>
        </w:rPr>
        <w:t>0, then people with a Hispanic last name have better outcomes</w:t>
      </w:r>
      <w:r w:rsidRPr="00946740">
        <w:rPr>
          <w:spacing w:val="-4"/>
          <w:w w:val="110"/>
        </w:rPr>
        <w:t xml:space="preserve"> </w:t>
      </w:r>
      <w:r w:rsidRPr="00946740">
        <w:rPr>
          <w:w w:val="110"/>
        </w:rPr>
        <w:t>than</w:t>
      </w:r>
      <w:r w:rsidRPr="00946740">
        <w:rPr>
          <w:spacing w:val="-5"/>
          <w:w w:val="110"/>
        </w:rPr>
        <w:t xml:space="preserve"> </w:t>
      </w:r>
      <w:r w:rsidRPr="00946740">
        <w:rPr>
          <w:w w:val="110"/>
        </w:rPr>
        <w:t>people</w:t>
      </w:r>
      <w:r w:rsidRPr="00946740">
        <w:rPr>
          <w:spacing w:val="-4"/>
          <w:w w:val="110"/>
        </w:rPr>
        <w:t xml:space="preserve"> </w:t>
      </w:r>
      <w:r w:rsidRPr="00946740">
        <w:rPr>
          <w:w w:val="110"/>
        </w:rPr>
        <w:t>with</w:t>
      </w:r>
      <w:r w:rsidRPr="00946740">
        <w:rPr>
          <w:spacing w:val="-5"/>
          <w:w w:val="110"/>
        </w:rPr>
        <w:t xml:space="preserve"> </w:t>
      </w:r>
      <w:r w:rsidRPr="00946740">
        <w:rPr>
          <w:w w:val="110"/>
        </w:rPr>
        <w:t>a</w:t>
      </w:r>
      <w:r w:rsidRPr="00946740">
        <w:rPr>
          <w:spacing w:val="-4"/>
          <w:w w:val="110"/>
        </w:rPr>
        <w:t xml:space="preserve"> </w:t>
      </w:r>
      <w:r w:rsidRPr="00946740">
        <w:rPr>
          <w:w w:val="110"/>
        </w:rPr>
        <w:t>White</w:t>
      </w:r>
      <w:r w:rsidRPr="00946740">
        <w:rPr>
          <w:spacing w:val="-5"/>
          <w:w w:val="110"/>
        </w:rPr>
        <w:t xml:space="preserve"> </w:t>
      </w:r>
      <w:r w:rsidRPr="00946740">
        <w:rPr>
          <w:w w:val="110"/>
        </w:rPr>
        <w:t>last</w:t>
      </w:r>
      <w:r w:rsidRPr="00946740">
        <w:rPr>
          <w:spacing w:val="-4"/>
          <w:w w:val="110"/>
        </w:rPr>
        <w:t xml:space="preserve"> </w:t>
      </w:r>
      <w:r w:rsidRPr="00946740">
        <w:rPr>
          <w:w w:val="110"/>
        </w:rPr>
        <w:t>name. If</w:t>
      </w:r>
      <w:r w:rsidRPr="00946740">
        <w:rPr>
          <w:spacing w:val="-3"/>
          <w:w w:val="110"/>
        </w:rPr>
        <w:t xml:space="preserve"> </w:t>
      </w:r>
      <w:r w:rsidRPr="00946740">
        <w:rPr>
          <w:rFonts w:ascii="Arial" w:hAnsi="Arial"/>
          <w:w w:val="110"/>
        </w:rPr>
        <w:t>β</w:t>
      </w:r>
      <w:r w:rsidRPr="00946740">
        <w:rPr>
          <w:w w:val="110"/>
          <w:vertAlign w:val="subscript"/>
        </w:rPr>
        <w:t>1</w:t>
      </w:r>
      <w:r w:rsidRPr="00946740">
        <w:rPr>
          <w:w w:val="110"/>
        </w:rPr>
        <w:t xml:space="preserve"> </w:t>
      </w:r>
      <w:r w:rsidRPr="00946740">
        <w:rPr>
          <w:rFonts w:ascii="Arial" w:hAnsi="Arial"/>
          <w:w w:val="110"/>
        </w:rPr>
        <w:t>&lt;</w:t>
      </w:r>
      <w:r w:rsidRPr="00946740">
        <w:rPr>
          <w:rFonts w:ascii="Arial" w:hAnsi="Arial"/>
          <w:spacing w:val="-5"/>
          <w:w w:val="110"/>
        </w:rPr>
        <w:t xml:space="preserve"> </w:t>
      </w:r>
      <w:r w:rsidRPr="00946740">
        <w:rPr>
          <w:w w:val="110"/>
        </w:rPr>
        <w:t>0,</w:t>
      </w:r>
      <w:r w:rsidRPr="00946740">
        <w:rPr>
          <w:spacing w:val="-4"/>
          <w:w w:val="110"/>
        </w:rPr>
        <w:t xml:space="preserve"> </w:t>
      </w:r>
      <w:r w:rsidRPr="00946740">
        <w:rPr>
          <w:w w:val="110"/>
        </w:rPr>
        <w:t>then</w:t>
      </w:r>
      <w:r w:rsidRPr="00946740">
        <w:rPr>
          <w:spacing w:val="-4"/>
          <w:w w:val="110"/>
        </w:rPr>
        <w:t xml:space="preserve"> </w:t>
      </w:r>
      <w:r w:rsidRPr="00946740">
        <w:rPr>
          <w:w w:val="110"/>
        </w:rPr>
        <w:t>people</w:t>
      </w:r>
      <w:r w:rsidRPr="00946740">
        <w:rPr>
          <w:spacing w:val="-5"/>
          <w:w w:val="110"/>
        </w:rPr>
        <w:t xml:space="preserve"> </w:t>
      </w:r>
      <w:r w:rsidRPr="00946740">
        <w:rPr>
          <w:w w:val="110"/>
        </w:rPr>
        <w:t>with</w:t>
      </w:r>
      <w:r w:rsidRPr="00946740">
        <w:rPr>
          <w:spacing w:val="-4"/>
          <w:w w:val="110"/>
        </w:rPr>
        <w:t xml:space="preserve"> </w:t>
      </w:r>
      <w:r w:rsidRPr="00946740">
        <w:rPr>
          <w:w w:val="110"/>
        </w:rPr>
        <w:t>a</w:t>
      </w:r>
      <w:r w:rsidRPr="00946740">
        <w:rPr>
          <w:spacing w:val="-5"/>
          <w:w w:val="110"/>
        </w:rPr>
        <w:t xml:space="preserve"> </w:t>
      </w:r>
      <w:r w:rsidRPr="00946740">
        <w:rPr>
          <w:w w:val="110"/>
        </w:rPr>
        <w:t>Hispanic</w:t>
      </w:r>
      <w:r w:rsidRPr="00946740">
        <w:rPr>
          <w:spacing w:val="-4"/>
          <w:w w:val="110"/>
        </w:rPr>
        <w:t xml:space="preserve"> </w:t>
      </w:r>
      <w:r w:rsidRPr="00946740">
        <w:rPr>
          <w:w w:val="110"/>
        </w:rPr>
        <w:t>last name have worse outcomes than people with a White last name.</w:t>
      </w:r>
    </w:p>
    <w:p w14:paraId="205BECFB" w14:textId="7F403860" w:rsidR="007A46B2" w:rsidRPr="00946740" w:rsidRDefault="00241526">
      <w:pPr>
        <w:pStyle w:val="BodyText"/>
        <w:spacing w:line="256" w:lineRule="auto"/>
        <w:ind w:left="116" w:right="1073" w:firstLine="351"/>
        <w:jc w:val="both"/>
      </w:pPr>
      <w:r>
        <w:rPr>
          <w:w w:val="110"/>
        </w:rPr>
        <w:t>B</w:t>
      </w:r>
      <w:r w:rsidR="00000000" w:rsidRPr="00946740">
        <w:rPr>
          <w:w w:val="110"/>
        </w:rPr>
        <w:t>y comparing interethnic children, I can control for many unobservable family</w:t>
      </w:r>
      <w:r w:rsidR="00000000" w:rsidRPr="00946740">
        <w:rPr>
          <w:spacing w:val="-3"/>
          <w:w w:val="110"/>
        </w:rPr>
        <w:t xml:space="preserve"> </w:t>
      </w:r>
      <w:r w:rsidR="00000000" w:rsidRPr="00946740">
        <w:rPr>
          <w:w w:val="110"/>
        </w:rPr>
        <w:t>characteristics</w:t>
      </w:r>
      <w:r w:rsidR="00000000" w:rsidRPr="00946740">
        <w:rPr>
          <w:spacing w:val="-3"/>
          <w:w w:val="110"/>
        </w:rPr>
        <w:t xml:space="preserve"> </w:t>
      </w:r>
      <w:r w:rsidR="00000000" w:rsidRPr="00946740">
        <w:rPr>
          <w:w w:val="110"/>
        </w:rPr>
        <w:t>that</w:t>
      </w:r>
      <w:r w:rsidR="00000000" w:rsidRPr="00946740">
        <w:rPr>
          <w:spacing w:val="-3"/>
          <w:w w:val="110"/>
        </w:rPr>
        <w:t xml:space="preserve"> </w:t>
      </w:r>
      <w:r w:rsidR="001C36D8">
        <w:rPr>
          <w:w w:val="110"/>
        </w:rPr>
        <w:t>may</w:t>
      </w:r>
      <w:r w:rsidR="001C36D8" w:rsidRPr="00946740">
        <w:rPr>
          <w:spacing w:val="-3"/>
          <w:w w:val="110"/>
        </w:rPr>
        <w:t xml:space="preserve"> </w:t>
      </w:r>
      <w:r w:rsidR="00000000" w:rsidRPr="00946740">
        <w:rPr>
          <w:w w:val="110"/>
        </w:rPr>
        <w:t>affect</w:t>
      </w:r>
      <w:r w:rsidR="00000000" w:rsidRPr="00946740">
        <w:rPr>
          <w:spacing w:val="-3"/>
          <w:w w:val="110"/>
        </w:rPr>
        <w:t xml:space="preserve"> </w:t>
      </w:r>
      <w:r w:rsidR="00000000" w:rsidRPr="00946740">
        <w:rPr>
          <w:w w:val="110"/>
        </w:rPr>
        <w:t>labor</w:t>
      </w:r>
      <w:r w:rsidR="00000000" w:rsidRPr="00946740">
        <w:rPr>
          <w:spacing w:val="-3"/>
          <w:w w:val="110"/>
        </w:rPr>
        <w:t xml:space="preserve"> </w:t>
      </w:r>
      <w:r w:rsidR="00000000" w:rsidRPr="00946740">
        <w:rPr>
          <w:w w:val="110"/>
        </w:rPr>
        <w:t>market</w:t>
      </w:r>
      <w:r w:rsidR="00000000" w:rsidRPr="00946740">
        <w:rPr>
          <w:spacing w:val="-3"/>
          <w:w w:val="110"/>
        </w:rPr>
        <w:t xml:space="preserve"> </w:t>
      </w:r>
      <w:r w:rsidR="00000000" w:rsidRPr="00946740">
        <w:rPr>
          <w:w w:val="110"/>
        </w:rPr>
        <w:t>outcomes</w:t>
      </w:r>
      <w:r w:rsidR="005171E7">
        <w:rPr>
          <w:spacing w:val="31"/>
          <w:w w:val="110"/>
        </w:rPr>
        <w:t xml:space="preserve">, since </w:t>
      </w:r>
      <w:r w:rsidR="005171E7">
        <w:rPr>
          <w:w w:val="110"/>
        </w:rPr>
        <w:t>t</w:t>
      </w:r>
      <w:r w:rsidR="00000000" w:rsidRPr="00946740">
        <w:rPr>
          <w:w w:val="110"/>
        </w:rPr>
        <w:t>hese</w:t>
      </w:r>
      <w:r w:rsidR="00000000" w:rsidRPr="00946740">
        <w:rPr>
          <w:spacing w:val="-3"/>
          <w:w w:val="110"/>
        </w:rPr>
        <w:t xml:space="preserve"> </w:t>
      </w:r>
      <w:r w:rsidR="00000000" w:rsidRPr="00946740">
        <w:rPr>
          <w:w w:val="110"/>
        </w:rPr>
        <w:t>families</w:t>
      </w:r>
      <w:r w:rsidR="00000000" w:rsidRPr="00946740">
        <w:rPr>
          <w:spacing w:val="-3"/>
          <w:w w:val="110"/>
        </w:rPr>
        <w:t xml:space="preserve"> </w:t>
      </w:r>
      <w:r w:rsidR="00000000" w:rsidRPr="00946740">
        <w:rPr>
          <w:w w:val="110"/>
        </w:rPr>
        <w:t>are</w:t>
      </w:r>
      <w:r w:rsidR="00000000" w:rsidRPr="00946740">
        <w:rPr>
          <w:spacing w:val="-3"/>
          <w:w w:val="110"/>
        </w:rPr>
        <w:t xml:space="preserve"> </w:t>
      </w:r>
      <w:r w:rsidR="00000000" w:rsidRPr="00946740">
        <w:rPr>
          <w:w w:val="110"/>
        </w:rPr>
        <w:t>likely to be more similar to each other than to families with two Hispanic or two non-Hispanic White parents.</w:t>
      </w:r>
      <w:r w:rsidR="00000000" w:rsidRPr="00946740">
        <w:rPr>
          <w:spacing w:val="40"/>
          <w:w w:val="110"/>
        </w:rPr>
        <w:t xml:space="preserve"> </w:t>
      </w:r>
      <w:r w:rsidR="00000000" w:rsidRPr="00946740">
        <w:rPr>
          <w:w w:val="110"/>
        </w:rPr>
        <w:t xml:space="preserve">This approach allows me to isolate the effect of </w:t>
      </w:r>
      <w:r w:rsidR="005171E7">
        <w:rPr>
          <w:w w:val="110"/>
        </w:rPr>
        <w:t>surname</w:t>
      </w:r>
      <w:r w:rsidR="00000000" w:rsidRPr="00946740">
        <w:rPr>
          <w:w w:val="110"/>
        </w:rPr>
        <w:t xml:space="preserve">, providing a more accurate estimate of </w:t>
      </w:r>
      <w:r w:rsidR="005171E7">
        <w:rPr>
          <w:w w:val="110"/>
        </w:rPr>
        <w:t>its</w:t>
      </w:r>
      <w:r w:rsidR="005171E7" w:rsidRPr="00946740">
        <w:rPr>
          <w:w w:val="110"/>
        </w:rPr>
        <w:t xml:space="preserve"> </w:t>
      </w:r>
      <w:r w:rsidR="00000000" w:rsidRPr="00946740">
        <w:rPr>
          <w:w w:val="110"/>
        </w:rPr>
        <w:t>impact.</w:t>
      </w:r>
      <w:r w:rsidR="00000000" w:rsidRPr="00946740">
        <w:rPr>
          <w:spacing w:val="34"/>
          <w:w w:val="110"/>
        </w:rPr>
        <w:t xml:space="preserve"> </w:t>
      </w:r>
      <w:r w:rsidR="00000000" w:rsidRPr="00946740">
        <w:rPr>
          <w:w w:val="110"/>
        </w:rPr>
        <w:t>The difference in means between Hispanic and non-Hispanic Whites could result from discrimination</w:t>
      </w:r>
      <w:r w:rsidR="005171E7">
        <w:rPr>
          <w:w w:val="110"/>
        </w:rPr>
        <w:t>, but it could also be due to</w:t>
      </w:r>
      <w:r w:rsidR="005171E7">
        <w:rPr>
          <w:spacing w:val="-12"/>
          <w:w w:val="110"/>
        </w:rPr>
        <w:t xml:space="preserve"> </w:t>
      </w:r>
      <w:r w:rsidR="00000000" w:rsidRPr="00946740">
        <w:rPr>
          <w:w w:val="110"/>
        </w:rPr>
        <w:t>differences</w:t>
      </w:r>
      <w:r w:rsidR="00000000" w:rsidRPr="00946740">
        <w:rPr>
          <w:spacing w:val="-12"/>
          <w:w w:val="110"/>
        </w:rPr>
        <w:t xml:space="preserve"> </w:t>
      </w:r>
      <w:r w:rsidR="00000000" w:rsidRPr="00946740">
        <w:rPr>
          <w:w w:val="110"/>
        </w:rPr>
        <w:t>in</w:t>
      </w:r>
      <w:r w:rsidR="00000000" w:rsidRPr="00946740">
        <w:rPr>
          <w:spacing w:val="-12"/>
          <w:w w:val="110"/>
        </w:rPr>
        <w:t xml:space="preserve"> </w:t>
      </w:r>
      <w:r w:rsidR="00000000" w:rsidRPr="00946740">
        <w:rPr>
          <w:w w:val="110"/>
        </w:rPr>
        <w:t>innate</w:t>
      </w:r>
      <w:r w:rsidR="00000000" w:rsidRPr="00946740">
        <w:rPr>
          <w:spacing w:val="-12"/>
          <w:w w:val="110"/>
        </w:rPr>
        <w:t xml:space="preserve"> </w:t>
      </w:r>
      <w:r w:rsidR="00000000" w:rsidRPr="00946740">
        <w:rPr>
          <w:w w:val="110"/>
        </w:rPr>
        <w:t>abilities,</w:t>
      </w:r>
      <w:r w:rsidR="00000000" w:rsidRPr="00946740">
        <w:rPr>
          <w:spacing w:val="-12"/>
          <w:w w:val="110"/>
        </w:rPr>
        <w:t xml:space="preserve"> </w:t>
      </w:r>
      <w:r w:rsidR="00000000" w:rsidRPr="00946740">
        <w:rPr>
          <w:w w:val="110"/>
        </w:rPr>
        <w:t>skills,</w:t>
      </w:r>
      <w:r w:rsidR="00000000" w:rsidRPr="00946740">
        <w:rPr>
          <w:spacing w:val="-12"/>
          <w:w w:val="110"/>
        </w:rPr>
        <w:t xml:space="preserve"> </w:t>
      </w:r>
      <w:r w:rsidR="00000000" w:rsidRPr="00946740">
        <w:rPr>
          <w:w w:val="110"/>
        </w:rPr>
        <w:t>and</w:t>
      </w:r>
      <w:r w:rsidR="00000000" w:rsidRPr="00946740">
        <w:rPr>
          <w:spacing w:val="-12"/>
          <w:w w:val="110"/>
        </w:rPr>
        <w:t xml:space="preserve"> </w:t>
      </w:r>
      <w:commentRangeStart w:id="51"/>
      <w:r w:rsidR="00000000" w:rsidRPr="00946740">
        <w:rPr>
          <w:w w:val="110"/>
        </w:rPr>
        <w:t>parental</w:t>
      </w:r>
      <w:r w:rsidR="00000000" w:rsidRPr="00946740">
        <w:rPr>
          <w:spacing w:val="-12"/>
          <w:w w:val="110"/>
        </w:rPr>
        <w:t xml:space="preserve"> </w:t>
      </w:r>
      <w:r w:rsidR="00000000" w:rsidRPr="00946740">
        <w:rPr>
          <w:w w:val="110"/>
        </w:rPr>
        <w:t>investments</w:t>
      </w:r>
      <w:commentRangeEnd w:id="51"/>
      <w:r w:rsidR="005171E7">
        <w:rPr>
          <w:rStyle w:val="CommentReference"/>
        </w:rPr>
        <w:commentReference w:id="51"/>
      </w:r>
      <w:r w:rsidR="00000000" w:rsidRPr="00946740">
        <w:rPr>
          <w:w w:val="110"/>
        </w:rPr>
        <w:t>.</w:t>
      </w:r>
      <w:r w:rsidR="00000000" w:rsidRPr="00946740">
        <w:rPr>
          <w:spacing w:val="-16"/>
          <w:w w:val="110"/>
        </w:rPr>
        <w:t xml:space="preserve"> </w:t>
      </w:r>
      <w:r w:rsidR="00000000" w:rsidRPr="00946740">
        <w:rPr>
          <w:w w:val="110"/>
        </w:rPr>
        <w:t>WH</w:t>
      </w:r>
      <w:r w:rsidR="00000000" w:rsidRPr="00946740">
        <w:rPr>
          <w:spacing w:val="-15"/>
          <w:w w:val="110"/>
        </w:rPr>
        <w:t xml:space="preserve"> </w:t>
      </w:r>
      <w:r w:rsidR="00000000" w:rsidRPr="00946740">
        <w:rPr>
          <w:w w:val="110"/>
        </w:rPr>
        <w:t>children</w:t>
      </w:r>
      <w:r w:rsidR="00000000" w:rsidRPr="00946740">
        <w:rPr>
          <w:spacing w:val="-15"/>
          <w:w w:val="110"/>
        </w:rPr>
        <w:t xml:space="preserve"> </w:t>
      </w:r>
      <w:r w:rsidR="00000000" w:rsidRPr="00946740">
        <w:rPr>
          <w:w w:val="110"/>
        </w:rPr>
        <w:t>will</w:t>
      </w:r>
      <w:r w:rsidR="00000000" w:rsidRPr="00946740">
        <w:rPr>
          <w:spacing w:val="-15"/>
          <w:w w:val="110"/>
        </w:rPr>
        <w:t xml:space="preserve"> </w:t>
      </w:r>
      <w:r w:rsidR="00000000" w:rsidRPr="00946740">
        <w:rPr>
          <w:w w:val="110"/>
        </w:rPr>
        <w:t>have</w:t>
      </w:r>
      <w:r w:rsidR="00000000" w:rsidRPr="00946740">
        <w:rPr>
          <w:spacing w:val="-15"/>
          <w:w w:val="110"/>
        </w:rPr>
        <w:t xml:space="preserve"> </w:t>
      </w:r>
      <w:r w:rsidR="00000000" w:rsidRPr="00946740">
        <w:rPr>
          <w:w w:val="110"/>
        </w:rPr>
        <w:t>a</w:t>
      </w:r>
      <w:r w:rsidR="00000000" w:rsidRPr="00946740">
        <w:rPr>
          <w:spacing w:val="-15"/>
          <w:w w:val="110"/>
        </w:rPr>
        <w:t xml:space="preserve"> </w:t>
      </w:r>
      <w:r w:rsidR="00000000" w:rsidRPr="00946740">
        <w:rPr>
          <w:w w:val="110"/>
        </w:rPr>
        <w:t>non-Hispanic</w:t>
      </w:r>
      <w:r w:rsidR="00000000" w:rsidRPr="00946740">
        <w:rPr>
          <w:spacing w:val="-15"/>
          <w:w w:val="110"/>
        </w:rPr>
        <w:t xml:space="preserve"> </w:t>
      </w:r>
      <w:r w:rsidR="00000000" w:rsidRPr="00946740">
        <w:rPr>
          <w:w w:val="110"/>
        </w:rPr>
        <w:t>last</w:t>
      </w:r>
      <w:r w:rsidR="00000000" w:rsidRPr="00946740">
        <w:rPr>
          <w:spacing w:val="-15"/>
          <w:w w:val="110"/>
        </w:rPr>
        <w:t xml:space="preserve"> </w:t>
      </w:r>
      <w:r w:rsidR="00000000" w:rsidRPr="00946740">
        <w:rPr>
          <w:w w:val="110"/>
        </w:rPr>
        <w:t>name,</w:t>
      </w:r>
      <w:r w:rsidR="00000000" w:rsidRPr="00946740">
        <w:rPr>
          <w:spacing w:val="-16"/>
          <w:w w:val="110"/>
        </w:rPr>
        <w:t xml:space="preserve"> </w:t>
      </w:r>
      <w:r w:rsidR="00000000" w:rsidRPr="00946740">
        <w:rPr>
          <w:w w:val="110"/>
        </w:rPr>
        <w:t>while</w:t>
      </w:r>
      <w:r w:rsidR="00000000" w:rsidRPr="00946740">
        <w:rPr>
          <w:spacing w:val="-15"/>
          <w:w w:val="110"/>
        </w:rPr>
        <w:t xml:space="preserve"> </w:t>
      </w:r>
      <w:r w:rsidR="00000000" w:rsidRPr="00946740">
        <w:rPr>
          <w:w w:val="110"/>
        </w:rPr>
        <w:t>HW</w:t>
      </w:r>
      <w:r w:rsidR="00000000" w:rsidRPr="00946740">
        <w:rPr>
          <w:spacing w:val="-15"/>
          <w:w w:val="110"/>
        </w:rPr>
        <w:t xml:space="preserve"> </w:t>
      </w:r>
      <w:r w:rsidR="00000000" w:rsidRPr="00946740">
        <w:rPr>
          <w:w w:val="110"/>
        </w:rPr>
        <w:t>children</w:t>
      </w:r>
      <w:r w:rsidR="00000000" w:rsidRPr="00946740">
        <w:rPr>
          <w:spacing w:val="-15"/>
          <w:w w:val="110"/>
        </w:rPr>
        <w:t xml:space="preserve"> </w:t>
      </w:r>
      <w:r w:rsidR="00000000" w:rsidRPr="00946740">
        <w:rPr>
          <w:w w:val="110"/>
        </w:rPr>
        <w:t>will</w:t>
      </w:r>
      <w:r w:rsidR="00000000" w:rsidRPr="00946740">
        <w:rPr>
          <w:spacing w:val="-15"/>
          <w:w w:val="110"/>
        </w:rPr>
        <w:t xml:space="preserve"> </w:t>
      </w:r>
      <w:r w:rsidR="00000000" w:rsidRPr="00946740">
        <w:rPr>
          <w:w w:val="110"/>
        </w:rPr>
        <w:t>have a</w:t>
      </w:r>
      <w:r w:rsidR="00000000" w:rsidRPr="00946740">
        <w:rPr>
          <w:spacing w:val="-15"/>
          <w:w w:val="110"/>
        </w:rPr>
        <w:t xml:space="preserve"> </w:t>
      </w:r>
      <w:r w:rsidR="00000000" w:rsidRPr="00946740">
        <w:rPr>
          <w:w w:val="110"/>
        </w:rPr>
        <w:t>Hispanic</w:t>
      </w:r>
      <w:r w:rsidR="00000000" w:rsidRPr="00946740">
        <w:rPr>
          <w:spacing w:val="-15"/>
          <w:w w:val="110"/>
        </w:rPr>
        <w:t xml:space="preserve"> </w:t>
      </w:r>
      <w:r w:rsidR="00000000" w:rsidRPr="00946740">
        <w:rPr>
          <w:w w:val="110"/>
        </w:rPr>
        <w:t>last</w:t>
      </w:r>
      <w:r w:rsidR="00000000" w:rsidRPr="00946740">
        <w:rPr>
          <w:spacing w:val="-15"/>
          <w:w w:val="110"/>
        </w:rPr>
        <w:t xml:space="preserve"> </w:t>
      </w:r>
      <w:r w:rsidR="00000000" w:rsidRPr="00946740">
        <w:rPr>
          <w:w w:val="110"/>
        </w:rPr>
        <w:t>name.</w:t>
      </w:r>
      <w:r w:rsidR="00000000" w:rsidRPr="00946740">
        <w:rPr>
          <w:spacing w:val="-2"/>
          <w:w w:val="110"/>
        </w:rPr>
        <w:t xml:space="preserve"> </w:t>
      </w:r>
      <w:r w:rsidR="00000000" w:rsidRPr="00946740">
        <w:rPr>
          <w:w w:val="110"/>
        </w:rPr>
        <w:t>This</w:t>
      </w:r>
      <w:r w:rsidR="00000000" w:rsidRPr="00946740">
        <w:rPr>
          <w:spacing w:val="-15"/>
          <w:w w:val="110"/>
        </w:rPr>
        <w:t xml:space="preserve"> </w:t>
      </w:r>
      <w:r w:rsidR="00000000" w:rsidRPr="00946740">
        <w:rPr>
          <w:w w:val="110"/>
        </w:rPr>
        <w:t>method</w:t>
      </w:r>
      <w:r w:rsidR="005171E7">
        <w:rPr>
          <w:w w:val="110"/>
        </w:rPr>
        <w:t>,</w:t>
      </w:r>
      <w:r w:rsidR="00000000" w:rsidRPr="00946740">
        <w:rPr>
          <w:spacing w:val="-15"/>
          <w:w w:val="110"/>
        </w:rPr>
        <w:t xml:space="preserve"> </w:t>
      </w:r>
      <w:r w:rsidR="00000000" w:rsidRPr="00946740">
        <w:rPr>
          <w:w w:val="110"/>
        </w:rPr>
        <w:t>developed</w:t>
      </w:r>
      <w:r w:rsidR="00000000" w:rsidRPr="00946740">
        <w:rPr>
          <w:spacing w:val="-15"/>
          <w:w w:val="110"/>
        </w:rPr>
        <w:t xml:space="preserve"> </w:t>
      </w:r>
      <w:r w:rsidR="00000000" w:rsidRPr="00946740">
        <w:rPr>
          <w:w w:val="110"/>
        </w:rPr>
        <w:t>by</w:t>
      </w:r>
      <w:r w:rsidR="00000000" w:rsidRPr="00946740">
        <w:rPr>
          <w:spacing w:val="-15"/>
          <w:w w:val="110"/>
        </w:rPr>
        <w:t xml:space="preserve"> </w:t>
      </w:r>
      <w:r w:rsidR="00000000" w:rsidRPr="00946740">
        <w:rPr>
          <w:w w:val="110"/>
        </w:rPr>
        <w:t>Rubinstein</w:t>
      </w:r>
      <w:r w:rsidR="00000000" w:rsidRPr="00946740">
        <w:rPr>
          <w:spacing w:val="-15"/>
          <w:w w:val="110"/>
        </w:rPr>
        <w:t xml:space="preserve"> </w:t>
      </w:r>
      <w:r w:rsidR="00000000" w:rsidRPr="00946740">
        <w:rPr>
          <w:w w:val="110"/>
        </w:rPr>
        <w:t>and</w:t>
      </w:r>
      <w:r w:rsidR="00000000" w:rsidRPr="00946740">
        <w:rPr>
          <w:spacing w:val="-15"/>
          <w:w w:val="110"/>
        </w:rPr>
        <w:t xml:space="preserve"> </w:t>
      </w:r>
      <w:r w:rsidR="00000000" w:rsidRPr="00946740">
        <w:rPr>
          <w:w w:val="110"/>
        </w:rPr>
        <w:t>Brenner</w:t>
      </w:r>
      <w:r w:rsidR="00000000" w:rsidRPr="00946740">
        <w:rPr>
          <w:spacing w:val="-15"/>
          <w:w w:val="110"/>
        </w:rPr>
        <w:t xml:space="preserve"> </w:t>
      </w:r>
      <w:r w:rsidR="00000000" w:rsidRPr="00946740">
        <w:rPr>
          <w:w w:val="110"/>
        </w:rPr>
        <w:t>(</w:t>
      </w:r>
      <w:hyperlink w:anchor="_bookmark64" w:history="1">
        <w:r w:rsidR="007A46B2" w:rsidRPr="00946740">
          <w:rPr>
            <w:color w:val="0000FF"/>
            <w:w w:val="110"/>
          </w:rPr>
          <w:t>2014</w:t>
        </w:r>
      </w:hyperlink>
      <w:r w:rsidR="00000000" w:rsidRPr="00946740">
        <w:rPr>
          <w:w w:val="110"/>
        </w:rPr>
        <w:t>)</w:t>
      </w:r>
      <w:r w:rsidR="005171E7">
        <w:rPr>
          <w:w w:val="110"/>
        </w:rPr>
        <w:t>,</w:t>
      </w:r>
      <w:r w:rsidR="00000000" w:rsidRPr="00946740">
        <w:rPr>
          <w:spacing w:val="-2"/>
          <w:w w:val="110"/>
        </w:rPr>
        <w:t xml:space="preserve"> </w:t>
      </w:r>
      <w:r w:rsidR="005171E7">
        <w:rPr>
          <w:w w:val="110"/>
        </w:rPr>
        <w:t>improves</w:t>
      </w:r>
      <w:r w:rsidR="00000000" w:rsidRPr="00946740">
        <w:rPr>
          <w:w w:val="110"/>
        </w:rPr>
        <w:t xml:space="preserve"> traditional Oaxaca-Blinder-Kitagawa decomposition methods, which are limited in their ability to account for unobserved differences between groups</w:t>
      </w:r>
      <w:r w:rsidR="00AD294B">
        <w:rPr>
          <w:w w:val="110"/>
        </w:rPr>
        <w:t>,</w:t>
      </w:r>
      <w:r w:rsidR="00000000" w:rsidRPr="00946740">
        <w:rPr>
          <w:w w:val="110"/>
        </w:rPr>
        <w:t xml:space="preserve"> by</w:t>
      </w:r>
      <w:r w:rsidR="00000000" w:rsidRPr="00946740">
        <w:rPr>
          <w:spacing w:val="-11"/>
          <w:w w:val="110"/>
        </w:rPr>
        <w:t xml:space="preserve"> </w:t>
      </w:r>
      <w:r w:rsidR="00000000" w:rsidRPr="00946740">
        <w:rPr>
          <w:w w:val="110"/>
        </w:rPr>
        <w:t>providing</w:t>
      </w:r>
      <w:r w:rsidR="00000000" w:rsidRPr="00946740">
        <w:rPr>
          <w:spacing w:val="-11"/>
          <w:w w:val="110"/>
        </w:rPr>
        <w:t xml:space="preserve"> </w:t>
      </w:r>
      <w:r w:rsidR="00000000" w:rsidRPr="00946740">
        <w:rPr>
          <w:w w:val="110"/>
        </w:rPr>
        <w:t>a</w:t>
      </w:r>
      <w:r w:rsidR="00000000" w:rsidRPr="00946740">
        <w:rPr>
          <w:spacing w:val="-11"/>
          <w:w w:val="110"/>
        </w:rPr>
        <w:t xml:space="preserve"> </w:t>
      </w:r>
      <w:r w:rsidR="00000000" w:rsidRPr="00946740">
        <w:rPr>
          <w:w w:val="110"/>
        </w:rPr>
        <w:t>more</w:t>
      </w:r>
      <w:r w:rsidR="00000000" w:rsidRPr="00946740">
        <w:rPr>
          <w:spacing w:val="-11"/>
          <w:w w:val="110"/>
        </w:rPr>
        <w:t xml:space="preserve"> </w:t>
      </w:r>
      <w:r w:rsidR="00000000" w:rsidRPr="00946740">
        <w:rPr>
          <w:w w:val="110"/>
        </w:rPr>
        <w:t>suitable</w:t>
      </w:r>
      <w:r w:rsidR="00000000" w:rsidRPr="00946740">
        <w:rPr>
          <w:spacing w:val="-11"/>
          <w:w w:val="110"/>
        </w:rPr>
        <w:t xml:space="preserve"> </w:t>
      </w:r>
      <w:r w:rsidR="00000000" w:rsidRPr="00946740">
        <w:rPr>
          <w:w w:val="110"/>
        </w:rPr>
        <w:t>comparison</w:t>
      </w:r>
      <w:r w:rsidR="00000000" w:rsidRPr="00946740">
        <w:rPr>
          <w:spacing w:val="-11"/>
          <w:w w:val="110"/>
        </w:rPr>
        <w:t xml:space="preserve"> </w:t>
      </w:r>
      <w:r w:rsidR="00000000" w:rsidRPr="00946740">
        <w:rPr>
          <w:w w:val="110"/>
        </w:rPr>
        <w:t>group</w:t>
      </w:r>
      <w:r w:rsidR="00000000" w:rsidRPr="00946740">
        <w:rPr>
          <w:spacing w:val="-11"/>
          <w:w w:val="110"/>
        </w:rPr>
        <w:t xml:space="preserve"> </w:t>
      </w:r>
      <w:r w:rsidR="00000000" w:rsidRPr="00946740">
        <w:rPr>
          <w:w w:val="110"/>
        </w:rPr>
        <w:t>to</w:t>
      </w:r>
      <w:r w:rsidR="00000000" w:rsidRPr="00946740">
        <w:rPr>
          <w:spacing w:val="-11"/>
          <w:w w:val="110"/>
        </w:rPr>
        <w:t xml:space="preserve"> </w:t>
      </w:r>
      <w:r w:rsidR="00000000" w:rsidRPr="00946740">
        <w:rPr>
          <w:w w:val="110"/>
        </w:rPr>
        <w:t>measure</w:t>
      </w:r>
      <w:r w:rsidR="00000000" w:rsidRPr="00946740">
        <w:rPr>
          <w:spacing w:val="-11"/>
          <w:w w:val="110"/>
        </w:rPr>
        <w:t xml:space="preserve"> </w:t>
      </w:r>
      <w:r w:rsidR="00000000" w:rsidRPr="00946740">
        <w:rPr>
          <w:w w:val="110"/>
        </w:rPr>
        <w:t>discrimination</w:t>
      </w:r>
      <w:r w:rsidR="00000000" w:rsidRPr="00946740">
        <w:rPr>
          <w:spacing w:val="-11"/>
          <w:w w:val="110"/>
        </w:rPr>
        <w:t xml:space="preserve"> </w:t>
      </w:r>
      <w:r w:rsidR="00000000" w:rsidRPr="00946740">
        <w:rPr>
          <w:w w:val="110"/>
        </w:rPr>
        <w:t>(Blinder</w:t>
      </w:r>
      <w:r w:rsidR="00000000" w:rsidRPr="00946740">
        <w:rPr>
          <w:spacing w:val="-11"/>
          <w:w w:val="110"/>
        </w:rPr>
        <w:t xml:space="preserve"> </w:t>
      </w:r>
      <w:hyperlink w:anchor="_bookmark35" w:history="1">
        <w:r w:rsidR="007A46B2" w:rsidRPr="00946740">
          <w:rPr>
            <w:color w:val="0000FF"/>
            <w:w w:val="110"/>
          </w:rPr>
          <w:t>1973</w:t>
        </w:r>
      </w:hyperlink>
      <w:r w:rsidR="00000000" w:rsidRPr="00946740">
        <w:rPr>
          <w:w w:val="110"/>
        </w:rPr>
        <w:t>; Kitagawa</w:t>
      </w:r>
      <w:r w:rsidR="00000000" w:rsidRPr="00946740">
        <w:rPr>
          <w:spacing w:val="-1"/>
          <w:w w:val="110"/>
        </w:rPr>
        <w:t xml:space="preserve"> </w:t>
      </w:r>
      <w:hyperlink w:anchor="_bookmark61" w:history="1">
        <w:r w:rsidR="007A46B2" w:rsidRPr="00946740">
          <w:rPr>
            <w:color w:val="0000FF"/>
            <w:w w:val="110"/>
          </w:rPr>
          <w:t>1955</w:t>
        </w:r>
      </w:hyperlink>
      <w:r w:rsidR="00000000" w:rsidRPr="00946740">
        <w:rPr>
          <w:w w:val="110"/>
        </w:rPr>
        <w:t>;</w:t>
      </w:r>
      <w:r w:rsidR="00000000" w:rsidRPr="00946740">
        <w:rPr>
          <w:spacing w:val="-1"/>
          <w:w w:val="110"/>
        </w:rPr>
        <w:t xml:space="preserve"> </w:t>
      </w:r>
      <w:r w:rsidR="00000000" w:rsidRPr="00946740">
        <w:rPr>
          <w:w w:val="110"/>
        </w:rPr>
        <w:t>Oaxaca</w:t>
      </w:r>
      <w:r w:rsidR="00000000" w:rsidRPr="00946740">
        <w:rPr>
          <w:spacing w:val="-1"/>
          <w:w w:val="110"/>
        </w:rPr>
        <w:t xml:space="preserve"> </w:t>
      </w:r>
      <w:hyperlink w:anchor="_bookmark63" w:history="1">
        <w:r w:rsidR="007A46B2" w:rsidRPr="00946740">
          <w:rPr>
            <w:color w:val="0000FF"/>
            <w:w w:val="110"/>
          </w:rPr>
          <w:t>1973</w:t>
        </w:r>
      </w:hyperlink>
      <w:r w:rsidR="00000000" w:rsidRPr="00946740">
        <w:rPr>
          <w:w w:val="110"/>
        </w:rPr>
        <w:t>).</w:t>
      </w:r>
    </w:p>
    <w:p w14:paraId="019F2889" w14:textId="40F989F7" w:rsidR="007A46B2" w:rsidRPr="00946740" w:rsidRDefault="00000000">
      <w:pPr>
        <w:pStyle w:val="BodyText"/>
        <w:spacing w:before="4" w:line="256" w:lineRule="auto"/>
        <w:ind w:left="116" w:right="1072" w:firstLine="351"/>
        <w:jc w:val="both"/>
      </w:pPr>
      <w:r w:rsidRPr="00946740">
        <w:rPr>
          <w:w w:val="110"/>
        </w:rPr>
        <w:t xml:space="preserve">The central assumption underpinning my estimation strategy is based on the hypothesis that individuals born to a HW person exhibit comparable characteristics to their peers of WH descent, especially in areas </w:t>
      </w:r>
      <w:r w:rsidR="00AD294B">
        <w:rPr>
          <w:spacing w:val="40"/>
          <w:w w:val="110"/>
        </w:rPr>
        <w:t xml:space="preserve">like </w:t>
      </w:r>
      <w:r w:rsidRPr="00946740">
        <w:rPr>
          <w:w w:val="110"/>
        </w:rPr>
        <w:t>educational background, skill sets, and work experiences that are significant</w:t>
      </w:r>
      <w:r w:rsidRPr="00946740">
        <w:rPr>
          <w:spacing w:val="-4"/>
          <w:w w:val="110"/>
        </w:rPr>
        <w:t xml:space="preserve"> </w:t>
      </w:r>
      <w:r w:rsidRPr="00946740">
        <w:rPr>
          <w:w w:val="110"/>
        </w:rPr>
        <w:t>determinants</w:t>
      </w:r>
      <w:r w:rsidRPr="00946740">
        <w:rPr>
          <w:spacing w:val="-4"/>
          <w:w w:val="110"/>
        </w:rPr>
        <w:t xml:space="preserve"> </w:t>
      </w:r>
      <w:r w:rsidRPr="00946740">
        <w:rPr>
          <w:w w:val="110"/>
        </w:rPr>
        <w:t>in</w:t>
      </w:r>
      <w:r w:rsidRPr="00946740">
        <w:rPr>
          <w:spacing w:val="-5"/>
          <w:w w:val="110"/>
        </w:rPr>
        <w:t xml:space="preserve"> </w:t>
      </w:r>
      <w:r w:rsidRPr="00946740">
        <w:rPr>
          <w:w w:val="110"/>
        </w:rPr>
        <w:t>employment</w:t>
      </w:r>
      <w:r w:rsidRPr="00946740">
        <w:rPr>
          <w:spacing w:val="-4"/>
          <w:w w:val="110"/>
        </w:rPr>
        <w:t xml:space="preserve"> </w:t>
      </w:r>
      <w:r w:rsidRPr="00946740">
        <w:rPr>
          <w:w w:val="110"/>
        </w:rPr>
        <w:t>opportunities,</w:t>
      </w:r>
      <w:r w:rsidRPr="00946740">
        <w:rPr>
          <w:spacing w:val="-4"/>
          <w:w w:val="110"/>
        </w:rPr>
        <w:t xml:space="preserve"> </w:t>
      </w:r>
      <w:r w:rsidRPr="00946740">
        <w:rPr>
          <w:w w:val="110"/>
        </w:rPr>
        <w:t>salary</w:t>
      </w:r>
      <w:r w:rsidRPr="00946740">
        <w:rPr>
          <w:spacing w:val="-5"/>
          <w:w w:val="110"/>
        </w:rPr>
        <w:t xml:space="preserve"> </w:t>
      </w:r>
      <w:r w:rsidRPr="00946740">
        <w:rPr>
          <w:w w:val="110"/>
        </w:rPr>
        <w:t>levels,</w:t>
      </w:r>
      <w:r w:rsidRPr="00946740">
        <w:rPr>
          <w:spacing w:val="-4"/>
          <w:w w:val="110"/>
        </w:rPr>
        <w:t xml:space="preserve"> </w:t>
      </w:r>
      <w:r w:rsidRPr="00946740">
        <w:rPr>
          <w:w w:val="110"/>
        </w:rPr>
        <w:t>and</w:t>
      </w:r>
      <w:r w:rsidRPr="00946740">
        <w:rPr>
          <w:spacing w:val="-4"/>
          <w:w w:val="110"/>
        </w:rPr>
        <w:t xml:space="preserve"> </w:t>
      </w:r>
      <w:r w:rsidRPr="00946740">
        <w:rPr>
          <w:w w:val="110"/>
        </w:rPr>
        <w:t>career</w:t>
      </w:r>
      <w:r w:rsidRPr="00946740">
        <w:rPr>
          <w:spacing w:val="-5"/>
          <w:w w:val="110"/>
        </w:rPr>
        <w:t xml:space="preserve"> </w:t>
      </w:r>
      <w:r w:rsidRPr="00946740">
        <w:rPr>
          <w:w w:val="110"/>
        </w:rPr>
        <w:t>advance</w:t>
      </w:r>
      <w:r w:rsidRPr="00946740">
        <w:rPr>
          <w:spacing w:val="-2"/>
          <w:w w:val="110"/>
        </w:rPr>
        <w:t>ment.</w:t>
      </w:r>
    </w:p>
    <w:p w14:paraId="51E2D0F5" w14:textId="53CFDA01" w:rsidR="007A46B2" w:rsidRPr="00946740" w:rsidRDefault="00000000">
      <w:pPr>
        <w:pStyle w:val="BodyText"/>
        <w:spacing w:before="1" w:line="256" w:lineRule="auto"/>
        <w:ind w:left="116" w:right="1073" w:firstLine="351"/>
        <w:jc w:val="both"/>
      </w:pPr>
      <w:r w:rsidRPr="00946740">
        <w:rPr>
          <w:w w:val="110"/>
        </w:rPr>
        <w:t>Two</w:t>
      </w:r>
      <w:r w:rsidRPr="00946740">
        <w:rPr>
          <w:spacing w:val="-1"/>
          <w:w w:val="110"/>
        </w:rPr>
        <w:t xml:space="preserve"> </w:t>
      </w:r>
      <w:r w:rsidRPr="00946740">
        <w:rPr>
          <w:w w:val="110"/>
        </w:rPr>
        <w:t>primary</w:t>
      </w:r>
      <w:r w:rsidRPr="00946740">
        <w:rPr>
          <w:spacing w:val="-1"/>
          <w:w w:val="110"/>
        </w:rPr>
        <w:t xml:space="preserve"> </w:t>
      </w:r>
      <w:r w:rsidRPr="00946740">
        <w:rPr>
          <w:w w:val="110"/>
        </w:rPr>
        <w:t>reasons</w:t>
      </w:r>
      <w:r w:rsidRPr="00946740">
        <w:rPr>
          <w:spacing w:val="-1"/>
          <w:w w:val="110"/>
        </w:rPr>
        <w:t xml:space="preserve"> </w:t>
      </w:r>
      <w:r w:rsidRPr="00946740">
        <w:rPr>
          <w:w w:val="110"/>
        </w:rPr>
        <w:t>underscore</w:t>
      </w:r>
      <w:r w:rsidRPr="00946740">
        <w:rPr>
          <w:spacing w:val="-1"/>
          <w:w w:val="110"/>
        </w:rPr>
        <w:t xml:space="preserve"> </w:t>
      </w:r>
      <w:r w:rsidRPr="00946740">
        <w:rPr>
          <w:w w:val="110"/>
        </w:rPr>
        <w:t>this</w:t>
      </w:r>
      <w:r w:rsidRPr="00946740">
        <w:rPr>
          <w:spacing w:val="-1"/>
          <w:w w:val="110"/>
        </w:rPr>
        <w:t xml:space="preserve"> </w:t>
      </w:r>
      <w:r w:rsidRPr="00946740">
        <w:rPr>
          <w:w w:val="110"/>
        </w:rPr>
        <w:t>assumption.</w:t>
      </w:r>
      <w:r w:rsidRPr="00946740">
        <w:rPr>
          <w:spacing w:val="26"/>
          <w:w w:val="110"/>
        </w:rPr>
        <w:t xml:space="preserve"> </w:t>
      </w:r>
      <w:r w:rsidRPr="00946740">
        <w:rPr>
          <w:w w:val="110"/>
        </w:rPr>
        <w:t>First, there</w:t>
      </w:r>
      <w:r w:rsidRPr="00946740">
        <w:rPr>
          <w:spacing w:val="-1"/>
          <w:w w:val="110"/>
        </w:rPr>
        <w:t xml:space="preserve"> </w:t>
      </w:r>
      <w:r w:rsidRPr="00946740">
        <w:rPr>
          <w:w w:val="110"/>
        </w:rPr>
        <w:t>is</w:t>
      </w:r>
      <w:r w:rsidRPr="00946740">
        <w:rPr>
          <w:spacing w:val="-1"/>
          <w:w w:val="110"/>
        </w:rPr>
        <w:t xml:space="preserve"> </w:t>
      </w:r>
      <w:r w:rsidRPr="00946740">
        <w:rPr>
          <w:w w:val="110"/>
        </w:rPr>
        <w:t>a</w:t>
      </w:r>
      <w:r w:rsidRPr="00946740">
        <w:rPr>
          <w:spacing w:val="-1"/>
          <w:w w:val="110"/>
        </w:rPr>
        <w:t xml:space="preserve"> </w:t>
      </w:r>
      <w:r w:rsidRPr="00946740">
        <w:rPr>
          <w:w w:val="110"/>
        </w:rPr>
        <w:t>significant</w:t>
      </w:r>
      <w:r w:rsidRPr="00946740">
        <w:rPr>
          <w:spacing w:val="-1"/>
          <w:w w:val="110"/>
        </w:rPr>
        <w:t xml:space="preserve"> </w:t>
      </w:r>
      <w:r w:rsidRPr="00946740">
        <w:rPr>
          <w:w w:val="110"/>
        </w:rPr>
        <w:t>selection in the marriage market.</w:t>
      </w:r>
      <w:r w:rsidRPr="00946740">
        <w:rPr>
          <w:spacing w:val="31"/>
          <w:w w:val="110"/>
        </w:rPr>
        <w:t xml:space="preserve"> </w:t>
      </w:r>
      <w:r w:rsidRPr="00946740">
        <w:rPr>
          <w:w w:val="110"/>
        </w:rPr>
        <w:t xml:space="preserve">Since belonging to the Hispanic out-group </w:t>
      </w:r>
      <w:r w:rsidR="00AD294B">
        <w:rPr>
          <w:w w:val="110"/>
        </w:rPr>
        <w:t>brings</w:t>
      </w:r>
      <w:r w:rsidRPr="00946740">
        <w:rPr>
          <w:w w:val="110"/>
        </w:rPr>
        <w:t xml:space="preserve"> negative</w:t>
      </w:r>
      <w:r w:rsidR="00AD294B">
        <w:rPr>
          <w:w w:val="110"/>
        </w:rPr>
        <w:t xml:space="preserve"> societal</w:t>
      </w:r>
      <w:r w:rsidRPr="00946740">
        <w:rPr>
          <w:w w:val="110"/>
        </w:rPr>
        <w:t xml:space="preserve"> </w:t>
      </w:r>
      <w:r w:rsidR="00AD294B">
        <w:rPr>
          <w:w w:val="110"/>
        </w:rPr>
        <w:t>effects</w:t>
      </w:r>
      <w:r w:rsidRPr="00946740">
        <w:rPr>
          <w:w w:val="110"/>
        </w:rPr>
        <w:t xml:space="preserve">, </w:t>
      </w:r>
      <w:r w:rsidR="00AD294B">
        <w:rPr>
          <w:w w:val="110"/>
        </w:rPr>
        <w:t>it is worth exploring factors common between</w:t>
      </w:r>
      <w:r w:rsidRPr="00946740">
        <w:rPr>
          <w:w w:val="110"/>
        </w:rPr>
        <w:t xml:space="preserve"> White women that </w:t>
      </w:r>
      <w:r w:rsidR="00AD294B">
        <w:rPr>
          <w:w w:val="110"/>
        </w:rPr>
        <w:t>have children with Hispanic men</w:t>
      </w:r>
      <w:r w:rsidRPr="00946740">
        <w:rPr>
          <w:w w:val="110"/>
        </w:rPr>
        <w:t>.</w:t>
      </w:r>
      <w:r w:rsidRPr="00946740">
        <w:rPr>
          <w:spacing w:val="35"/>
          <w:w w:val="110"/>
        </w:rPr>
        <w:t xml:space="preserve"> </w:t>
      </w:r>
      <w:r w:rsidRPr="00946740">
        <w:rPr>
          <w:w w:val="110"/>
        </w:rPr>
        <w:t>Second, fathers and mothers influence human capital accumulation differently</w:t>
      </w:r>
      <w:r w:rsidRPr="00946740">
        <w:rPr>
          <w:spacing w:val="-9"/>
          <w:w w:val="110"/>
        </w:rPr>
        <w:t xml:space="preserve"> </w:t>
      </w:r>
      <w:r w:rsidRPr="00946740">
        <w:rPr>
          <w:w w:val="110"/>
        </w:rPr>
        <w:t>(Kimball,</w:t>
      </w:r>
      <w:r w:rsidRPr="00946740">
        <w:rPr>
          <w:spacing w:val="-8"/>
          <w:w w:val="110"/>
        </w:rPr>
        <w:t xml:space="preserve"> </w:t>
      </w:r>
      <w:r w:rsidRPr="00946740">
        <w:rPr>
          <w:w w:val="110"/>
        </w:rPr>
        <w:t>Sahm,</w:t>
      </w:r>
      <w:r w:rsidRPr="00946740">
        <w:rPr>
          <w:spacing w:val="-7"/>
          <w:w w:val="110"/>
        </w:rPr>
        <w:t xml:space="preserve"> </w:t>
      </w:r>
      <w:r w:rsidRPr="00946740">
        <w:rPr>
          <w:w w:val="110"/>
        </w:rPr>
        <w:t>and</w:t>
      </w:r>
      <w:r w:rsidRPr="00946740">
        <w:rPr>
          <w:spacing w:val="-10"/>
          <w:w w:val="110"/>
        </w:rPr>
        <w:t xml:space="preserve"> </w:t>
      </w:r>
      <w:r w:rsidRPr="00946740">
        <w:rPr>
          <w:w w:val="110"/>
        </w:rPr>
        <w:t>Shapiro</w:t>
      </w:r>
      <w:r w:rsidRPr="00946740">
        <w:rPr>
          <w:spacing w:val="-9"/>
          <w:w w:val="110"/>
        </w:rPr>
        <w:t xml:space="preserve"> </w:t>
      </w:r>
      <w:hyperlink w:anchor="_bookmark60" w:history="1">
        <w:r w:rsidR="007A46B2" w:rsidRPr="00946740">
          <w:rPr>
            <w:color w:val="0000FF"/>
            <w:w w:val="110"/>
          </w:rPr>
          <w:t>2009</w:t>
        </w:r>
      </w:hyperlink>
      <w:r w:rsidRPr="00946740">
        <w:rPr>
          <w:w w:val="110"/>
        </w:rPr>
        <w:t>;</w:t>
      </w:r>
      <w:r w:rsidRPr="00946740">
        <w:rPr>
          <w:spacing w:val="-6"/>
          <w:w w:val="110"/>
        </w:rPr>
        <w:t xml:space="preserve"> </w:t>
      </w:r>
      <w:r w:rsidRPr="00946740">
        <w:rPr>
          <w:w w:val="110"/>
        </w:rPr>
        <w:t>Magruder</w:t>
      </w:r>
      <w:r w:rsidRPr="00946740">
        <w:rPr>
          <w:spacing w:val="-9"/>
          <w:w w:val="110"/>
        </w:rPr>
        <w:t xml:space="preserve"> </w:t>
      </w:r>
      <w:hyperlink w:anchor="_bookmark62" w:history="1">
        <w:r w:rsidR="007A46B2" w:rsidRPr="00946740">
          <w:rPr>
            <w:color w:val="0000FF"/>
            <w:w w:val="110"/>
          </w:rPr>
          <w:t>2010</w:t>
        </w:r>
      </w:hyperlink>
      <w:r w:rsidRPr="00946740">
        <w:rPr>
          <w:w w:val="110"/>
        </w:rPr>
        <w:t>).</w:t>
      </w:r>
      <w:r w:rsidRPr="00946740">
        <w:rPr>
          <w:spacing w:val="15"/>
          <w:w w:val="110"/>
        </w:rPr>
        <w:t xml:space="preserve"> </w:t>
      </w:r>
      <w:r w:rsidRPr="00946740">
        <w:rPr>
          <w:w w:val="110"/>
        </w:rPr>
        <w:t>If</w:t>
      </w:r>
      <w:r w:rsidRPr="00946740">
        <w:rPr>
          <w:spacing w:val="-9"/>
          <w:w w:val="110"/>
        </w:rPr>
        <w:t xml:space="preserve"> </w:t>
      </w:r>
      <w:r w:rsidRPr="00946740">
        <w:rPr>
          <w:w w:val="110"/>
        </w:rPr>
        <w:t>marriage</w:t>
      </w:r>
      <w:r w:rsidRPr="00946740">
        <w:rPr>
          <w:spacing w:val="-9"/>
          <w:w w:val="110"/>
        </w:rPr>
        <w:t xml:space="preserve"> </w:t>
      </w:r>
      <w:r w:rsidR="00AD294B">
        <w:rPr>
          <w:w w:val="110"/>
        </w:rPr>
        <w:t>were</w:t>
      </w:r>
      <w:r w:rsidRPr="00946740">
        <w:rPr>
          <w:spacing w:val="-10"/>
          <w:w w:val="110"/>
        </w:rPr>
        <w:t xml:space="preserve"> </w:t>
      </w:r>
      <w:r w:rsidRPr="00946740">
        <w:rPr>
          <w:w w:val="110"/>
        </w:rPr>
        <w:t>random,</w:t>
      </w:r>
      <w:r w:rsidRPr="00946740">
        <w:rPr>
          <w:spacing w:val="-7"/>
          <w:w w:val="110"/>
        </w:rPr>
        <w:t xml:space="preserve"> </w:t>
      </w:r>
      <w:r w:rsidRPr="00946740">
        <w:rPr>
          <w:w w:val="110"/>
        </w:rPr>
        <w:t>then WH households might be a better environment for children. Using the CPS and the US Census, I will evaluate these empirical concerns.</w:t>
      </w:r>
    </w:p>
    <w:p w14:paraId="057721E6" w14:textId="7E62077B" w:rsidR="007A46B2" w:rsidRPr="00946740" w:rsidRDefault="00000000">
      <w:pPr>
        <w:pStyle w:val="BodyText"/>
        <w:spacing w:before="3" w:line="256" w:lineRule="auto"/>
        <w:ind w:left="116" w:right="1072" w:firstLine="351"/>
        <w:jc w:val="both"/>
      </w:pPr>
      <w:commentRangeStart w:id="52"/>
      <w:commentRangeStart w:id="53"/>
      <w:r w:rsidRPr="00946740">
        <w:rPr>
          <w:w w:val="110"/>
        </w:rPr>
        <w:t>The</w:t>
      </w:r>
      <w:r w:rsidR="00742734">
        <w:rPr>
          <w:w w:val="110"/>
        </w:rPr>
        <w:t>se</w:t>
      </w:r>
      <w:r w:rsidRPr="00946740">
        <w:rPr>
          <w:spacing w:val="-7"/>
          <w:w w:val="110"/>
        </w:rPr>
        <w:t xml:space="preserve"> </w:t>
      </w:r>
      <w:r w:rsidR="00742734">
        <w:rPr>
          <w:w w:val="110"/>
        </w:rPr>
        <w:t>issues</w:t>
      </w:r>
      <w:r w:rsidRPr="00946740">
        <w:rPr>
          <w:spacing w:val="-7"/>
          <w:w w:val="110"/>
        </w:rPr>
        <w:t xml:space="preserve"> </w:t>
      </w:r>
      <w:r w:rsidRPr="00946740">
        <w:rPr>
          <w:w w:val="110"/>
        </w:rPr>
        <w:t>could</w:t>
      </w:r>
      <w:r w:rsidRPr="00946740">
        <w:rPr>
          <w:spacing w:val="-7"/>
          <w:w w:val="110"/>
        </w:rPr>
        <w:t xml:space="preserve"> </w:t>
      </w:r>
      <w:r w:rsidRPr="00946740">
        <w:rPr>
          <w:w w:val="110"/>
        </w:rPr>
        <w:t>be</w:t>
      </w:r>
      <w:r w:rsidRPr="00946740">
        <w:rPr>
          <w:spacing w:val="-7"/>
          <w:w w:val="110"/>
        </w:rPr>
        <w:t xml:space="preserve"> </w:t>
      </w:r>
      <w:r w:rsidRPr="00946740">
        <w:rPr>
          <w:w w:val="110"/>
        </w:rPr>
        <w:t>addressed</w:t>
      </w:r>
      <w:r w:rsidRPr="00946740">
        <w:rPr>
          <w:spacing w:val="-7"/>
          <w:w w:val="110"/>
        </w:rPr>
        <w:t xml:space="preserve"> </w:t>
      </w:r>
      <w:r w:rsidRPr="00946740">
        <w:rPr>
          <w:w w:val="110"/>
        </w:rPr>
        <w:t>by</w:t>
      </w:r>
      <w:r w:rsidRPr="00946740">
        <w:rPr>
          <w:spacing w:val="-7"/>
          <w:w w:val="110"/>
        </w:rPr>
        <w:t xml:space="preserve"> </w:t>
      </w:r>
      <w:r w:rsidR="00742734">
        <w:rPr>
          <w:spacing w:val="-7"/>
          <w:w w:val="110"/>
        </w:rPr>
        <w:t xml:space="preserve">selecting </w:t>
      </w:r>
      <w:r w:rsidRPr="00946740">
        <w:rPr>
          <w:w w:val="110"/>
        </w:rPr>
        <w:t>partners among interethnic couples.</w:t>
      </w:r>
      <w:r w:rsidRPr="00946740">
        <w:rPr>
          <w:spacing w:val="40"/>
          <w:w w:val="110"/>
        </w:rPr>
        <w:t xml:space="preserve"> </w:t>
      </w:r>
      <w:commentRangeEnd w:id="52"/>
      <w:r w:rsidR="00742734">
        <w:rPr>
          <w:rStyle w:val="CommentReference"/>
        </w:rPr>
        <w:commentReference w:id="52"/>
      </w:r>
      <w:r w:rsidRPr="00946740">
        <w:rPr>
          <w:w w:val="110"/>
        </w:rPr>
        <w:t xml:space="preserve">The average White person exhibits </w:t>
      </w:r>
      <w:commentRangeStart w:id="54"/>
      <w:r w:rsidRPr="00946740">
        <w:rPr>
          <w:w w:val="110"/>
        </w:rPr>
        <w:t xml:space="preserve">better observable characteristics </w:t>
      </w:r>
      <w:commentRangeEnd w:id="54"/>
      <w:r w:rsidR="00742734">
        <w:rPr>
          <w:rStyle w:val="CommentReference"/>
        </w:rPr>
        <w:commentReference w:id="54"/>
      </w:r>
      <w:r w:rsidRPr="00946740">
        <w:rPr>
          <w:w w:val="110"/>
        </w:rPr>
        <w:t>than the average Hispanic</w:t>
      </w:r>
      <w:r w:rsidR="00742734">
        <w:rPr>
          <w:w w:val="110"/>
        </w:rPr>
        <w:t xml:space="preserve"> person</w:t>
      </w:r>
      <w:r w:rsidRPr="00946740">
        <w:rPr>
          <w:w w:val="110"/>
        </w:rPr>
        <w:t>.</w:t>
      </w:r>
      <w:r w:rsidRPr="00946740">
        <w:rPr>
          <w:spacing w:val="40"/>
          <w:w w:val="110"/>
        </w:rPr>
        <w:t xml:space="preserve"> </w:t>
      </w:r>
      <w:r w:rsidR="00742734">
        <w:rPr>
          <w:w w:val="110"/>
        </w:rPr>
        <w:t>If</w:t>
      </w:r>
      <w:r w:rsidRPr="00946740">
        <w:rPr>
          <w:w w:val="110"/>
        </w:rPr>
        <w:t xml:space="preserve"> marriages were random, the White husband in a WH marriage would have </w:t>
      </w:r>
      <w:commentRangeStart w:id="55"/>
      <w:r w:rsidRPr="00946740">
        <w:rPr>
          <w:w w:val="110"/>
        </w:rPr>
        <w:t xml:space="preserve">better traits </w:t>
      </w:r>
      <w:commentRangeEnd w:id="55"/>
      <w:r w:rsidR="00742734">
        <w:rPr>
          <w:rStyle w:val="CommentReference"/>
        </w:rPr>
        <w:commentReference w:id="55"/>
      </w:r>
      <w:r w:rsidRPr="00946740">
        <w:rPr>
          <w:w w:val="110"/>
        </w:rPr>
        <w:t xml:space="preserve">than </w:t>
      </w:r>
      <w:r w:rsidR="00742734">
        <w:rPr>
          <w:w w:val="110"/>
        </w:rPr>
        <w:t xml:space="preserve">his </w:t>
      </w:r>
      <w:r w:rsidRPr="00946740">
        <w:rPr>
          <w:w w:val="110"/>
        </w:rPr>
        <w:t>wife, and the White wife</w:t>
      </w:r>
      <w:r w:rsidRPr="00946740">
        <w:rPr>
          <w:spacing w:val="-1"/>
          <w:w w:val="110"/>
        </w:rPr>
        <w:t xml:space="preserve"> </w:t>
      </w:r>
      <w:r w:rsidRPr="00946740">
        <w:rPr>
          <w:w w:val="110"/>
        </w:rPr>
        <w:t>in</w:t>
      </w:r>
      <w:r w:rsidRPr="00946740">
        <w:rPr>
          <w:spacing w:val="-1"/>
          <w:w w:val="110"/>
        </w:rPr>
        <w:t xml:space="preserve"> </w:t>
      </w:r>
      <w:r w:rsidRPr="00946740">
        <w:rPr>
          <w:w w:val="110"/>
        </w:rPr>
        <w:t>the</w:t>
      </w:r>
      <w:r w:rsidRPr="00946740">
        <w:rPr>
          <w:spacing w:val="-1"/>
          <w:w w:val="110"/>
        </w:rPr>
        <w:t xml:space="preserve"> </w:t>
      </w:r>
      <w:r w:rsidRPr="00946740">
        <w:rPr>
          <w:w w:val="110"/>
        </w:rPr>
        <w:t>HW marriage</w:t>
      </w:r>
      <w:r w:rsidRPr="00946740">
        <w:rPr>
          <w:spacing w:val="-1"/>
          <w:w w:val="110"/>
        </w:rPr>
        <w:t xml:space="preserve"> </w:t>
      </w:r>
      <w:r w:rsidRPr="00946740">
        <w:rPr>
          <w:w w:val="110"/>
        </w:rPr>
        <w:t>would</w:t>
      </w:r>
      <w:r w:rsidRPr="00946740">
        <w:rPr>
          <w:spacing w:val="-1"/>
          <w:w w:val="110"/>
        </w:rPr>
        <w:t xml:space="preserve"> </w:t>
      </w:r>
      <w:r w:rsidRPr="00946740">
        <w:rPr>
          <w:w w:val="110"/>
        </w:rPr>
        <w:t>have</w:t>
      </w:r>
      <w:r w:rsidRPr="00946740">
        <w:rPr>
          <w:spacing w:val="-1"/>
          <w:w w:val="110"/>
        </w:rPr>
        <w:t xml:space="preserve"> </w:t>
      </w:r>
      <w:r w:rsidRPr="00946740">
        <w:rPr>
          <w:w w:val="110"/>
        </w:rPr>
        <w:t>the</w:t>
      </w:r>
      <w:r w:rsidRPr="00946740">
        <w:rPr>
          <w:spacing w:val="-1"/>
          <w:w w:val="110"/>
        </w:rPr>
        <w:t xml:space="preserve"> </w:t>
      </w:r>
      <w:commentRangeStart w:id="56"/>
      <w:r w:rsidRPr="00946740">
        <w:rPr>
          <w:w w:val="110"/>
        </w:rPr>
        <w:t>stronger</w:t>
      </w:r>
      <w:r w:rsidRPr="00946740">
        <w:rPr>
          <w:spacing w:val="-1"/>
          <w:w w:val="110"/>
        </w:rPr>
        <w:t xml:space="preserve"> </w:t>
      </w:r>
      <w:r w:rsidRPr="00946740">
        <w:rPr>
          <w:w w:val="110"/>
        </w:rPr>
        <w:t xml:space="preserve">traits. </w:t>
      </w:r>
      <w:commentRangeEnd w:id="56"/>
      <w:r w:rsidR="00742734">
        <w:rPr>
          <w:rStyle w:val="CommentReference"/>
        </w:rPr>
        <w:commentReference w:id="56"/>
      </w:r>
      <w:r w:rsidRPr="00946740">
        <w:rPr>
          <w:w w:val="110"/>
        </w:rPr>
        <w:t>Random</w:t>
      </w:r>
      <w:r w:rsidRPr="00946740">
        <w:rPr>
          <w:spacing w:val="-1"/>
          <w:w w:val="110"/>
        </w:rPr>
        <w:t xml:space="preserve"> </w:t>
      </w:r>
      <w:r w:rsidRPr="00946740">
        <w:rPr>
          <w:w w:val="110"/>
        </w:rPr>
        <w:t>matching</w:t>
      </w:r>
      <w:r w:rsidRPr="00946740">
        <w:rPr>
          <w:spacing w:val="-1"/>
          <w:w w:val="110"/>
        </w:rPr>
        <w:t xml:space="preserve"> </w:t>
      </w:r>
      <w:r w:rsidRPr="00946740">
        <w:rPr>
          <w:w w:val="110"/>
        </w:rPr>
        <w:t>in</w:t>
      </w:r>
      <w:r w:rsidRPr="00946740">
        <w:rPr>
          <w:spacing w:val="-1"/>
          <w:w w:val="110"/>
        </w:rPr>
        <w:t xml:space="preserve"> </w:t>
      </w:r>
      <w:r w:rsidRPr="00946740">
        <w:rPr>
          <w:w w:val="110"/>
        </w:rPr>
        <w:t>marriages would</w:t>
      </w:r>
      <w:r w:rsidRPr="00946740">
        <w:rPr>
          <w:spacing w:val="-5"/>
          <w:w w:val="110"/>
        </w:rPr>
        <w:t xml:space="preserve"> </w:t>
      </w:r>
      <w:r w:rsidRPr="00946740">
        <w:rPr>
          <w:w w:val="110"/>
        </w:rPr>
        <w:t>pose</w:t>
      </w:r>
      <w:r w:rsidRPr="00946740">
        <w:rPr>
          <w:spacing w:val="-5"/>
          <w:w w:val="110"/>
        </w:rPr>
        <w:t xml:space="preserve"> </w:t>
      </w:r>
      <w:r w:rsidRPr="00946740">
        <w:rPr>
          <w:w w:val="110"/>
        </w:rPr>
        <w:t>a</w:t>
      </w:r>
      <w:r w:rsidRPr="00946740">
        <w:rPr>
          <w:spacing w:val="-5"/>
          <w:w w:val="110"/>
        </w:rPr>
        <w:t xml:space="preserve"> </w:t>
      </w:r>
      <w:r w:rsidRPr="00946740">
        <w:rPr>
          <w:w w:val="110"/>
        </w:rPr>
        <w:t>challenge</w:t>
      </w:r>
      <w:r w:rsidRPr="00946740">
        <w:rPr>
          <w:spacing w:val="-5"/>
          <w:w w:val="110"/>
        </w:rPr>
        <w:t xml:space="preserve"> </w:t>
      </w:r>
      <w:r w:rsidRPr="00946740">
        <w:rPr>
          <w:w w:val="110"/>
        </w:rPr>
        <w:t>to</w:t>
      </w:r>
      <w:r w:rsidRPr="00946740">
        <w:rPr>
          <w:spacing w:val="-5"/>
          <w:w w:val="110"/>
        </w:rPr>
        <w:t xml:space="preserve"> </w:t>
      </w:r>
      <w:r w:rsidRPr="00946740">
        <w:rPr>
          <w:w w:val="110"/>
        </w:rPr>
        <w:t>the</w:t>
      </w:r>
      <w:r w:rsidRPr="00946740">
        <w:rPr>
          <w:spacing w:val="-5"/>
          <w:w w:val="110"/>
        </w:rPr>
        <w:t xml:space="preserve"> </w:t>
      </w:r>
      <w:r w:rsidRPr="00946740">
        <w:rPr>
          <w:w w:val="110"/>
        </w:rPr>
        <w:t>identification</w:t>
      </w:r>
      <w:r w:rsidRPr="00946740">
        <w:rPr>
          <w:spacing w:val="-5"/>
          <w:w w:val="110"/>
        </w:rPr>
        <w:t xml:space="preserve"> </w:t>
      </w:r>
      <w:r w:rsidRPr="00946740">
        <w:rPr>
          <w:w w:val="110"/>
        </w:rPr>
        <w:t>strategy. This</w:t>
      </w:r>
      <w:r w:rsidRPr="00946740">
        <w:rPr>
          <w:spacing w:val="-5"/>
          <w:w w:val="110"/>
        </w:rPr>
        <w:t xml:space="preserve"> </w:t>
      </w:r>
      <w:r w:rsidRPr="00946740">
        <w:rPr>
          <w:w w:val="110"/>
        </w:rPr>
        <w:t>is</w:t>
      </w:r>
      <w:r w:rsidRPr="00946740">
        <w:rPr>
          <w:spacing w:val="-5"/>
          <w:w w:val="110"/>
        </w:rPr>
        <w:t xml:space="preserve"> </w:t>
      </w:r>
      <w:r w:rsidRPr="00946740">
        <w:rPr>
          <w:w w:val="110"/>
        </w:rPr>
        <w:t>because</w:t>
      </w:r>
      <w:r w:rsidRPr="00946740">
        <w:rPr>
          <w:spacing w:val="-5"/>
          <w:w w:val="110"/>
        </w:rPr>
        <w:t xml:space="preserve"> </w:t>
      </w:r>
      <w:r w:rsidRPr="00946740">
        <w:rPr>
          <w:w w:val="110"/>
        </w:rPr>
        <w:t>parents</w:t>
      </w:r>
      <w:r w:rsidRPr="00946740">
        <w:rPr>
          <w:spacing w:val="-5"/>
          <w:w w:val="110"/>
        </w:rPr>
        <w:t xml:space="preserve"> </w:t>
      </w:r>
      <w:r w:rsidRPr="00946740">
        <w:rPr>
          <w:w w:val="110"/>
        </w:rPr>
        <w:t>are</w:t>
      </w:r>
      <w:r w:rsidRPr="00946740">
        <w:rPr>
          <w:spacing w:val="-5"/>
          <w:w w:val="110"/>
        </w:rPr>
        <w:t xml:space="preserve"> </w:t>
      </w:r>
      <w:r w:rsidRPr="00946740">
        <w:rPr>
          <w:w w:val="110"/>
        </w:rPr>
        <w:t>not</w:t>
      </w:r>
      <w:r w:rsidRPr="00946740">
        <w:rPr>
          <w:spacing w:val="-5"/>
          <w:w w:val="110"/>
        </w:rPr>
        <w:t xml:space="preserve"> </w:t>
      </w:r>
      <w:r w:rsidRPr="00946740">
        <w:rPr>
          <w:w w:val="110"/>
        </w:rPr>
        <w:t>perfect substitutes in the inter-generational transmission of human capital.</w:t>
      </w:r>
      <w:r w:rsidRPr="00946740">
        <w:rPr>
          <w:spacing w:val="40"/>
          <w:w w:val="110"/>
        </w:rPr>
        <w:t xml:space="preserve"> </w:t>
      </w:r>
      <w:r w:rsidRPr="00946740">
        <w:rPr>
          <w:w w:val="110"/>
        </w:rPr>
        <w:t>Consequently, differences</w:t>
      </w:r>
      <w:r w:rsidRPr="00946740">
        <w:rPr>
          <w:spacing w:val="-9"/>
          <w:w w:val="110"/>
        </w:rPr>
        <w:t xml:space="preserve"> </w:t>
      </w:r>
      <w:r w:rsidRPr="00946740">
        <w:rPr>
          <w:w w:val="110"/>
        </w:rPr>
        <w:t>in</w:t>
      </w:r>
      <w:r w:rsidRPr="00946740">
        <w:rPr>
          <w:spacing w:val="-9"/>
          <w:w w:val="110"/>
        </w:rPr>
        <w:t xml:space="preserve"> </w:t>
      </w:r>
      <w:r w:rsidRPr="00946740">
        <w:rPr>
          <w:w w:val="110"/>
        </w:rPr>
        <w:t>parental</w:t>
      </w:r>
      <w:r w:rsidRPr="00946740">
        <w:rPr>
          <w:spacing w:val="-9"/>
          <w:w w:val="110"/>
        </w:rPr>
        <w:t xml:space="preserve"> </w:t>
      </w:r>
      <w:r w:rsidRPr="00946740">
        <w:rPr>
          <w:w w:val="110"/>
        </w:rPr>
        <w:t>background</w:t>
      </w:r>
      <w:r w:rsidRPr="00946740">
        <w:rPr>
          <w:spacing w:val="-9"/>
          <w:w w:val="110"/>
        </w:rPr>
        <w:t xml:space="preserve"> </w:t>
      </w:r>
      <w:r w:rsidRPr="00946740">
        <w:rPr>
          <w:w w:val="110"/>
        </w:rPr>
        <w:t>could</w:t>
      </w:r>
      <w:r w:rsidRPr="00946740">
        <w:rPr>
          <w:spacing w:val="-9"/>
          <w:w w:val="110"/>
        </w:rPr>
        <w:t xml:space="preserve"> </w:t>
      </w:r>
      <w:r w:rsidRPr="00946740">
        <w:rPr>
          <w:w w:val="110"/>
        </w:rPr>
        <w:t>significantly</w:t>
      </w:r>
      <w:r w:rsidRPr="00946740">
        <w:rPr>
          <w:spacing w:val="-9"/>
          <w:w w:val="110"/>
        </w:rPr>
        <w:t xml:space="preserve"> </w:t>
      </w:r>
      <w:r w:rsidRPr="00946740">
        <w:rPr>
          <w:w w:val="110"/>
        </w:rPr>
        <w:t>affect</w:t>
      </w:r>
      <w:r w:rsidRPr="00946740">
        <w:rPr>
          <w:spacing w:val="-9"/>
          <w:w w:val="110"/>
        </w:rPr>
        <w:t xml:space="preserve"> </w:t>
      </w:r>
      <w:r w:rsidRPr="00946740">
        <w:rPr>
          <w:w w:val="110"/>
        </w:rPr>
        <w:t>children’s</w:t>
      </w:r>
      <w:r w:rsidRPr="00946740">
        <w:rPr>
          <w:spacing w:val="-9"/>
          <w:w w:val="110"/>
        </w:rPr>
        <w:t xml:space="preserve"> </w:t>
      </w:r>
      <w:r w:rsidRPr="00946740">
        <w:rPr>
          <w:w w:val="110"/>
        </w:rPr>
        <w:t>labor</w:t>
      </w:r>
      <w:r w:rsidRPr="00946740">
        <w:rPr>
          <w:spacing w:val="-9"/>
          <w:w w:val="110"/>
        </w:rPr>
        <w:t xml:space="preserve"> </w:t>
      </w:r>
      <w:r w:rsidRPr="00946740">
        <w:rPr>
          <w:w w:val="110"/>
        </w:rPr>
        <w:t>market</w:t>
      </w:r>
      <w:r w:rsidRPr="00946740">
        <w:rPr>
          <w:spacing w:val="-9"/>
          <w:w w:val="110"/>
        </w:rPr>
        <w:t xml:space="preserve"> </w:t>
      </w:r>
      <w:r w:rsidRPr="00946740">
        <w:rPr>
          <w:w w:val="110"/>
        </w:rPr>
        <w:t>outcomes, potentially invalidating the comparison between HW and WH children.</w:t>
      </w:r>
      <w:commentRangeEnd w:id="53"/>
      <w:r w:rsidR="00742734">
        <w:rPr>
          <w:rStyle w:val="CommentReference"/>
        </w:rPr>
        <w:commentReference w:id="53"/>
      </w:r>
    </w:p>
    <w:p w14:paraId="465C19CB"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56566526" w14:textId="33754914" w:rsidR="007A46B2" w:rsidRPr="00946740" w:rsidRDefault="00742734">
      <w:pPr>
        <w:pStyle w:val="BodyText"/>
        <w:spacing w:before="114" w:line="256" w:lineRule="auto"/>
        <w:ind w:left="116" w:right="1073" w:firstLine="351"/>
        <w:jc w:val="both"/>
      </w:pPr>
      <w:r>
        <w:rPr>
          <w:w w:val="110"/>
        </w:rPr>
        <w:lastRenderedPageBreak/>
        <w:t>A</w:t>
      </w:r>
      <w:r w:rsidR="00000000" w:rsidRPr="00946740">
        <w:rPr>
          <w:w w:val="110"/>
        </w:rPr>
        <w:t xml:space="preserve"> large body of empirical and theoretical work indicates that marriages exhibit strong selection, or </w:t>
      </w:r>
      <w:r>
        <w:rPr>
          <w:w w:val="110"/>
        </w:rPr>
        <w:t>“</w:t>
      </w:r>
      <w:r w:rsidR="00000000" w:rsidRPr="00946740">
        <w:rPr>
          <w:w w:val="110"/>
        </w:rPr>
        <w:t>assortative</w:t>
      </w:r>
      <w:r w:rsidR="00000000" w:rsidRPr="00946740">
        <w:rPr>
          <w:spacing w:val="-2"/>
          <w:w w:val="110"/>
        </w:rPr>
        <w:t xml:space="preserve"> </w:t>
      </w:r>
      <w:r w:rsidR="00000000" w:rsidRPr="00946740">
        <w:rPr>
          <w:w w:val="110"/>
        </w:rPr>
        <w:t>matching</w:t>
      </w:r>
      <w:r>
        <w:rPr>
          <w:w w:val="110"/>
        </w:rPr>
        <w:t>.”</w:t>
      </w:r>
      <w:r w:rsidR="00000000" w:rsidRPr="00946740">
        <w:rPr>
          <w:w w:val="110"/>
        </w:rPr>
        <w:t xml:space="preserve"> (Averett</w:t>
      </w:r>
      <w:r w:rsidR="00000000" w:rsidRPr="00946740">
        <w:rPr>
          <w:spacing w:val="-2"/>
          <w:w w:val="110"/>
        </w:rPr>
        <w:t xml:space="preserve"> </w:t>
      </w:r>
      <w:r w:rsidR="00000000" w:rsidRPr="00946740">
        <w:rPr>
          <w:w w:val="110"/>
        </w:rPr>
        <w:t>and</w:t>
      </w:r>
      <w:r w:rsidR="00000000" w:rsidRPr="00946740">
        <w:rPr>
          <w:spacing w:val="-3"/>
          <w:w w:val="110"/>
        </w:rPr>
        <w:t xml:space="preserve"> </w:t>
      </w:r>
      <w:r w:rsidR="00000000" w:rsidRPr="00946740">
        <w:rPr>
          <w:w w:val="110"/>
        </w:rPr>
        <w:t>Korenman</w:t>
      </w:r>
      <w:r w:rsidR="00000000" w:rsidRPr="00946740">
        <w:rPr>
          <w:spacing w:val="-2"/>
          <w:w w:val="110"/>
        </w:rPr>
        <w:t xml:space="preserve"> </w:t>
      </w:r>
      <w:hyperlink w:anchor="_bookmark26" w:history="1">
        <w:r w:rsidR="007A46B2" w:rsidRPr="00946740">
          <w:rPr>
            <w:color w:val="0000FF"/>
            <w:w w:val="110"/>
          </w:rPr>
          <w:t>1996</w:t>
        </w:r>
      </w:hyperlink>
      <w:r w:rsidR="00000000" w:rsidRPr="00946740">
        <w:rPr>
          <w:w w:val="110"/>
        </w:rPr>
        <w:t>; Averett, Sikora, and</w:t>
      </w:r>
      <w:r w:rsidR="00000000" w:rsidRPr="00946740">
        <w:rPr>
          <w:spacing w:val="-2"/>
          <w:w w:val="110"/>
        </w:rPr>
        <w:t xml:space="preserve"> </w:t>
      </w:r>
      <w:r w:rsidR="00000000" w:rsidRPr="00946740">
        <w:rPr>
          <w:w w:val="110"/>
        </w:rPr>
        <w:t xml:space="preserve">Argys </w:t>
      </w:r>
      <w:hyperlink w:anchor="_bookmark27" w:history="1">
        <w:r w:rsidR="007A46B2" w:rsidRPr="00946740">
          <w:rPr>
            <w:color w:val="0000FF"/>
          </w:rPr>
          <w:t>2008</w:t>
        </w:r>
      </w:hyperlink>
      <w:r w:rsidR="00000000" w:rsidRPr="00946740">
        <w:t>;</w:t>
      </w:r>
      <w:r w:rsidR="00000000" w:rsidRPr="00946740">
        <w:rPr>
          <w:spacing w:val="40"/>
        </w:rPr>
        <w:t xml:space="preserve"> </w:t>
      </w:r>
      <w:r w:rsidR="00000000" w:rsidRPr="00946740">
        <w:t xml:space="preserve">Becker </w:t>
      </w:r>
      <w:hyperlink w:anchor="_bookmark29" w:history="1">
        <w:r w:rsidR="007A46B2" w:rsidRPr="00946740">
          <w:rPr>
            <w:color w:val="0000FF"/>
          </w:rPr>
          <w:t>1973</w:t>
        </w:r>
      </w:hyperlink>
      <w:r w:rsidR="00000000" w:rsidRPr="00946740">
        <w:t>,</w:t>
      </w:r>
      <w:r w:rsidR="00000000" w:rsidRPr="00946740">
        <w:rPr>
          <w:spacing w:val="40"/>
        </w:rPr>
        <w:t xml:space="preserve"> </w:t>
      </w:r>
      <w:hyperlink w:anchor="_bookmark30" w:history="1">
        <w:r w:rsidR="007A46B2" w:rsidRPr="00946740">
          <w:rPr>
            <w:color w:val="0000FF"/>
          </w:rPr>
          <w:t>1974</w:t>
        </w:r>
      </w:hyperlink>
      <w:r w:rsidR="00000000" w:rsidRPr="00946740">
        <w:t>,</w:t>
      </w:r>
      <w:r w:rsidR="00000000" w:rsidRPr="00946740">
        <w:rPr>
          <w:spacing w:val="40"/>
        </w:rPr>
        <w:t xml:space="preserve"> </w:t>
      </w:r>
      <w:hyperlink w:anchor="_bookmark31" w:history="1">
        <w:r w:rsidR="007A46B2" w:rsidRPr="00946740">
          <w:rPr>
            <w:color w:val="0000FF"/>
          </w:rPr>
          <w:t>1993</w:t>
        </w:r>
      </w:hyperlink>
      <w:r w:rsidR="00000000" w:rsidRPr="00946740">
        <w:t>;</w:t>
      </w:r>
      <w:r w:rsidR="00000000" w:rsidRPr="00946740">
        <w:rPr>
          <w:spacing w:val="40"/>
        </w:rPr>
        <w:t xml:space="preserve"> </w:t>
      </w:r>
      <w:r w:rsidR="00000000" w:rsidRPr="00946740">
        <w:t>Browning,</w:t>
      </w:r>
      <w:r w:rsidR="00000000" w:rsidRPr="00946740">
        <w:rPr>
          <w:spacing w:val="40"/>
        </w:rPr>
        <w:t xml:space="preserve"> </w:t>
      </w:r>
      <w:r w:rsidR="00000000" w:rsidRPr="00946740">
        <w:t>Chiappori,</w:t>
      </w:r>
      <w:r w:rsidR="00000000" w:rsidRPr="00946740">
        <w:rPr>
          <w:spacing w:val="40"/>
        </w:rPr>
        <w:t xml:space="preserve"> </w:t>
      </w:r>
      <w:r w:rsidR="00000000" w:rsidRPr="00946740">
        <w:t xml:space="preserve">and Lechene </w:t>
      </w:r>
      <w:hyperlink w:anchor="_bookmark38" w:history="1">
        <w:r w:rsidR="007A46B2" w:rsidRPr="00946740">
          <w:rPr>
            <w:color w:val="0000FF"/>
          </w:rPr>
          <w:t>2006</w:t>
        </w:r>
      </w:hyperlink>
      <w:r w:rsidR="00000000" w:rsidRPr="00946740">
        <w:t>;</w:t>
      </w:r>
      <w:r w:rsidR="00000000" w:rsidRPr="00946740">
        <w:rPr>
          <w:spacing w:val="40"/>
        </w:rPr>
        <w:t xml:space="preserve"> </w:t>
      </w:r>
      <w:r w:rsidR="00000000" w:rsidRPr="00946740">
        <w:t>Chiappori,</w:t>
      </w:r>
      <w:r w:rsidR="00000000" w:rsidRPr="00946740">
        <w:rPr>
          <w:spacing w:val="40"/>
        </w:rPr>
        <w:t xml:space="preserve"> </w:t>
      </w:r>
      <w:r w:rsidR="00000000" w:rsidRPr="00946740">
        <w:t>Oref- fice,</w:t>
      </w:r>
      <w:r w:rsidR="00000000" w:rsidRPr="00946740">
        <w:rPr>
          <w:spacing w:val="31"/>
        </w:rPr>
        <w:t xml:space="preserve"> </w:t>
      </w:r>
      <w:r w:rsidR="00000000" w:rsidRPr="00946740">
        <w:t>and</w:t>
      </w:r>
      <w:r w:rsidR="00000000" w:rsidRPr="00946740">
        <w:rPr>
          <w:spacing w:val="27"/>
        </w:rPr>
        <w:t xml:space="preserve"> </w:t>
      </w:r>
      <w:r w:rsidR="00000000" w:rsidRPr="00946740">
        <w:t>Quintana-Domeque</w:t>
      </w:r>
      <w:r w:rsidR="00000000" w:rsidRPr="00946740">
        <w:rPr>
          <w:spacing w:val="27"/>
        </w:rPr>
        <w:t xml:space="preserve"> </w:t>
      </w:r>
      <w:hyperlink w:anchor="_bookmark44" w:history="1">
        <w:r w:rsidR="007A46B2" w:rsidRPr="00946740">
          <w:rPr>
            <w:color w:val="0000FF"/>
          </w:rPr>
          <w:t>2012</w:t>
        </w:r>
      </w:hyperlink>
      <w:r w:rsidR="00000000" w:rsidRPr="00946740">
        <w:t>).</w:t>
      </w:r>
      <w:r w:rsidR="00000000" w:rsidRPr="00946740">
        <w:rPr>
          <w:spacing w:val="66"/>
        </w:rPr>
        <w:t xml:space="preserve"> </w:t>
      </w:r>
      <w:r w:rsidR="00000000" w:rsidRPr="00946740">
        <w:t>Duncan</w:t>
      </w:r>
      <w:r w:rsidR="00000000" w:rsidRPr="00946740">
        <w:rPr>
          <w:spacing w:val="27"/>
        </w:rPr>
        <w:t xml:space="preserve"> </w:t>
      </w:r>
      <w:r w:rsidR="00000000" w:rsidRPr="00946740">
        <w:t>and</w:t>
      </w:r>
      <w:r w:rsidR="00000000" w:rsidRPr="00946740">
        <w:rPr>
          <w:spacing w:val="27"/>
        </w:rPr>
        <w:t xml:space="preserve"> </w:t>
      </w:r>
      <w:r w:rsidR="00000000" w:rsidRPr="00946740">
        <w:t>Trejo</w:t>
      </w:r>
      <w:r w:rsidR="00000000" w:rsidRPr="00946740">
        <w:rPr>
          <w:spacing w:val="27"/>
        </w:rPr>
        <w:t xml:space="preserve"> </w:t>
      </w:r>
      <w:r w:rsidR="00000000" w:rsidRPr="00946740">
        <w:t>(</w:t>
      </w:r>
      <w:hyperlink w:anchor="_bookmark48" w:history="1">
        <w:r w:rsidR="007A46B2" w:rsidRPr="00946740">
          <w:rPr>
            <w:color w:val="0000FF"/>
          </w:rPr>
          <w:t>2011</w:t>
        </w:r>
      </w:hyperlink>
      <w:r w:rsidR="00000000" w:rsidRPr="00946740">
        <w:t>)</w:t>
      </w:r>
      <w:r w:rsidR="00000000" w:rsidRPr="00946740">
        <w:rPr>
          <w:spacing w:val="27"/>
        </w:rPr>
        <w:t xml:space="preserve"> </w:t>
      </w:r>
      <w:r w:rsidR="00000000" w:rsidRPr="00946740">
        <w:t>show</w:t>
      </w:r>
      <w:r w:rsidR="00000000" w:rsidRPr="00946740">
        <w:rPr>
          <w:spacing w:val="27"/>
        </w:rPr>
        <w:t xml:space="preserve"> </w:t>
      </w:r>
      <w:r w:rsidR="00000000" w:rsidRPr="00946740">
        <w:t>a</w:t>
      </w:r>
      <w:r w:rsidR="00000000" w:rsidRPr="00946740">
        <w:rPr>
          <w:spacing w:val="27"/>
        </w:rPr>
        <w:t xml:space="preserve"> </w:t>
      </w:r>
      <w:r w:rsidR="00000000" w:rsidRPr="00946740">
        <w:t>similar</w:t>
      </w:r>
      <w:r w:rsidR="00000000" w:rsidRPr="00946740">
        <w:rPr>
          <w:spacing w:val="27"/>
        </w:rPr>
        <w:t xml:space="preserve"> </w:t>
      </w:r>
      <w:r w:rsidR="00000000" w:rsidRPr="00946740">
        <w:t xml:space="preserve">pattern </w:t>
      </w:r>
      <w:r w:rsidR="00000000" w:rsidRPr="00946740">
        <w:rPr>
          <w:w w:val="110"/>
        </w:rPr>
        <w:t>of</w:t>
      </w:r>
      <w:r w:rsidR="00000000" w:rsidRPr="00946740">
        <w:rPr>
          <w:spacing w:val="-3"/>
          <w:w w:val="110"/>
        </w:rPr>
        <w:t xml:space="preserve"> </w:t>
      </w:r>
      <w:r w:rsidR="00000000" w:rsidRPr="00946740">
        <w:rPr>
          <w:w w:val="110"/>
        </w:rPr>
        <w:t>assortative</w:t>
      </w:r>
      <w:r w:rsidR="00000000" w:rsidRPr="00946740">
        <w:rPr>
          <w:spacing w:val="-3"/>
          <w:w w:val="110"/>
        </w:rPr>
        <w:t xml:space="preserve"> </w:t>
      </w:r>
      <w:r w:rsidR="00000000" w:rsidRPr="00946740">
        <w:rPr>
          <w:w w:val="110"/>
        </w:rPr>
        <w:t>matching</w:t>
      </w:r>
      <w:r w:rsidR="00000000" w:rsidRPr="00946740">
        <w:rPr>
          <w:spacing w:val="-3"/>
          <w:w w:val="110"/>
        </w:rPr>
        <w:t xml:space="preserve"> </w:t>
      </w:r>
      <w:r w:rsidR="00000000" w:rsidRPr="00946740">
        <w:rPr>
          <w:w w:val="110"/>
        </w:rPr>
        <w:t>among</w:t>
      </w:r>
      <w:r w:rsidR="00000000" w:rsidRPr="00946740">
        <w:rPr>
          <w:spacing w:val="-3"/>
          <w:w w:val="110"/>
        </w:rPr>
        <w:t xml:space="preserve"> </w:t>
      </w:r>
      <w:r w:rsidR="00000000" w:rsidRPr="00946740">
        <w:rPr>
          <w:w w:val="110"/>
        </w:rPr>
        <w:t>Mexicans</w:t>
      </w:r>
      <w:r w:rsidR="00000000" w:rsidRPr="00946740">
        <w:rPr>
          <w:spacing w:val="-3"/>
          <w:w w:val="110"/>
        </w:rPr>
        <w:t xml:space="preserve"> </w:t>
      </w:r>
      <w:r w:rsidR="00000000" w:rsidRPr="00946740">
        <w:rPr>
          <w:w w:val="110"/>
        </w:rPr>
        <w:t>in</w:t>
      </w:r>
      <w:r w:rsidR="00000000" w:rsidRPr="00946740">
        <w:rPr>
          <w:spacing w:val="-3"/>
          <w:w w:val="110"/>
        </w:rPr>
        <w:t xml:space="preserve"> </w:t>
      </w:r>
      <w:r w:rsidR="00000000" w:rsidRPr="00946740">
        <w:rPr>
          <w:w w:val="110"/>
        </w:rPr>
        <w:t>the</w:t>
      </w:r>
      <w:r w:rsidR="00000000" w:rsidRPr="00946740">
        <w:rPr>
          <w:spacing w:val="-3"/>
          <w:w w:val="110"/>
        </w:rPr>
        <w:t xml:space="preserve"> </w:t>
      </w:r>
      <w:r w:rsidR="00000000" w:rsidRPr="00946740">
        <w:rPr>
          <w:w w:val="110"/>
        </w:rPr>
        <w:t>United</w:t>
      </w:r>
      <w:r w:rsidR="00000000" w:rsidRPr="00946740">
        <w:rPr>
          <w:spacing w:val="-3"/>
          <w:w w:val="110"/>
        </w:rPr>
        <w:t xml:space="preserve"> </w:t>
      </w:r>
      <w:r w:rsidR="00000000" w:rsidRPr="00946740">
        <w:rPr>
          <w:w w:val="110"/>
        </w:rPr>
        <w:t xml:space="preserve">States. </w:t>
      </w:r>
      <w:r>
        <w:rPr>
          <w:w w:val="110"/>
        </w:rPr>
        <w:t>I</w:t>
      </w:r>
      <w:r w:rsidR="00000000" w:rsidRPr="00946740">
        <w:rPr>
          <w:w w:val="110"/>
        </w:rPr>
        <w:t xml:space="preserve">nterethnic WH and HW marriages </w:t>
      </w:r>
      <w:r>
        <w:rPr>
          <w:w w:val="110"/>
        </w:rPr>
        <w:t xml:space="preserve">generally </w:t>
      </w:r>
      <w:r w:rsidR="00000000" w:rsidRPr="00946740">
        <w:rPr>
          <w:w w:val="110"/>
        </w:rPr>
        <w:t xml:space="preserve">consist of partners sharing similar </w:t>
      </w:r>
      <w:commentRangeStart w:id="57"/>
      <w:r w:rsidR="00000000" w:rsidRPr="00946740">
        <w:rPr>
          <w:w w:val="110"/>
        </w:rPr>
        <w:t>characteristics</w:t>
      </w:r>
      <w:commentRangeEnd w:id="57"/>
      <w:r>
        <w:rPr>
          <w:rStyle w:val="CommentReference"/>
        </w:rPr>
        <w:commentReference w:id="57"/>
      </w:r>
      <w:r>
        <w:rPr>
          <w:w w:val="110"/>
        </w:rPr>
        <w:t xml:space="preserve">, suggesting </w:t>
      </w:r>
      <w:r w:rsidR="00000000" w:rsidRPr="00946740">
        <w:rPr>
          <w:w w:val="110"/>
        </w:rPr>
        <w:t>both</w:t>
      </w:r>
      <w:r w:rsidR="00000000" w:rsidRPr="00946740">
        <w:rPr>
          <w:spacing w:val="-8"/>
          <w:w w:val="110"/>
        </w:rPr>
        <w:t xml:space="preserve"> </w:t>
      </w:r>
      <w:r w:rsidR="00000000" w:rsidRPr="00946740">
        <w:rPr>
          <w:w w:val="110"/>
        </w:rPr>
        <w:t>WH</w:t>
      </w:r>
      <w:r w:rsidR="00000000" w:rsidRPr="00946740">
        <w:rPr>
          <w:spacing w:val="-8"/>
          <w:w w:val="110"/>
        </w:rPr>
        <w:t xml:space="preserve"> </w:t>
      </w:r>
      <w:r w:rsidR="00000000" w:rsidRPr="00946740">
        <w:rPr>
          <w:w w:val="110"/>
        </w:rPr>
        <w:t>and</w:t>
      </w:r>
      <w:r w:rsidR="00000000" w:rsidRPr="00946740">
        <w:rPr>
          <w:spacing w:val="-8"/>
          <w:w w:val="110"/>
        </w:rPr>
        <w:t xml:space="preserve"> </w:t>
      </w:r>
      <w:r w:rsidR="00000000" w:rsidRPr="00946740">
        <w:rPr>
          <w:w w:val="110"/>
        </w:rPr>
        <w:t>HW</w:t>
      </w:r>
      <w:r w:rsidR="00000000" w:rsidRPr="00946740">
        <w:rPr>
          <w:spacing w:val="-6"/>
          <w:w w:val="110"/>
        </w:rPr>
        <w:t xml:space="preserve"> </w:t>
      </w:r>
      <w:r w:rsidR="00000000" w:rsidRPr="00946740">
        <w:rPr>
          <w:w w:val="110"/>
        </w:rPr>
        <w:t xml:space="preserve">parents </w:t>
      </w:r>
      <w:r>
        <w:rPr>
          <w:w w:val="110"/>
        </w:rPr>
        <w:t>are</w:t>
      </w:r>
      <w:r w:rsidR="00000000" w:rsidRPr="00946740">
        <w:rPr>
          <w:spacing w:val="-10"/>
          <w:w w:val="110"/>
        </w:rPr>
        <w:t xml:space="preserve"> </w:t>
      </w:r>
      <w:r w:rsidR="00000000" w:rsidRPr="00946740">
        <w:rPr>
          <w:w w:val="110"/>
        </w:rPr>
        <w:t>similar</w:t>
      </w:r>
      <w:r w:rsidR="00000000" w:rsidRPr="00946740">
        <w:rPr>
          <w:spacing w:val="-10"/>
          <w:w w:val="110"/>
        </w:rPr>
        <w:t xml:space="preserve"> </w:t>
      </w:r>
      <w:r w:rsidR="00000000" w:rsidRPr="00946740">
        <w:rPr>
          <w:w w:val="110"/>
        </w:rPr>
        <w:t>in</w:t>
      </w:r>
      <w:r w:rsidR="00000000" w:rsidRPr="00946740">
        <w:rPr>
          <w:spacing w:val="-10"/>
          <w:w w:val="110"/>
        </w:rPr>
        <w:t xml:space="preserve"> </w:t>
      </w:r>
      <w:r w:rsidR="00000000" w:rsidRPr="00946740">
        <w:rPr>
          <w:w w:val="110"/>
        </w:rPr>
        <w:t>aspects</w:t>
      </w:r>
      <w:r w:rsidR="00000000" w:rsidRPr="00946740">
        <w:rPr>
          <w:spacing w:val="-10"/>
          <w:w w:val="110"/>
        </w:rPr>
        <w:t xml:space="preserve"> </w:t>
      </w:r>
      <w:r w:rsidR="00000000" w:rsidRPr="00946740">
        <w:rPr>
          <w:w w:val="110"/>
        </w:rPr>
        <w:t>relevant</w:t>
      </w:r>
      <w:r w:rsidR="00000000" w:rsidRPr="00946740">
        <w:rPr>
          <w:spacing w:val="-10"/>
          <w:w w:val="110"/>
        </w:rPr>
        <w:t xml:space="preserve"> </w:t>
      </w:r>
      <w:r w:rsidR="00000000" w:rsidRPr="00946740">
        <w:rPr>
          <w:w w:val="110"/>
        </w:rPr>
        <w:t>to</w:t>
      </w:r>
      <w:r w:rsidR="00000000" w:rsidRPr="00946740">
        <w:rPr>
          <w:spacing w:val="-10"/>
          <w:w w:val="110"/>
        </w:rPr>
        <w:t xml:space="preserve"> </w:t>
      </w:r>
      <w:r w:rsidR="00000000" w:rsidRPr="00946740">
        <w:rPr>
          <w:w w:val="110"/>
        </w:rPr>
        <w:t>labor</w:t>
      </w:r>
      <w:r w:rsidR="00000000" w:rsidRPr="00946740">
        <w:rPr>
          <w:spacing w:val="-10"/>
          <w:w w:val="110"/>
        </w:rPr>
        <w:t xml:space="preserve"> </w:t>
      </w:r>
      <w:r w:rsidR="00000000" w:rsidRPr="00946740">
        <w:rPr>
          <w:w w:val="110"/>
        </w:rPr>
        <w:t>market</w:t>
      </w:r>
      <w:r w:rsidR="00000000" w:rsidRPr="00946740">
        <w:rPr>
          <w:spacing w:val="-10"/>
          <w:w w:val="110"/>
        </w:rPr>
        <w:t xml:space="preserve"> </w:t>
      </w:r>
      <w:r w:rsidR="00000000" w:rsidRPr="00946740">
        <w:rPr>
          <w:w w:val="110"/>
        </w:rPr>
        <w:t>outcomes</w:t>
      </w:r>
      <w:r>
        <w:rPr>
          <w:w w:val="110"/>
        </w:rPr>
        <w:t>.</w:t>
      </w:r>
    </w:p>
    <w:p w14:paraId="4B734BEE" w14:textId="69559FCC" w:rsidR="007A46B2" w:rsidRPr="00946740" w:rsidRDefault="00000000">
      <w:pPr>
        <w:pStyle w:val="BodyText"/>
        <w:spacing w:before="3" w:line="256" w:lineRule="auto"/>
        <w:ind w:left="116" w:right="1073" w:firstLine="351"/>
        <w:jc w:val="both"/>
      </w:pPr>
      <w:r w:rsidRPr="00946740">
        <w:rPr>
          <w:w w:val="110"/>
        </w:rPr>
        <w:t>Another</w:t>
      </w:r>
      <w:r w:rsidRPr="00946740">
        <w:rPr>
          <w:spacing w:val="-10"/>
          <w:w w:val="110"/>
        </w:rPr>
        <w:t xml:space="preserve"> </w:t>
      </w:r>
      <w:r w:rsidRPr="00946740">
        <w:rPr>
          <w:w w:val="110"/>
        </w:rPr>
        <w:t>threat</w:t>
      </w:r>
      <w:r w:rsidRPr="00946740">
        <w:rPr>
          <w:spacing w:val="-10"/>
          <w:w w:val="110"/>
        </w:rPr>
        <w:t xml:space="preserve"> </w:t>
      </w:r>
      <w:r w:rsidRPr="00946740">
        <w:rPr>
          <w:w w:val="110"/>
        </w:rPr>
        <w:t>to</w:t>
      </w:r>
      <w:r w:rsidRPr="00946740">
        <w:rPr>
          <w:spacing w:val="-10"/>
          <w:w w:val="110"/>
        </w:rPr>
        <w:t xml:space="preserve"> </w:t>
      </w:r>
      <w:r w:rsidRPr="00946740">
        <w:rPr>
          <w:w w:val="110"/>
        </w:rPr>
        <w:t>identif</w:t>
      </w:r>
      <w:r w:rsidR="00742734">
        <w:rPr>
          <w:w w:val="110"/>
        </w:rPr>
        <w:t>ying a true effect</w:t>
      </w:r>
      <w:r w:rsidRPr="00946740">
        <w:rPr>
          <w:spacing w:val="-10"/>
          <w:w w:val="110"/>
        </w:rPr>
        <w:t xml:space="preserve"> </w:t>
      </w:r>
      <w:r w:rsidRPr="00946740">
        <w:rPr>
          <w:w w:val="110"/>
        </w:rPr>
        <w:t>could</w:t>
      </w:r>
      <w:r w:rsidRPr="00946740">
        <w:rPr>
          <w:spacing w:val="-10"/>
          <w:w w:val="110"/>
        </w:rPr>
        <w:t xml:space="preserve"> </w:t>
      </w:r>
      <w:r w:rsidRPr="00946740">
        <w:rPr>
          <w:w w:val="110"/>
        </w:rPr>
        <w:t>arise</w:t>
      </w:r>
      <w:r w:rsidRPr="00946740">
        <w:rPr>
          <w:spacing w:val="-10"/>
          <w:w w:val="110"/>
        </w:rPr>
        <w:t xml:space="preserve"> </w:t>
      </w:r>
      <w:r w:rsidRPr="00946740">
        <w:rPr>
          <w:w w:val="110"/>
        </w:rPr>
        <w:t>from</w:t>
      </w:r>
      <w:r w:rsidRPr="00946740">
        <w:rPr>
          <w:spacing w:val="-10"/>
          <w:w w:val="110"/>
        </w:rPr>
        <w:t xml:space="preserve"> </w:t>
      </w:r>
      <w:r w:rsidRPr="00946740">
        <w:rPr>
          <w:w w:val="110"/>
        </w:rPr>
        <w:t>measurement</w:t>
      </w:r>
      <w:r w:rsidRPr="00946740">
        <w:rPr>
          <w:spacing w:val="-10"/>
          <w:w w:val="110"/>
        </w:rPr>
        <w:t xml:space="preserve"> </w:t>
      </w:r>
      <w:r w:rsidRPr="00946740">
        <w:rPr>
          <w:w w:val="110"/>
        </w:rPr>
        <w:t>error</w:t>
      </w:r>
      <w:r w:rsidRPr="00946740">
        <w:rPr>
          <w:spacing w:val="-10"/>
          <w:w w:val="110"/>
        </w:rPr>
        <w:t xml:space="preserve"> </w:t>
      </w:r>
      <w:r w:rsidRPr="00946740">
        <w:rPr>
          <w:w w:val="110"/>
        </w:rPr>
        <w:t>in</w:t>
      </w:r>
      <w:r w:rsidRPr="00946740">
        <w:rPr>
          <w:spacing w:val="-10"/>
          <w:w w:val="110"/>
        </w:rPr>
        <w:t xml:space="preserve"> </w:t>
      </w:r>
      <w:r w:rsidRPr="00946740">
        <w:rPr>
          <w:w w:val="110"/>
        </w:rPr>
        <w:t>using</w:t>
      </w:r>
      <w:r w:rsidRPr="00946740">
        <w:rPr>
          <w:spacing w:val="-10"/>
          <w:w w:val="110"/>
        </w:rPr>
        <w:t xml:space="preserve"> </w:t>
      </w:r>
      <w:r w:rsidR="00742734">
        <w:rPr>
          <w:w w:val="110"/>
        </w:rPr>
        <w:t>parents’</w:t>
      </w:r>
      <w:r w:rsidR="00742734" w:rsidRPr="00946740">
        <w:rPr>
          <w:spacing w:val="-10"/>
          <w:w w:val="110"/>
        </w:rPr>
        <w:t xml:space="preserve"> </w:t>
      </w:r>
      <w:r w:rsidRPr="00946740">
        <w:rPr>
          <w:w w:val="110"/>
        </w:rPr>
        <w:t xml:space="preserve">place of birth </w:t>
      </w:r>
      <w:r w:rsidR="00742734">
        <w:rPr>
          <w:w w:val="110"/>
        </w:rPr>
        <w:t>from</w:t>
      </w:r>
      <w:r w:rsidRPr="00946740">
        <w:rPr>
          <w:w w:val="110"/>
        </w:rPr>
        <w:t xml:space="preserve"> the CPS data as a proxy for a parent’s ethnicity and last name</w:t>
      </w:r>
      <w:r w:rsidR="00742734">
        <w:rPr>
          <w:w w:val="110"/>
        </w:rPr>
        <w:t>:</w:t>
      </w:r>
      <w:r w:rsidRPr="00946740">
        <w:rPr>
          <w:spacing w:val="27"/>
          <w:w w:val="110"/>
        </w:rPr>
        <w:t xml:space="preserve"> </w:t>
      </w:r>
      <w:r w:rsidRPr="00946740">
        <w:rPr>
          <w:w w:val="110"/>
        </w:rPr>
        <w:t xml:space="preserve">The CPS </w:t>
      </w:r>
      <w:r w:rsidR="00742734">
        <w:rPr>
          <w:w w:val="110"/>
        </w:rPr>
        <w:t>notes</w:t>
      </w:r>
      <w:r w:rsidRPr="00946740">
        <w:rPr>
          <w:w w:val="110"/>
        </w:rPr>
        <w:t xml:space="preserve"> place of birth</w:t>
      </w:r>
      <w:r w:rsidR="00742734">
        <w:rPr>
          <w:w w:val="110"/>
        </w:rPr>
        <w:t xml:space="preserve"> but not </w:t>
      </w:r>
      <w:r w:rsidRPr="00946740">
        <w:rPr>
          <w:w w:val="110"/>
        </w:rPr>
        <w:t xml:space="preserve">ethnic or racial identity. </w:t>
      </w:r>
      <w:r w:rsidR="00742734">
        <w:rPr>
          <w:w w:val="110"/>
        </w:rPr>
        <w:t>It</w:t>
      </w:r>
      <w:r w:rsidRPr="00946740">
        <w:rPr>
          <w:w w:val="110"/>
        </w:rPr>
        <w:t xml:space="preserve"> is possible that a native-born father could be a second-generation or later </w:t>
      </w:r>
      <w:r w:rsidRPr="00946740">
        <w:rPr>
          <w:spacing w:val="-2"/>
          <w:w w:val="110"/>
        </w:rPr>
        <w:t>immigrant</w:t>
      </w:r>
      <w:r w:rsidRPr="00946740">
        <w:rPr>
          <w:spacing w:val="-10"/>
          <w:w w:val="110"/>
        </w:rPr>
        <w:t xml:space="preserve"> </w:t>
      </w:r>
      <w:r w:rsidRPr="00946740">
        <w:rPr>
          <w:spacing w:val="-2"/>
          <w:w w:val="110"/>
        </w:rPr>
        <w:t>from</w:t>
      </w:r>
      <w:r w:rsidRPr="00946740">
        <w:rPr>
          <w:spacing w:val="-10"/>
          <w:w w:val="110"/>
        </w:rPr>
        <w:t xml:space="preserve"> </w:t>
      </w:r>
      <w:r w:rsidRPr="00946740">
        <w:rPr>
          <w:spacing w:val="-2"/>
          <w:w w:val="110"/>
        </w:rPr>
        <w:t>a</w:t>
      </w:r>
      <w:r w:rsidRPr="00946740">
        <w:rPr>
          <w:spacing w:val="-10"/>
          <w:w w:val="110"/>
        </w:rPr>
        <w:t xml:space="preserve"> </w:t>
      </w:r>
      <w:r w:rsidRPr="00946740">
        <w:rPr>
          <w:spacing w:val="-2"/>
          <w:w w:val="110"/>
        </w:rPr>
        <w:t>Spanish-speaking</w:t>
      </w:r>
      <w:r w:rsidRPr="00946740">
        <w:rPr>
          <w:spacing w:val="-10"/>
          <w:w w:val="110"/>
        </w:rPr>
        <w:t xml:space="preserve"> </w:t>
      </w:r>
      <w:r w:rsidRPr="00946740">
        <w:rPr>
          <w:spacing w:val="-2"/>
          <w:w w:val="110"/>
        </w:rPr>
        <w:t>country</w:t>
      </w:r>
      <w:r w:rsidR="00742734">
        <w:rPr>
          <w:spacing w:val="18"/>
          <w:w w:val="110"/>
        </w:rPr>
        <w:t xml:space="preserve">, but this </w:t>
      </w:r>
      <w:r w:rsidRPr="00946740">
        <w:rPr>
          <w:spacing w:val="-2"/>
          <w:w w:val="110"/>
        </w:rPr>
        <w:t>is</w:t>
      </w:r>
      <w:r w:rsidRPr="00946740">
        <w:rPr>
          <w:spacing w:val="-10"/>
          <w:w w:val="110"/>
        </w:rPr>
        <w:t xml:space="preserve"> </w:t>
      </w:r>
      <w:r w:rsidR="00742734">
        <w:rPr>
          <w:spacing w:val="-2"/>
          <w:w w:val="110"/>
        </w:rPr>
        <w:t>unlikely</w:t>
      </w:r>
      <w:r w:rsidRPr="00946740">
        <w:rPr>
          <w:spacing w:val="-2"/>
          <w:w w:val="110"/>
        </w:rPr>
        <w:t xml:space="preserve">. </w:t>
      </w:r>
      <w:r w:rsidRPr="00946740">
        <w:rPr>
          <w:w w:val="110"/>
        </w:rPr>
        <w:t xml:space="preserve">Most Hispanics </w:t>
      </w:r>
      <w:commentRangeStart w:id="58"/>
      <w:r w:rsidRPr="00946740">
        <w:rPr>
          <w:w w:val="110"/>
        </w:rPr>
        <w:t xml:space="preserve">from 1960 to 2000 </w:t>
      </w:r>
      <w:commentRangeEnd w:id="58"/>
      <w:r w:rsidR="0026471A">
        <w:rPr>
          <w:rStyle w:val="CommentReference"/>
        </w:rPr>
        <w:commentReference w:id="58"/>
      </w:r>
      <w:r w:rsidRPr="00946740">
        <w:rPr>
          <w:w w:val="110"/>
        </w:rPr>
        <w:t xml:space="preserve">were first-generation immigrants, and the number of second-generation or later was very small (Table </w:t>
      </w:r>
      <w:hyperlink w:anchor="_bookmark71" w:history="1">
        <w:r w:rsidR="007A46B2" w:rsidRPr="00946740">
          <w:rPr>
            <w:color w:val="0000FF"/>
            <w:w w:val="110"/>
          </w:rPr>
          <w:t>5</w:t>
        </w:r>
      </w:hyperlink>
      <w:r w:rsidRPr="00946740">
        <w:rPr>
          <w:w w:val="110"/>
        </w:rPr>
        <w:t>).</w:t>
      </w:r>
      <w:r w:rsidRPr="00946740">
        <w:rPr>
          <w:spacing w:val="40"/>
          <w:w w:val="110"/>
        </w:rPr>
        <w:t xml:space="preserve"> </w:t>
      </w:r>
      <w:r w:rsidRPr="00946740">
        <w:rPr>
          <w:w w:val="110"/>
        </w:rPr>
        <w:t>Only 3% of native-born Americans identified as Hispanic</w:t>
      </w:r>
      <w:r w:rsidR="0026471A">
        <w:rPr>
          <w:w w:val="110"/>
        </w:rPr>
        <w:t>, making it unlikely that an</w:t>
      </w:r>
      <w:r w:rsidRPr="00946740">
        <w:rPr>
          <w:spacing w:val="-9"/>
          <w:w w:val="110"/>
        </w:rPr>
        <w:t xml:space="preserve"> </w:t>
      </w:r>
      <w:r w:rsidRPr="00946740">
        <w:rPr>
          <w:w w:val="110"/>
        </w:rPr>
        <w:t>interethnic</w:t>
      </w:r>
      <w:r w:rsidRPr="00946740">
        <w:rPr>
          <w:spacing w:val="-9"/>
          <w:w w:val="110"/>
        </w:rPr>
        <w:t xml:space="preserve"> </w:t>
      </w:r>
      <w:r w:rsidRPr="00946740">
        <w:rPr>
          <w:w w:val="110"/>
        </w:rPr>
        <w:t>child</w:t>
      </w:r>
      <w:r w:rsidRPr="00946740">
        <w:rPr>
          <w:spacing w:val="-9"/>
          <w:w w:val="110"/>
        </w:rPr>
        <w:t xml:space="preserve"> </w:t>
      </w:r>
      <w:r w:rsidRPr="00946740">
        <w:rPr>
          <w:w w:val="110"/>
        </w:rPr>
        <w:t>with</w:t>
      </w:r>
      <w:r w:rsidRPr="00946740">
        <w:rPr>
          <w:spacing w:val="-9"/>
          <w:w w:val="110"/>
        </w:rPr>
        <w:t xml:space="preserve"> </w:t>
      </w:r>
      <w:r w:rsidRPr="00946740">
        <w:rPr>
          <w:w w:val="110"/>
        </w:rPr>
        <w:t>a</w:t>
      </w:r>
      <w:r w:rsidRPr="00946740">
        <w:rPr>
          <w:spacing w:val="-9"/>
          <w:w w:val="110"/>
        </w:rPr>
        <w:t xml:space="preserve"> </w:t>
      </w:r>
      <w:r w:rsidRPr="00946740">
        <w:rPr>
          <w:w w:val="110"/>
        </w:rPr>
        <w:t>native-born</w:t>
      </w:r>
      <w:r w:rsidRPr="00946740">
        <w:rPr>
          <w:spacing w:val="-9"/>
          <w:w w:val="110"/>
        </w:rPr>
        <w:t xml:space="preserve"> </w:t>
      </w:r>
      <w:r w:rsidRPr="00946740">
        <w:rPr>
          <w:w w:val="110"/>
        </w:rPr>
        <w:t>father</w:t>
      </w:r>
      <w:r w:rsidRPr="00946740">
        <w:rPr>
          <w:spacing w:val="-9"/>
          <w:w w:val="110"/>
        </w:rPr>
        <w:t xml:space="preserve"> </w:t>
      </w:r>
      <w:r w:rsidRPr="00946740">
        <w:rPr>
          <w:w w:val="110"/>
        </w:rPr>
        <w:t>is also a second generation Hispanic immigrant</w:t>
      </w:r>
      <w:r w:rsidR="0026471A">
        <w:rPr>
          <w:w w:val="110"/>
        </w:rPr>
        <w:t>.</w:t>
      </w:r>
      <w:r w:rsidRPr="00946740">
        <w:rPr>
          <w:w w:val="110"/>
        </w:rPr>
        <w:t xml:space="preserve"> </w:t>
      </w:r>
    </w:p>
    <w:p w14:paraId="2134BD3C" w14:textId="77777777" w:rsidR="007A46B2" w:rsidRPr="00946740" w:rsidRDefault="007A46B2">
      <w:pPr>
        <w:pStyle w:val="BodyText"/>
        <w:spacing w:before="164"/>
      </w:pPr>
    </w:p>
    <w:p w14:paraId="7F4C5D1E" w14:textId="77777777" w:rsidR="007A46B2" w:rsidRPr="00946740" w:rsidRDefault="00000000">
      <w:pPr>
        <w:pStyle w:val="Heading2"/>
        <w:numPr>
          <w:ilvl w:val="0"/>
          <w:numId w:val="10"/>
        </w:numPr>
        <w:tabs>
          <w:tab w:val="left" w:pos="632"/>
        </w:tabs>
        <w:spacing w:line="268" w:lineRule="auto"/>
        <w:ind w:right="1073"/>
      </w:pPr>
      <w:bookmarkStart w:id="59" w:name="From_the_Data:_The_Differences_Between_H"/>
      <w:bookmarkEnd w:id="59"/>
      <w:r w:rsidRPr="00946740">
        <w:rPr>
          <w:w w:val="110"/>
        </w:rPr>
        <w:t>From</w:t>
      </w:r>
      <w:r w:rsidRPr="00946740">
        <w:rPr>
          <w:spacing w:val="-2"/>
          <w:w w:val="110"/>
        </w:rPr>
        <w:t xml:space="preserve"> </w:t>
      </w:r>
      <w:r w:rsidRPr="00946740">
        <w:rPr>
          <w:w w:val="110"/>
        </w:rPr>
        <w:t>the</w:t>
      </w:r>
      <w:r w:rsidRPr="00946740">
        <w:rPr>
          <w:spacing w:val="-2"/>
          <w:w w:val="110"/>
        </w:rPr>
        <w:t xml:space="preserve"> </w:t>
      </w:r>
      <w:r w:rsidRPr="00946740">
        <w:rPr>
          <w:w w:val="110"/>
        </w:rPr>
        <w:t>Data:</w:t>
      </w:r>
      <w:r w:rsidRPr="00946740">
        <w:rPr>
          <w:spacing w:val="39"/>
          <w:w w:val="110"/>
        </w:rPr>
        <w:t xml:space="preserve"> </w:t>
      </w:r>
      <w:r w:rsidRPr="00946740">
        <w:rPr>
          <w:w w:val="110"/>
        </w:rPr>
        <w:t>The</w:t>
      </w:r>
      <w:r w:rsidRPr="00946740">
        <w:rPr>
          <w:spacing w:val="-2"/>
          <w:w w:val="110"/>
        </w:rPr>
        <w:t xml:space="preserve"> </w:t>
      </w:r>
      <w:r w:rsidRPr="00946740">
        <w:rPr>
          <w:w w:val="110"/>
        </w:rPr>
        <w:t>Differences</w:t>
      </w:r>
      <w:r w:rsidRPr="00946740">
        <w:rPr>
          <w:spacing w:val="-2"/>
          <w:w w:val="110"/>
        </w:rPr>
        <w:t xml:space="preserve"> </w:t>
      </w:r>
      <w:r w:rsidRPr="00946740">
        <w:rPr>
          <w:w w:val="110"/>
        </w:rPr>
        <w:t>Between</w:t>
      </w:r>
      <w:r w:rsidRPr="00946740">
        <w:rPr>
          <w:spacing w:val="-2"/>
          <w:w w:val="110"/>
        </w:rPr>
        <w:t xml:space="preserve"> </w:t>
      </w:r>
      <w:r w:rsidRPr="00946740">
        <w:rPr>
          <w:w w:val="110"/>
        </w:rPr>
        <w:t>HW</w:t>
      </w:r>
      <w:r w:rsidRPr="00946740">
        <w:rPr>
          <w:spacing w:val="-2"/>
          <w:w w:val="110"/>
        </w:rPr>
        <w:t xml:space="preserve"> </w:t>
      </w:r>
      <w:r w:rsidRPr="00946740">
        <w:rPr>
          <w:w w:val="110"/>
        </w:rPr>
        <w:t>and WH Couples</w:t>
      </w:r>
    </w:p>
    <w:p w14:paraId="2F9D3C30" w14:textId="68B7891E" w:rsidR="007A46B2" w:rsidRPr="00946740" w:rsidRDefault="00000000">
      <w:pPr>
        <w:pStyle w:val="BodyText"/>
        <w:spacing w:before="181" w:line="256" w:lineRule="auto"/>
        <w:ind w:left="116" w:right="1072" w:firstLine="351"/>
        <w:jc w:val="both"/>
      </w:pPr>
      <w:r w:rsidRPr="00946740">
        <w:rPr>
          <w:w w:val="110"/>
        </w:rPr>
        <w:t>In</w:t>
      </w:r>
      <w:r w:rsidRPr="00946740">
        <w:rPr>
          <w:spacing w:val="-13"/>
          <w:w w:val="110"/>
        </w:rPr>
        <w:t xml:space="preserve"> </w:t>
      </w:r>
      <w:r w:rsidRPr="00946740">
        <w:rPr>
          <w:w w:val="110"/>
        </w:rPr>
        <w:t>this</w:t>
      </w:r>
      <w:r w:rsidRPr="00946740">
        <w:rPr>
          <w:spacing w:val="-13"/>
          <w:w w:val="110"/>
        </w:rPr>
        <w:t xml:space="preserve"> </w:t>
      </w:r>
      <w:r w:rsidRPr="00946740">
        <w:rPr>
          <w:w w:val="110"/>
        </w:rPr>
        <w:t>section,</w:t>
      </w:r>
      <w:r w:rsidRPr="00946740">
        <w:rPr>
          <w:spacing w:val="-12"/>
          <w:w w:val="110"/>
        </w:rPr>
        <w:t xml:space="preserve"> </w:t>
      </w:r>
      <w:r w:rsidRPr="00946740">
        <w:rPr>
          <w:w w:val="110"/>
        </w:rPr>
        <w:t>I</w:t>
      </w:r>
      <w:r w:rsidRPr="00946740">
        <w:rPr>
          <w:spacing w:val="-13"/>
          <w:w w:val="110"/>
        </w:rPr>
        <w:t xml:space="preserve"> </w:t>
      </w:r>
      <w:r w:rsidRPr="00946740">
        <w:rPr>
          <w:w w:val="110"/>
        </w:rPr>
        <w:t>explore</w:t>
      </w:r>
      <w:r w:rsidRPr="00946740">
        <w:rPr>
          <w:spacing w:val="-13"/>
          <w:w w:val="110"/>
        </w:rPr>
        <w:t xml:space="preserve"> </w:t>
      </w:r>
      <w:r w:rsidRPr="00946740">
        <w:rPr>
          <w:w w:val="110"/>
        </w:rPr>
        <w:t>the</w:t>
      </w:r>
      <w:r w:rsidRPr="00946740">
        <w:rPr>
          <w:spacing w:val="-13"/>
          <w:w w:val="110"/>
        </w:rPr>
        <w:t xml:space="preserve"> </w:t>
      </w:r>
      <w:r w:rsidRPr="00946740">
        <w:rPr>
          <w:w w:val="110"/>
        </w:rPr>
        <w:t>empirical</w:t>
      </w:r>
      <w:r w:rsidRPr="00946740">
        <w:rPr>
          <w:spacing w:val="-13"/>
          <w:w w:val="110"/>
        </w:rPr>
        <w:t xml:space="preserve"> </w:t>
      </w:r>
      <w:r w:rsidRPr="00946740">
        <w:rPr>
          <w:w w:val="110"/>
        </w:rPr>
        <w:t>data</w:t>
      </w:r>
      <w:r w:rsidRPr="00946740">
        <w:rPr>
          <w:spacing w:val="-13"/>
          <w:w w:val="110"/>
        </w:rPr>
        <w:t xml:space="preserve"> </w:t>
      </w:r>
      <w:r w:rsidRPr="00946740">
        <w:rPr>
          <w:w w:val="110"/>
        </w:rPr>
        <w:t>to</w:t>
      </w:r>
      <w:r w:rsidRPr="00946740">
        <w:rPr>
          <w:spacing w:val="-13"/>
          <w:w w:val="110"/>
        </w:rPr>
        <w:t xml:space="preserve"> </w:t>
      </w:r>
      <w:r w:rsidRPr="00946740">
        <w:rPr>
          <w:w w:val="110"/>
        </w:rPr>
        <w:t>affirm</w:t>
      </w:r>
      <w:r w:rsidRPr="00946740">
        <w:rPr>
          <w:spacing w:val="-13"/>
          <w:w w:val="110"/>
        </w:rPr>
        <w:t xml:space="preserve"> </w:t>
      </w:r>
      <w:r w:rsidRPr="00946740">
        <w:rPr>
          <w:w w:val="110"/>
        </w:rPr>
        <w:t>the</w:t>
      </w:r>
      <w:r w:rsidRPr="00946740">
        <w:rPr>
          <w:spacing w:val="-13"/>
          <w:w w:val="110"/>
        </w:rPr>
        <w:t xml:space="preserve"> </w:t>
      </w:r>
      <w:r w:rsidRPr="00946740">
        <w:rPr>
          <w:w w:val="110"/>
        </w:rPr>
        <w:t>validity</w:t>
      </w:r>
      <w:r w:rsidRPr="00946740">
        <w:rPr>
          <w:spacing w:val="-13"/>
          <w:w w:val="110"/>
        </w:rPr>
        <w:t xml:space="preserve"> </w:t>
      </w:r>
      <w:r w:rsidRPr="00946740">
        <w:rPr>
          <w:w w:val="110"/>
        </w:rPr>
        <w:t>of</w:t>
      </w:r>
      <w:r w:rsidRPr="00946740">
        <w:rPr>
          <w:spacing w:val="-13"/>
          <w:w w:val="110"/>
        </w:rPr>
        <w:t xml:space="preserve"> </w:t>
      </w:r>
      <w:r w:rsidRPr="00946740">
        <w:rPr>
          <w:w w:val="110"/>
        </w:rPr>
        <w:t>my</w:t>
      </w:r>
      <w:r w:rsidRPr="00946740">
        <w:rPr>
          <w:spacing w:val="-13"/>
          <w:w w:val="110"/>
        </w:rPr>
        <w:t xml:space="preserve"> </w:t>
      </w:r>
      <w:r w:rsidRPr="00946740">
        <w:rPr>
          <w:w w:val="110"/>
        </w:rPr>
        <w:t>empirical</w:t>
      </w:r>
      <w:r w:rsidRPr="00946740">
        <w:rPr>
          <w:spacing w:val="-13"/>
          <w:w w:val="110"/>
        </w:rPr>
        <w:t xml:space="preserve"> </w:t>
      </w:r>
      <w:r w:rsidRPr="00946740">
        <w:rPr>
          <w:w w:val="110"/>
        </w:rPr>
        <w:t>strategy</w:t>
      </w:r>
      <w:r w:rsidR="00AA107B">
        <w:rPr>
          <w:w w:val="110"/>
        </w:rPr>
        <w:t>.</w:t>
      </w:r>
      <w:r w:rsidRPr="00946740">
        <w:rPr>
          <w:spacing w:val="-1"/>
          <w:w w:val="110"/>
        </w:rPr>
        <w:t xml:space="preserve"> </w:t>
      </w:r>
      <w:r w:rsidRPr="00946740">
        <w:rPr>
          <w:w w:val="110"/>
        </w:rPr>
        <w:t>Table</w:t>
      </w:r>
      <w:r w:rsidRPr="00946740">
        <w:rPr>
          <w:spacing w:val="-3"/>
          <w:w w:val="110"/>
        </w:rPr>
        <w:t xml:space="preserve"> </w:t>
      </w:r>
      <w:hyperlink w:anchor="_bookmark70" w:history="1">
        <w:r w:rsidR="007A46B2" w:rsidRPr="00946740">
          <w:rPr>
            <w:color w:val="0000FF"/>
            <w:w w:val="110"/>
          </w:rPr>
          <w:t>4</w:t>
        </w:r>
      </w:hyperlink>
      <w:r w:rsidRPr="00946740">
        <w:rPr>
          <w:spacing w:val="-3"/>
          <w:w w:val="110"/>
        </w:rPr>
        <w:t xml:space="preserve"> </w:t>
      </w:r>
      <w:r w:rsidRPr="00946740">
        <w:rPr>
          <w:w w:val="110"/>
        </w:rPr>
        <w:t>details</w:t>
      </w:r>
      <w:r w:rsidRPr="00946740">
        <w:rPr>
          <w:spacing w:val="-3"/>
          <w:w w:val="110"/>
        </w:rPr>
        <w:t xml:space="preserve"> </w:t>
      </w:r>
      <w:r w:rsidRPr="00946740">
        <w:rPr>
          <w:w w:val="110"/>
        </w:rPr>
        <w:t>the</w:t>
      </w:r>
      <w:r w:rsidRPr="00946740">
        <w:rPr>
          <w:spacing w:val="-3"/>
          <w:w w:val="110"/>
        </w:rPr>
        <w:t xml:space="preserve"> </w:t>
      </w:r>
      <w:r w:rsidRPr="00946740">
        <w:rPr>
          <w:w w:val="110"/>
        </w:rPr>
        <w:t>educational</w:t>
      </w:r>
      <w:r w:rsidRPr="00946740">
        <w:rPr>
          <w:spacing w:val="-3"/>
          <w:w w:val="110"/>
        </w:rPr>
        <w:t xml:space="preserve"> </w:t>
      </w:r>
      <w:r w:rsidRPr="00946740">
        <w:rPr>
          <w:w w:val="110"/>
        </w:rPr>
        <w:t>and</w:t>
      </w:r>
      <w:r w:rsidRPr="00946740">
        <w:rPr>
          <w:spacing w:val="-3"/>
          <w:w w:val="110"/>
        </w:rPr>
        <w:t xml:space="preserve"> </w:t>
      </w:r>
      <w:r w:rsidRPr="00946740">
        <w:rPr>
          <w:w w:val="110"/>
        </w:rPr>
        <w:t>economic</w:t>
      </w:r>
      <w:r w:rsidRPr="00946740">
        <w:rPr>
          <w:spacing w:val="-3"/>
          <w:w w:val="110"/>
        </w:rPr>
        <w:t xml:space="preserve"> </w:t>
      </w:r>
      <w:r w:rsidRPr="00946740">
        <w:rPr>
          <w:w w:val="110"/>
        </w:rPr>
        <w:t>profiles</w:t>
      </w:r>
      <w:r w:rsidRPr="00946740">
        <w:rPr>
          <w:spacing w:val="-3"/>
          <w:w w:val="110"/>
        </w:rPr>
        <w:t xml:space="preserve"> </w:t>
      </w:r>
      <w:r w:rsidRPr="00946740">
        <w:rPr>
          <w:w w:val="110"/>
        </w:rPr>
        <w:t>of</w:t>
      </w:r>
      <w:r w:rsidRPr="00946740">
        <w:rPr>
          <w:spacing w:val="-3"/>
          <w:w w:val="110"/>
        </w:rPr>
        <w:t xml:space="preserve"> </w:t>
      </w:r>
      <w:r w:rsidRPr="00946740">
        <w:rPr>
          <w:w w:val="110"/>
        </w:rPr>
        <w:t>parents from four different ethnic groups—White White (WW), White Hispanic (WH), Hispanic</w:t>
      </w:r>
      <w:r w:rsidRPr="00946740">
        <w:rPr>
          <w:spacing w:val="-5"/>
          <w:w w:val="110"/>
        </w:rPr>
        <w:t xml:space="preserve"> </w:t>
      </w:r>
      <w:r w:rsidRPr="00946740">
        <w:rPr>
          <w:w w:val="110"/>
        </w:rPr>
        <w:t>White</w:t>
      </w:r>
      <w:r w:rsidRPr="00946740">
        <w:rPr>
          <w:spacing w:val="-6"/>
          <w:w w:val="110"/>
        </w:rPr>
        <w:t xml:space="preserve"> </w:t>
      </w:r>
      <w:r w:rsidRPr="00946740">
        <w:rPr>
          <w:w w:val="110"/>
        </w:rPr>
        <w:t>(HW),</w:t>
      </w:r>
      <w:r w:rsidRPr="00946740">
        <w:rPr>
          <w:spacing w:val="-5"/>
          <w:w w:val="110"/>
        </w:rPr>
        <w:t xml:space="preserve"> </w:t>
      </w:r>
      <w:r w:rsidRPr="00946740">
        <w:rPr>
          <w:w w:val="110"/>
        </w:rPr>
        <w:t>and</w:t>
      </w:r>
      <w:r w:rsidRPr="00946740">
        <w:rPr>
          <w:spacing w:val="-6"/>
          <w:w w:val="110"/>
        </w:rPr>
        <w:t xml:space="preserve"> </w:t>
      </w:r>
      <w:r w:rsidRPr="00946740">
        <w:rPr>
          <w:w w:val="110"/>
        </w:rPr>
        <w:t>Hispanic</w:t>
      </w:r>
      <w:r w:rsidRPr="00946740">
        <w:rPr>
          <w:spacing w:val="-5"/>
          <w:w w:val="110"/>
        </w:rPr>
        <w:t xml:space="preserve"> </w:t>
      </w:r>
      <w:r w:rsidRPr="00946740">
        <w:rPr>
          <w:w w:val="110"/>
        </w:rPr>
        <w:t>Hispanic</w:t>
      </w:r>
      <w:r w:rsidRPr="00946740">
        <w:rPr>
          <w:spacing w:val="-6"/>
          <w:w w:val="110"/>
        </w:rPr>
        <w:t xml:space="preserve"> </w:t>
      </w:r>
      <w:r w:rsidRPr="00946740">
        <w:rPr>
          <w:w w:val="110"/>
        </w:rPr>
        <w:t>(HH)</w:t>
      </w:r>
      <w:r w:rsidR="00AA107B">
        <w:rPr>
          <w:spacing w:val="-5"/>
          <w:w w:val="110"/>
        </w:rPr>
        <w:t xml:space="preserve">, revealing the </w:t>
      </w:r>
      <w:r w:rsidRPr="00946740">
        <w:rPr>
          <w:w w:val="110"/>
        </w:rPr>
        <w:t>average outcomes and discrepancies for each group</w:t>
      </w:r>
      <w:r w:rsidR="00AA107B">
        <w:rPr>
          <w:w w:val="110"/>
        </w:rPr>
        <w:t xml:space="preserve"> and</w:t>
      </w:r>
      <w:r w:rsidRPr="00946740">
        <w:rPr>
          <w:w w:val="110"/>
        </w:rPr>
        <w:t xml:space="preserve"> highlighting the impact of interethnic marriages on </w:t>
      </w:r>
      <w:r w:rsidR="00AA107B">
        <w:rPr>
          <w:w w:val="110"/>
        </w:rPr>
        <w:t>their children’s</w:t>
      </w:r>
      <w:r w:rsidR="00AA107B" w:rsidRPr="00946740">
        <w:rPr>
          <w:w w:val="110"/>
        </w:rPr>
        <w:t xml:space="preserve"> </w:t>
      </w:r>
      <w:r w:rsidRPr="00946740">
        <w:rPr>
          <w:w w:val="110"/>
        </w:rPr>
        <w:t>prospects.</w:t>
      </w:r>
      <w:r w:rsidRPr="00946740">
        <w:rPr>
          <w:spacing w:val="40"/>
          <w:w w:val="110"/>
        </w:rPr>
        <w:t xml:space="preserve"> </w:t>
      </w:r>
      <w:r w:rsidRPr="00946740">
        <w:rPr>
          <w:w w:val="110"/>
        </w:rPr>
        <w:t>These results show that there is selection in marriage,</w:t>
      </w:r>
      <w:r w:rsidRPr="00946740">
        <w:rPr>
          <w:spacing w:val="-9"/>
          <w:w w:val="110"/>
        </w:rPr>
        <w:t xml:space="preserve"> </w:t>
      </w:r>
      <w:r w:rsidRPr="00946740">
        <w:rPr>
          <w:w w:val="110"/>
        </w:rPr>
        <w:t>and</w:t>
      </w:r>
      <w:r w:rsidRPr="00946740">
        <w:rPr>
          <w:spacing w:val="-10"/>
          <w:w w:val="110"/>
        </w:rPr>
        <w:t xml:space="preserve"> </w:t>
      </w:r>
      <w:r w:rsidRPr="00946740">
        <w:rPr>
          <w:w w:val="110"/>
        </w:rPr>
        <w:t>that</w:t>
      </w:r>
      <w:r w:rsidRPr="00946740">
        <w:rPr>
          <w:spacing w:val="-10"/>
          <w:w w:val="110"/>
        </w:rPr>
        <w:t xml:space="preserve"> </w:t>
      </w:r>
      <w:r w:rsidRPr="00946740">
        <w:rPr>
          <w:w w:val="110"/>
        </w:rPr>
        <w:t>the</w:t>
      </w:r>
      <w:r w:rsidRPr="00946740">
        <w:rPr>
          <w:spacing w:val="-10"/>
          <w:w w:val="110"/>
        </w:rPr>
        <w:t xml:space="preserve"> </w:t>
      </w:r>
      <w:r w:rsidRPr="00946740">
        <w:rPr>
          <w:w w:val="110"/>
        </w:rPr>
        <w:t>differences</w:t>
      </w:r>
      <w:r w:rsidRPr="00946740">
        <w:rPr>
          <w:spacing w:val="-10"/>
          <w:w w:val="110"/>
        </w:rPr>
        <w:t xml:space="preserve"> </w:t>
      </w:r>
      <w:r w:rsidRPr="00946740">
        <w:rPr>
          <w:w w:val="110"/>
        </w:rPr>
        <w:t>between</w:t>
      </w:r>
      <w:r w:rsidRPr="00946740">
        <w:rPr>
          <w:spacing w:val="-10"/>
          <w:w w:val="110"/>
        </w:rPr>
        <w:t xml:space="preserve"> </w:t>
      </w:r>
      <w:r w:rsidRPr="00946740">
        <w:rPr>
          <w:w w:val="110"/>
        </w:rPr>
        <w:t>children</w:t>
      </w:r>
      <w:r w:rsidRPr="00946740">
        <w:rPr>
          <w:spacing w:val="-10"/>
          <w:w w:val="110"/>
        </w:rPr>
        <w:t xml:space="preserve"> </w:t>
      </w:r>
      <w:r w:rsidRPr="00946740">
        <w:rPr>
          <w:w w:val="110"/>
        </w:rPr>
        <w:t>born</w:t>
      </w:r>
      <w:r w:rsidRPr="00946740">
        <w:rPr>
          <w:spacing w:val="-10"/>
          <w:w w:val="110"/>
        </w:rPr>
        <w:t xml:space="preserve"> </w:t>
      </w:r>
      <w:r w:rsidRPr="00946740">
        <w:rPr>
          <w:w w:val="110"/>
        </w:rPr>
        <w:t>to</w:t>
      </w:r>
      <w:r w:rsidRPr="00946740">
        <w:rPr>
          <w:spacing w:val="-10"/>
          <w:w w:val="110"/>
        </w:rPr>
        <w:t xml:space="preserve"> </w:t>
      </w:r>
      <w:r w:rsidRPr="00946740">
        <w:rPr>
          <w:w w:val="110"/>
        </w:rPr>
        <w:t>HW</w:t>
      </w:r>
      <w:r w:rsidRPr="00946740">
        <w:rPr>
          <w:spacing w:val="-9"/>
          <w:w w:val="110"/>
        </w:rPr>
        <w:t xml:space="preserve"> </w:t>
      </w:r>
      <w:r w:rsidRPr="00946740">
        <w:rPr>
          <w:w w:val="110"/>
        </w:rPr>
        <w:t>and</w:t>
      </w:r>
      <w:r w:rsidRPr="00946740">
        <w:rPr>
          <w:spacing w:val="-10"/>
          <w:w w:val="110"/>
        </w:rPr>
        <w:t xml:space="preserve"> </w:t>
      </w:r>
      <w:r w:rsidRPr="00946740">
        <w:rPr>
          <w:w w:val="110"/>
        </w:rPr>
        <w:t>children</w:t>
      </w:r>
      <w:r w:rsidRPr="00946740">
        <w:rPr>
          <w:spacing w:val="-10"/>
          <w:w w:val="110"/>
        </w:rPr>
        <w:t xml:space="preserve"> </w:t>
      </w:r>
      <w:r w:rsidRPr="00946740">
        <w:rPr>
          <w:w w:val="110"/>
        </w:rPr>
        <w:t>born</w:t>
      </w:r>
      <w:r w:rsidRPr="00946740">
        <w:rPr>
          <w:spacing w:val="-10"/>
          <w:w w:val="110"/>
        </w:rPr>
        <w:t xml:space="preserve"> </w:t>
      </w:r>
      <w:r w:rsidRPr="00946740">
        <w:rPr>
          <w:w w:val="110"/>
        </w:rPr>
        <w:t>to</w:t>
      </w:r>
      <w:r w:rsidRPr="00946740">
        <w:rPr>
          <w:spacing w:val="-10"/>
          <w:w w:val="110"/>
        </w:rPr>
        <w:t xml:space="preserve"> </w:t>
      </w:r>
      <w:r w:rsidRPr="00946740">
        <w:rPr>
          <w:w w:val="110"/>
        </w:rPr>
        <w:t xml:space="preserve">WH are less </w:t>
      </w:r>
      <w:r w:rsidR="00AA107B">
        <w:rPr>
          <w:w w:val="110"/>
        </w:rPr>
        <w:t>extreme</w:t>
      </w:r>
      <w:r w:rsidR="00AA107B" w:rsidRPr="00946740">
        <w:rPr>
          <w:w w:val="110"/>
        </w:rPr>
        <w:t xml:space="preserve"> tha</w:t>
      </w:r>
      <w:r w:rsidR="00AA107B">
        <w:rPr>
          <w:w w:val="110"/>
        </w:rPr>
        <w:t>n</w:t>
      </w:r>
      <w:r w:rsidR="00AA107B" w:rsidRPr="00946740">
        <w:rPr>
          <w:w w:val="110"/>
        </w:rPr>
        <w:t xml:space="preserve"> </w:t>
      </w:r>
      <w:r w:rsidRPr="00946740">
        <w:rPr>
          <w:w w:val="110"/>
        </w:rPr>
        <w:t>those between the other two groups.</w:t>
      </w:r>
      <w:r w:rsidRPr="00946740">
        <w:rPr>
          <w:spacing w:val="40"/>
          <w:w w:val="110"/>
        </w:rPr>
        <w:t xml:space="preserve"> </w:t>
      </w:r>
      <w:r w:rsidR="00CC3B0C">
        <w:rPr>
          <w:w w:val="110"/>
        </w:rPr>
        <w:t>In c</w:t>
      </w:r>
      <w:r w:rsidRPr="00946740">
        <w:rPr>
          <w:w w:val="110"/>
        </w:rPr>
        <w:t xml:space="preserve">omparing WH and HW </w:t>
      </w:r>
      <w:r w:rsidR="00AA107B">
        <w:rPr>
          <w:w w:val="110"/>
        </w:rPr>
        <w:t>individuals</w:t>
      </w:r>
      <w:r w:rsidR="00AA107B" w:rsidRPr="00946740">
        <w:rPr>
          <w:w w:val="110"/>
        </w:rPr>
        <w:t xml:space="preserve"> </w:t>
      </w:r>
      <w:r w:rsidRPr="00946740">
        <w:rPr>
          <w:w w:val="110"/>
        </w:rPr>
        <w:t>to each other</w:t>
      </w:r>
      <w:r w:rsidR="00CC3B0C">
        <w:rPr>
          <w:w w:val="110"/>
        </w:rPr>
        <w:t>,</w:t>
      </w:r>
      <w:r w:rsidRPr="00946740">
        <w:rPr>
          <w:w w:val="110"/>
        </w:rPr>
        <w:t xml:space="preserve"> any</w:t>
      </w:r>
      <w:r w:rsidRPr="00946740">
        <w:rPr>
          <w:spacing w:val="-9"/>
          <w:w w:val="110"/>
        </w:rPr>
        <w:t xml:space="preserve"> </w:t>
      </w:r>
      <w:r w:rsidRPr="00946740">
        <w:rPr>
          <w:w w:val="110"/>
        </w:rPr>
        <w:t>gaps</w:t>
      </w:r>
      <w:r w:rsidRPr="00946740">
        <w:rPr>
          <w:spacing w:val="-9"/>
          <w:w w:val="110"/>
        </w:rPr>
        <w:t xml:space="preserve"> </w:t>
      </w:r>
      <w:r w:rsidRPr="00946740">
        <w:rPr>
          <w:w w:val="110"/>
        </w:rPr>
        <w:t>that</w:t>
      </w:r>
      <w:r w:rsidRPr="00946740">
        <w:rPr>
          <w:spacing w:val="-9"/>
          <w:w w:val="110"/>
        </w:rPr>
        <w:t xml:space="preserve"> </w:t>
      </w:r>
      <w:r w:rsidRPr="00946740">
        <w:rPr>
          <w:w w:val="110"/>
        </w:rPr>
        <w:t>emerge</w:t>
      </w:r>
      <w:r w:rsidRPr="00946740">
        <w:rPr>
          <w:spacing w:val="-9"/>
          <w:w w:val="110"/>
        </w:rPr>
        <w:t xml:space="preserve"> </w:t>
      </w:r>
      <w:r w:rsidRPr="00946740">
        <w:rPr>
          <w:w w:val="110"/>
        </w:rPr>
        <w:t>between</w:t>
      </w:r>
      <w:r w:rsidRPr="00946740">
        <w:rPr>
          <w:spacing w:val="-9"/>
          <w:w w:val="110"/>
        </w:rPr>
        <w:t xml:space="preserve"> </w:t>
      </w:r>
      <w:r w:rsidRPr="00946740">
        <w:rPr>
          <w:w w:val="110"/>
        </w:rPr>
        <w:t>these</w:t>
      </w:r>
      <w:r w:rsidRPr="00946740">
        <w:rPr>
          <w:spacing w:val="-9"/>
          <w:w w:val="110"/>
        </w:rPr>
        <w:t xml:space="preserve"> </w:t>
      </w:r>
      <w:r w:rsidRPr="00946740">
        <w:rPr>
          <w:w w:val="110"/>
        </w:rPr>
        <w:t>otherwise similar</w:t>
      </w:r>
      <w:r w:rsidRPr="00946740">
        <w:rPr>
          <w:spacing w:val="-1"/>
          <w:w w:val="110"/>
        </w:rPr>
        <w:t xml:space="preserve"> </w:t>
      </w:r>
      <w:r w:rsidRPr="00946740">
        <w:rPr>
          <w:w w:val="110"/>
        </w:rPr>
        <w:t>groups</w:t>
      </w:r>
      <w:r w:rsidRPr="00946740">
        <w:rPr>
          <w:spacing w:val="-1"/>
          <w:w w:val="110"/>
        </w:rPr>
        <w:t xml:space="preserve"> </w:t>
      </w:r>
      <w:r w:rsidRPr="00946740">
        <w:rPr>
          <w:w w:val="110"/>
        </w:rPr>
        <w:t>are</w:t>
      </w:r>
      <w:r w:rsidRPr="00946740">
        <w:rPr>
          <w:spacing w:val="-1"/>
          <w:w w:val="110"/>
        </w:rPr>
        <w:t xml:space="preserve"> </w:t>
      </w:r>
      <w:r w:rsidRPr="00946740">
        <w:rPr>
          <w:w w:val="110"/>
        </w:rPr>
        <w:t>more</w:t>
      </w:r>
      <w:r w:rsidRPr="00946740">
        <w:rPr>
          <w:spacing w:val="-1"/>
          <w:w w:val="110"/>
        </w:rPr>
        <w:t xml:space="preserve"> </w:t>
      </w:r>
      <w:r w:rsidRPr="00946740">
        <w:rPr>
          <w:w w:val="110"/>
        </w:rPr>
        <w:t>likely</w:t>
      </w:r>
      <w:r w:rsidRPr="00946740">
        <w:rPr>
          <w:spacing w:val="-1"/>
          <w:w w:val="110"/>
        </w:rPr>
        <w:t xml:space="preserve"> </w:t>
      </w:r>
      <w:r w:rsidRPr="00946740">
        <w:rPr>
          <w:w w:val="110"/>
        </w:rPr>
        <w:t>to</w:t>
      </w:r>
      <w:r w:rsidRPr="00946740">
        <w:rPr>
          <w:spacing w:val="-1"/>
          <w:w w:val="110"/>
        </w:rPr>
        <w:t xml:space="preserve"> </w:t>
      </w:r>
      <w:r w:rsidRPr="00946740">
        <w:rPr>
          <w:w w:val="110"/>
        </w:rPr>
        <w:t>be</w:t>
      </w:r>
      <w:r w:rsidRPr="00946740">
        <w:rPr>
          <w:spacing w:val="-1"/>
          <w:w w:val="110"/>
        </w:rPr>
        <w:t xml:space="preserve"> </w:t>
      </w:r>
      <w:r w:rsidRPr="00946740">
        <w:rPr>
          <w:w w:val="110"/>
        </w:rPr>
        <w:t>attributable</w:t>
      </w:r>
      <w:r w:rsidRPr="00946740">
        <w:rPr>
          <w:spacing w:val="-1"/>
          <w:w w:val="110"/>
        </w:rPr>
        <w:t xml:space="preserve"> </w:t>
      </w:r>
      <w:r w:rsidRPr="00946740">
        <w:rPr>
          <w:w w:val="110"/>
        </w:rPr>
        <w:t>to</w:t>
      </w:r>
      <w:r w:rsidRPr="00946740">
        <w:rPr>
          <w:spacing w:val="-1"/>
          <w:w w:val="110"/>
        </w:rPr>
        <w:t xml:space="preserve"> </w:t>
      </w:r>
      <w:r w:rsidRPr="00946740">
        <w:rPr>
          <w:w w:val="110"/>
        </w:rPr>
        <w:t>discrimination</w:t>
      </w:r>
      <w:r w:rsidRPr="00946740">
        <w:rPr>
          <w:spacing w:val="-1"/>
          <w:w w:val="110"/>
        </w:rPr>
        <w:t xml:space="preserve"> </w:t>
      </w:r>
      <w:r w:rsidRPr="00946740">
        <w:rPr>
          <w:w w:val="110"/>
        </w:rPr>
        <w:t>rather</w:t>
      </w:r>
      <w:r w:rsidRPr="00946740">
        <w:rPr>
          <w:spacing w:val="-1"/>
          <w:w w:val="110"/>
        </w:rPr>
        <w:t xml:space="preserve"> </w:t>
      </w:r>
      <w:r w:rsidRPr="00946740">
        <w:rPr>
          <w:w w:val="110"/>
        </w:rPr>
        <w:t>than</w:t>
      </w:r>
      <w:r w:rsidRPr="00946740">
        <w:rPr>
          <w:spacing w:val="-1"/>
          <w:w w:val="110"/>
        </w:rPr>
        <w:t xml:space="preserve"> </w:t>
      </w:r>
      <w:r w:rsidRPr="00946740">
        <w:rPr>
          <w:w w:val="110"/>
        </w:rPr>
        <w:t>underlying differences in family background or socioeconomic status.</w:t>
      </w:r>
    </w:p>
    <w:p w14:paraId="3E1AD3AE" w14:textId="7A2B8957" w:rsidR="007A46B2" w:rsidRPr="00946740" w:rsidRDefault="00000000">
      <w:pPr>
        <w:pStyle w:val="BodyText"/>
        <w:spacing w:before="3" w:line="256" w:lineRule="auto"/>
        <w:ind w:left="116" w:right="1073" w:firstLine="351"/>
        <w:jc w:val="both"/>
      </w:pPr>
      <w:r w:rsidRPr="00946740">
        <w:rPr>
          <w:w w:val="110"/>
        </w:rPr>
        <w:t>Using the “synthetic” parents I constructed using the Census data, I examine</w:t>
      </w:r>
      <w:r w:rsidRPr="00946740">
        <w:rPr>
          <w:spacing w:val="-2"/>
          <w:w w:val="110"/>
        </w:rPr>
        <w:t xml:space="preserve"> </w:t>
      </w:r>
      <w:r w:rsidRPr="00946740">
        <w:rPr>
          <w:w w:val="110"/>
        </w:rPr>
        <w:t>the</w:t>
      </w:r>
      <w:r w:rsidRPr="00946740">
        <w:rPr>
          <w:spacing w:val="-2"/>
          <w:w w:val="110"/>
        </w:rPr>
        <w:t xml:space="preserve"> </w:t>
      </w:r>
      <w:r w:rsidRPr="00946740">
        <w:rPr>
          <w:w w:val="110"/>
        </w:rPr>
        <w:t>family</w:t>
      </w:r>
      <w:r w:rsidRPr="00946740">
        <w:rPr>
          <w:spacing w:val="-2"/>
          <w:w w:val="110"/>
        </w:rPr>
        <w:t xml:space="preserve"> </w:t>
      </w:r>
      <w:r w:rsidRPr="00946740">
        <w:rPr>
          <w:w w:val="110"/>
        </w:rPr>
        <w:t>background</w:t>
      </w:r>
      <w:r w:rsidRPr="00946740">
        <w:rPr>
          <w:spacing w:val="-1"/>
          <w:w w:val="110"/>
        </w:rPr>
        <w:t xml:space="preserve"> </w:t>
      </w:r>
      <w:r w:rsidRPr="00946740">
        <w:rPr>
          <w:w w:val="110"/>
        </w:rPr>
        <w:t>of</w:t>
      </w:r>
      <w:r w:rsidRPr="00946740">
        <w:rPr>
          <w:spacing w:val="-2"/>
          <w:w w:val="110"/>
        </w:rPr>
        <w:t xml:space="preserve"> </w:t>
      </w:r>
      <w:r w:rsidRPr="00946740">
        <w:rPr>
          <w:w w:val="110"/>
        </w:rPr>
        <w:t>the</w:t>
      </w:r>
      <w:r w:rsidRPr="00946740">
        <w:rPr>
          <w:spacing w:val="-2"/>
          <w:w w:val="110"/>
        </w:rPr>
        <w:t xml:space="preserve"> </w:t>
      </w:r>
      <w:r w:rsidRPr="00946740">
        <w:rPr>
          <w:w w:val="110"/>
        </w:rPr>
        <w:t>different</w:t>
      </w:r>
      <w:r w:rsidRPr="00946740">
        <w:rPr>
          <w:spacing w:val="-2"/>
          <w:w w:val="110"/>
        </w:rPr>
        <w:t xml:space="preserve"> </w:t>
      </w:r>
      <w:r w:rsidRPr="00946740">
        <w:rPr>
          <w:w w:val="110"/>
        </w:rPr>
        <w:t>type</w:t>
      </w:r>
      <w:r w:rsidR="00CC3B0C">
        <w:rPr>
          <w:w w:val="110"/>
        </w:rPr>
        <w:t>s</w:t>
      </w:r>
      <w:r w:rsidRPr="00946740">
        <w:rPr>
          <w:spacing w:val="-1"/>
          <w:w w:val="110"/>
        </w:rPr>
        <w:t xml:space="preserve"> </w:t>
      </w:r>
      <w:r w:rsidRPr="00946740">
        <w:rPr>
          <w:w w:val="110"/>
        </w:rPr>
        <w:t>of</w:t>
      </w:r>
      <w:r w:rsidRPr="00946740">
        <w:rPr>
          <w:spacing w:val="-2"/>
          <w:w w:val="110"/>
        </w:rPr>
        <w:t xml:space="preserve"> </w:t>
      </w:r>
      <w:r w:rsidRPr="00946740">
        <w:rPr>
          <w:w w:val="110"/>
        </w:rPr>
        <w:t>children.</w:t>
      </w:r>
      <w:r w:rsidRPr="00946740">
        <w:rPr>
          <w:spacing w:val="23"/>
          <w:w w:val="110"/>
        </w:rPr>
        <w:t xml:space="preserve"> </w:t>
      </w:r>
      <w:r w:rsidRPr="00946740">
        <w:rPr>
          <w:w w:val="110"/>
        </w:rPr>
        <w:t>WW</w:t>
      </w:r>
      <w:r w:rsidRPr="00946740">
        <w:rPr>
          <w:spacing w:val="-1"/>
          <w:w w:val="110"/>
        </w:rPr>
        <w:t xml:space="preserve"> </w:t>
      </w:r>
      <w:r w:rsidRPr="00946740">
        <w:rPr>
          <w:w w:val="110"/>
        </w:rPr>
        <w:t>couples</w:t>
      </w:r>
      <w:r w:rsidRPr="00946740">
        <w:rPr>
          <w:spacing w:val="-1"/>
          <w:w w:val="110"/>
        </w:rPr>
        <w:t xml:space="preserve"> </w:t>
      </w:r>
      <w:r w:rsidRPr="00946740">
        <w:rPr>
          <w:w w:val="110"/>
        </w:rPr>
        <w:t>have</w:t>
      </w:r>
      <w:r w:rsidRPr="00946740">
        <w:rPr>
          <w:spacing w:val="-2"/>
          <w:w w:val="110"/>
        </w:rPr>
        <w:t xml:space="preserve"> </w:t>
      </w:r>
      <w:r w:rsidR="00CC3B0C">
        <w:rPr>
          <w:spacing w:val="-2"/>
          <w:w w:val="110"/>
        </w:rPr>
        <w:t xml:space="preserve">more </w:t>
      </w:r>
      <w:commentRangeStart w:id="60"/>
      <w:r w:rsidR="00CC3B0C">
        <w:rPr>
          <w:spacing w:val="-2"/>
          <w:w w:val="110"/>
        </w:rPr>
        <w:t>education</w:t>
      </w:r>
      <w:commentRangeEnd w:id="60"/>
      <w:r w:rsidR="00CC3B0C">
        <w:rPr>
          <w:rStyle w:val="CommentReference"/>
        </w:rPr>
        <w:commentReference w:id="60"/>
      </w:r>
      <w:r w:rsidR="00CC3B0C">
        <w:rPr>
          <w:spacing w:val="-2"/>
          <w:w w:val="110"/>
        </w:rPr>
        <w:t>:</w:t>
      </w:r>
    </w:p>
    <w:p w14:paraId="263796AD"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3D9C23DE" w14:textId="36BDD1DD" w:rsidR="007A46B2" w:rsidRPr="00946740" w:rsidRDefault="00CC3B0C" w:rsidP="00E72573">
      <w:pPr>
        <w:pStyle w:val="BodyText"/>
        <w:spacing w:before="114" w:line="256" w:lineRule="auto"/>
        <w:ind w:right="1072"/>
        <w:jc w:val="both"/>
      </w:pPr>
      <w:r w:rsidRPr="00946740">
        <w:rPr>
          <w:w w:val="110"/>
        </w:rPr>
        <w:lastRenderedPageBreak/>
        <w:t xml:space="preserve">12.58 </w:t>
      </w:r>
      <w:commentRangeStart w:id="61"/>
      <w:r w:rsidRPr="00946740">
        <w:rPr>
          <w:w w:val="110"/>
        </w:rPr>
        <w:t>years</w:t>
      </w:r>
      <w:commentRangeEnd w:id="61"/>
      <w:r>
        <w:rPr>
          <w:rStyle w:val="CommentReference"/>
        </w:rPr>
        <w:commentReference w:id="61"/>
      </w:r>
      <w:r w:rsidRPr="00946740">
        <w:rPr>
          <w:w w:val="110"/>
        </w:rPr>
        <w:t xml:space="preserve"> for husbands and 12.36 for wives</w:t>
      </w:r>
      <w:r w:rsidR="00350A0A">
        <w:rPr>
          <w:w w:val="110"/>
        </w:rPr>
        <w:t>, so a WW</w:t>
      </w:r>
      <w:r w:rsidRPr="00946740">
        <w:rPr>
          <w:w w:val="110"/>
        </w:rPr>
        <w:t xml:space="preserve"> household</w:t>
      </w:r>
      <w:r w:rsidR="00350A0A">
        <w:rPr>
          <w:w w:val="110"/>
        </w:rPr>
        <w:t xml:space="preserve"> has </w:t>
      </w:r>
      <w:r w:rsidRPr="00946740">
        <w:rPr>
          <w:w w:val="110"/>
        </w:rPr>
        <w:t>24.95</w:t>
      </w:r>
      <w:r w:rsidRPr="00946740">
        <w:rPr>
          <w:spacing w:val="-3"/>
          <w:w w:val="110"/>
        </w:rPr>
        <w:t xml:space="preserve"> </w:t>
      </w:r>
      <w:r w:rsidRPr="00946740">
        <w:rPr>
          <w:w w:val="110"/>
        </w:rPr>
        <w:t>years</w:t>
      </w:r>
      <w:r w:rsidRPr="00946740">
        <w:rPr>
          <w:spacing w:val="-3"/>
          <w:w w:val="110"/>
        </w:rPr>
        <w:t xml:space="preserve"> </w:t>
      </w:r>
      <w:r w:rsidRPr="00946740">
        <w:rPr>
          <w:w w:val="110"/>
        </w:rPr>
        <w:t>of</w:t>
      </w:r>
      <w:r w:rsidRPr="00946740">
        <w:rPr>
          <w:spacing w:val="-3"/>
          <w:w w:val="110"/>
        </w:rPr>
        <w:t xml:space="preserve"> </w:t>
      </w:r>
      <w:r w:rsidRPr="00946740">
        <w:rPr>
          <w:w w:val="110"/>
        </w:rPr>
        <w:t>schooling.</w:t>
      </w:r>
      <w:r w:rsidRPr="00946740">
        <w:rPr>
          <w:spacing w:val="25"/>
          <w:w w:val="110"/>
        </w:rPr>
        <w:t xml:space="preserve"> </w:t>
      </w:r>
      <w:r>
        <w:rPr>
          <w:w w:val="110"/>
        </w:rPr>
        <w:t>Men</w:t>
      </w:r>
      <w:r w:rsidRPr="00946740">
        <w:rPr>
          <w:spacing w:val="-3"/>
          <w:w w:val="110"/>
        </w:rPr>
        <w:t xml:space="preserve"> </w:t>
      </w:r>
      <w:r w:rsidRPr="00946740">
        <w:rPr>
          <w:w w:val="110"/>
        </w:rPr>
        <w:t>in</w:t>
      </w:r>
      <w:r w:rsidRPr="00946740">
        <w:rPr>
          <w:spacing w:val="-3"/>
          <w:w w:val="110"/>
        </w:rPr>
        <w:t xml:space="preserve"> </w:t>
      </w:r>
      <w:r w:rsidRPr="00946740">
        <w:rPr>
          <w:w w:val="110"/>
        </w:rPr>
        <w:t>HH</w:t>
      </w:r>
      <w:r w:rsidRPr="00946740">
        <w:rPr>
          <w:spacing w:val="-3"/>
          <w:w w:val="110"/>
        </w:rPr>
        <w:t xml:space="preserve"> </w:t>
      </w:r>
      <w:r w:rsidRPr="00946740">
        <w:rPr>
          <w:w w:val="110"/>
        </w:rPr>
        <w:t>marriages</w:t>
      </w:r>
      <w:r w:rsidRPr="00946740">
        <w:rPr>
          <w:spacing w:val="-3"/>
          <w:w w:val="110"/>
        </w:rPr>
        <w:t xml:space="preserve"> </w:t>
      </w:r>
      <w:r w:rsidRPr="00946740">
        <w:rPr>
          <w:w w:val="110"/>
        </w:rPr>
        <w:t>have</w:t>
      </w:r>
      <w:r w:rsidRPr="00946740">
        <w:rPr>
          <w:spacing w:val="-3"/>
          <w:w w:val="110"/>
        </w:rPr>
        <w:t xml:space="preserve"> </w:t>
      </w:r>
      <w:r w:rsidRPr="00946740">
        <w:rPr>
          <w:w w:val="110"/>
        </w:rPr>
        <w:t>8.64</w:t>
      </w:r>
      <w:r w:rsidRPr="00946740">
        <w:rPr>
          <w:spacing w:val="-3"/>
          <w:w w:val="110"/>
        </w:rPr>
        <w:t xml:space="preserve"> </w:t>
      </w:r>
      <w:r w:rsidRPr="00946740">
        <w:rPr>
          <w:w w:val="110"/>
        </w:rPr>
        <w:t>years</w:t>
      </w:r>
      <w:r w:rsidRPr="00946740">
        <w:rPr>
          <w:spacing w:val="-3"/>
          <w:w w:val="110"/>
        </w:rPr>
        <w:t xml:space="preserve"> </w:t>
      </w:r>
      <w:r w:rsidRPr="00946740">
        <w:rPr>
          <w:w w:val="110"/>
        </w:rPr>
        <w:t>of</w:t>
      </w:r>
      <w:r w:rsidRPr="00946740">
        <w:rPr>
          <w:spacing w:val="-3"/>
          <w:w w:val="110"/>
        </w:rPr>
        <w:t xml:space="preserve"> </w:t>
      </w:r>
      <w:r w:rsidRPr="00946740">
        <w:rPr>
          <w:w w:val="110"/>
        </w:rPr>
        <w:t>education, while</w:t>
      </w:r>
      <w:r w:rsidRPr="00946740">
        <w:rPr>
          <w:spacing w:val="-15"/>
          <w:w w:val="110"/>
        </w:rPr>
        <w:t xml:space="preserve"> </w:t>
      </w:r>
      <w:r w:rsidRPr="00946740">
        <w:rPr>
          <w:w w:val="110"/>
        </w:rPr>
        <w:t>women</w:t>
      </w:r>
      <w:r w:rsidRPr="00946740">
        <w:rPr>
          <w:spacing w:val="-15"/>
          <w:w w:val="110"/>
        </w:rPr>
        <w:t xml:space="preserve"> </w:t>
      </w:r>
      <w:r w:rsidRPr="00946740">
        <w:rPr>
          <w:w w:val="110"/>
        </w:rPr>
        <w:t>have</w:t>
      </w:r>
      <w:r w:rsidRPr="00946740">
        <w:rPr>
          <w:spacing w:val="-15"/>
          <w:w w:val="110"/>
        </w:rPr>
        <w:t xml:space="preserve"> </w:t>
      </w:r>
      <w:r w:rsidRPr="00946740">
        <w:rPr>
          <w:w w:val="110"/>
        </w:rPr>
        <w:t>8.49.</w:t>
      </w:r>
      <w:r w:rsidRPr="00946740">
        <w:rPr>
          <w:spacing w:val="-3"/>
          <w:w w:val="110"/>
        </w:rPr>
        <w:t xml:space="preserve"> </w:t>
      </w:r>
      <w:r w:rsidRPr="00946740">
        <w:rPr>
          <w:w w:val="110"/>
        </w:rPr>
        <w:t>As</w:t>
      </w:r>
      <w:r w:rsidRPr="00946740">
        <w:rPr>
          <w:spacing w:val="-15"/>
          <w:w w:val="110"/>
        </w:rPr>
        <w:t xml:space="preserve"> </w:t>
      </w:r>
      <w:r w:rsidRPr="00946740">
        <w:rPr>
          <w:w w:val="110"/>
        </w:rPr>
        <w:t>a</w:t>
      </w:r>
      <w:r w:rsidRPr="00946740">
        <w:rPr>
          <w:spacing w:val="-15"/>
          <w:w w:val="110"/>
        </w:rPr>
        <w:t xml:space="preserve"> </w:t>
      </w:r>
      <w:r w:rsidRPr="00946740">
        <w:rPr>
          <w:w w:val="110"/>
        </w:rPr>
        <w:t>household,</w:t>
      </w:r>
      <w:r w:rsidRPr="00946740">
        <w:rPr>
          <w:spacing w:val="-14"/>
          <w:w w:val="110"/>
        </w:rPr>
        <w:t xml:space="preserve"> </w:t>
      </w:r>
      <w:r w:rsidRPr="00946740">
        <w:rPr>
          <w:w w:val="110"/>
        </w:rPr>
        <w:t>HH</w:t>
      </w:r>
      <w:r w:rsidRPr="00946740">
        <w:rPr>
          <w:spacing w:val="-15"/>
          <w:w w:val="110"/>
        </w:rPr>
        <w:t xml:space="preserve"> </w:t>
      </w:r>
      <w:r w:rsidRPr="00946740">
        <w:rPr>
          <w:w w:val="110"/>
        </w:rPr>
        <w:t>couples</w:t>
      </w:r>
      <w:r w:rsidRPr="00946740">
        <w:rPr>
          <w:spacing w:val="-15"/>
          <w:w w:val="110"/>
        </w:rPr>
        <w:t xml:space="preserve"> </w:t>
      </w:r>
      <w:r w:rsidRPr="00946740">
        <w:rPr>
          <w:w w:val="110"/>
        </w:rPr>
        <w:t>have</w:t>
      </w:r>
      <w:r w:rsidRPr="00946740">
        <w:rPr>
          <w:spacing w:val="-15"/>
          <w:w w:val="110"/>
        </w:rPr>
        <w:t xml:space="preserve"> </w:t>
      </w:r>
      <w:r w:rsidRPr="00946740">
        <w:rPr>
          <w:w w:val="110"/>
        </w:rPr>
        <w:t>17.13</w:t>
      </w:r>
      <w:r w:rsidRPr="00946740">
        <w:rPr>
          <w:spacing w:val="-15"/>
          <w:w w:val="110"/>
        </w:rPr>
        <w:t xml:space="preserve"> </w:t>
      </w:r>
      <w:r w:rsidRPr="00946740">
        <w:rPr>
          <w:w w:val="110"/>
        </w:rPr>
        <w:t>years of education.</w:t>
      </w:r>
      <w:r w:rsidRPr="00946740">
        <w:rPr>
          <w:spacing w:val="40"/>
          <w:w w:val="110"/>
        </w:rPr>
        <w:t xml:space="preserve"> </w:t>
      </w:r>
      <w:commentRangeStart w:id="62"/>
      <w:r w:rsidRPr="00946740">
        <w:rPr>
          <w:w w:val="110"/>
        </w:rPr>
        <w:t>As predicted, interethnic couples marry</w:t>
      </w:r>
      <w:r w:rsidRPr="00946740">
        <w:rPr>
          <w:spacing w:val="-3"/>
          <w:w w:val="110"/>
        </w:rPr>
        <w:t xml:space="preserve"> </w:t>
      </w:r>
      <w:r w:rsidRPr="00946740">
        <w:rPr>
          <w:w w:val="110"/>
        </w:rPr>
        <w:t>people</w:t>
      </w:r>
      <w:r w:rsidRPr="00946740">
        <w:rPr>
          <w:spacing w:val="-3"/>
          <w:w w:val="110"/>
        </w:rPr>
        <w:t xml:space="preserve"> </w:t>
      </w:r>
      <w:r w:rsidRPr="00946740">
        <w:rPr>
          <w:w w:val="110"/>
        </w:rPr>
        <w:t>similar</w:t>
      </w:r>
      <w:r w:rsidRPr="00946740">
        <w:rPr>
          <w:spacing w:val="-3"/>
          <w:w w:val="110"/>
        </w:rPr>
        <w:t xml:space="preserve"> </w:t>
      </w:r>
      <w:r w:rsidRPr="00946740">
        <w:rPr>
          <w:w w:val="110"/>
        </w:rPr>
        <w:t>to</w:t>
      </w:r>
      <w:r w:rsidRPr="00946740">
        <w:rPr>
          <w:spacing w:val="-3"/>
          <w:w w:val="110"/>
        </w:rPr>
        <w:t xml:space="preserve"> </w:t>
      </w:r>
      <w:r w:rsidRPr="00946740">
        <w:rPr>
          <w:w w:val="110"/>
        </w:rPr>
        <w:t>them.</w:t>
      </w:r>
      <w:r w:rsidRPr="00946740">
        <w:rPr>
          <w:spacing w:val="20"/>
          <w:w w:val="110"/>
        </w:rPr>
        <w:t xml:space="preserve"> </w:t>
      </w:r>
      <w:r w:rsidRPr="00946740">
        <w:rPr>
          <w:w w:val="110"/>
        </w:rPr>
        <w:t>WH</w:t>
      </w:r>
      <w:r w:rsidRPr="00946740">
        <w:rPr>
          <w:spacing w:val="-3"/>
          <w:w w:val="110"/>
        </w:rPr>
        <w:t xml:space="preserve"> </w:t>
      </w:r>
      <w:r w:rsidRPr="00946740">
        <w:rPr>
          <w:w w:val="110"/>
        </w:rPr>
        <w:t>husbands</w:t>
      </w:r>
      <w:r w:rsidRPr="00946740">
        <w:rPr>
          <w:spacing w:val="-3"/>
          <w:w w:val="110"/>
        </w:rPr>
        <w:t xml:space="preserve"> </w:t>
      </w:r>
      <w:r w:rsidRPr="00946740">
        <w:rPr>
          <w:w w:val="110"/>
        </w:rPr>
        <w:t>have</w:t>
      </w:r>
      <w:r w:rsidRPr="00946740">
        <w:rPr>
          <w:spacing w:val="-3"/>
          <w:w w:val="110"/>
        </w:rPr>
        <w:t xml:space="preserve"> </w:t>
      </w:r>
      <w:r w:rsidRPr="00946740">
        <w:rPr>
          <w:w w:val="110"/>
        </w:rPr>
        <w:t>11.82</w:t>
      </w:r>
      <w:r w:rsidRPr="00946740">
        <w:rPr>
          <w:spacing w:val="-3"/>
          <w:w w:val="110"/>
        </w:rPr>
        <w:t xml:space="preserve"> </w:t>
      </w:r>
      <w:r w:rsidRPr="00946740">
        <w:rPr>
          <w:w w:val="110"/>
        </w:rPr>
        <w:t>years</w:t>
      </w:r>
      <w:r w:rsidRPr="00946740">
        <w:rPr>
          <w:spacing w:val="-3"/>
          <w:w w:val="110"/>
        </w:rPr>
        <w:t xml:space="preserve"> </w:t>
      </w:r>
      <w:r w:rsidRPr="00946740">
        <w:rPr>
          <w:w w:val="110"/>
        </w:rPr>
        <w:t>of</w:t>
      </w:r>
      <w:r w:rsidRPr="00946740">
        <w:rPr>
          <w:spacing w:val="-3"/>
          <w:w w:val="110"/>
        </w:rPr>
        <w:t xml:space="preserve"> </w:t>
      </w:r>
      <w:r w:rsidRPr="00946740">
        <w:rPr>
          <w:w w:val="110"/>
        </w:rPr>
        <w:t>education,</w:t>
      </w:r>
      <w:r w:rsidRPr="00946740">
        <w:rPr>
          <w:spacing w:val="-2"/>
          <w:w w:val="110"/>
        </w:rPr>
        <w:t xml:space="preserve"> </w:t>
      </w:r>
      <w:r w:rsidRPr="00946740">
        <w:rPr>
          <w:w w:val="110"/>
        </w:rPr>
        <w:t>while</w:t>
      </w:r>
      <w:r w:rsidRPr="00946740">
        <w:rPr>
          <w:spacing w:val="-3"/>
          <w:w w:val="110"/>
        </w:rPr>
        <w:t xml:space="preserve"> </w:t>
      </w:r>
      <w:r w:rsidRPr="00946740">
        <w:rPr>
          <w:w w:val="110"/>
        </w:rPr>
        <w:t>wives have</w:t>
      </w:r>
      <w:r w:rsidRPr="00946740">
        <w:rPr>
          <w:spacing w:val="-16"/>
          <w:w w:val="110"/>
        </w:rPr>
        <w:t xml:space="preserve"> </w:t>
      </w:r>
      <w:r w:rsidRPr="00946740">
        <w:rPr>
          <w:w w:val="110"/>
        </w:rPr>
        <w:t>an</w:t>
      </w:r>
      <w:r w:rsidRPr="00946740">
        <w:rPr>
          <w:spacing w:val="-15"/>
          <w:w w:val="110"/>
        </w:rPr>
        <w:t xml:space="preserve"> </w:t>
      </w:r>
      <w:r w:rsidRPr="00946740">
        <w:rPr>
          <w:w w:val="110"/>
        </w:rPr>
        <w:t>average</w:t>
      </w:r>
      <w:r w:rsidRPr="00946740">
        <w:rPr>
          <w:spacing w:val="-15"/>
          <w:w w:val="110"/>
        </w:rPr>
        <w:t xml:space="preserve"> </w:t>
      </w:r>
      <w:r w:rsidRPr="00946740">
        <w:rPr>
          <w:w w:val="110"/>
        </w:rPr>
        <w:t>of</w:t>
      </w:r>
      <w:r w:rsidRPr="00946740">
        <w:rPr>
          <w:spacing w:val="-15"/>
          <w:w w:val="110"/>
        </w:rPr>
        <w:t xml:space="preserve"> </w:t>
      </w:r>
      <w:r w:rsidRPr="00946740">
        <w:rPr>
          <w:w w:val="110"/>
        </w:rPr>
        <w:t>10.71</w:t>
      </w:r>
      <w:r w:rsidR="00350A0A">
        <w:rPr>
          <w:spacing w:val="-15"/>
          <w:w w:val="110"/>
        </w:rPr>
        <w:t xml:space="preserve">, a </w:t>
      </w:r>
      <w:r w:rsidRPr="00946740">
        <w:rPr>
          <w:w w:val="110"/>
        </w:rPr>
        <w:t>household</w:t>
      </w:r>
      <w:r w:rsidRPr="00946740">
        <w:rPr>
          <w:spacing w:val="-15"/>
          <w:w w:val="110"/>
        </w:rPr>
        <w:t xml:space="preserve"> </w:t>
      </w:r>
      <w:r w:rsidRPr="00946740">
        <w:rPr>
          <w:w w:val="110"/>
        </w:rPr>
        <w:t>total</w:t>
      </w:r>
      <w:r w:rsidRPr="00946740">
        <w:rPr>
          <w:spacing w:val="-15"/>
          <w:w w:val="110"/>
        </w:rPr>
        <w:t xml:space="preserve"> </w:t>
      </w:r>
      <w:r w:rsidRPr="00946740">
        <w:rPr>
          <w:w w:val="110"/>
        </w:rPr>
        <w:t>of</w:t>
      </w:r>
      <w:r w:rsidRPr="00946740">
        <w:rPr>
          <w:spacing w:val="-15"/>
          <w:w w:val="110"/>
        </w:rPr>
        <w:t xml:space="preserve"> </w:t>
      </w:r>
      <w:r w:rsidRPr="00946740">
        <w:rPr>
          <w:w w:val="110"/>
        </w:rPr>
        <w:t>22.68</w:t>
      </w:r>
      <w:r w:rsidRPr="00946740">
        <w:rPr>
          <w:spacing w:val="-15"/>
          <w:w w:val="110"/>
        </w:rPr>
        <w:t xml:space="preserve"> </w:t>
      </w:r>
      <w:r w:rsidRPr="00946740">
        <w:rPr>
          <w:w w:val="110"/>
        </w:rPr>
        <w:t>years</w:t>
      </w:r>
      <w:r w:rsidR="00350A0A">
        <w:rPr>
          <w:w w:val="110"/>
        </w:rPr>
        <w:t xml:space="preserve">. </w:t>
      </w:r>
      <w:r w:rsidRPr="00946740">
        <w:rPr>
          <w:w w:val="110"/>
        </w:rPr>
        <w:t>HW</w:t>
      </w:r>
      <w:r w:rsidRPr="00946740">
        <w:rPr>
          <w:spacing w:val="15"/>
          <w:w w:val="110"/>
        </w:rPr>
        <w:t xml:space="preserve"> </w:t>
      </w:r>
      <w:r w:rsidRPr="00946740">
        <w:rPr>
          <w:w w:val="110"/>
        </w:rPr>
        <w:t>husbands</w:t>
      </w:r>
      <w:r w:rsidRPr="00946740">
        <w:rPr>
          <w:spacing w:val="15"/>
          <w:w w:val="110"/>
        </w:rPr>
        <w:t xml:space="preserve"> </w:t>
      </w:r>
      <w:r w:rsidRPr="00946740">
        <w:rPr>
          <w:w w:val="110"/>
        </w:rPr>
        <w:t>have</w:t>
      </w:r>
      <w:r w:rsidRPr="00946740">
        <w:rPr>
          <w:spacing w:val="14"/>
          <w:w w:val="110"/>
        </w:rPr>
        <w:t xml:space="preserve"> </w:t>
      </w:r>
      <w:r w:rsidRPr="00946740">
        <w:rPr>
          <w:w w:val="110"/>
        </w:rPr>
        <w:t>10.33</w:t>
      </w:r>
      <w:r w:rsidRPr="00946740">
        <w:rPr>
          <w:spacing w:val="15"/>
          <w:w w:val="110"/>
        </w:rPr>
        <w:t xml:space="preserve"> </w:t>
      </w:r>
      <w:r w:rsidRPr="00946740">
        <w:rPr>
          <w:w w:val="110"/>
        </w:rPr>
        <w:t>years</w:t>
      </w:r>
      <w:r w:rsidR="00350A0A">
        <w:rPr>
          <w:w w:val="110"/>
        </w:rPr>
        <w:t>,</w:t>
      </w:r>
      <w:r w:rsidRPr="00946740">
        <w:rPr>
          <w:spacing w:val="14"/>
          <w:w w:val="110"/>
        </w:rPr>
        <w:t xml:space="preserve"> </w:t>
      </w:r>
      <w:r w:rsidRPr="00946740">
        <w:rPr>
          <w:w w:val="110"/>
        </w:rPr>
        <w:t>while</w:t>
      </w:r>
      <w:r w:rsidRPr="00946740">
        <w:rPr>
          <w:spacing w:val="14"/>
          <w:w w:val="110"/>
        </w:rPr>
        <w:t xml:space="preserve"> </w:t>
      </w:r>
      <w:r w:rsidRPr="00946740">
        <w:rPr>
          <w:w w:val="110"/>
        </w:rPr>
        <w:t>wives</w:t>
      </w:r>
      <w:r w:rsidRPr="00946740">
        <w:rPr>
          <w:spacing w:val="15"/>
          <w:w w:val="110"/>
        </w:rPr>
        <w:t xml:space="preserve"> </w:t>
      </w:r>
      <w:r w:rsidRPr="00946740">
        <w:rPr>
          <w:w w:val="110"/>
        </w:rPr>
        <w:t>have</w:t>
      </w:r>
      <w:r w:rsidRPr="00946740">
        <w:rPr>
          <w:spacing w:val="14"/>
          <w:w w:val="110"/>
        </w:rPr>
        <w:t xml:space="preserve"> </w:t>
      </w:r>
      <w:r w:rsidRPr="00946740">
        <w:rPr>
          <w:w w:val="110"/>
        </w:rPr>
        <w:t>an</w:t>
      </w:r>
      <w:r w:rsidRPr="00946740">
        <w:rPr>
          <w:spacing w:val="15"/>
          <w:w w:val="110"/>
        </w:rPr>
        <w:t xml:space="preserve"> </w:t>
      </w:r>
      <w:r w:rsidRPr="00946740">
        <w:rPr>
          <w:w w:val="110"/>
        </w:rPr>
        <w:t>average</w:t>
      </w:r>
      <w:r w:rsidRPr="00946740">
        <w:rPr>
          <w:spacing w:val="14"/>
          <w:w w:val="110"/>
        </w:rPr>
        <w:t xml:space="preserve"> </w:t>
      </w:r>
      <w:r w:rsidRPr="00946740">
        <w:rPr>
          <w:spacing w:val="-5"/>
          <w:w w:val="110"/>
        </w:rPr>
        <w:t>of</w:t>
      </w:r>
    </w:p>
    <w:p w14:paraId="2A18DE41" w14:textId="3D319C2A" w:rsidR="007A46B2" w:rsidRPr="00946740" w:rsidRDefault="00000000">
      <w:pPr>
        <w:pStyle w:val="BodyText"/>
        <w:spacing w:before="2" w:line="256" w:lineRule="auto"/>
        <w:ind w:left="116" w:right="1072"/>
        <w:jc w:val="both"/>
      </w:pPr>
      <w:r w:rsidRPr="00946740">
        <w:rPr>
          <w:w w:val="110"/>
        </w:rPr>
        <w:t>11.01</w:t>
      </w:r>
      <w:r w:rsidR="00350A0A">
        <w:rPr>
          <w:w w:val="110"/>
        </w:rPr>
        <w:t xml:space="preserve">, </w:t>
      </w:r>
      <w:r w:rsidR="0013667C">
        <w:rPr>
          <w:w w:val="110"/>
        </w:rPr>
        <w:t>giving</w:t>
      </w:r>
      <w:r w:rsidRPr="00946740">
        <w:rPr>
          <w:w w:val="110"/>
        </w:rPr>
        <w:t xml:space="preserve"> HW</w:t>
      </w:r>
      <w:r w:rsidRPr="00946740">
        <w:rPr>
          <w:spacing w:val="-12"/>
          <w:w w:val="110"/>
        </w:rPr>
        <w:t xml:space="preserve"> </w:t>
      </w:r>
      <w:r w:rsidRPr="00946740">
        <w:rPr>
          <w:w w:val="110"/>
        </w:rPr>
        <w:t>household</w:t>
      </w:r>
      <w:r w:rsidR="0013667C">
        <w:rPr>
          <w:w w:val="110"/>
        </w:rPr>
        <w:t>s</w:t>
      </w:r>
      <w:r w:rsidRPr="00946740">
        <w:rPr>
          <w:spacing w:val="-13"/>
          <w:w w:val="110"/>
        </w:rPr>
        <w:t xml:space="preserve"> </w:t>
      </w:r>
      <w:r w:rsidRPr="00946740">
        <w:rPr>
          <w:w w:val="110"/>
        </w:rPr>
        <w:t>a</w:t>
      </w:r>
      <w:r w:rsidRPr="00946740">
        <w:rPr>
          <w:spacing w:val="-13"/>
          <w:w w:val="110"/>
        </w:rPr>
        <w:t xml:space="preserve"> </w:t>
      </w:r>
      <w:r w:rsidRPr="00946740">
        <w:rPr>
          <w:w w:val="110"/>
        </w:rPr>
        <w:t>total</w:t>
      </w:r>
      <w:r w:rsidRPr="00946740">
        <w:rPr>
          <w:spacing w:val="-13"/>
          <w:w w:val="110"/>
        </w:rPr>
        <w:t xml:space="preserve"> </w:t>
      </w:r>
      <w:r w:rsidRPr="00946740">
        <w:rPr>
          <w:w w:val="110"/>
        </w:rPr>
        <w:t>of</w:t>
      </w:r>
      <w:r w:rsidRPr="00946740">
        <w:rPr>
          <w:spacing w:val="-13"/>
          <w:w w:val="110"/>
        </w:rPr>
        <w:t xml:space="preserve"> </w:t>
      </w:r>
      <w:r w:rsidRPr="00946740">
        <w:rPr>
          <w:w w:val="110"/>
        </w:rPr>
        <w:t>21.50</w:t>
      </w:r>
      <w:r w:rsidRPr="00946740">
        <w:rPr>
          <w:spacing w:val="-13"/>
          <w:w w:val="110"/>
        </w:rPr>
        <w:t xml:space="preserve"> </w:t>
      </w:r>
      <w:r w:rsidRPr="00946740">
        <w:rPr>
          <w:w w:val="110"/>
        </w:rPr>
        <w:t>years. Both</w:t>
      </w:r>
      <w:r w:rsidRPr="00946740">
        <w:rPr>
          <w:spacing w:val="-13"/>
          <w:w w:val="110"/>
        </w:rPr>
        <w:t xml:space="preserve"> </w:t>
      </w:r>
      <w:commentRangeEnd w:id="62"/>
      <w:r w:rsidR="00350A0A">
        <w:rPr>
          <w:rStyle w:val="CommentReference"/>
        </w:rPr>
        <w:commentReference w:id="62"/>
      </w:r>
      <w:r w:rsidRPr="00946740">
        <w:rPr>
          <w:w w:val="110"/>
        </w:rPr>
        <w:t>Hispanic men and women in interethnic couples marry white spouses that are, on average, more educated th</w:t>
      </w:r>
      <w:r w:rsidR="00350A0A">
        <w:rPr>
          <w:w w:val="110"/>
        </w:rPr>
        <w:t>an</w:t>
      </w:r>
      <w:r w:rsidRPr="00946740">
        <w:rPr>
          <w:w w:val="110"/>
        </w:rPr>
        <w:t xml:space="preserve"> </w:t>
      </w:r>
      <w:r w:rsidR="00F042D1">
        <w:rPr>
          <w:w w:val="110"/>
        </w:rPr>
        <w:t xml:space="preserve">members of </w:t>
      </w:r>
      <w:r w:rsidRPr="00946740">
        <w:rPr>
          <w:w w:val="110"/>
        </w:rPr>
        <w:t>the average HH couple.</w:t>
      </w:r>
      <w:r w:rsidRPr="00946740">
        <w:rPr>
          <w:spacing w:val="40"/>
          <w:w w:val="110"/>
        </w:rPr>
        <w:t xml:space="preserve"> </w:t>
      </w:r>
      <w:r w:rsidRPr="00946740">
        <w:rPr>
          <w:w w:val="110"/>
        </w:rPr>
        <w:t>More importantly for human capital accumulation,</w:t>
      </w:r>
      <w:r w:rsidRPr="00946740">
        <w:rPr>
          <w:spacing w:val="-4"/>
          <w:w w:val="110"/>
        </w:rPr>
        <w:t xml:space="preserve"> </w:t>
      </w:r>
      <w:r w:rsidRPr="00946740">
        <w:rPr>
          <w:w w:val="110"/>
        </w:rPr>
        <w:t>the</w:t>
      </w:r>
      <w:r w:rsidRPr="00946740">
        <w:rPr>
          <w:spacing w:val="-4"/>
          <w:w w:val="110"/>
        </w:rPr>
        <w:t xml:space="preserve"> </w:t>
      </w:r>
      <w:r w:rsidRPr="00946740">
        <w:rPr>
          <w:w w:val="110"/>
        </w:rPr>
        <w:t>mother</w:t>
      </w:r>
      <w:r w:rsidRPr="00946740">
        <w:rPr>
          <w:spacing w:val="-4"/>
          <w:w w:val="110"/>
        </w:rPr>
        <w:t xml:space="preserve"> </w:t>
      </w:r>
      <w:r w:rsidRPr="00946740">
        <w:rPr>
          <w:w w:val="110"/>
        </w:rPr>
        <w:t>in</w:t>
      </w:r>
      <w:r w:rsidRPr="00946740">
        <w:rPr>
          <w:spacing w:val="-4"/>
          <w:w w:val="110"/>
        </w:rPr>
        <w:t xml:space="preserve"> </w:t>
      </w:r>
      <w:r w:rsidRPr="00946740">
        <w:rPr>
          <w:w w:val="110"/>
        </w:rPr>
        <w:t>the</w:t>
      </w:r>
      <w:r w:rsidRPr="00946740">
        <w:rPr>
          <w:spacing w:val="-4"/>
          <w:w w:val="110"/>
        </w:rPr>
        <w:t xml:space="preserve"> </w:t>
      </w:r>
      <w:r w:rsidRPr="00946740">
        <w:rPr>
          <w:w w:val="110"/>
        </w:rPr>
        <w:t>HW</w:t>
      </w:r>
      <w:r w:rsidRPr="00946740">
        <w:rPr>
          <w:spacing w:val="-2"/>
          <w:w w:val="110"/>
        </w:rPr>
        <w:t xml:space="preserve"> </w:t>
      </w:r>
      <w:r w:rsidRPr="00946740">
        <w:rPr>
          <w:w w:val="110"/>
        </w:rPr>
        <w:t>marriages</w:t>
      </w:r>
      <w:r w:rsidR="00F042D1">
        <w:rPr>
          <w:w w:val="110"/>
        </w:rPr>
        <w:t xml:space="preserve"> (those with children most </w:t>
      </w:r>
      <w:r w:rsidRPr="00946740">
        <w:rPr>
          <w:w w:val="110"/>
        </w:rPr>
        <w:t>likely</w:t>
      </w:r>
      <w:r w:rsidRPr="00946740">
        <w:rPr>
          <w:spacing w:val="-4"/>
          <w:w w:val="110"/>
        </w:rPr>
        <w:t xml:space="preserve"> </w:t>
      </w:r>
      <w:r w:rsidR="00F042D1">
        <w:rPr>
          <w:spacing w:val="-4"/>
          <w:w w:val="110"/>
        </w:rPr>
        <w:t xml:space="preserve">to </w:t>
      </w:r>
      <w:r w:rsidRPr="00946740">
        <w:rPr>
          <w:w w:val="110"/>
        </w:rPr>
        <w:t>have</w:t>
      </w:r>
      <w:r w:rsidRPr="00946740">
        <w:rPr>
          <w:spacing w:val="-4"/>
          <w:w w:val="110"/>
        </w:rPr>
        <w:t xml:space="preserve"> </w:t>
      </w:r>
      <w:r w:rsidRPr="00946740">
        <w:rPr>
          <w:w w:val="110"/>
        </w:rPr>
        <w:t>a</w:t>
      </w:r>
      <w:r w:rsidRPr="00946740">
        <w:rPr>
          <w:spacing w:val="-4"/>
          <w:w w:val="110"/>
        </w:rPr>
        <w:t xml:space="preserve"> </w:t>
      </w:r>
      <w:r w:rsidR="00F042D1">
        <w:rPr>
          <w:w w:val="110"/>
        </w:rPr>
        <w:t>Hispanic</w:t>
      </w:r>
      <w:r w:rsidR="00F042D1">
        <w:rPr>
          <w:spacing w:val="-4"/>
          <w:w w:val="110"/>
        </w:rPr>
        <w:t>-</w:t>
      </w:r>
      <w:r w:rsidRPr="00946740">
        <w:rPr>
          <w:w w:val="110"/>
        </w:rPr>
        <w:t>sounding last</w:t>
      </w:r>
      <w:r w:rsidR="00BE1336">
        <w:rPr>
          <w:w w:val="110"/>
        </w:rPr>
        <w:t xml:space="preserve"> </w:t>
      </w:r>
      <w:r w:rsidRPr="00946740">
        <w:rPr>
          <w:w w:val="110"/>
        </w:rPr>
        <w:t>name—are more educated than their WH peers.</w:t>
      </w:r>
      <w:r w:rsidRPr="00946740">
        <w:rPr>
          <w:spacing w:val="40"/>
          <w:w w:val="110"/>
        </w:rPr>
        <w:t xml:space="preserve"> </w:t>
      </w:r>
      <w:r w:rsidRPr="00946740">
        <w:rPr>
          <w:w w:val="110"/>
        </w:rPr>
        <w:t>Since mothers could be more important in the child’s human capital accumulation and education, this would suggest that a child with a Hispanic last</w:t>
      </w:r>
      <w:r w:rsidR="00E9423A">
        <w:rPr>
          <w:w w:val="110"/>
        </w:rPr>
        <w:t xml:space="preserve"> </w:t>
      </w:r>
      <w:r w:rsidRPr="00946740">
        <w:rPr>
          <w:w w:val="110"/>
        </w:rPr>
        <w:t xml:space="preserve">name should complete more years of education (Gould, Simhon, and Weinberg </w:t>
      </w:r>
      <w:hyperlink w:anchor="_bookmark56" w:history="1">
        <w:r w:rsidR="007A46B2" w:rsidRPr="00946740">
          <w:rPr>
            <w:color w:val="0000FF"/>
            <w:w w:val="110"/>
          </w:rPr>
          <w:t>2020</w:t>
        </w:r>
      </w:hyperlink>
      <w:r w:rsidRPr="00946740">
        <w:rPr>
          <w:w w:val="110"/>
        </w:rPr>
        <w:t>).</w:t>
      </w:r>
    </w:p>
    <w:p w14:paraId="17133EF4" w14:textId="44129D6F" w:rsidR="007A46B2" w:rsidRPr="00946740" w:rsidRDefault="00000000">
      <w:pPr>
        <w:pStyle w:val="BodyText"/>
        <w:spacing w:before="3" w:line="256" w:lineRule="auto"/>
        <w:ind w:left="116" w:right="783" w:firstLine="351"/>
      </w:pPr>
      <w:r w:rsidRPr="00946740">
        <w:rPr>
          <w:w w:val="110"/>
        </w:rPr>
        <w:t>The</w:t>
      </w:r>
      <w:r w:rsidRPr="00946740">
        <w:rPr>
          <w:spacing w:val="-17"/>
          <w:w w:val="110"/>
        </w:rPr>
        <w:t xml:space="preserve"> </w:t>
      </w:r>
      <w:r w:rsidRPr="00946740">
        <w:rPr>
          <w:w w:val="110"/>
        </w:rPr>
        <w:t>data</w:t>
      </w:r>
      <w:r w:rsidRPr="00946740">
        <w:rPr>
          <w:spacing w:val="-17"/>
          <w:w w:val="110"/>
        </w:rPr>
        <w:t xml:space="preserve"> </w:t>
      </w:r>
      <w:r w:rsidRPr="00946740">
        <w:rPr>
          <w:w w:val="110"/>
        </w:rPr>
        <w:t>reveals</w:t>
      </w:r>
      <w:r w:rsidRPr="00946740">
        <w:rPr>
          <w:spacing w:val="-17"/>
          <w:w w:val="110"/>
        </w:rPr>
        <w:t xml:space="preserve"> </w:t>
      </w:r>
      <w:r w:rsidRPr="00946740">
        <w:rPr>
          <w:w w:val="110"/>
        </w:rPr>
        <w:t>that</w:t>
      </w:r>
      <w:r w:rsidRPr="00946740">
        <w:rPr>
          <w:spacing w:val="-17"/>
          <w:w w:val="110"/>
        </w:rPr>
        <w:t xml:space="preserve"> </w:t>
      </w:r>
      <w:r w:rsidRPr="00946740">
        <w:rPr>
          <w:w w:val="110"/>
        </w:rPr>
        <w:t>WW</w:t>
      </w:r>
      <w:r w:rsidRPr="00946740">
        <w:rPr>
          <w:spacing w:val="-15"/>
          <w:w w:val="110"/>
        </w:rPr>
        <w:t xml:space="preserve"> </w:t>
      </w:r>
      <w:r w:rsidRPr="00946740">
        <w:rPr>
          <w:w w:val="110"/>
        </w:rPr>
        <w:t>couples</w:t>
      </w:r>
      <w:r w:rsidRPr="00946740">
        <w:rPr>
          <w:spacing w:val="-17"/>
          <w:w w:val="110"/>
        </w:rPr>
        <w:t xml:space="preserve"> </w:t>
      </w:r>
      <w:r w:rsidRPr="00946740">
        <w:rPr>
          <w:w w:val="110"/>
        </w:rPr>
        <w:t>have</w:t>
      </w:r>
      <w:r w:rsidRPr="00946740">
        <w:rPr>
          <w:spacing w:val="-17"/>
          <w:w w:val="110"/>
        </w:rPr>
        <w:t xml:space="preserve"> </w:t>
      </w:r>
      <w:r w:rsidRPr="00946740">
        <w:rPr>
          <w:w w:val="110"/>
        </w:rPr>
        <w:t>the</w:t>
      </w:r>
      <w:r w:rsidRPr="00946740">
        <w:rPr>
          <w:spacing w:val="-17"/>
          <w:w w:val="110"/>
        </w:rPr>
        <w:t xml:space="preserve"> </w:t>
      </w:r>
      <w:r w:rsidRPr="00946740">
        <w:rPr>
          <w:w w:val="110"/>
        </w:rPr>
        <w:t>highest</w:t>
      </w:r>
      <w:r w:rsidRPr="00946740">
        <w:rPr>
          <w:spacing w:val="-17"/>
          <w:w w:val="110"/>
        </w:rPr>
        <w:t xml:space="preserve"> </w:t>
      </w:r>
      <w:r w:rsidRPr="00946740">
        <w:rPr>
          <w:w w:val="110"/>
        </w:rPr>
        <w:t>total</w:t>
      </w:r>
      <w:r w:rsidRPr="00946740">
        <w:rPr>
          <w:spacing w:val="-17"/>
          <w:w w:val="110"/>
        </w:rPr>
        <w:t xml:space="preserve"> </w:t>
      </w:r>
      <w:r w:rsidRPr="00946740">
        <w:rPr>
          <w:w w:val="110"/>
        </w:rPr>
        <w:t>household</w:t>
      </w:r>
      <w:r w:rsidRPr="00946740">
        <w:rPr>
          <w:spacing w:val="-17"/>
          <w:w w:val="110"/>
        </w:rPr>
        <w:t xml:space="preserve"> </w:t>
      </w:r>
      <w:r w:rsidRPr="00946740">
        <w:rPr>
          <w:w w:val="110"/>
        </w:rPr>
        <w:t>education,</w:t>
      </w:r>
      <w:r w:rsidRPr="00946740">
        <w:rPr>
          <w:spacing w:val="-14"/>
          <w:w w:val="110"/>
        </w:rPr>
        <w:t xml:space="preserve"> </w:t>
      </w:r>
      <w:r w:rsidRPr="00946740">
        <w:rPr>
          <w:w w:val="110"/>
        </w:rPr>
        <w:t>amounting</w:t>
      </w:r>
      <w:r w:rsidRPr="00946740">
        <w:rPr>
          <w:spacing w:val="-11"/>
          <w:w w:val="110"/>
        </w:rPr>
        <w:t xml:space="preserve"> </w:t>
      </w:r>
      <w:r w:rsidRPr="00946740">
        <w:rPr>
          <w:w w:val="110"/>
        </w:rPr>
        <w:t>to</w:t>
      </w:r>
      <w:r w:rsidRPr="00946740">
        <w:rPr>
          <w:spacing w:val="-11"/>
          <w:w w:val="110"/>
        </w:rPr>
        <w:t xml:space="preserve"> </w:t>
      </w:r>
      <w:r w:rsidRPr="00946740">
        <w:rPr>
          <w:w w:val="110"/>
        </w:rPr>
        <w:t>24.95</w:t>
      </w:r>
      <w:r w:rsidRPr="00946740">
        <w:rPr>
          <w:spacing w:val="-11"/>
          <w:w w:val="110"/>
        </w:rPr>
        <w:t xml:space="preserve"> </w:t>
      </w:r>
      <w:r w:rsidRPr="00946740">
        <w:rPr>
          <w:w w:val="110"/>
        </w:rPr>
        <w:t>years,</w:t>
      </w:r>
      <w:r w:rsidRPr="00946740">
        <w:rPr>
          <w:spacing w:val="-11"/>
          <w:w w:val="110"/>
        </w:rPr>
        <w:t xml:space="preserve"> </w:t>
      </w:r>
      <w:r w:rsidRPr="00946740">
        <w:rPr>
          <w:w w:val="110"/>
        </w:rPr>
        <w:t>significantly</w:t>
      </w:r>
      <w:r w:rsidRPr="00946740">
        <w:rPr>
          <w:spacing w:val="-11"/>
          <w:w w:val="110"/>
        </w:rPr>
        <w:t xml:space="preserve"> </w:t>
      </w:r>
      <w:r w:rsidRPr="00946740">
        <w:rPr>
          <w:w w:val="110"/>
        </w:rPr>
        <w:t>surpassing</w:t>
      </w:r>
      <w:r w:rsidRPr="00946740">
        <w:rPr>
          <w:spacing w:val="-11"/>
          <w:w w:val="110"/>
        </w:rPr>
        <w:t xml:space="preserve"> </w:t>
      </w:r>
      <w:r w:rsidRPr="00946740">
        <w:rPr>
          <w:w w:val="110"/>
        </w:rPr>
        <w:t>the</w:t>
      </w:r>
      <w:r w:rsidRPr="00946740">
        <w:rPr>
          <w:spacing w:val="-11"/>
          <w:w w:val="110"/>
        </w:rPr>
        <w:t xml:space="preserve"> </w:t>
      </w:r>
      <w:r w:rsidRPr="00946740">
        <w:rPr>
          <w:w w:val="110"/>
        </w:rPr>
        <w:t>17.69</w:t>
      </w:r>
      <w:r w:rsidRPr="00946740">
        <w:rPr>
          <w:spacing w:val="-11"/>
          <w:w w:val="110"/>
        </w:rPr>
        <w:t xml:space="preserve"> </w:t>
      </w:r>
      <w:r w:rsidRPr="00946740">
        <w:rPr>
          <w:w w:val="110"/>
        </w:rPr>
        <w:t>years</w:t>
      </w:r>
      <w:r w:rsidRPr="00946740">
        <w:rPr>
          <w:spacing w:val="-11"/>
          <w:w w:val="110"/>
        </w:rPr>
        <w:t xml:space="preserve"> </w:t>
      </w:r>
      <w:r w:rsidRPr="00946740">
        <w:rPr>
          <w:w w:val="110"/>
        </w:rPr>
        <w:t>of</w:t>
      </w:r>
      <w:r w:rsidRPr="00946740">
        <w:rPr>
          <w:spacing w:val="-11"/>
          <w:w w:val="110"/>
        </w:rPr>
        <w:t xml:space="preserve"> </w:t>
      </w:r>
      <w:r w:rsidRPr="00946740">
        <w:rPr>
          <w:w w:val="110"/>
        </w:rPr>
        <w:t>HH</w:t>
      </w:r>
      <w:r w:rsidRPr="00946740">
        <w:rPr>
          <w:spacing w:val="-11"/>
          <w:w w:val="110"/>
        </w:rPr>
        <w:t xml:space="preserve"> </w:t>
      </w:r>
      <w:r w:rsidRPr="00946740">
        <w:rPr>
          <w:w w:val="110"/>
        </w:rPr>
        <w:t>couples</w:t>
      </w:r>
      <w:r w:rsidR="0013667C">
        <w:rPr>
          <w:w w:val="110"/>
        </w:rPr>
        <w:t xml:space="preserve"> and illustrating</w:t>
      </w:r>
      <w:r w:rsidR="0013667C" w:rsidRPr="00946740">
        <w:rPr>
          <w:spacing w:val="37"/>
          <w:w w:val="110"/>
        </w:rPr>
        <w:t xml:space="preserve"> </w:t>
      </w:r>
      <w:r w:rsidRPr="00946740">
        <w:rPr>
          <w:w w:val="110"/>
        </w:rPr>
        <w:t>the</w:t>
      </w:r>
      <w:r w:rsidRPr="00946740">
        <w:rPr>
          <w:spacing w:val="37"/>
          <w:w w:val="110"/>
        </w:rPr>
        <w:t xml:space="preserve"> </w:t>
      </w:r>
      <w:r w:rsidRPr="00946740">
        <w:rPr>
          <w:w w:val="110"/>
        </w:rPr>
        <w:t>substantial</w:t>
      </w:r>
      <w:r w:rsidRPr="00946740">
        <w:rPr>
          <w:spacing w:val="37"/>
          <w:w w:val="110"/>
        </w:rPr>
        <w:t xml:space="preserve"> </w:t>
      </w:r>
      <w:r w:rsidRPr="00946740">
        <w:rPr>
          <w:w w:val="110"/>
        </w:rPr>
        <w:t>educational</w:t>
      </w:r>
      <w:r w:rsidRPr="00946740">
        <w:rPr>
          <w:spacing w:val="37"/>
          <w:w w:val="110"/>
        </w:rPr>
        <w:t xml:space="preserve"> </w:t>
      </w:r>
      <w:r w:rsidRPr="00946740">
        <w:rPr>
          <w:w w:val="110"/>
        </w:rPr>
        <w:t>divide</w:t>
      </w:r>
      <w:r w:rsidRPr="00946740">
        <w:rPr>
          <w:spacing w:val="37"/>
          <w:w w:val="110"/>
        </w:rPr>
        <w:t xml:space="preserve"> </w:t>
      </w:r>
      <w:r w:rsidRPr="00946740">
        <w:rPr>
          <w:w w:val="110"/>
        </w:rPr>
        <w:t>between</w:t>
      </w:r>
      <w:r w:rsidRPr="00946740">
        <w:rPr>
          <w:spacing w:val="37"/>
          <w:w w:val="110"/>
        </w:rPr>
        <w:t xml:space="preserve"> </w:t>
      </w:r>
      <w:r w:rsidR="0013667C">
        <w:rPr>
          <w:w w:val="110"/>
        </w:rPr>
        <w:t>the</w:t>
      </w:r>
      <w:r w:rsidR="0013667C" w:rsidRPr="00946740">
        <w:rPr>
          <w:spacing w:val="37"/>
          <w:w w:val="110"/>
        </w:rPr>
        <w:t xml:space="preserve"> </w:t>
      </w:r>
      <w:r w:rsidRPr="00946740">
        <w:rPr>
          <w:w w:val="110"/>
        </w:rPr>
        <w:t>groups.</w:t>
      </w:r>
      <w:r w:rsidRPr="00946740">
        <w:rPr>
          <w:spacing w:val="80"/>
          <w:w w:val="110"/>
        </w:rPr>
        <w:t xml:space="preserve"> </w:t>
      </w:r>
      <w:r w:rsidRPr="00946740">
        <w:rPr>
          <w:w w:val="110"/>
        </w:rPr>
        <w:t>Interethnic couples</w:t>
      </w:r>
      <w:r w:rsidR="0013667C">
        <w:rPr>
          <w:w w:val="110"/>
        </w:rPr>
        <w:t xml:space="preserve"> (</w:t>
      </w:r>
      <w:r w:rsidRPr="00946740">
        <w:rPr>
          <w:w w:val="110"/>
        </w:rPr>
        <w:t>WH and HW</w:t>
      </w:r>
      <w:r w:rsidR="0013667C">
        <w:rPr>
          <w:w w:val="110"/>
        </w:rPr>
        <w:t>)</w:t>
      </w:r>
      <w:r w:rsidRPr="00946740">
        <w:rPr>
          <w:w w:val="110"/>
        </w:rPr>
        <w:t xml:space="preserve"> </w:t>
      </w:r>
      <w:r w:rsidR="0013667C">
        <w:rPr>
          <w:w w:val="110"/>
        </w:rPr>
        <w:t>have</w:t>
      </w:r>
      <w:r w:rsidR="0013667C" w:rsidRPr="00946740">
        <w:rPr>
          <w:w w:val="110"/>
        </w:rPr>
        <w:t xml:space="preserve"> </w:t>
      </w:r>
      <w:r w:rsidRPr="00946740">
        <w:rPr>
          <w:w w:val="110"/>
        </w:rPr>
        <w:t>intermediate education</w:t>
      </w:r>
      <w:r w:rsidR="0013667C">
        <w:rPr>
          <w:w w:val="110"/>
        </w:rPr>
        <w:t>:</w:t>
      </w:r>
      <w:r w:rsidRPr="00946740">
        <w:rPr>
          <w:w w:val="110"/>
        </w:rPr>
        <w:t xml:space="preserve"> WH households</w:t>
      </w:r>
      <w:r w:rsidRPr="00946740">
        <w:rPr>
          <w:spacing w:val="-14"/>
          <w:w w:val="110"/>
        </w:rPr>
        <w:t xml:space="preserve"> </w:t>
      </w:r>
      <w:r w:rsidR="0013667C">
        <w:rPr>
          <w:w w:val="110"/>
        </w:rPr>
        <w:t>total</w:t>
      </w:r>
      <w:r w:rsidR="0013667C" w:rsidRPr="00946740">
        <w:rPr>
          <w:spacing w:val="-14"/>
          <w:w w:val="110"/>
        </w:rPr>
        <w:t xml:space="preserve"> </w:t>
      </w:r>
      <w:r w:rsidRPr="00946740">
        <w:rPr>
          <w:w w:val="110"/>
        </w:rPr>
        <w:t>22.68</w:t>
      </w:r>
      <w:r w:rsidRPr="00946740">
        <w:rPr>
          <w:spacing w:val="-14"/>
          <w:w w:val="110"/>
        </w:rPr>
        <w:t xml:space="preserve"> </w:t>
      </w:r>
      <w:r w:rsidRPr="00946740">
        <w:rPr>
          <w:w w:val="110"/>
        </w:rPr>
        <w:t>years</w:t>
      </w:r>
      <w:r w:rsidRPr="00946740">
        <w:rPr>
          <w:spacing w:val="-14"/>
          <w:w w:val="110"/>
        </w:rPr>
        <w:t xml:space="preserve"> </w:t>
      </w:r>
      <w:r w:rsidRPr="00946740">
        <w:rPr>
          <w:w w:val="110"/>
        </w:rPr>
        <w:t>and</w:t>
      </w:r>
      <w:r w:rsidRPr="00946740">
        <w:rPr>
          <w:spacing w:val="-14"/>
          <w:w w:val="110"/>
        </w:rPr>
        <w:t xml:space="preserve"> </w:t>
      </w:r>
      <w:r w:rsidRPr="00946740">
        <w:rPr>
          <w:w w:val="110"/>
        </w:rPr>
        <w:t>HW</w:t>
      </w:r>
      <w:r w:rsidRPr="00946740">
        <w:rPr>
          <w:spacing w:val="-12"/>
          <w:w w:val="110"/>
        </w:rPr>
        <w:t xml:space="preserve"> </w:t>
      </w:r>
      <w:r w:rsidRPr="00946740">
        <w:rPr>
          <w:w w:val="110"/>
        </w:rPr>
        <w:t>households</w:t>
      </w:r>
      <w:r w:rsidR="0013667C">
        <w:rPr>
          <w:w w:val="110"/>
        </w:rPr>
        <w:t xml:space="preserve"> are</w:t>
      </w:r>
      <w:r w:rsidRPr="00946740">
        <w:rPr>
          <w:spacing w:val="-14"/>
          <w:w w:val="110"/>
        </w:rPr>
        <w:t xml:space="preserve"> </w:t>
      </w:r>
      <w:r w:rsidR="0013667C">
        <w:rPr>
          <w:w w:val="110"/>
        </w:rPr>
        <w:t>close</w:t>
      </w:r>
      <w:r w:rsidR="0013667C" w:rsidRPr="00946740">
        <w:rPr>
          <w:spacing w:val="-14"/>
          <w:w w:val="110"/>
        </w:rPr>
        <w:t xml:space="preserve"> </w:t>
      </w:r>
      <w:r w:rsidRPr="00946740">
        <w:rPr>
          <w:w w:val="110"/>
        </w:rPr>
        <w:t>behind</w:t>
      </w:r>
      <w:r w:rsidRPr="00946740">
        <w:rPr>
          <w:spacing w:val="-14"/>
          <w:w w:val="110"/>
        </w:rPr>
        <w:t xml:space="preserve"> </w:t>
      </w:r>
      <w:r w:rsidRPr="00946740">
        <w:rPr>
          <w:w w:val="110"/>
        </w:rPr>
        <w:t>at</w:t>
      </w:r>
      <w:r w:rsidRPr="00946740">
        <w:rPr>
          <w:spacing w:val="-14"/>
          <w:w w:val="110"/>
        </w:rPr>
        <w:t xml:space="preserve"> </w:t>
      </w:r>
      <w:r w:rsidRPr="00946740">
        <w:rPr>
          <w:w w:val="110"/>
        </w:rPr>
        <w:t>21.50</w:t>
      </w:r>
      <w:r w:rsidRPr="00946740">
        <w:rPr>
          <w:spacing w:val="-14"/>
          <w:w w:val="110"/>
        </w:rPr>
        <w:t xml:space="preserve"> </w:t>
      </w:r>
      <w:r w:rsidRPr="00946740">
        <w:rPr>
          <w:w w:val="110"/>
        </w:rPr>
        <w:t>years. Notably,</w:t>
      </w:r>
      <w:r w:rsidRPr="00946740">
        <w:rPr>
          <w:spacing w:val="-7"/>
          <w:w w:val="110"/>
        </w:rPr>
        <w:t xml:space="preserve"> </w:t>
      </w:r>
      <w:r w:rsidRPr="00946740">
        <w:rPr>
          <w:w w:val="110"/>
        </w:rPr>
        <w:t>HW</w:t>
      </w:r>
      <w:r w:rsidRPr="00946740">
        <w:rPr>
          <w:spacing w:val="-6"/>
          <w:w w:val="110"/>
        </w:rPr>
        <w:t xml:space="preserve"> </w:t>
      </w:r>
      <w:r w:rsidRPr="00946740">
        <w:rPr>
          <w:w w:val="110"/>
        </w:rPr>
        <w:t>husbands</w:t>
      </w:r>
      <w:r w:rsidRPr="00946740">
        <w:rPr>
          <w:spacing w:val="-7"/>
          <w:w w:val="110"/>
        </w:rPr>
        <w:t xml:space="preserve"> </w:t>
      </w:r>
      <w:r w:rsidRPr="00946740">
        <w:rPr>
          <w:w w:val="110"/>
        </w:rPr>
        <w:t>are</w:t>
      </w:r>
      <w:r w:rsidRPr="00946740">
        <w:rPr>
          <w:spacing w:val="-8"/>
          <w:w w:val="110"/>
        </w:rPr>
        <w:t xml:space="preserve"> </w:t>
      </w:r>
      <w:r w:rsidRPr="00946740">
        <w:rPr>
          <w:w w:val="110"/>
        </w:rPr>
        <w:t>less</w:t>
      </w:r>
      <w:r w:rsidRPr="00946740">
        <w:rPr>
          <w:spacing w:val="-7"/>
          <w:w w:val="110"/>
        </w:rPr>
        <w:t xml:space="preserve"> </w:t>
      </w:r>
      <w:r w:rsidRPr="00946740">
        <w:rPr>
          <w:w w:val="110"/>
        </w:rPr>
        <w:t>educated</w:t>
      </w:r>
      <w:r w:rsidRPr="00946740">
        <w:rPr>
          <w:spacing w:val="-8"/>
          <w:w w:val="110"/>
        </w:rPr>
        <w:t xml:space="preserve"> </w:t>
      </w:r>
      <w:r w:rsidRPr="00946740">
        <w:rPr>
          <w:w w:val="110"/>
        </w:rPr>
        <w:t>(10.33</w:t>
      </w:r>
      <w:r w:rsidRPr="00946740">
        <w:rPr>
          <w:spacing w:val="-7"/>
          <w:w w:val="110"/>
        </w:rPr>
        <w:t xml:space="preserve"> </w:t>
      </w:r>
      <w:r w:rsidRPr="00946740">
        <w:rPr>
          <w:w w:val="110"/>
        </w:rPr>
        <w:t>years)</w:t>
      </w:r>
      <w:r w:rsidRPr="00946740">
        <w:rPr>
          <w:spacing w:val="-8"/>
          <w:w w:val="110"/>
        </w:rPr>
        <w:t xml:space="preserve"> </w:t>
      </w:r>
      <w:r w:rsidRPr="00946740">
        <w:rPr>
          <w:w w:val="110"/>
        </w:rPr>
        <w:t>compared</w:t>
      </w:r>
      <w:r w:rsidRPr="00946740">
        <w:rPr>
          <w:spacing w:val="-7"/>
          <w:w w:val="110"/>
        </w:rPr>
        <w:t xml:space="preserve"> </w:t>
      </w:r>
      <w:r w:rsidRPr="00946740">
        <w:rPr>
          <w:w w:val="110"/>
        </w:rPr>
        <w:t>to</w:t>
      </w:r>
      <w:r w:rsidRPr="00946740">
        <w:rPr>
          <w:spacing w:val="-8"/>
          <w:w w:val="110"/>
        </w:rPr>
        <w:t xml:space="preserve"> </w:t>
      </w:r>
      <w:r w:rsidRPr="00946740">
        <w:rPr>
          <w:w w:val="110"/>
        </w:rPr>
        <w:t>WH</w:t>
      </w:r>
      <w:r w:rsidRPr="00946740">
        <w:rPr>
          <w:spacing w:val="-7"/>
          <w:w w:val="110"/>
        </w:rPr>
        <w:t xml:space="preserve"> </w:t>
      </w:r>
      <w:r w:rsidRPr="00946740">
        <w:rPr>
          <w:w w:val="110"/>
        </w:rPr>
        <w:t>husbands</w:t>
      </w:r>
      <w:r w:rsidRPr="00946740">
        <w:rPr>
          <w:spacing w:val="-8"/>
          <w:w w:val="110"/>
        </w:rPr>
        <w:t xml:space="preserve"> </w:t>
      </w:r>
      <w:r w:rsidRPr="00946740">
        <w:rPr>
          <w:w w:val="110"/>
        </w:rPr>
        <w:t>(11.82 years), yet HW wives surpass their WH counterparts with 11.01 years of education, suggesting a balance in educational attainment within these marriages.</w:t>
      </w:r>
      <w:r w:rsidRPr="00946740">
        <w:rPr>
          <w:spacing w:val="31"/>
          <w:w w:val="110"/>
        </w:rPr>
        <w:t xml:space="preserve"> </w:t>
      </w:r>
      <w:r w:rsidRPr="00946740">
        <w:rPr>
          <w:w w:val="110"/>
        </w:rPr>
        <w:t>This factor is particularly pertinent for children with Hispanic last names who might derive greater benefits from their mother’s higher education.</w:t>
      </w:r>
    </w:p>
    <w:p w14:paraId="5862DA3A" w14:textId="5B7F8492" w:rsidR="007A46B2" w:rsidRPr="00946740" w:rsidRDefault="00000000">
      <w:pPr>
        <w:pStyle w:val="BodyText"/>
        <w:spacing w:before="3" w:line="256" w:lineRule="auto"/>
        <w:ind w:left="116" w:right="1072" w:firstLine="351"/>
        <w:jc w:val="both"/>
      </w:pPr>
      <w:r w:rsidRPr="00946740">
        <w:rPr>
          <w:w w:val="110"/>
        </w:rPr>
        <w:t xml:space="preserve">In terms of labor market performance, WW households boast the highest log total </w:t>
      </w:r>
      <w:commentRangeStart w:id="63"/>
      <w:r w:rsidRPr="00946740">
        <w:rPr>
          <w:w w:val="110"/>
        </w:rPr>
        <w:t xml:space="preserve">family income at </w:t>
      </w:r>
      <w:commentRangeStart w:id="64"/>
      <w:r w:rsidRPr="00946740">
        <w:rPr>
          <w:w w:val="110"/>
        </w:rPr>
        <w:t>10.75</w:t>
      </w:r>
      <w:commentRangeEnd w:id="63"/>
      <w:r w:rsidR="00F84922">
        <w:rPr>
          <w:rStyle w:val="CommentReference"/>
        </w:rPr>
        <w:commentReference w:id="63"/>
      </w:r>
      <w:r w:rsidRPr="00946740">
        <w:rPr>
          <w:w w:val="110"/>
        </w:rPr>
        <w:t>, while HH households fall at the lower end with 10.42.</w:t>
      </w:r>
      <w:r w:rsidRPr="00946740">
        <w:rPr>
          <w:spacing w:val="40"/>
          <w:w w:val="110"/>
        </w:rPr>
        <w:t xml:space="preserve"> </w:t>
      </w:r>
      <w:commentRangeEnd w:id="64"/>
      <w:r w:rsidR="007674EE">
        <w:rPr>
          <w:rStyle w:val="CommentReference"/>
        </w:rPr>
        <w:commentReference w:id="64"/>
      </w:r>
      <w:r w:rsidRPr="00946740">
        <w:rPr>
          <w:w w:val="110"/>
        </w:rPr>
        <w:t>Among interethnic couples, WH households have a slightly higher total income of 10.65 compared</w:t>
      </w:r>
      <w:r w:rsidRPr="00946740">
        <w:rPr>
          <w:spacing w:val="-1"/>
          <w:w w:val="110"/>
        </w:rPr>
        <w:t xml:space="preserve"> </w:t>
      </w:r>
      <w:r w:rsidRPr="00946740">
        <w:rPr>
          <w:w w:val="110"/>
        </w:rPr>
        <w:t>to</w:t>
      </w:r>
      <w:r w:rsidRPr="00946740">
        <w:rPr>
          <w:spacing w:val="-1"/>
          <w:w w:val="110"/>
        </w:rPr>
        <w:t xml:space="preserve"> </w:t>
      </w:r>
      <w:r w:rsidRPr="00946740">
        <w:rPr>
          <w:w w:val="110"/>
        </w:rPr>
        <w:t>HW households</w:t>
      </w:r>
      <w:r w:rsidRPr="00946740">
        <w:rPr>
          <w:spacing w:val="-1"/>
          <w:w w:val="110"/>
        </w:rPr>
        <w:t xml:space="preserve"> </w:t>
      </w:r>
      <w:r w:rsidRPr="00946740">
        <w:rPr>
          <w:w w:val="110"/>
        </w:rPr>
        <w:t>at</w:t>
      </w:r>
      <w:r w:rsidRPr="00946740">
        <w:rPr>
          <w:spacing w:val="-1"/>
          <w:w w:val="110"/>
        </w:rPr>
        <w:t xml:space="preserve"> </w:t>
      </w:r>
      <w:r w:rsidRPr="00946740">
        <w:rPr>
          <w:w w:val="110"/>
        </w:rPr>
        <w:t>10.60.</w:t>
      </w:r>
      <w:r w:rsidRPr="00946740">
        <w:rPr>
          <w:spacing w:val="29"/>
          <w:w w:val="110"/>
        </w:rPr>
        <w:t xml:space="preserve"> </w:t>
      </w:r>
      <w:r w:rsidR="00F84922">
        <w:rPr>
          <w:w w:val="110"/>
        </w:rPr>
        <w:t>T</w:t>
      </w:r>
      <w:r w:rsidRPr="00946740">
        <w:rPr>
          <w:w w:val="110"/>
        </w:rPr>
        <w:t>he</w:t>
      </w:r>
      <w:r w:rsidRPr="00946740">
        <w:rPr>
          <w:spacing w:val="-1"/>
          <w:w w:val="110"/>
        </w:rPr>
        <w:t xml:space="preserve"> </w:t>
      </w:r>
      <w:r w:rsidRPr="00946740">
        <w:rPr>
          <w:w w:val="110"/>
        </w:rPr>
        <w:t>difference</w:t>
      </w:r>
      <w:r w:rsidRPr="00946740">
        <w:rPr>
          <w:spacing w:val="-1"/>
          <w:w w:val="110"/>
        </w:rPr>
        <w:t xml:space="preserve"> </w:t>
      </w:r>
      <w:r w:rsidRPr="00946740">
        <w:rPr>
          <w:w w:val="110"/>
        </w:rPr>
        <w:t>in</w:t>
      </w:r>
      <w:r w:rsidRPr="00946740">
        <w:rPr>
          <w:spacing w:val="-1"/>
          <w:w w:val="110"/>
        </w:rPr>
        <w:t xml:space="preserve"> </w:t>
      </w:r>
      <w:r w:rsidRPr="00946740">
        <w:rPr>
          <w:w w:val="110"/>
        </w:rPr>
        <w:t>husbands’</w:t>
      </w:r>
      <w:r w:rsidRPr="00946740">
        <w:rPr>
          <w:spacing w:val="-1"/>
          <w:w w:val="110"/>
        </w:rPr>
        <w:t xml:space="preserve"> </w:t>
      </w:r>
      <w:r w:rsidRPr="00946740">
        <w:rPr>
          <w:w w:val="110"/>
        </w:rPr>
        <w:t>log</w:t>
      </w:r>
      <w:r w:rsidRPr="00946740">
        <w:rPr>
          <w:spacing w:val="-1"/>
          <w:w w:val="110"/>
        </w:rPr>
        <w:t xml:space="preserve"> </w:t>
      </w:r>
      <w:r w:rsidRPr="00946740">
        <w:rPr>
          <w:w w:val="110"/>
        </w:rPr>
        <w:t>hourly</w:t>
      </w:r>
      <w:r w:rsidRPr="00946740">
        <w:rPr>
          <w:spacing w:val="-1"/>
          <w:w w:val="110"/>
        </w:rPr>
        <w:t xml:space="preserve"> </w:t>
      </w:r>
      <w:r w:rsidRPr="00946740">
        <w:rPr>
          <w:w w:val="110"/>
        </w:rPr>
        <w:t xml:space="preserve">earnings between HW and WH is marginal, </w:t>
      </w:r>
      <w:r w:rsidR="00D75051">
        <w:rPr>
          <w:w w:val="110"/>
        </w:rPr>
        <w:t>with</w:t>
      </w:r>
      <w:r w:rsidR="00D75051" w:rsidRPr="00946740">
        <w:rPr>
          <w:w w:val="110"/>
        </w:rPr>
        <w:t xml:space="preserve"> </w:t>
      </w:r>
      <w:r w:rsidRPr="00946740">
        <w:rPr>
          <w:w w:val="110"/>
        </w:rPr>
        <w:t>HW men earn</w:t>
      </w:r>
      <w:r w:rsidR="00D75051">
        <w:rPr>
          <w:w w:val="110"/>
        </w:rPr>
        <w:t>ing</w:t>
      </w:r>
      <w:r w:rsidRPr="00946740">
        <w:rPr>
          <w:w w:val="110"/>
        </w:rPr>
        <w:t xml:space="preserve"> 4% less than their WH counterparts.</w:t>
      </w:r>
      <w:r w:rsidRPr="00946740">
        <w:rPr>
          <w:spacing w:val="40"/>
          <w:w w:val="110"/>
        </w:rPr>
        <w:t xml:space="preserve"> </w:t>
      </w:r>
      <w:r w:rsidRPr="00946740">
        <w:rPr>
          <w:w w:val="110"/>
        </w:rPr>
        <w:t>HW women surpass WH women in earnings, with HW</w:t>
      </w:r>
      <w:r w:rsidRPr="00946740">
        <w:rPr>
          <w:spacing w:val="-5"/>
          <w:w w:val="110"/>
        </w:rPr>
        <w:t xml:space="preserve"> </w:t>
      </w:r>
      <w:r w:rsidRPr="00946740">
        <w:rPr>
          <w:w w:val="110"/>
        </w:rPr>
        <w:t>wives</w:t>
      </w:r>
      <w:r w:rsidRPr="00946740">
        <w:rPr>
          <w:spacing w:val="-7"/>
          <w:w w:val="110"/>
        </w:rPr>
        <w:t xml:space="preserve"> </w:t>
      </w:r>
      <w:r w:rsidRPr="00946740">
        <w:rPr>
          <w:w w:val="110"/>
        </w:rPr>
        <w:t>earning</w:t>
      </w:r>
      <w:r w:rsidRPr="00946740">
        <w:rPr>
          <w:spacing w:val="-6"/>
          <w:w w:val="110"/>
        </w:rPr>
        <w:t xml:space="preserve"> </w:t>
      </w:r>
      <w:r w:rsidRPr="00946740">
        <w:rPr>
          <w:w w:val="110"/>
        </w:rPr>
        <w:t>1.75</w:t>
      </w:r>
      <w:r w:rsidRPr="00946740">
        <w:rPr>
          <w:spacing w:val="-7"/>
          <w:w w:val="110"/>
        </w:rPr>
        <w:t xml:space="preserve"> </w:t>
      </w:r>
      <w:r w:rsidRPr="00946740">
        <w:rPr>
          <w:w w:val="110"/>
        </w:rPr>
        <w:t>and</w:t>
      </w:r>
      <w:r w:rsidRPr="00946740">
        <w:rPr>
          <w:spacing w:val="-6"/>
          <w:w w:val="110"/>
        </w:rPr>
        <w:t xml:space="preserve"> </w:t>
      </w:r>
      <w:r w:rsidRPr="00946740">
        <w:rPr>
          <w:w w:val="110"/>
        </w:rPr>
        <w:t>WH</w:t>
      </w:r>
      <w:r w:rsidRPr="00946740">
        <w:rPr>
          <w:spacing w:val="-7"/>
          <w:w w:val="110"/>
        </w:rPr>
        <w:t xml:space="preserve"> </w:t>
      </w:r>
      <w:r w:rsidRPr="00946740">
        <w:rPr>
          <w:w w:val="110"/>
        </w:rPr>
        <w:t>wives</w:t>
      </w:r>
      <w:r w:rsidRPr="00946740">
        <w:rPr>
          <w:spacing w:val="-6"/>
          <w:w w:val="110"/>
        </w:rPr>
        <w:t xml:space="preserve"> </w:t>
      </w:r>
      <w:r w:rsidRPr="00946740">
        <w:rPr>
          <w:w w:val="110"/>
        </w:rPr>
        <w:t>earning</w:t>
      </w:r>
      <w:r w:rsidRPr="00946740">
        <w:rPr>
          <w:spacing w:val="-7"/>
          <w:w w:val="110"/>
        </w:rPr>
        <w:t xml:space="preserve"> </w:t>
      </w:r>
      <w:r w:rsidRPr="00946740">
        <w:rPr>
          <w:w w:val="110"/>
        </w:rPr>
        <w:t>1.73</w:t>
      </w:r>
      <w:r w:rsidRPr="00946740">
        <w:rPr>
          <w:spacing w:val="-6"/>
          <w:w w:val="110"/>
        </w:rPr>
        <w:t xml:space="preserve"> </w:t>
      </w:r>
      <w:r w:rsidRPr="00946740">
        <w:rPr>
          <w:w w:val="110"/>
        </w:rPr>
        <w:t>in</w:t>
      </w:r>
      <w:r w:rsidRPr="00946740">
        <w:rPr>
          <w:spacing w:val="-6"/>
          <w:w w:val="110"/>
        </w:rPr>
        <w:t xml:space="preserve"> </w:t>
      </w:r>
      <w:r w:rsidRPr="00946740">
        <w:rPr>
          <w:w w:val="110"/>
        </w:rPr>
        <w:t>log</w:t>
      </w:r>
      <w:r w:rsidRPr="00946740">
        <w:rPr>
          <w:spacing w:val="-7"/>
          <w:w w:val="110"/>
        </w:rPr>
        <w:t xml:space="preserve"> </w:t>
      </w:r>
      <w:r w:rsidRPr="00946740">
        <w:rPr>
          <w:w w:val="110"/>
        </w:rPr>
        <w:t>hourly</w:t>
      </w:r>
      <w:r w:rsidRPr="00946740">
        <w:rPr>
          <w:spacing w:val="-6"/>
          <w:w w:val="110"/>
        </w:rPr>
        <w:t xml:space="preserve"> </w:t>
      </w:r>
      <w:r w:rsidRPr="00946740">
        <w:rPr>
          <w:w w:val="110"/>
        </w:rPr>
        <w:t>earnings,</w:t>
      </w:r>
      <w:r w:rsidRPr="00946740">
        <w:rPr>
          <w:spacing w:val="-5"/>
          <w:w w:val="110"/>
        </w:rPr>
        <w:t xml:space="preserve"> </w:t>
      </w:r>
      <w:r w:rsidRPr="00946740">
        <w:rPr>
          <w:w w:val="110"/>
        </w:rPr>
        <w:t>respectively. This reversal in the typical earning pattern speaks to the closing economic disparities</w:t>
      </w:r>
      <w:r w:rsidRPr="00946740">
        <w:rPr>
          <w:spacing w:val="-9"/>
          <w:w w:val="110"/>
        </w:rPr>
        <w:t xml:space="preserve"> </w:t>
      </w:r>
      <w:r w:rsidRPr="00946740">
        <w:rPr>
          <w:w w:val="110"/>
        </w:rPr>
        <w:t>between</w:t>
      </w:r>
      <w:r w:rsidRPr="00946740">
        <w:rPr>
          <w:spacing w:val="-9"/>
          <w:w w:val="110"/>
        </w:rPr>
        <w:t xml:space="preserve"> </w:t>
      </w:r>
      <w:r w:rsidRPr="00946740">
        <w:rPr>
          <w:w w:val="110"/>
        </w:rPr>
        <w:t>these</w:t>
      </w:r>
      <w:r w:rsidRPr="00946740">
        <w:rPr>
          <w:spacing w:val="-9"/>
          <w:w w:val="110"/>
        </w:rPr>
        <w:t xml:space="preserve"> </w:t>
      </w:r>
      <w:r w:rsidRPr="00946740">
        <w:rPr>
          <w:w w:val="110"/>
        </w:rPr>
        <w:t>groups</w:t>
      </w:r>
      <w:r w:rsidRPr="00946740">
        <w:rPr>
          <w:spacing w:val="-9"/>
          <w:w w:val="110"/>
        </w:rPr>
        <w:t xml:space="preserve"> </w:t>
      </w:r>
      <w:r w:rsidR="00D75051">
        <w:rPr>
          <w:w w:val="110"/>
        </w:rPr>
        <w:t>and</w:t>
      </w:r>
      <w:r w:rsidRPr="00946740">
        <w:rPr>
          <w:spacing w:val="-9"/>
          <w:w w:val="110"/>
        </w:rPr>
        <w:t xml:space="preserve"> </w:t>
      </w:r>
      <w:r w:rsidRPr="00946740">
        <w:rPr>
          <w:w w:val="110"/>
        </w:rPr>
        <w:t>implies</w:t>
      </w:r>
      <w:r w:rsidRPr="00946740">
        <w:rPr>
          <w:spacing w:val="-9"/>
          <w:w w:val="110"/>
        </w:rPr>
        <w:t xml:space="preserve"> </w:t>
      </w:r>
      <w:r w:rsidRPr="00946740">
        <w:rPr>
          <w:w w:val="110"/>
        </w:rPr>
        <w:t>potentially</w:t>
      </w:r>
      <w:r w:rsidRPr="00946740">
        <w:rPr>
          <w:spacing w:val="-9"/>
          <w:w w:val="110"/>
        </w:rPr>
        <w:t xml:space="preserve"> </w:t>
      </w:r>
      <w:commentRangeStart w:id="65"/>
      <w:r w:rsidRPr="00946740">
        <w:rPr>
          <w:w w:val="110"/>
        </w:rPr>
        <w:t>greater</w:t>
      </w:r>
      <w:r w:rsidRPr="00946740">
        <w:rPr>
          <w:spacing w:val="-9"/>
          <w:w w:val="110"/>
        </w:rPr>
        <w:t xml:space="preserve"> </w:t>
      </w:r>
      <w:commentRangeEnd w:id="65"/>
      <w:r w:rsidR="00D75051">
        <w:rPr>
          <w:rStyle w:val="CommentReference"/>
        </w:rPr>
        <w:commentReference w:id="65"/>
      </w:r>
      <w:r w:rsidRPr="00946740">
        <w:rPr>
          <w:w w:val="110"/>
        </w:rPr>
        <w:t>economic</w:t>
      </w:r>
      <w:r w:rsidRPr="00946740">
        <w:rPr>
          <w:spacing w:val="-9"/>
          <w:w w:val="110"/>
        </w:rPr>
        <w:t xml:space="preserve"> </w:t>
      </w:r>
      <w:r w:rsidRPr="00946740">
        <w:rPr>
          <w:w w:val="110"/>
        </w:rPr>
        <w:t>contributions from HW women to their families, which could be</w:t>
      </w:r>
      <w:r w:rsidR="00E9423A">
        <w:rPr>
          <w:w w:val="110"/>
        </w:rPr>
        <w:t>nefit</w:t>
      </w:r>
      <w:r w:rsidRPr="00946740">
        <w:rPr>
          <w:w w:val="110"/>
        </w:rPr>
        <w:t xml:space="preserve"> </w:t>
      </w:r>
      <w:r w:rsidR="00D75051">
        <w:rPr>
          <w:w w:val="110"/>
        </w:rPr>
        <w:t xml:space="preserve">their children when they enter </w:t>
      </w:r>
      <w:r w:rsidRPr="00946740">
        <w:rPr>
          <w:w w:val="110"/>
        </w:rPr>
        <w:t>the labor market.</w:t>
      </w:r>
    </w:p>
    <w:p w14:paraId="635AB6C3" w14:textId="3062C359" w:rsidR="007A46B2" w:rsidRPr="00946740" w:rsidRDefault="00000000">
      <w:pPr>
        <w:pStyle w:val="BodyText"/>
        <w:spacing w:before="3" w:line="256" w:lineRule="auto"/>
        <w:ind w:left="116" w:right="1073" w:firstLine="351"/>
        <w:jc w:val="both"/>
      </w:pPr>
      <w:r w:rsidRPr="00946740">
        <w:rPr>
          <w:w w:val="110"/>
        </w:rPr>
        <w:t xml:space="preserve">The table also </w:t>
      </w:r>
      <w:r w:rsidR="00D75051">
        <w:rPr>
          <w:w w:val="110"/>
        </w:rPr>
        <w:t>reveals</w:t>
      </w:r>
      <w:r w:rsidRPr="00946740">
        <w:rPr>
          <w:w w:val="110"/>
        </w:rPr>
        <w:t xml:space="preserve"> that WW couples have </w:t>
      </w:r>
      <w:r w:rsidR="00D75051">
        <w:rPr>
          <w:w w:val="110"/>
        </w:rPr>
        <w:t>fewer</w:t>
      </w:r>
      <w:r w:rsidR="00D75051" w:rsidRPr="00946740">
        <w:rPr>
          <w:w w:val="110"/>
        </w:rPr>
        <w:t xml:space="preserve"> </w:t>
      </w:r>
      <w:r w:rsidRPr="00946740">
        <w:rPr>
          <w:w w:val="110"/>
        </w:rPr>
        <w:t>children than HH couples, reflecting broader socioeconomic and cultural patterns.</w:t>
      </w:r>
      <w:r w:rsidRPr="00946740">
        <w:rPr>
          <w:spacing w:val="27"/>
          <w:w w:val="110"/>
        </w:rPr>
        <w:t xml:space="preserve"> </w:t>
      </w:r>
      <w:r w:rsidRPr="00946740">
        <w:rPr>
          <w:w w:val="110"/>
        </w:rPr>
        <w:t xml:space="preserve">The difference in </w:t>
      </w:r>
      <w:r w:rsidR="00D75051">
        <w:rPr>
          <w:w w:val="110"/>
        </w:rPr>
        <w:t>number of children</w:t>
      </w:r>
      <w:r w:rsidR="00D75051" w:rsidRPr="00946740">
        <w:rPr>
          <w:w w:val="110"/>
        </w:rPr>
        <w:t xml:space="preserve"> </w:t>
      </w:r>
      <w:r w:rsidRPr="00946740">
        <w:rPr>
          <w:w w:val="110"/>
        </w:rPr>
        <w:t>between HW and WH</w:t>
      </w:r>
      <w:r w:rsidRPr="00946740">
        <w:rPr>
          <w:spacing w:val="-1"/>
          <w:w w:val="110"/>
        </w:rPr>
        <w:t xml:space="preserve"> </w:t>
      </w:r>
      <w:r w:rsidRPr="00946740">
        <w:rPr>
          <w:w w:val="110"/>
        </w:rPr>
        <w:t>couples is positive but significantly lower than the difference between HH and WW couples.</w:t>
      </w:r>
    </w:p>
    <w:p w14:paraId="2A2252EC" w14:textId="77777777" w:rsidR="007A46B2" w:rsidRPr="00946740" w:rsidRDefault="00000000">
      <w:pPr>
        <w:pStyle w:val="BodyText"/>
        <w:spacing w:before="1"/>
        <w:ind w:left="467"/>
        <w:jc w:val="both"/>
      </w:pPr>
      <w:r w:rsidRPr="00946740">
        <w:rPr>
          <w:w w:val="110"/>
        </w:rPr>
        <w:t>The</w:t>
      </w:r>
      <w:r w:rsidRPr="00946740">
        <w:rPr>
          <w:spacing w:val="-5"/>
          <w:w w:val="110"/>
        </w:rPr>
        <w:t xml:space="preserve"> </w:t>
      </w:r>
      <w:r w:rsidRPr="00946740">
        <w:rPr>
          <w:w w:val="110"/>
        </w:rPr>
        <w:t>evidence</w:t>
      </w:r>
      <w:r w:rsidRPr="00946740">
        <w:rPr>
          <w:spacing w:val="-5"/>
          <w:w w:val="110"/>
        </w:rPr>
        <w:t xml:space="preserve"> </w:t>
      </w:r>
      <w:r w:rsidRPr="00946740">
        <w:rPr>
          <w:w w:val="110"/>
        </w:rPr>
        <w:t>presented</w:t>
      </w:r>
      <w:r w:rsidRPr="00946740">
        <w:rPr>
          <w:spacing w:val="-5"/>
          <w:w w:val="110"/>
        </w:rPr>
        <w:t xml:space="preserve"> </w:t>
      </w:r>
      <w:r w:rsidRPr="00946740">
        <w:rPr>
          <w:w w:val="110"/>
        </w:rPr>
        <w:t>in</w:t>
      </w:r>
      <w:r w:rsidRPr="00946740">
        <w:rPr>
          <w:spacing w:val="-4"/>
          <w:w w:val="110"/>
        </w:rPr>
        <w:t xml:space="preserve"> </w:t>
      </w:r>
      <w:r w:rsidRPr="00946740">
        <w:rPr>
          <w:w w:val="110"/>
        </w:rPr>
        <w:t>this</w:t>
      </w:r>
      <w:r w:rsidRPr="00946740">
        <w:rPr>
          <w:spacing w:val="-5"/>
          <w:w w:val="110"/>
        </w:rPr>
        <w:t xml:space="preserve"> </w:t>
      </w:r>
      <w:r w:rsidRPr="00946740">
        <w:rPr>
          <w:w w:val="110"/>
        </w:rPr>
        <w:t>section</w:t>
      </w:r>
      <w:r w:rsidRPr="00946740">
        <w:rPr>
          <w:spacing w:val="-5"/>
          <w:w w:val="110"/>
        </w:rPr>
        <w:t xml:space="preserve"> </w:t>
      </w:r>
      <w:r w:rsidRPr="00946740">
        <w:rPr>
          <w:w w:val="110"/>
        </w:rPr>
        <w:t>supports</w:t>
      </w:r>
      <w:r w:rsidRPr="00946740">
        <w:rPr>
          <w:spacing w:val="-5"/>
          <w:w w:val="110"/>
        </w:rPr>
        <w:t xml:space="preserve"> </w:t>
      </w:r>
      <w:r w:rsidRPr="00946740">
        <w:rPr>
          <w:w w:val="110"/>
        </w:rPr>
        <w:t>a</w:t>
      </w:r>
      <w:r w:rsidRPr="00946740">
        <w:rPr>
          <w:spacing w:val="-4"/>
          <w:w w:val="110"/>
        </w:rPr>
        <w:t xml:space="preserve"> </w:t>
      </w:r>
      <w:r w:rsidRPr="00946740">
        <w:rPr>
          <w:w w:val="110"/>
        </w:rPr>
        <w:t>robust</w:t>
      </w:r>
      <w:r w:rsidRPr="00946740">
        <w:rPr>
          <w:spacing w:val="-5"/>
          <w:w w:val="110"/>
        </w:rPr>
        <w:t xml:space="preserve"> </w:t>
      </w:r>
      <w:r w:rsidRPr="00946740">
        <w:rPr>
          <w:w w:val="110"/>
        </w:rPr>
        <w:t>empirical</w:t>
      </w:r>
      <w:r w:rsidRPr="00946740">
        <w:rPr>
          <w:spacing w:val="-5"/>
          <w:w w:val="110"/>
        </w:rPr>
        <w:t xml:space="preserve"> </w:t>
      </w:r>
      <w:r w:rsidRPr="00946740">
        <w:rPr>
          <w:w w:val="110"/>
        </w:rPr>
        <w:t>strategy,</w:t>
      </w:r>
      <w:r w:rsidRPr="00946740">
        <w:rPr>
          <w:spacing w:val="-3"/>
          <w:w w:val="110"/>
        </w:rPr>
        <w:t xml:space="preserve"> </w:t>
      </w:r>
      <w:r w:rsidRPr="00946740">
        <w:rPr>
          <w:spacing w:val="-2"/>
          <w:w w:val="110"/>
        </w:rPr>
        <w:t>revealing</w:t>
      </w:r>
    </w:p>
    <w:p w14:paraId="01D3F9C9" w14:textId="77777777" w:rsidR="007A46B2" w:rsidRPr="00946740" w:rsidRDefault="007A46B2">
      <w:pPr>
        <w:jc w:val="both"/>
        <w:sectPr w:rsidR="007A46B2" w:rsidRPr="00946740">
          <w:pgSz w:w="12240" w:h="15840"/>
          <w:pgMar w:top="1820" w:right="760" w:bottom="2460" w:left="1720" w:header="0" w:footer="2279" w:gutter="0"/>
          <w:cols w:space="720"/>
        </w:sectPr>
      </w:pPr>
    </w:p>
    <w:p w14:paraId="3C224386" w14:textId="2C3C14E2" w:rsidR="007A46B2" w:rsidRPr="00946740" w:rsidRDefault="00000000">
      <w:pPr>
        <w:pStyle w:val="BodyText"/>
        <w:spacing w:before="114" w:line="254" w:lineRule="auto"/>
        <w:ind w:left="116" w:right="1072"/>
        <w:jc w:val="both"/>
        <w:rPr>
          <w:sz w:val="16"/>
        </w:rPr>
      </w:pPr>
      <w:r w:rsidRPr="00946740">
        <w:rPr>
          <w:w w:val="110"/>
        </w:rPr>
        <w:lastRenderedPageBreak/>
        <w:t xml:space="preserve">significant selection in marriage and distinctive educational and income patterns among </w:t>
      </w:r>
      <w:r w:rsidRPr="00946740">
        <w:t>different types of families.</w:t>
      </w:r>
      <w:r w:rsidRPr="00946740">
        <w:rPr>
          <w:spacing w:val="40"/>
        </w:rPr>
        <w:t xml:space="preserve"> </w:t>
      </w:r>
      <w:r w:rsidRPr="00946740">
        <w:t xml:space="preserve">Interethnic couples </w:t>
      </w:r>
      <w:r w:rsidR="00D75051">
        <w:t>have</w:t>
      </w:r>
      <w:r w:rsidR="00D75051" w:rsidRPr="00946740">
        <w:t xml:space="preserve"> </w:t>
      </w:r>
      <w:r w:rsidRPr="00946740">
        <w:t xml:space="preserve">comparable levels of education and </w:t>
      </w:r>
      <w:r w:rsidRPr="00946740">
        <w:rPr>
          <w:w w:val="110"/>
        </w:rPr>
        <w:t>earnings</w:t>
      </w:r>
      <w:r w:rsidR="00D75051">
        <w:rPr>
          <w:w w:val="110"/>
        </w:rPr>
        <w:t xml:space="preserve">, suggesting </w:t>
      </w:r>
      <w:r w:rsidRPr="00946740">
        <w:rPr>
          <w:w w:val="110"/>
        </w:rPr>
        <w:t>that the children of HW families are likely positioned for better educational outcomes,</w:t>
      </w:r>
      <w:r w:rsidR="00D75051">
        <w:rPr>
          <w:w w:val="110"/>
        </w:rPr>
        <w:t xml:space="preserve"> a</w:t>
      </w:r>
      <w:r w:rsidRPr="00946740">
        <w:rPr>
          <w:w w:val="110"/>
        </w:rPr>
        <w:t xml:space="preserve"> critical </w:t>
      </w:r>
      <w:r w:rsidR="00D75051">
        <w:rPr>
          <w:w w:val="110"/>
        </w:rPr>
        <w:t>factor for</w:t>
      </w:r>
      <w:r w:rsidR="00D75051" w:rsidRPr="00946740">
        <w:rPr>
          <w:w w:val="110"/>
        </w:rPr>
        <w:t xml:space="preserve"> </w:t>
      </w:r>
      <w:r w:rsidRPr="00946740">
        <w:rPr>
          <w:w w:val="110"/>
        </w:rPr>
        <w:t>understanding discrimination in the labor market.</w:t>
      </w:r>
      <w:r w:rsidRPr="00946740">
        <w:rPr>
          <w:spacing w:val="40"/>
          <w:w w:val="110"/>
        </w:rPr>
        <w:t xml:space="preserve"> </w:t>
      </w:r>
      <w:r w:rsidR="00D75051">
        <w:rPr>
          <w:spacing w:val="-2"/>
          <w:w w:val="110"/>
        </w:rPr>
        <w:t>T</w:t>
      </w:r>
      <w:r w:rsidRPr="00946740">
        <w:rPr>
          <w:spacing w:val="-2"/>
          <w:w w:val="110"/>
        </w:rPr>
        <w:t>he</w:t>
      </w:r>
      <w:r w:rsidRPr="00946740">
        <w:rPr>
          <w:spacing w:val="-7"/>
          <w:w w:val="110"/>
        </w:rPr>
        <w:t xml:space="preserve"> </w:t>
      </w:r>
      <w:r w:rsidRPr="00946740">
        <w:rPr>
          <w:spacing w:val="-2"/>
          <w:w w:val="110"/>
        </w:rPr>
        <w:t>disparities</w:t>
      </w:r>
      <w:r w:rsidRPr="00946740">
        <w:rPr>
          <w:spacing w:val="-7"/>
          <w:w w:val="110"/>
        </w:rPr>
        <w:t xml:space="preserve"> </w:t>
      </w:r>
      <w:r w:rsidRPr="00946740">
        <w:rPr>
          <w:spacing w:val="-2"/>
          <w:w w:val="110"/>
        </w:rPr>
        <w:t>between</w:t>
      </w:r>
      <w:r w:rsidRPr="00946740">
        <w:rPr>
          <w:spacing w:val="-7"/>
          <w:w w:val="110"/>
        </w:rPr>
        <w:t xml:space="preserve"> </w:t>
      </w:r>
      <w:r w:rsidRPr="00946740">
        <w:rPr>
          <w:spacing w:val="-2"/>
          <w:w w:val="110"/>
        </w:rPr>
        <w:t>HW</w:t>
      </w:r>
      <w:r w:rsidRPr="00946740">
        <w:rPr>
          <w:spacing w:val="-5"/>
          <w:w w:val="110"/>
        </w:rPr>
        <w:t xml:space="preserve"> </w:t>
      </w:r>
      <w:r w:rsidRPr="00946740">
        <w:rPr>
          <w:spacing w:val="-2"/>
          <w:w w:val="110"/>
        </w:rPr>
        <w:t>and</w:t>
      </w:r>
      <w:r w:rsidRPr="00946740">
        <w:rPr>
          <w:spacing w:val="-7"/>
          <w:w w:val="110"/>
        </w:rPr>
        <w:t xml:space="preserve"> </w:t>
      </w:r>
      <w:r w:rsidRPr="00946740">
        <w:rPr>
          <w:spacing w:val="-2"/>
          <w:w w:val="110"/>
        </w:rPr>
        <w:t>WH</w:t>
      </w:r>
      <w:r w:rsidRPr="00946740">
        <w:rPr>
          <w:spacing w:val="-7"/>
          <w:w w:val="110"/>
        </w:rPr>
        <w:t xml:space="preserve"> </w:t>
      </w:r>
      <w:r w:rsidRPr="00946740">
        <w:rPr>
          <w:spacing w:val="-2"/>
          <w:w w:val="110"/>
        </w:rPr>
        <w:t>families</w:t>
      </w:r>
      <w:r w:rsidRPr="00946740">
        <w:rPr>
          <w:spacing w:val="-7"/>
          <w:w w:val="110"/>
        </w:rPr>
        <w:t xml:space="preserve"> </w:t>
      </w:r>
      <w:r w:rsidRPr="00946740">
        <w:rPr>
          <w:spacing w:val="-2"/>
          <w:w w:val="110"/>
        </w:rPr>
        <w:t>are</w:t>
      </w:r>
      <w:r w:rsidRPr="00946740">
        <w:rPr>
          <w:spacing w:val="-7"/>
          <w:w w:val="110"/>
        </w:rPr>
        <w:t xml:space="preserve"> </w:t>
      </w:r>
      <w:r w:rsidRPr="00946740">
        <w:rPr>
          <w:spacing w:val="-2"/>
          <w:w w:val="110"/>
        </w:rPr>
        <w:t>considerably</w:t>
      </w:r>
      <w:r w:rsidRPr="00946740">
        <w:rPr>
          <w:spacing w:val="-7"/>
          <w:w w:val="110"/>
        </w:rPr>
        <w:t xml:space="preserve"> </w:t>
      </w:r>
      <w:r w:rsidRPr="00946740">
        <w:rPr>
          <w:spacing w:val="-2"/>
          <w:w w:val="110"/>
        </w:rPr>
        <w:t>less</w:t>
      </w:r>
      <w:r w:rsidRPr="00946740">
        <w:rPr>
          <w:spacing w:val="-7"/>
          <w:w w:val="110"/>
        </w:rPr>
        <w:t xml:space="preserve"> </w:t>
      </w:r>
      <w:r w:rsidRPr="00946740">
        <w:rPr>
          <w:spacing w:val="-2"/>
          <w:w w:val="110"/>
        </w:rPr>
        <w:t>pronounced</w:t>
      </w:r>
      <w:r w:rsidRPr="00946740">
        <w:rPr>
          <w:spacing w:val="-7"/>
          <w:w w:val="110"/>
        </w:rPr>
        <w:t xml:space="preserve"> </w:t>
      </w:r>
      <w:r w:rsidRPr="00946740">
        <w:rPr>
          <w:spacing w:val="-2"/>
          <w:w w:val="110"/>
        </w:rPr>
        <w:t xml:space="preserve">than </w:t>
      </w:r>
      <w:r w:rsidRPr="00946740">
        <w:rPr>
          <w:w w:val="110"/>
        </w:rPr>
        <w:t>those</w:t>
      </w:r>
      <w:r w:rsidRPr="00946740">
        <w:rPr>
          <w:spacing w:val="-7"/>
          <w:w w:val="110"/>
        </w:rPr>
        <w:t xml:space="preserve"> </w:t>
      </w:r>
      <w:r w:rsidRPr="00946740">
        <w:rPr>
          <w:w w:val="110"/>
        </w:rPr>
        <w:t>between</w:t>
      </w:r>
      <w:r w:rsidRPr="00946740">
        <w:rPr>
          <w:spacing w:val="-7"/>
          <w:w w:val="110"/>
        </w:rPr>
        <w:t xml:space="preserve"> </w:t>
      </w:r>
      <w:r w:rsidRPr="00946740">
        <w:rPr>
          <w:w w:val="110"/>
        </w:rPr>
        <w:t>other</w:t>
      </w:r>
      <w:r w:rsidRPr="00946740">
        <w:rPr>
          <w:spacing w:val="-7"/>
          <w:w w:val="110"/>
        </w:rPr>
        <w:t xml:space="preserve"> </w:t>
      </w:r>
      <w:r w:rsidRPr="00946740">
        <w:rPr>
          <w:w w:val="110"/>
        </w:rPr>
        <w:t>groups,</w:t>
      </w:r>
      <w:r w:rsidRPr="00946740">
        <w:rPr>
          <w:spacing w:val="-6"/>
          <w:w w:val="110"/>
        </w:rPr>
        <w:t xml:space="preserve"> </w:t>
      </w:r>
      <w:r w:rsidRPr="00946740">
        <w:rPr>
          <w:w w:val="110"/>
        </w:rPr>
        <w:t>emphasizing</w:t>
      </w:r>
      <w:r w:rsidRPr="00946740">
        <w:rPr>
          <w:spacing w:val="-7"/>
          <w:w w:val="110"/>
        </w:rPr>
        <w:t xml:space="preserve"> </w:t>
      </w:r>
      <w:r w:rsidRPr="00946740">
        <w:rPr>
          <w:w w:val="110"/>
        </w:rPr>
        <w:t>the</w:t>
      </w:r>
      <w:r w:rsidRPr="00946740">
        <w:rPr>
          <w:spacing w:val="-7"/>
          <w:w w:val="110"/>
        </w:rPr>
        <w:t xml:space="preserve"> </w:t>
      </w:r>
      <w:r w:rsidRPr="00946740">
        <w:rPr>
          <w:w w:val="110"/>
        </w:rPr>
        <w:t>importance</w:t>
      </w:r>
      <w:r w:rsidRPr="00946740">
        <w:rPr>
          <w:spacing w:val="-7"/>
          <w:w w:val="110"/>
        </w:rPr>
        <w:t xml:space="preserve"> </w:t>
      </w:r>
      <w:r w:rsidRPr="00946740">
        <w:rPr>
          <w:w w:val="110"/>
        </w:rPr>
        <w:t>of</w:t>
      </w:r>
      <w:r w:rsidRPr="00946740">
        <w:rPr>
          <w:spacing w:val="-7"/>
          <w:w w:val="110"/>
        </w:rPr>
        <w:t xml:space="preserve"> </w:t>
      </w:r>
      <w:r w:rsidRPr="00946740">
        <w:rPr>
          <w:w w:val="110"/>
        </w:rPr>
        <w:t>comparing</w:t>
      </w:r>
      <w:r w:rsidRPr="00946740">
        <w:rPr>
          <w:spacing w:val="-7"/>
          <w:w w:val="110"/>
        </w:rPr>
        <w:t xml:space="preserve"> </w:t>
      </w:r>
      <w:r w:rsidRPr="00946740">
        <w:rPr>
          <w:w w:val="110"/>
        </w:rPr>
        <w:t>these</w:t>
      </w:r>
      <w:r w:rsidRPr="00946740">
        <w:rPr>
          <w:spacing w:val="-7"/>
          <w:w w:val="110"/>
        </w:rPr>
        <w:t xml:space="preserve"> </w:t>
      </w:r>
      <w:r w:rsidRPr="00946740">
        <w:rPr>
          <w:w w:val="110"/>
        </w:rPr>
        <w:t>children</w:t>
      </w:r>
      <w:r w:rsidRPr="00946740">
        <w:rPr>
          <w:spacing w:val="-7"/>
          <w:w w:val="110"/>
        </w:rPr>
        <w:t xml:space="preserve"> </w:t>
      </w:r>
      <w:r w:rsidRPr="00946740">
        <w:rPr>
          <w:w w:val="110"/>
        </w:rPr>
        <w:t>directly. Such</w:t>
      </w:r>
      <w:r w:rsidRPr="00946740">
        <w:rPr>
          <w:spacing w:val="-13"/>
          <w:w w:val="110"/>
        </w:rPr>
        <w:t xml:space="preserve"> </w:t>
      </w:r>
      <w:r w:rsidRPr="00946740">
        <w:rPr>
          <w:w w:val="110"/>
        </w:rPr>
        <w:t>comparisons</w:t>
      </w:r>
      <w:r w:rsidRPr="00946740">
        <w:rPr>
          <w:spacing w:val="-13"/>
          <w:w w:val="110"/>
        </w:rPr>
        <w:t xml:space="preserve"> </w:t>
      </w:r>
      <w:r w:rsidRPr="00946740">
        <w:rPr>
          <w:w w:val="110"/>
        </w:rPr>
        <w:t>shed</w:t>
      </w:r>
      <w:r w:rsidRPr="00946740">
        <w:rPr>
          <w:spacing w:val="-13"/>
          <w:w w:val="110"/>
        </w:rPr>
        <w:t xml:space="preserve"> </w:t>
      </w:r>
      <w:r w:rsidRPr="00946740">
        <w:rPr>
          <w:w w:val="110"/>
        </w:rPr>
        <w:t>light</w:t>
      </w:r>
      <w:r w:rsidRPr="00946740">
        <w:rPr>
          <w:spacing w:val="-13"/>
          <w:w w:val="110"/>
        </w:rPr>
        <w:t xml:space="preserve"> </w:t>
      </w:r>
      <w:r w:rsidRPr="00946740">
        <w:rPr>
          <w:w w:val="110"/>
        </w:rPr>
        <w:t>on</w:t>
      </w:r>
      <w:r w:rsidRPr="00946740">
        <w:rPr>
          <w:spacing w:val="-13"/>
          <w:w w:val="110"/>
        </w:rPr>
        <w:t xml:space="preserve"> </w:t>
      </w:r>
      <w:r w:rsidRPr="00946740">
        <w:rPr>
          <w:w w:val="110"/>
        </w:rPr>
        <w:t>the</w:t>
      </w:r>
      <w:r w:rsidRPr="00946740">
        <w:rPr>
          <w:spacing w:val="-13"/>
          <w:w w:val="110"/>
        </w:rPr>
        <w:t xml:space="preserve"> </w:t>
      </w:r>
      <w:r w:rsidRPr="00946740">
        <w:rPr>
          <w:w w:val="110"/>
        </w:rPr>
        <w:t>nuanced</w:t>
      </w:r>
      <w:r w:rsidRPr="00946740">
        <w:rPr>
          <w:spacing w:val="-13"/>
          <w:w w:val="110"/>
        </w:rPr>
        <w:t xml:space="preserve"> </w:t>
      </w:r>
      <w:r w:rsidRPr="00946740">
        <w:rPr>
          <w:w w:val="110"/>
        </w:rPr>
        <w:t>dynamics</w:t>
      </w:r>
      <w:r w:rsidRPr="00946740">
        <w:rPr>
          <w:spacing w:val="-13"/>
          <w:w w:val="110"/>
        </w:rPr>
        <w:t xml:space="preserve"> </w:t>
      </w:r>
      <w:r w:rsidRPr="00946740">
        <w:rPr>
          <w:w w:val="110"/>
        </w:rPr>
        <w:t>of</w:t>
      </w:r>
      <w:r w:rsidRPr="00946740">
        <w:rPr>
          <w:spacing w:val="-13"/>
          <w:w w:val="110"/>
        </w:rPr>
        <w:t xml:space="preserve"> </w:t>
      </w:r>
      <w:r w:rsidRPr="00946740">
        <w:rPr>
          <w:w w:val="110"/>
        </w:rPr>
        <w:t>ethnicity,</w:t>
      </w:r>
      <w:r w:rsidRPr="00946740">
        <w:rPr>
          <w:spacing w:val="-12"/>
          <w:w w:val="110"/>
        </w:rPr>
        <w:t xml:space="preserve"> </w:t>
      </w:r>
      <w:r w:rsidRPr="00946740">
        <w:rPr>
          <w:w w:val="110"/>
        </w:rPr>
        <w:t>education,</w:t>
      </w:r>
      <w:r w:rsidRPr="00946740">
        <w:rPr>
          <w:spacing w:val="-13"/>
          <w:w w:val="110"/>
        </w:rPr>
        <w:t xml:space="preserve"> </w:t>
      </w:r>
      <w:r w:rsidRPr="00946740">
        <w:rPr>
          <w:w w:val="110"/>
        </w:rPr>
        <w:t xml:space="preserve">and economic outcomes in interethnic marriages. </w:t>
      </w:r>
      <w:hyperlink w:anchor="_bookmark19" w:history="1">
        <w:r w:rsidR="007A46B2" w:rsidRPr="00946740">
          <w:rPr>
            <w:color w:val="0000FF"/>
            <w:w w:val="110"/>
            <w:position w:val="8"/>
            <w:sz w:val="16"/>
          </w:rPr>
          <w:t>15</w:t>
        </w:r>
      </w:hyperlink>
    </w:p>
    <w:p w14:paraId="09854BAB" w14:textId="63C3E98A" w:rsidR="007A46B2" w:rsidRPr="00946740" w:rsidRDefault="00000000">
      <w:pPr>
        <w:pStyle w:val="BodyText"/>
        <w:spacing w:line="256" w:lineRule="auto"/>
        <w:ind w:left="116" w:right="1070" w:firstLine="351"/>
        <w:jc w:val="both"/>
      </w:pPr>
      <w:r w:rsidRPr="00946740">
        <w:rPr>
          <w:w w:val="110"/>
        </w:rPr>
        <w:t>Despite</w:t>
      </w:r>
      <w:r w:rsidRPr="00946740">
        <w:rPr>
          <w:spacing w:val="-6"/>
          <w:w w:val="110"/>
        </w:rPr>
        <w:t xml:space="preserve"> </w:t>
      </w:r>
      <w:r w:rsidRPr="00946740">
        <w:rPr>
          <w:w w:val="110"/>
        </w:rPr>
        <w:t>higher</w:t>
      </w:r>
      <w:r w:rsidRPr="00946740">
        <w:rPr>
          <w:spacing w:val="-6"/>
          <w:w w:val="110"/>
        </w:rPr>
        <w:t xml:space="preserve"> </w:t>
      </w:r>
      <w:r w:rsidRPr="00946740">
        <w:rPr>
          <w:w w:val="110"/>
        </w:rPr>
        <w:t>levels</w:t>
      </w:r>
      <w:r w:rsidRPr="00946740">
        <w:rPr>
          <w:spacing w:val="-6"/>
          <w:w w:val="110"/>
        </w:rPr>
        <w:t xml:space="preserve"> </w:t>
      </w:r>
      <w:r w:rsidRPr="00946740">
        <w:rPr>
          <w:w w:val="110"/>
        </w:rPr>
        <w:t>of</w:t>
      </w:r>
      <w:r w:rsidRPr="00946740">
        <w:rPr>
          <w:spacing w:val="-6"/>
          <w:w w:val="110"/>
        </w:rPr>
        <w:t xml:space="preserve"> </w:t>
      </w:r>
      <w:r w:rsidRPr="00946740">
        <w:rPr>
          <w:w w:val="110"/>
        </w:rPr>
        <w:t>education</w:t>
      </w:r>
      <w:r w:rsidRPr="00946740">
        <w:rPr>
          <w:spacing w:val="-6"/>
          <w:w w:val="110"/>
        </w:rPr>
        <w:t xml:space="preserve"> </w:t>
      </w:r>
      <w:r w:rsidRPr="00946740">
        <w:rPr>
          <w:w w:val="110"/>
        </w:rPr>
        <w:t>and</w:t>
      </w:r>
      <w:r w:rsidRPr="00946740">
        <w:rPr>
          <w:spacing w:val="-6"/>
          <w:w w:val="110"/>
        </w:rPr>
        <w:t xml:space="preserve"> </w:t>
      </w:r>
      <w:r w:rsidRPr="00946740">
        <w:rPr>
          <w:w w:val="110"/>
        </w:rPr>
        <w:t>income</w:t>
      </w:r>
      <w:r w:rsidRPr="00946740">
        <w:rPr>
          <w:spacing w:val="-6"/>
          <w:w w:val="110"/>
        </w:rPr>
        <w:t xml:space="preserve"> </w:t>
      </w:r>
      <w:r w:rsidRPr="00946740">
        <w:rPr>
          <w:w w:val="110"/>
        </w:rPr>
        <w:t>among</w:t>
      </w:r>
      <w:r w:rsidRPr="00946740">
        <w:rPr>
          <w:spacing w:val="-6"/>
          <w:w w:val="110"/>
        </w:rPr>
        <w:t xml:space="preserve"> </w:t>
      </w:r>
      <w:r w:rsidRPr="00946740">
        <w:rPr>
          <w:w w:val="110"/>
        </w:rPr>
        <w:t>HW</w:t>
      </w:r>
      <w:r w:rsidRPr="00946740">
        <w:rPr>
          <w:spacing w:val="-6"/>
          <w:w w:val="110"/>
        </w:rPr>
        <w:t xml:space="preserve"> </w:t>
      </w:r>
      <w:r w:rsidRPr="00946740">
        <w:rPr>
          <w:w w:val="110"/>
        </w:rPr>
        <w:t>mothers compared</w:t>
      </w:r>
      <w:r w:rsidRPr="00946740">
        <w:rPr>
          <w:spacing w:val="-3"/>
          <w:w w:val="110"/>
        </w:rPr>
        <w:t xml:space="preserve"> </w:t>
      </w:r>
      <w:r w:rsidRPr="00946740">
        <w:rPr>
          <w:w w:val="110"/>
        </w:rPr>
        <w:t>to</w:t>
      </w:r>
      <w:r w:rsidRPr="00946740">
        <w:rPr>
          <w:spacing w:val="-3"/>
          <w:w w:val="110"/>
        </w:rPr>
        <w:t xml:space="preserve"> </w:t>
      </w:r>
      <w:r w:rsidRPr="00946740">
        <w:rPr>
          <w:w w:val="110"/>
        </w:rPr>
        <w:t>WH</w:t>
      </w:r>
      <w:r w:rsidRPr="00946740">
        <w:rPr>
          <w:spacing w:val="-3"/>
          <w:w w:val="110"/>
        </w:rPr>
        <w:t xml:space="preserve"> </w:t>
      </w:r>
      <w:r w:rsidRPr="00946740">
        <w:rPr>
          <w:w w:val="110"/>
        </w:rPr>
        <w:t>mothers,</w:t>
      </w:r>
      <w:r w:rsidRPr="00946740">
        <w:rPr>
          <w:spacing w:val="-2"/>
          <w:w w:val="110"/>
        </w:rPr>
        <w:t xml:space="preserve"> </w:t>
      </w:r>
      <w:r w:rsidRPr="00946740">
        <w:rPr>
          <w:w w:val="110"/>
        </w:rPr>
        <w:t>HW</w:t>
      </w:r>
      <w:r w:rsidRPr="00946740">
        <w:rPr>
          <w:spacing w:val="-8"/>
          <w:w w:val="110"/>
        </w:rPr>
        <w:t xml:space="preserve"> </w:t>
      </w:r>
      <w:r w:rsidRPr="00946740">
        <w:rPr>
          <w:w w:val="110"/>
        </w:rPr>
        <w:t>children complete</w:t>
      </w:r>
      <w:r w:rsidR="00D75051">
        <w:rPr>
          <w:spacing w:val="-3"/>
          <w:w w:val="110"/>
        </w:rPr>
        <w:t xml:space="preserve"> an average of </w:t>
      </w:r>
      <w:r w:rsidRPr="00946740">
        <w:rPr>
          <w:w w:val="110"/>
        </w:rPr>
        <w:t>0.4</w:t>
      </w:r>
      <w:r w:rsidRPr="00946740">
        <w:rPr>
          <w:spacing w:val="-4"/>
          <w:w w:val="110"/>
        </w:rPr>
        <w:t xml:space="preserve"> </w:t>
      </w:r>
      <w:r w:rsidRPr="00946740">
        <w:rPr>
          <w:w w:val="110"/>
        </w:rPr>
        <w:t>fewer</w:t>
      </w:r>
      <w:r w:rsidRPr="00946740">
        <w:rPr>
          <w:spacing w:val="-4"/>
          <w:w w:val="110"/>
        </w:rPr>
        <w:t xml:space="preserve"> </w:t>
      </w:r>
      <w:r w:rsidRPr="00946740">
        <w:rPr>
          <w:w w:val="110"/>
        </w:rPr>
        <w:t>years</w:t>
      </w:r>
      <w:r w:rsidRPr="00946740">
        <w:rPr>
          <w:spacing w:val="-4"/>
          <w:w w:val="110"/>
        </w:rPr>
        <w:t xml:space="preserve"> </w:t>
      </w:r>
      <w:r w:rsidRPr="00946740">
        <w:rPr>
          <w:w w:val="110"/>
        </w:rPr>
        <w:t>of</w:t>
      </w:r>
      <w:r w:rsidRPr="00946740">
        <w:rPr>
          <w:spacing w:val="-4"/>
          <w:w w:val="110"/>
        </w:rPr>
        <w:t xml:space="preserve"> </w:t>
      </w:r>
      <w:r w:rsidRPr="00946740">
        <w:rPr>
          <w:w w:val="110"/>
        </w:rPr>
        <w:t>education</w:t>
      </w:r>
      <w:r w:rsidRPr="00946740">
        <w:rPr>
          <w:spacing w:val="-4"/>
          <w:w w:val="110"/>
        </w:rPr>
        <w:t xml:space="preserve"> </w:t>
      </w:r>
      <w:r w:rsidR="0047195F">
        <w:rPr>
          <w:w w:val="110"/>
        </w:rPr>
        <w:t>than</w:t>
      </w:r>
      <w:r w:rsidRPr="00946740">
        <w:rPr>
          <w:spacing w:val="-4"/>
          <w:w w:val="110"/>
        </w:rPr>
        <w:t xml:space="preserve"> </w:t>
      </w:r>
      <w:r w:rsidRPr="00946740">
        <w:rPr>
          <w:w w:val="110"/>
        </w:rPr>
        <w:t>their</w:t>
      </w:r>
      <w:r w:rsidRPr="00946740">
        <w:rPr>
          <w:spacing w:val="-4"/>
          <w:w w:val="110"/>
        </w:rPr>
        <w:t xml:space="preserve"> </w:t>
      </w:r>
      <w:r w:rsidRPr="00946740">
        <w:rPr>
          <w:w w:val="110"/>
        </w:rPr>
        <w:t>WH</w:t>
      </w:r>
      <w:r w:rsidRPr="00946740">
        <w:rPr>
          <w:spacing w:val="-4"/>
          <w:w w:val="110"/>
        </w:rPr>
        <w:t xml:space="preserve"> </w:t>
      </w:r>
      <w:r w:rsidRPr="00946740">
        <w:rPr>
          <w:w w:val="110"/>
        </w:rPr>
        <w:t>peers</w:t>
      </w:r>
      <w:r w:rsidRPr="00946740">
        <w:rPr>
          <w:spacing w:val="-4"/>
          <w:w w:val="110"/>
        </w:rPr>
        <w:t xml:space="preserve"> </w:t>
      </w:r>
      <w:r w:rsidRPr="00946740">
        <w:rPr>
          <w:w w:val="110"/>
        </w:rPr>
        <w:t>(Table</w:t>
      </w:r>
      <w:r w:rsidRPr="00946740">
        <w:rPr>
          <w:spacing w:val="-5"/>
          <w:w w:val="110"/>
        </w:rPr>
        <w:t xml:space="preserve"> </w:t>
      </w:r>
      <w:hyperlink w:anchor="_bookmark68" w:history="1">
        <w:r w:rsidR="007A46B2" w:rsidRPr="00946740">
          <w:rPr>
            <w:color w:val="0000FF"/>
            <w:w w:val="110"/>
          </w:rPr>
          <w:t>2</w:t>
        </w:r>
      </w:hyperlink>
      <w:r w:rsidRPr="00946740">
        <w:rPr>
          <w:w w:val="110"/>
        </w:rPr>
        <w:t>).</w:t>
      </w:r>
      <w:r w:rsidRPr="00946740">
        <w:rPr>
          <w:spacing w:val="18"/>
          <w:w w:val="110"/>
        </w:rPr>
        <w:t xml:space="preserve"> </w:t>
      </w:r>
      <w:r w:rsidRPr="00946740">
        <w:rPr>
          <w:w w:val="110"/>
        </w:rPr>
        <w:t>This</w:t>
      </w:r>
      <w:r w:rsidRPr="00946740">
        <w:rPr>
          <w:spacing w:val="-5"/>
          <w:w w:val="110"/>
        </w:rPr>
        <w:t xml:space="preserve"> </w:t>
      </w:r>
      <w:r w:rsidRPr="00946740">
        <w:rPr>
          <w:w w:val="110"/>
        </w:rPr>
        <w:t>gap</w:t>
      </w:r>
      <w:r w:rsidRPr="00946740">
        <w:rPr>
          <w:spacing w:val="-5"/>
          <w:w w:val="110"/>
        </w:rPr>
        <w:t xml:space="preserve"> </w:t>
      </w:r>
      <w:r w:rsidRPr="00946740">
        <w:rPr>
          <w:w w:val="110"/>
        </w:rPr>
        <w:t>may</w:t>
      </w:r>
      <w:r w:rsidRPr="00946740">
        <w:rPr>
          <w:spacing w:val="-5"/>
          <w:w w:val="110"/>
        </w:rPr>
        <w:t xml:space="preserve"> </w:t>
      </w:r>
      <w:r w:rsidRPr="00946740">
        <w:rPr>
          <w:w w:val="110"/>
        </w:rPr>
        <w:t>suggest</w:t>
      </w:r>
      <w:r w:rsidRPr="00946740">
        <w:rPr>
          <w:spacing w:val="-5"/>
          <w:w w:val="110"/>
        </w:rPr>
        <w:t xml:space="preserve"> </w:t>
      </w:r>
      <w:r w:rsidRPr="00946740">
        <w:rPr>
          <w:w w:val="110"/>
        </w:rPr>
        <w:t>potential</w:t>
      </w:r>
      <w:r w:rsidRPr="00946740">
        <w:rPr>
          <w:spacing w:val="-5"/>
          <w:w w:val="110"/>
        </w:rPr>
        <w:t xml:space="preserve"> </w:t>
      </w:r>
      <w:r w:rsidRPr="00946740">
        <w:rPr>
          <w:w w:val="110"/>
        </w:rPr>
        <w:t>discrimination</w:t>
      </w:r>
      <w:r w:rsidRPr="00946740">
        <w:rPr>
          <w:spacing w:val="-5"/>
          <w:w w:val="110"/>
        </w:rPr>
        <w:t xml:space="preserve"> </w:t>
      </w:r>
      <w:r w:rsidRPr="00946740">
        <w:rPr>
          <w:w w:val="110"/>
        </w:rPr>
        <w:t>or</w:t>
      </w:r>
      <w:r w:rsidRPr="00946740">
        <w:rPr>
          <w:spacing w:val="-5"/>
          <w:w w:val="110"/>
        </w:rPr>
        <w:t xml:space="preserve"> </w:t>
      </w:r>
      <w:r w:rsidRPr="00946740">
        <w:rPr>
          <w:w w:val="110"/>
        </w:rPr>
        <w:t>barriers</w:t>
      </w:r>
      <w:r w:rsidRPr="00946740">
        <w:rPr>
          <w:spacing w:val="-5"/>
          <w:w w:val="110"/>
        </w:rPr>
        <w:t xml:space="preserve"> </w:t>
      </w:r>
      <w:r w:rsidRPr="00946740">
        <w:rPr>
          <w:w w:val="110"/>
        </w:rPr>
        <w:t>in</w:t>
      </w:r>
      <w:r w:rsidRPr="00946740">
        <w:rPr>
          <w:spacing w:val="-5"/>
          <w:w w:val="110"/>
        </w:rPr>
        <w:t xml:space="preserve"> </w:t>
      </w:r>
      <w:r w:rsidRPr="00946740">
        <w:rPr>
          <w:w w:val="110"/>
        </w:rPr>
        <w:t>educational</w:t>
      </w:r>
      <w:r w:rsidRPr="00946740">
        <w:rPr>
          <w:spacing w:val="-5"/>
          <w:w w:val="110"/>
        </w:rPr>
        <w:t xml:space="preserve"> </w:t>
      </w:r>
      <w:r w:rsidRPr="00946740">
        <w:rPr>
          <w:w w:val="110"/>
        </w:rPr>
        <w:t>access for HW children.</w:t>
      </w:r>
    </w:p>
    <w:p w14:paraId="59B49D63" w14:textId="77777777" w:rsidR="007A46B2" w:rsidRPr="00946740" w:rsidRDefault="007A46B2">
      <w:pPr>
        <w:pStyle w:val="BodyText"/>
        <w:spacing w:before="161"/>
      </w:pPr>
    </w:p>
    <w:p w14:paraId="0106B6A3" w14:textId="77777777" w:rsidR="007A46B2" w:rsidRPr="00946740" w:rsidRDefault="00000000">
      <w:pPr>
        <w:pStyle w:val="Heading2"/>
        <w:numPr>
          <w:ilvl w:val="0"/>
          <w:numId w:val="10"/>
        </w:numPr>
        <w:tabs>
          <w:tab w:val="left" w:pos="632"/>
        </w:tabs>
        <w:ind w:hanging="516"/>
      </w:pPr>
      <w:bookmarkStart w:id="66" w:name="Results"/>
      <w:bookmarkStart w:id="67" w:name="_bookmark18"/>
      <w:bookmarkEnd w:id="66"/>
      <w:bookmarkEnd w:id="67"/>
      <w:r w:rsidRPr="00946740">
        <w:rPr>
          <w:spacing w:val="-2"/>
          <w:w w:val="110"/>
        </w:rPr>
        <w:t>Results</w:t>
      </w:r>
    </w:p>
    <w:p w14:paraId="79992C41" w14:textId="77777777" w:rsidR="007A46B2" w:rsidRPr="00946740" w:rsidRDefault="00000000">
      <w:pPr>
        <w:pStyle w:val="Heading3"/>
        <w:numPr>
          <w:ilvl w:val="1"/>
          <w:numId w:val="10"/>
        </w:numPr>
        <w:tabs>
          <w:tab w:val="left" w:pos="761"/>
        </w:tabs>
        <w:spacing w:before="259" w:line="266" w:lineRule="auto"/>
        <w:ind w:right="1074"/>
      </w:pPr>
      <w:r w:rsidRPr="00946740">
        <w:rPr>
          <w:w w:val="110"/>
        </w:rPr>
        <w:t xml:space="preserve">The Effect of Having a Hispanic Last Name on Educational </w:t>
      </w:r>
      <w:r w:rsidRPr="00946740">
        <w:rPr>
          <w:spacing w:val="-2"/>
          <w:w w:val="110"/>
        </w:rPr>
        <w:t>Outcomes</w:t>
      </w:r>
    </w:p>
    <w:p w14:paraId="0443BDCB" w14:textId="1D080F03" w:rsidR="007A46B2" w:rsidRPr="00946740" w:rsidRDefault="00000000">
      <w:pPr>
        <w:pStyle w:val="BodyText"/>
        <w:spacing w:before="125" w:line="256" w:lineRule="auto"/>
        <w:ind w:left="116" w:right="1073" w:firstLine="351"/>
        <w:jc w:val="both"/>
      </w:pPr>
      <w:r w:rsidRPr="00946740">
        <w:rPr>
          <w:w w:val="110"/>
        </w:rPr>
        <w:t>I</w:t>
      </w:r>
      <w:r w:rsidRPr="00946740">
        <w:rPr>
          <w:spacing w:val="-13"/>
          <w:w w:val="110"/>
        </w:rPr>
        <w:t xml:space="preserve"> </w:t>
      </w:r>
      <w:r w:rsidRPr="00946740">
        <w:rPr>
          <w:w w:val="110"/>
        </w:rPr>
        <w:t>provide</w:t>
      </w:r>
      <w:r w:rsidRPr="00946740">
        <w:rPr>
          <w:spacing w:val="-13"/>
          <w:w w:val="110"/>
        </w:rPr>
        <w:t xml:space="preserve"> </w:t>
      </w:r>
      <w:r w:rsidRPr="00946740">
        <w:rPr>
          <w:w w:val="110"/>
        </w:rPr>
        <w:t>the</w:t>
      </w:r>
      <w:r w:rsidRPr="00946740">
        <w:rPr>
          <w:spacing w:val="-13"/>
          <w:w w:val="110"/>
        </w:rPr>
        <w:t xml:space="preserve"> </w:t>
      </w:r>
      <w:r w:rsidRPr="00946740">
        <w:rPr>
          <w:w w:val="110"/>
        </w:rPr>
        <w:t>results</w:t>
      </w:r>
      <w:r w:rsidRPr="00946740">
        <w:rPr>
          <w:spacing w:val="-13"/>
          <w:w w:val="110"/>
        </w:rPr>
        <w:t xml:space="preserve"> </w:t>
      </w:r>
      <w:r w:rsidRPr="00946740">
        <w:rPr>
          <w:w w:val="110"/>
        </w:rPr>
        <w:t>of</w:t>
      </w:r>
      <w:r w:rsidRPr="00946740">
        <w:rPr>
          <w:spacing w:val="-13"/>
          <w:w w:val="110"/>
        </w:rPr>
        <w:t xml:space="preserve"> </w:t>
      </w:r>
      <w:r w:rsidRPr="00946740">
        <w:rPr>
          <w:w w:val="110"/>
        </w:rPr>
        <w:t>the</w:t>
      </w:r>
      <w:r w:rsidRPr="00946740">
        <w:rPr>
          <w:spacing w:val="-13"/>
          <w:w w:val="110"/>
        </w:rPr>
        <w:t xml:space="preserve"> </w:t>
      </w:r>
      <w:r w:rsidRPr="00946740">
        <w:rPr>
          <w:w w:val="110"/>
        </w:rPr>
        <w:t>estimation</w:t>
      </w:r>
      <w:r w:rsidRPr="00946740">
        <w:rPr>
          <w:spacing w:val="-13"/>
          <w:w w:val="110"/>
        </w:rPr>
        <w:t xml:space="preserve"> </w:t>
      </w:r>
      <w:r w:rsidRPr="00946740">
        <w:rPr>
          <w:w w:val="110"/>
        </w:rPr>
        <w:t>of</w:t>
      </w:r>
      <w:r w:rsidRPr="00946740">
        <w:rPr>
          <w:spacing w:val="-13"/>
          <w:w w:val="110"/>
        </w:rPr>
        <w:t xml:space="preserve"> </w:t>
      </w:r>
      <w:r w:rsidRPr="00946740">
        <w:rPr>
          <w:w w:val="110"/>
        </w:rPr>
        <w:t>equation</w:t>
      </w:r>
      <w:r w:rsidRPr="00946740">
        <w:rPr>
          <w:spacing w:val="-13"/>
          <w:w w:val="110"/>
        </w:rPr>
        <w:t xml:space="preserve"> </w:t>
      </w:r>
      <w:hyperlink w:anchor="_bookmark15" w:history="1">
        <w:r w:rsidR="007A46B2" w:rsidRPr="00946740">
          <w:rPr>
            <w:color w:val="0000FF"/>
            <w:w w:val="110"/>
          </w:rPr>
          <w:t>1</w:t>
        </w:r>
      </w:hyperlink>
      <w:r w:rsidRPr="00946740">
        <w:rPr>
          <w:color w:val="0000FF"/>
          <w:spacing w:val="-13"/>
          <w:w w:val="110"/>
        </w:rPr>
        <w:t xml:space="preserve"> </w:t>
      </w:r>
      <w:r w:rsidRPr="00946740">
        <w:rPr>
          <w:w w:val="110"/>
        </w:rPr>
        <w:t>in</w:t>
      </w:r>
      <w:r w:rsidRPr="00946740">
        <w:rPr>
          <w:spacing w:val="-13"/>
          <w:w w:val="110"/>
        </w:rPr>
        <w:t xml:space="preserve"> </w:t>
      </w:r>
      <w:r w:rsidRPr="00946740">
        <w:rPr>
          <w:w w:val="110"/>
        </w:rPr>
        <w:t>Table</w:t>
      </w:r>
      <w:r w:rsidRPr="00946740">
        <w:rPr>
          <w:spacing w:val="-13"/>
          <w:w w:val="110"/>
        </w:rPr>
        <w:t xml:space="preserve"> </w:t>
      </w:r>
      <w:hyperlink w:anchor="_bookmark72" w:history="1">
        <w:r w:rsidR="007A46B2" w:rsidRPr="00946740">
          <w:rPr>
            <w:color w:val="0000FF"/>
            <w:w w:val="110"/>
          </w:rPr>
          <w:t>6</w:t>
        </w:r>
      </w:hyperlink>
      <w:r w:rsidRPr="00946740">
        <w:rPr>
          <w:w w:val="110"/>
        </w:rPr>
        <w:t>. I</w:t>
      </w:r>
      <w:r w:rsidRPr="00946740">
        <w:rPr>
          <w:spacing w:val="-13"/>
          <w:w w:val="110"/>
        </w:rPr>
        <w:t xml:space="preserve"> </w:t>
      </w:r>
      <w:r w:rsidRPr="00946740">
        <w:rPr>
          <w:w w:val="110"/>
        </w:rPr>
        <w:t>estimate</w:t>
      </w:r>
      <w:r w:rsidRPr="00946740">
        <w:rPr>
          <w:spacing w:val="-13"/>
          <w:w w:val="110"/>
        </w:rPr>
        <w:t xml:space="preserve"> </w:t>
      </w:r>
      <w:r w:rsidRPr="00946740">
        <w:rPr>
          <w:w w:val="110"/>
        </w:rPr>
        <w:t>the</w:t>
      </w:r>
      <w:r w:rsidRPr="00946740">
        <w:rPr>
          <w:spacing w:val="-13"/>
          <w:w w:val="110"/>
        </w:rPr>
        <w:t xml:space="preserve"> </w:t>
      </w:r>
      <w:r w:rsidRPr="00946740">
        <w:rPr>
          <w:w w:val="110"/>
        </w:rPr>
        <w:t>mean</w:t>
      </w:r>
      <w:r w:rsidRPr="00946740">
        <w:rPr>
          <w:spacing w:val="-13"/>
          <w:w w:val="110"/>
        </w:rPr>
        <w:t xml:space="preserve"> </w:t>
      </w:r>
      <w:r w:rsidRPr="00946740">
        <w:rPr>
          <w:w w:val="110"/>
        </w:rPr>
        <w:t>educational</w:t>
      </w:r>
      <w:r w:rsidRPr="00946740">
        <w:rPr>
          <w:spacing w:val="-16"/>
          <w:w w:val="110"/>
        </w:rPr>
        <w:t xml:space="preserve"> </w:t>
      </w:r>
      <w:r w:rsidRPr="00946740">
        <w:rPr>
          <w:w w:val="110"/>
        </w:rPr>
        <w:t>outcomes</w:t>
      </w:r>
      <w:r w:rsidRPr="00946740">
        <w:rPr>
          <w:spacing w:val="-15"/>
          <w:w w:val="110"/>
        </w:rPr>
        <w:t xml:space="preserve"> </w:t>
      </w:r>
      <w:r w:rsidRPr="00946740">
        <w:rPr>
          <w:w w:val="110"/>
        </w:rPr>
        <w:t>of</w:t>
      </w:r>
      <w:r w:rsidRPr="00946740">
        <w:rPr>
          <w:spacing w:val="-15"/>
          <w:w w:val="110"/>
        </w:rPr>
        <w:t xml:space="preserve"> </w:t>
      </w:r>
      <w:r w:rsidRPr="00946740">
        <w:rPr>
          <w:w w:val="110"/>
        </w:rPr>
        <w:t>White,</w:t>
      </w:r>
      <w:r w:rsidRPr="00946740">
        <w:rPr>
          <w:spacing w:val="-15"/>
          <w:w w:val="110"/>
        </w:rPr>
        <w:t xml:space="preserve"> </w:t>
      </w:r>
      <w:r w:rsidRPr="00946740">
        <w:rPr>
          <w:w w:val="110"/>
        </w:rPr>
        <w:t>U.S.-born</w:t>
      </w:r>
      <w:r w:rsidRPr="00946740">
        <w:rPr>
          <w:spacing w:val="-15"/>
          <w:w w:val="110"/>
        </w:rPr>
        <w:t xml:space="preserve"> </w:t>
      </w:r>
      <w:r w:rsidRPr="00946740">
        <w:rPr>
          <w:w w:val="110"/>
        </w:rPr>
        <w:t>Hispanics</w:t>
      </w:r>
      <w:r w:rsidRPr="00946740">
        <w:rPr>
          <w:spacing w:val="-15"/>
          <w:w w:val="110"/>
        </w:rPr>
        <w:t xml:space="preserve"> </w:t>
      </w:r>
      <w:r w:rsidRPr="00946740">
        <w:rPr>
          <w:w w:val="110"/>
        </w:rPr>
        <w:t>ages</w:t>
      </w:r>
      <w:r w:rsidRPr="00946740">
        <w:rPr>
          <w:spacing w:val="-15"/>
          <w:w w:val="110"/>
        </w:rPr>
        <w:t xml:space="preserve"> </w:t>
      </w:r>
      <w:r w:rsidRPr="00946740">
        <w:rPr>
          <w:w w:val="110"/>
        </w:rPr>
        <w:t>25-40.</w:t>
      </w:r>
      <w:r w:rsidRPr="00946740">
        <w:rPr>
          <w:spacing w:val="-15"/>
          <w:w w:val="110"/>
        </w:rPr>
        <w:t xml:space="preserve"> </w:t>
      </w:r>
      <w:r w:rsidRPr="00946740">
        <w:rPr>
          <w:w w:val="110"/>
        </w:rPr>
        <w:t>I</w:t>
      </w:r>
      <w:r w:rsidRPr="00946740">
        <w:rPr>
          <w:spacing w:val="-16"/>
          <w:w w:val="110"/>
        </w:rPr>
        <w:t xml:space="preserve"> </w:t>
      </w:r>
      <w:r w:rsidRPr="00946740">
        <w:rPr>
          <w:w w:val="110"/>
        </w:rPr>
        <w:t>also</w:t>
      </w:r>
      <w:r w:rsidRPr="00946740">
        <w:rPr>
          <w:spacing w:val="-15"/>
          <w:w w:val="110"/>
        </w:rPr>
        <w:t xml:space="preserve"> </w:t>
      </w:r>
      <w:r w:rsidRPr="00946740">
        <w:rPr>
          <w:w w:val="110"/>
        </w:rPr>
        <w:t>restrict</w:t>
      </w:r>
      <w:r w:rsidRPr="00946740">
        <w:rPr>
          <w:spacing w:val="-15"/>
          <w:w w:val="110"/>
        </w:rPr>
        <w:t xml:space="preserve"> </w:t>
      </w:r>
      <w:r w:rsidRPr="00946740">
        <w:rPr>
          <w:w w:val="110"/>
        </w:rPr>
        <w:t>the</w:t>
      </w:r>
      <w:r w:rsidRPr="00946740">
        <w:rPr>
          <w:spacing w:val="-15"/>
          <w:w w:val="110"/>
        </w:rPr>
        <w:t xml:space="preserve"> </w:t>
      </w:r>
      <w:r w:rsidRPr="00946740">
        <w:rPr>
          <w:w w:val="110"/>
        </w:rPr>
        <w:t>sample</w:t>
      </w:r>
      <w:r w:rsidRPr="00946740">
        <w:rPr>
          <w:spacing w:val="-15"/>
          <w:w w:val="110"/>
        </w:rPr>
        <w:t xml:space="preserve"> </w:t>
      </w:r>
      <w:r w:rsidRPr="00946740">
        <w:rPr>
          <w:w w:val="110"/>
        </w:rPr>
        <w:t xml:space="preserve">to </w:t>
      </w:r>
      <w:commentRangeStart w:id="68"/>
      <w:r w:rsidRPr="00946740">
        <w:rPr>
          <w:w w:val="110"/>
        </w:rPr>
        <w:t>children</w:t>
      </w:r>
      <w:r w:rsidRPr="00946740">
        <w:rPr>
          <w:spacing w:val="-15"/>
          <w:w w:val="110"/>
        </w:rPr>
        <w:t xml:space="preserve"> </w:t>
      </w:r>
      <w:r w:rsidRPr="00946740">
        <w:rPr>
          <w:w w:val="110"/>
        </w:rPr>
        <w:t>of</w:t>
      </w:r>
      <w:r w:rsidRPr="00946740">
        <w:rPr>
          <w:spacing w:val="-16"/>
          <w:w w:val="110"/>
        </w:rPr>
        <w:t xml:space="preserve"> </w:t>
      </w:r>
      <w:r w:rsidRPr="00946740">
        <w:rPr>
          <w:w w:val="110"/>
        </w:rPr>
        <w:t>HW</w:t>
      </w:r>
      <w:r w:rsidRPr="00946740">
        <w:rPr>
          <w:spacing w:val="-14"/>
          <w:w w:val="110"/>
        </w:rPr>
        <w:t xml:space="preserve"> </w:t>
      </w:r>
      <w:r w:rsidRPr="00946740">
        <w:rPr>
          <w:w w:val="110"/>
        </w:rPr>
        <w:t>and</w:t>
      </w:r>
      <w:r w:rsidRPr="00946740">
        <w:rPr>
          <w:spacing w:val="-15"/>
          <w:w w:val="110"/>
        </w:rPr>
        <w:t xml:space="preserve"> </w:t>
      </w:r>
      <w:r w:rsidRPr="00946740">
        <w:rPr>
          <w:w w:val="110"/>
        </w:rPr>
        <w:t>WH</w:t>
      </w:r>
      <w:r w:rsidRPr="00946740">
        <w:rPr>
          <w:spacing w:val="-16"/>
          <w:w w:val="110"/>
        </w:rPr>
        <w:t xml:space="preserve"> </w:t>
      </w:r>
      <w:r w:rsidRPr="00946740">
        <w:rPr>
          <w:w w:val="110"/>
        </w:rPr>
        <w:t>parents.</w:t>
      </w:r>
      <w:r w:rsidRPr="00946740">
        <w:rPr>
          <w:spacing w:val="5"/>
          <w:w w:val="110"/>
        </w:rPr>
        <w:t xml:space="preserve"> </w:t>
      </w:r>
      <w:r w:rsidRPr="00946740">
        <w:rPr>
          <w:w w:val="110"/>
        </w:rPr>
        <w:t>The</w:t>
      </w:r>
      <w:r w:rsidRPr="00946740">
        <w:rPr>
          <w:spacing w:val="-15"/>
          <w:w w:val="110"/>
        </w:rPr>
        <w:t xml:space="preserve"> </w:t>
      </w:r>
      <w:r w:rsidRPr="00946740">
        <w:rPr>
          <w:w w:val="110"/>
        </w:rPr>
        <w:t>omitted</w:t>
      </w:r>
      <w:r w:rsidRPr="00946740">
        <w:rPr>
          <w:spacing w:val="-16"/>
          <w:w w:val="110"/>
        </w:rPr>
        <w:t xml:space="preserve"> </w:t>
      </w:r>
      <w:r w:rsidRPr="00946740">
        <w:rPr>
          <w:w w:val="110"/>
        </w:rPr>
        <w:t>group</w:t>
      </w:r>
      <w:r w:rsidRPr="00946740">
        <w:rPr>
          <w:spacing w:val="-15"/>
          <w:w w:val="110"/>
        </w:rPr>
        <w:t xml:space="preserve"> </w:t>
      </w:r>
      <w:r w:rsidRPr="00946740">
        <w:rPr>
          <w:w w:val="110"/>
        </w:rPr>
        <w:t>is</w:t>
      </w:r>
      <w:r w:rsidRPr="00946740">
        <w:rPr>
          <w:spacing w:val="-15"/>
          <w:w w:val="110"/>
        </w:rPr>
        <w:t xml:space="preserve"> </w:t>
      </w:r>
      <w:r w:rsidRPr="00946740">
        <w:rPr>
          <w:w w:val="110"/>
        </w:rPr>
        <w:t>children</w:t>
      </w:r>
      <w:r w:rsidRPr="00946740">
        <w:rPr>
          <w:spacing w:val="-15"/>
          <w:w w:val="110"/>
        </w:rPr>
        <w:t xml:space="preserve"> </w:t>
      </w:r>
      <w:r w:rsidRPr="00946740">
        <w:rPr>
          <w:w w:val="110"/>
        </w:rPr>
        <w:t>of</w:t>
      </w:r>
      <w:r w:rsidRPr="00946740">
        <w:rPr>
          <w:spacing w:val="-15"/>
          <w:w w:val="110"/>
        </w:rPr>
        <w:t xml:space="preserve"> </w:t>
      </w:r>
      <w:r w:rsidRPr="00946740">
        <w:rPr>
          <w:w w:val="110"/>
        </w:rPr>
        <w:t>WH</w:t>
      </w:r>
      <w:r w:rsidRPr="00946740">
        <w:rPr>
          <w:spacing w:val="-15"/>
          <w:w w:val="110"/>
        </w:rPr>
        <w:t xml:space="preserve"> </w:t>
      </w:r>
      <w:r w:rsidRPr="00946740">
        <w:rPr>
          <w:w w:val="110"/>
        </w:rPr>
        <w:t>parents</w:t>
      </w:r>
      <w:commentRangeEnd w:id="68"/>
      <w:r w:rsidR="0047195F">
        <w:rPr>
          <w:rStyle w:val="CommentReference"/>
        </w:rPr>
        <w:commentReference w:id="68"/>
      </w:r>
      <w:r w:rsidRPr="00946740">
        <w:rPr>
          <w:w w:val="110"/>
        </w:rPr>
        <w:t>.</w:t>
      </w:r>
      <w:r w:rsidRPr="00946740">
        <w:rPr>
          <w:spacing w:val="4"/>
          <w:w w:val="110"/>
        </w:rPr>
        <w:t xml:space="preserve"> </w:t>
      </w:r>
      <w:r w:rsidRPr="00946740">
        <w:rPr>
          <w:w w:val="110"/>
        </w:rPr>
        <w:t>Column</w:t>
      </w:r>
      <w:r w:rsidRPr="00946740">
        <w:rPr>
          <w:spacing w:val="-15"/>
          <w:w w:val="110"/>
        </w:rPr>
        <w:t xml:space="preserve"> </w:t>
      </w:r>
      <w:r w:rsidRPr="00946740">
        <w:rPr>
          <w:w w:val="110"/>
        </w:rPr>
        <w:t>1 in</w:t>
      </w:r>
      <w:r w:rsidRPr="00946740">
        <w:rPr>
          <w:spacing w:val="-13"/>
          <w:w w:val="110"/>
        </w:rPr>
        <w:t xml:space="preserve"> </w:t>
      </w:r>
      <w:r w:rsidRPr="00946740">
        <w:rPr>
          <w:w w:val="110"/>
        </w:rPr>
        <w:t>Table</w:t>
      </w:r>
      <w:r w:rsidRPr="00946740">
        <w:rPr>
          <w:spacing w:val="-13"/>
          <w:w w:val="110"/>
        </w:rPr>
        <w:t xml:space="preserve"> </w:t>
      </w:r>
      <w:hyperlink w:anchor="_bookmark72" w:history="1">
        <w:r w:rsidR="007A46B2" w:rsidRPr="00946740">
          <w:rPr>
            <w:color w:val="0000FF"/>
            <w:w w:val="110"/>
          </w:rPr>
          <w:t>6</w:t>
        </w:r>
      </w:hyperlink>
      <w:r w:rsidRPr="00946740">
        <w:rPr>
          <w:color w:val="0000FF"/>
          <w:spacing w:val="-13"/>
          <w:w w:val="110"/>
        </w:rPr>
        <w:t xml:space="preserve"> </w:t>
      </w:r>
      <w:r w:rsidRPr="00946740">
        <w:rPr>
          <w:w w:val="110"/>
        </w:rPr>
        <w:t>is</w:t>
      </w:r>
      <w:r w:rsidRPr="00946740">
        <w:rPr>
          <w:spacing w:val="-13"/>
          <w:w w:val="110"/>
        </w:rPr>
        <w:t xml:space="preserve"> </w:t>
      </w:r>
      <w:r w:rsidRPr="00946740">
        <w:rPr>
          <w:w w:val="110"/>
        </w:rPr>
        <w:t>the</w:t>
      </w:r>
      <w:r w:rsidRPr="00946740">
        <w:rPr>
          <w:spacing w:val="-13"/>
          <w:w w:val="110"/>
        </w:rPr>
        <w:t xml:space="preserve"> </w:t>
      </w:r>
      <w:r w:rsidRPr="00946740">
        <w:rPr>
          <w:w w:val="110"/>
        </w:rPr>
        <w:t>difference</w:t>
      </w:r>
      <w:r w:rsidRPr="00946740">
        <w:rPr>
          <w:spacing w:val="-13"/>
          <w:w w:val="110"/>
        </w:rPr>
        <w:t xml:space="preserve"> </w:t>
      </w:r>
      <w:r w:rsidRPr="00946740">
        <w:rPr>
          <w:w w:val="110"/>
        </w:rPr>
        <w:t>in</w:t>
      </w:r>
      <w:r w:rsidRPr="00946740">
        <w:rPr>
          <w:spacing w:val="-13"/>
          <w:w w:val="110"/>
        </w:rPr>
        <w:t xml:space="preserve"> </w:t>
      </w:r>
      <w:r w:rsidRPr="00946740">
        <w:rPr>
          <w:w w:val="110"/>
        </w:rPr>
        <w:t>total</w:t>
      </w:r>
      <w:r w:rsidRPr="00946740">
        <w:rPr>
          <w:spacing w:val="-13"/>
          <w:w w:val="110"/>
        </w:rPr>
        <w:t xml:space="preserve"> </w:t>
      </w:r>
      <w:r w:rsidRPr="00946740">
        <w:rPr>
          <w:w w:val="110"/>
        </w:rPr>
        <w:t>years</w:t>
      </w:r>
      <w:r w:rsidRPr="00946740">
        <w:rPr>
          <w:spacing w:val="-13"/>
          <w:w w:val="110"/>
        </w:rPr>
        <w:t xml:space="preserve"> </w:t>
      </w:r>
      <w:r w:rsidRPr="00946740">
        <w:rPr>
          <w:w w:val="110"/>
        </w:rPr>
        <w:t>of</w:t>
      </w:r>
      <w:r w:rsidRPr="00946740">
        <w:rPr>
          <w:spacing w:val="-13"/>
          <w:w w:val="110"/>
        </w:rPr>
        <w:t xml:space="preserve"> </w:t>
      </w:r>
      <w:r w:rsidRPr="00946740">
        <w:rPr>
          <w:w w:val="110"/>
        </w:rPr>
        <w:t>education</w:t>
      </w:r>
      <w:r w:rsidRPr="00946740">
        <w:rPr>
          <w:spacing w:val="-13"/>
          <w:w w:val="110"/>
        </w:rPr>
        <w:t xml:space="preserve"> </w:t>
      </w:r>
      <w:r w:rsidRPr="00946740">
        <w:rPr>
          <w:w w:val="110"/>
        </w:rPr>
        <w:t>between</w:t>
      </w:r>
      <w:r w:rsidRPr="00946740">
        <w:rPr>
          <w:spacing w:val="-13"/>
          <w:w w:val="110"/>
        </w:rPr>
        <w:t xml:space="preserve"> </w:t>
      </w:r>
      <w:r w:rsidRPr="00946740">
        <w:rPr>
          <w:w w:val="110"/>
        </w:rPr>
        <w:t>HW</w:t>
      </w:r>
      <w:r w:rsidRPr="00946740">
        <w:rPr>
          <w:spacing w:val="-12"/>
          <w:w w:val="110"/>
        </w:rPr>
        <w:t xml:space="preserve"> </w:t>
      </w:r>
      <w:r w:rsidRPr="00946740">
        <w:rPr>
          <w:w w:val="110"/>
        </w:rPr>
        <w:t>children</w:t>
      </w:r>
      <w:r w:rsidRPr="00946740">
        <w:rPr>
          <w:spacing w:val="-13"/>
          <w:w w:val="110"/>
        </w:rPr>
        <w:t xml:space="preserve"> </w:t>
      </w:r>
      <w:r w:rsidRPr="00946740">
        <w:rPr>
          <w:w w:val="110"/>
        </w:rPr>
        <w:t>and</w:t>
      </w:r>
      <w:r w:rsidRPr="00946740">
        <w:rPr>
          <w:spacing w:val="-13"/>
          <w:w w:val="110"/>
        </w:rPr>
        <w:t xml:space="preserve"> </w:t>
      </w:r>
      <w:r w:rsidRPr="00946740">
        <w:rPr>
          <w:w w:val="110"/>
        </w:rPr>
        <w:t>their</w:t>
      </w:r>
      <w:r w:rsidRPr="00946740">
        <w:rPr>
          <w:spacing w:val="-13"/>
          <w:w w:val="110"/>
        </w:rPr>
        <w:t xml:space="preserve"> </w:t>
      </w:r>
      <w:r w:rsidRPr="00946740">
        <w:rPr>
          <w:w w:val="110"/>
        </w:rPr>
        <w:t>WH peers. Column</w:t>
      </w:r>
      <w:r w:rsidRPr="00946740">
        <w:rPr>
          <w:spacing w:val="-10"/>
          <w:w w:val="110"/>
        </w:rPr>
        <w:t xml:space="preserve"> </w:t>
      </w:r>
      <w:r w:rsidRPr="00946740">
        <w:rPr>
          <w:w w:val="110"/>
        </w:rPr>
        <w:t>2</w:t>
      </w:r>
      <w:r w:rsidRPr="00946740">
        <w:rPr>
          <w:spacing w:val="-10"/>
          <w:w w:val="110"/>
        </w:rPr>
        <w:t xml:space="preserve"> </w:t>
      </w:r>
      <w:r w:rsidRPr="00946740">
        <w:rPr>
          <w:w w:val="110"/>
        </w:rPr>
        <w:t>is</w:t>
      </w:r>
      <w:r w:rsidRPr="00946740">
        <w:rPr>
          <w:spacing w:val="-10"/>
          <w:w w:val="110"/>
        </w:rPr>
        <w:t xml:space="preserve"> </w:t>
      </w:r>
      <w:r w:rsidRPr="00946740">
        <w:rPr>
          <w:w w:val="110"/>
        </w:rPr>
        <w:t>the</w:t>
      </w:r>
      <w:r w:rsidRPr="00946740">
        <w:rPr>
          <w:spacing w:val="-10"/>
          <w:w w:val="110"/>
        </w:rPr>
        <w:t xml:space="preserve"> </w:t>
      </w:r>
      <w:r w:rsidRPr="00946740">
        <w:rPr>
          <w:w w:val="110"/>
        </w:rPr>
        <w:t>difference</w:t>
      </w:r>
      <w:r w:rsidRPr="00946740">
        <w:rPr>
          <w:spacing w:val="-10"/>
          <w:w w:val="110"/>
        </w:rPr>
        <w:t xml:space="preserve"> </w:t>
      </w:r>
      <w:r w:rsidRPr="00946740">
        <w:rPr>
          <w:w w:val="110"/>
        </w:rPr>
        <w:t>in</w:t>
      </w:r>
      <w:r w:rsidRPr="00946740">
        <w:rPr>
          <w:spacing w:val="-10"/>
          <w:w w:val="110"/>
        </w:rPr>
        <w:t xml:space="preserve"> </w:t>
      </w:r>
      <w:r w:rsidRPr="00946740">
        <w:rPr>
          <w:w w:val="110"/>
        </w:rPr>
        <w:t>the</w:t>
      </w:r>
      <w:r w:rsidRPr="00946740">
        <w:rPr>
          <w:spacing w:val="-10"/>
          <w:w w:val="110"/>
        </w:rPr>
        <w:t xml:space="preserve"> </w:t>
      </w:r>
      <w:r w:rsidRPr="00946740">
        <w:rPr>
          <w:w w:val="110"/>
        </w:rPr>
        <w:t>probability</w:t>
      </w:r>
      <w:r w:rsidRPr="00946740">
        <w:rPr>
          <w:spacing w:val="-10"/>
          <w:w w:val="110"/>
        </w:rPr>
        <w:t xml:space="preserve"> </w:t>
      </w:r>
      <w:r w:rsidRPr="00946740">
        <w:rPr>
          <w:w w:val="110"/>
        </w:rPr>
        <w:t>of</w:t>
      </w:r>
      <w:r w:rsidRPr="00946740">
        <w:rPr>
          <w:spacing w:val="-9"/>
          <w:w w:val="110"/>
        </w:rPr>
        <w:t xml:space="preserve"> </w:t>
      </w:r>
      <w:r w:rsidR="0047195F">
        <w:rPr>
          <w:w w:val="110"/>
        </w:rPr>
        <w:t>not completing high school</w:t>
      </w:r>
      <w:r w:rsidRPr="00946740">
        <w:rPr>
          <w:w w:val="110"/>
        </w:rPr>
        <w:t>. Column</w:t>
      </w:r>
      <w:r w:rsidRPr="00946740">
        <w:rPr>
          <w:spacing w:val="-2"/>
          <w:w w:val="110"/>
        </w:rPr>
        <w:t xml:space="preserve"> </w:t>
      </w:r>
      <w:r w:rsidRPr="00946740">
        <w:rPr>
          <w:w w:val="110"/>
        </w:rPr>
        <w:t>3</w:t>
      </w:r>
      <w:r w:rsidRPr="00946740">
        <w:rPr>
          <w:spacing w:val="-2"/>
          <w:w w:val="110"/>
        </w:rPr>
        <w:t xml:space="preserve"> </w:t>
      </w:r>
      <w:r w:rsidRPr="00946740">
        <w:rPr>
          <w:w w:val="110"/>
        </w:rPr>
        <w:t>is</w:t>
      </w:r>
      <w:r w:rsidRPr="00946740">
        <w:rPr>
          <w:spacing w:val="-2"/>
          <w:w w:val="110"/>
        </w:rPr>
        <w:t xml:space="preserve"> </w:t>
      </w:r>
      <w:r w:rsidRPr="00946740">
        <w:rPr>
          <w:w w:val="110"/>
        </w:rPr>
        <w:t>the</w:t>
      </w:r>
      <w:r w:rsidRPr="00946740">
        <w:rPr>
          <w:spacing w:val="-2"/>
          <w:w w:val="110"/>
        </w:rPr>
        <w:t xml:space="preserve"> </w:t>
      </w:r>
      <w:r w:rsidRPr="00946740">
        <w:rPr>
          <w:w w:val="110"/>
        </w:rPr>
        <w:t>difference</w:t>
      </w:r>
      <w:r w:rsidRPr="00946740">
        <w:rPr>
          <w:spacing w:val="-2"/>
          <w:w w:val="110"/>
        </w:rPr>
        <w:t xml:space="preserve"> </w:t>
      </w:r>
      <w:r w:rsidRPr="00946740">
        <w:rPr>
          <w:w w:val="110"/>
        </w:rPr>
        <w:t>in</w:t>
      </w:r>
      <w:r w:rsidRPr="00946740">
        <w:rPr>
          <w:spacing w:val="-2"/>
          <w:w w:val="110"/>
        </w:rPr>
        <w:t xml:space="preserve"> </w:t>
      </w:r>
      <w:r w:rsidRPr="00946740">
        <w:rPr>
          <w:w w:val="110"/>
        </w:rPr>
        <w:t>the</w:t>
      </w:r>
      <w:r w:rsidRPr="00946740">
        <w:rPr>
          <w:spacing w:val="-2"/>
          <w:w w:val="110"/>
        </w:rPr>
        <w:t xml:space="preserve"> </w:t>
      </w:r>
      <w:r w:rsidRPr="00946740">
        <w:rPr>
          <w:w w:val="110"/>
        </w:rPr>
        <w:t>probability</w:t>
      </w:r>
      <w:r w:rsidRPr="00946740">
        <w:rPr>
          <w:spacing w:val="-2"/>
          <w:w w:val="110"/>
        </w:rPr>
        <w:t xml:space="preserve"> </w:t>
      </w:r>
      <w:r w:rsidRPr="00946740">
        <w:rPr>
          <w:w w:val="110"/>
        </w:rPr>
        <w:t>of</w:t>
      </w:r>
      <w:r w:rsidRPr="00946740">
        <w:rPr>
          <w:spacing w:val="-2"/>
          <w:w w:val="110"/>
        </w:rPr>
        <w:t xml:space="preserve"> </w:t>
      </w:r>
      <w:r w:rsidRPr="00946740">
        <w:rPr>
          <w:w w:val="110"/>
        </w:rPr>
        <w:t>having</w:t>
      </w:r>
      <w:r w:rsidRPr="00946740">
        <w:rPr>
          <w:spacing w:val="-2"/>
          <w:w w:val="110"/>
        </w:rPr>
        <w:t xml:space="preserve"> </w:t>
      </w:r>
      <w:r w:rsidRPr="00946740">
        <w:rPr>
          <w:w w:val="110"/>
        </w:rPr>
        <w:t>an</w:t>
      </w:r>
      <w:r w:rsidRPr="00946740">
        <w:rPr>
          <w:spacing w:val="-2"/>
          <w:w w:val="110"/>
        </w:rPr>
        <w:t xml:space="preserve"> </w:t>
      </w:r>
      <w:r w:rsidRPr="00946740">
        <w:rPr>
          <w:w w:val="110"/>
        </w:rPr>
        <w:t>associate</w:t>
      </w:r>
      <w:r w:rsidRPr="00946740">
        <w:rPr>
          <w:spacing w:val="-2"/>
          <w:w w:val="110"/>
        </w:rPr>
        <w:t xml:space="preserve"> </w:t>
      </w:r>
      <w:r w:rsidRPr="00946740">
        <w:rPr>
          <w:w w:val="110"/>
        </w:rPr>
        <w:t>degree.</w:t>
      </w:r>
      <w:r w:rsidRPr="00946740">
        <w:rPr>
          <w:spacing w:val="26"/>
          <w:w w:val="110"/>
        </w:rPr>
        <w:t xml:space="preserve"> </w:t>
      </w:r>
      <w:r w:rsidRPr="00946740">
        <w:rPr>
          <w:w w:val="110"/>
        </w:rPr>
        <w:t>Column</w:t>
      </w:r>
      <w:r w:rsidRPr="00946740">
        <w:rPr>
          <w:spacing w:val="-2"/>
          <w:w w:val="110"/>
        </w:rPr>
        <w:t xml:space="preserve"> </w:t>
      </w:r>
      <w:r w:rsidRPr="00946740">
        <w:rPr>
          <w:w w:val="110"/>
        </w:rPr>
        <w:t>4</w:t>
      </w:r>
      <w:r w:rsidRPr="00946740">
        <w:rPr>
          <w:spacing w:val="-2"/>
          <w:w w:val="110"/>
        </w:rPr>
        <w:t xml:space="preserve"> </w:t>
      </w:r>
      <w:r w:rsidRPr="00946740">
        <w:rPr>
          <w:w w:val="110"/>
        </w:rPr>
        <w:t>is the difference in the probability of having a bachelor’s degree.</w:t>
      </w:r>
      <w:r w:rsidRPr="00946740">
        <w:rPr>
          <w:spacing w:val="40"/>
          <w:w w:val="110"/>
        </w:rPr>
        <w:t xml:space="preserve"> </w:t>
      </w:r>
      <w:r w:rsidRPr="00946740">
        <w:rPr>
          <w:w w:val="110"/>
        </w:rPr>
        <w:t>All regressions include controls for age, parental education and income, and state-year fixed effects.</w:t>
      </w:r>
    </w:p>
    <w:p w14:paraId="35D4BD49" w14:textId="665A5303" w:rsidR="007A46B2" w:rsidRPr="00946740" w:rsidRDefault="0047195F">
      <w:pPr>
        <w:pStyle w:val="BodyText"/>
        <w:spacing w:before="2" w:line="256" w:lineRule="auto"/>
        <w:ind w:left="116" w:right="1073" w:firstLine="351"/>
        <w:jc w:val="both"/>
      </w:pPr>
      <w:r>
        <w:rPr>
          <w:w w:val="110"/>
        </w:rPr>
        <w:t>T</w:t>
      </w:r>
      <w:r w:rsidR="00000000" w:rsidRPr="00946740">
        <w:rPr>
          <w:w w:val="110"/>
        </w:rPr>
        <w:t>here is a significant gap in total years of education between HW and WH children.</w:t>
      </w:r>
      <w:r w:rsidR="00000000" w:rsidRPr="00946740">
        <w:rPr>
          <w:spacing w:val="40"/>
          <w:w w:val="110"/>
        </w:rPr>
        <w:t xml:space="preserve"> </w:t>
      </w:r>
      <w:r w:rsidR="00000000" w:rsidRPr="00946740">
        <w:rPr>
          <w:w w:val="110"/>
        </w:rPr>
        <w:t xml:space="preserve">HW children receive 0.2 </w:t>
      </w:r>
      <w:r>
        <w:rPr>
          <w:w w:val="110"/>
        </w:rPr>
        <w:t xml:space="preserve">fewer </w:t>
      </w:r>
      <w:r w:rsidR="00000000" w:rsidRPr="00946740">
        <w:rPr>
          <w:w w:val="110"/>
        </w:rPr>
        <w:t>years of education than WH children.</w:t>
      </w:r>
      <w:r w:rsidR="00000000" w:rsidRPr="00946740">
        <w:rPr>
          <w:spacing w:val="40"/>
          <w:w w:val="110"/>
        </w:rPr>
        <w:t xml:space="preserve"> </w:t>
      </w:r>
      <w:r w:rsidR="00000000" w:rsidRPr="00946740">
        <w:rPr>
          <w:w w:val="110"/>
        </w:rPr>
        <w:t>The gap between</w:t>
      </w:r>
      <w:r w:rsidR="00000000" w:rsidRPr="00946740">
        <w:rPr>
          <w:spacing w:val="-5"/>
          <w:w w:val="110"/>
        </w:rPr>
        <w:t xml:space="preserve"> </w:t>
      </w:r>
      <w:r w:rsidR="00000000" w:rsidRPr="00946740">
        <w:rPr>
          <w:w w:val="110"/>
        </w:rPr>
        <w:t>HW</w:t>
      </w:r>
      <w:r w:rsidR="00000000" w:rsidRPr="00946740">
        <w:rPr>
          <w:spacing w:val="-3"/>
          <w:w w:val="110"/>
        </w:rPr>
        <w:t xml:space="preserve"> </w:t>
      </w:r>
      <w:r w:rsidR="00000000" w:rsidRPr="00946740">
        <w:rPr>
          <w:w w:val="110"/>
        </w:rPr>
        <w:t>and</w:t>
      </w:r>
      <w:r w:rsidR="00000000" w:rsidRPr="00946740">
        <w:rPr>
          <w:spacing w:val="-5"/>
          <w:w w:val="110"/>
        </w:rPr>
        <w:t xml:space="preserve"> </w:t>
      </w:r>
      <w:r w:rsidR="00000000" w:rsidRPr="00946740">
        <w:rPr>
          <w:w w:val="110"/>
        </w:rPr>
        <w:t>WH</w:t>
      </w:r>
      <w:r w:rsidR="00000000" w:rsidRPr="00946740">
        <w:rPr>
          <w:spacing w:val="-5"/>
          <w:w w:val="110"/>
        </w:rPr>
        <w:t xml:space="preserve"> </w:t>
      </w:r>
      <w:r w:rsidR="00000000" w:rsidRPr="00946740">
        <w:rPr>
          <w:w w:val="110"/>
        </w:rPr>
        <w:t>women</w:t>
      </w:r>
      <w:r w:rsidR="00000000" w:rsidRPr="00946740">
        <w:rPr>
          <w:spacing w:val="-5"/>
          <w:w w:val="110"/>
        </w:rPr>
        <w:t xml:space="preserve"> </w:t>
      </w:r>
      <w:r w:rsidR="00000000" w:rsidRPr="00946740">
        <w:rPr>
          <w:w w:val="110"/>
        </w:rPr>
        <w:t>is</w:t>
      </w:r>
      <w:r w:rsidR="00000000" w:rsidRPr="00946740">
        <w:rPr>
          <w:spacing w:val="-5"/>
          <w:w w:val="110"/>
        </w:rPr>
        <w:t xml:space="preserve"> </w:t>
      </w:r>
      <w:r w:rsidR="00000000" w:rsidRPr="00946740">
        <w:rPr>
          <w:w w:val="110"/>
        </w:rPr>
        <w:t>larger</w:t>
      </w:r>
      <w:r w:rsidR="00000000" w:rsidRPr="00946740">
        <w:rPr>
          <w:spacing w:val="-5"/>
          <w:w w:val="110"/>
        </w:rPr>
        <w:t xml:space="preserve"> </w:t>
      </w:r>
      <w:r w:rsidR="00000000" w:rsidRPr="00946740">
        <w:rPr>
          <w:w w:val="110"/>
        </w:rPr>
        <w:t>than</w:t>
      </w:r>
      <w:r w:rsidR="00000000" w:rsidRPr="00946740">
        <w:rPr>
          <w:spacing w:val="-5"/>
          <w:w w:val="110"/>
        </w:rPr>
        <w:t xml:space="preserve"> </w:t>
      </w:r>
      <w:r w:rsidR="00000000" w:rsidRPr="00946740">
        <w:rPr>
          <w:w w:val="110"/>
        </w:rPr>
        <w:t>the</w:t>
      </w:r>
      <w:r w:rsidR="00000000" w:rsidRPr="00946740">
        <w:rPr>
          <w:spacing w:val="-5"/>
          <w:w w:val="110"/>
        </w:rPr>
        <w:t xml:space="preserve"> </w:t>
      </w:r>
      <w:r w:rsidR="00000000" w:rsidRPr="00946740">
        <w:rPr>
          <w:w w:val="110"/>
        </w:rPr>
        <w:t>gap</w:t>
      </w:r>
      <w:r w:rsidR="00000000" w:rsidRPr="00946740">
        <w:rPr>
          <w:spacing w:val="-5"/>
          <w:w w:val="110"/>
        </w:rPr>
        <w:t xml:space="preserve"> </w:t>
      </w:r>
      <w:r w:rsidR="00000000" w:rsidRPr="00946740">
        <w:rPr>
          <w:w w:val="110"/>
        </w:rPr>
        <w:t>between</w:t>
      </w:r>
      <w:r w:rsidR="00000000" w:rsidRPr="00946740">
        <w:rPr>
          <w:spacing w:val="-5"/>
          <w:w w:val="110"/>
        </w:rPr>
        <w:t xml:space="preserve"> </w:t>
      </w:r>
      <w:r w:rsidR="00000000" w:rsidRPr="00946740">
        <w:rPr>
          <w:w w:val="110"/>
        </w:rPr>
        <w:t>HW</w:t>
      </w:r>
      <w:r w:rsidR="00000000" w:rsidRPr="00946740">
        <w:rPr>
          <w:spacing w:val="-3"/>
          <w:w w:val="110"/>
        </w:rPr>
        <w:t xml:space="preserve"> </w:t>
      </w:r>
      <w:r w:rsidR="00000000" w:rsidRPr="00946740">
        <w:rPr>
          <w:w w:val="110"/>
        </w:rPr>
        <w:t>and</w:t>
      </w:r>
      <w:r w:rsidR="00000000" w:rsidRPr="00946740">
        <w:rPr>
          <w:spacing w:val="-5"/>
          <w:w w:val="110"/>
        </w:rPr>
        <w:t xml:space="preserve"> </w:t>
      </w:r>
      <w:r w:rsidR="00000000" w:rsidRPr="00946740">
        <w:rPr>
          <w:w w:val="110"/>
        </w:rPr>
        <w:t>WH</w:t>
      </w:r>
      <w:r w:rsidR="00000000" w:rsidRPr="00946740">
        <w:rPr>
          <w:spacing w:val="-5"/>
          <w:w w:val="110"/>
        </w:rPr>
        <w:t xml:space="preserve"> </w:t>
      </w:r>
      <w:r w:rsidR="00000000" w:rsidRPr="00946740">
        <w:rPr>
          <w:w w:val="110"/>
        </w:rPr>
        <w:t>men. Women with</w:t>
      </w:r>
      <w:r w:rsidR="00000000" w:rsidRPr="00946740">
        <w:rPr>
          <w:spacing w:val="-8"/>
          <w:w w:val="110"/>
        </w:rPr>
        <w:t xml:space="preserve"> </w:t>
      </w:r>
      <w:r w:rsidR="00000000" w:rsidRPr="00946740">
        <w:rPr>
          <w:w w:val="110"/>
        </w:rPr>
        <w:t>a</w:t>
      </w:r>
      <w:r w:rsidR="00000000" w:rsidRPr="00946740">
        <w:rPr>
          <w:spacing w:val="-8"/>
          <w:w w:val="110"/>
        </w:rPr>
        <w:t xml:space="preserve"> </w:t>
      </w:r>
      <w:r w:rsidR="00000000" w:rsidRPr="00946740">
        <w:rPr>
          <w:w w:val="110"/>
        </w:rPr>
        <w:t>Hispanic</w:t>
      </w:r>
      <w:r w:rsidR="00000000" w:rsidRPr="00946740">
        <w:rPr>
          <w:spacing w:val="-8"/>
          <w:w w:val="110"/>
        </w:rPr>
        <w:t xml:space="preserve"> </w:t>
      </w:r>
      <w:r w:rsidR="00000000" w:rsidRPr="00946740">
        <w:rPr>
          <w:w w:val="110"/>
        </w:rPr>
        <w:t>last</w:t>
      </w:r>
      <w:r w:rsidR="00000000" w:rsidRPr="00946740">
        <w:rPr>
          <w:spacing w:val="-8"/>
          <w:w w:val="110"/>
        </w:rPr>
        <w:t xml:space="preserve"> </w:t>
      </w:r>
      <w:r w:rsidR="00000000" w:rsidRPr="00946740">
        <w:rPr>
          <w:w w:val="110"/>
        </w:rPr>
        <w:t>name</w:t>
      </w:r>
      <w:r w:rsidR="00000000" w:rsidRPr="00946740">
        <w:rPr>
          <w:spacing w:val="-8"/>
          <w:w w:val="110"/>
        </w:rPr>
        <w:t xml:space="preserve"> </w:t>
      </w:r>
      <w:r w:rsidR="00000000" w:rsidRPr="00946740">
        <w:rPr>
          <w:w w:val="110"/>
        </w:rPr>
        <w:t>receive</w:t>
      </w:r>
      <w:r w:rsidR="00000000" w:rsidRPr="00946740">
        <w:rPr>
          <w:spacing w:val="-8"/>
          <w:w w:val="110"/>
        </w:rPr>
        <w:t xml:space="preserve"> </w:t>
      </w:r>
      <w:r w:rsidR="00000000" w:rsidRPr="00946740">
        <w:rPr>
          <w:w w:val="110"/>
        </w:rPr>
        <w:t>0.25</w:t>
      </w:r>
      <w:r w:rsidR="00000000" w:rsidRPr="00946740">
        <w:rPr>
          <w:spacing w:val="-8"/>
          <w:w w:val="110"/>
        </w:rPr>
        <w:t xml:space="preserve"> </w:t>
      </w:r>
      <w:r>
        <w:rPr>
          <w:spacing w:val="-8"/>
          <w:w w:val="110"/>
        </w:rPr>
        <w:t xml:space="preserve">fewer </w:t>
      </w:r>
      <w:r w:rsidR="00000000" w:rsidRPr="00946740">
        <w:rPr>
          <w:w w:val="110"/>
        </w:rPr>
        <w:t>years</w:t>
      </w:r>
      <w:r w:rsidR="00000000" w:rsidRPr="00946740">
        <w:rPr>
          <w:spacing w:val="-8"/>
          <w:w w:val="110"/>
        </w:rPr>
        <w:t xml:space="preserve"> </w:t>
      </w:r>
      <w:r w:rsidR="00000000" w:rsidRPr="00946740">
        <w:rPr>
          <w:w w:val="110"/>
        </w:rPr>
        <w:t>of</w:t>
      </w:r>
      <w:r w:rsidR="00000000" w:rsidRPr="00946740">
        <w:rPr>
          <w:spacing w:val="-8"/>
          <w:w w:val="110"/>
        </w:rPr>
        <w:t xml:space="preserve"> </w:t>
      </w:r>
      <w:r w:rsidR="00000000" w:rsidRPr="00946740">
        <w:rPr>
          <w:w w:val="110"/>
        </w:rPr>
        <w:t>education</w:t>
      </w:r>
      <w:r w:rsidR="00000000" w:rsidRPr="00946740">
        <w:rPr>
          <w:spacing w:val="-8"/>
          <w:w w:val="110"/>
        </w:rPr>
        <w:t xml:space="preserve"> </w:t>
      </w:r>
      <w:r w:rsidR="00000000" w:rsidRPr="00946740">
        <w:rPr>
          <w:w w:val="110"/>
        </w:rPr>
        <w:t>than</w:t>
      </w:r>
      <w:r w:rsidR="00000000" w:rsidRPr="00946740">
        <w:rPr>
          <w:spacing w:val="-8"/>
          <w:w w:val="110"/>
        </w:rPr>
        <w:t xml:space="preserve"> </w:t>
      </w:r>
      <w:r w:rsidR="00000000" w:rsidRPr="00946740">
        <w:rPr>
          <w:w w:val="110"/>
        </w:rPr>
        <w:t>WH</w:t>
      </w:r>
      <w:r w:rsidR="00000000" w:rsidRPr="00946740">
        <w:rPr>
          <w:spacing w:val="-8"/>
          <w:w w:val="110"/>
        </w:rPr>
        <w:t xml:space="preserve"> </w:t>
      </w:r>
      <w:r w:rsidR="00000000" w:rsidRPr="00946740">
        <w:rPr>
          <w:w w:val="110"/>
        </w:rPr>
        <w:t>women. The</w:t>
      </w:r>
      <w:r w:rsidR="00000000" w:rsidRPr="00946740">
        <w:rPr>
          <w:spacing w:val="-8"/>
          <w:w w:val="110"/>
        </w:rPr>
        <w:t xml:space="preserve"> </w:t>
      </w:r>
      <w:r w:rsidR="00000000" w:rsidRPr="00946740">
        <w:rPr>
          <w:w w:val="110"/>
        </w:rPr>
        <w:t>gap between HW and WH men is 0.16 years.</w:t>
      </w:r>
    </w:p>
    <w:p w14:paraId="3D6E5743" w14:textId="2B91D011" w:rsidR="007A46B2" w:rsidRPr="00946740" w:rsidRDefault="000F01AD">
      <w:pPr>
        <w:pStyle w:val="BodyText"/>
        <w:spacing w:before="1"/>
        <w:ind w:left="467"/>
        <w:jc w:val="both"/>
      </w:pPr>
      <w:r>
        <w:t>Although</w:t>
      </w:r>
      <w:r w:rsidR="00000000" w:rsidRPr="00946740">
        <w:rPr>
          <w:spacing w:val="32"/>
        </w:rPr>
        <w:t xml:space="preserve"> </w:t>
      </w:r>
      <w:r w:rsidR="00000000" w:rsidRPr="00946740">
        <w:t>there</w:t>
      </w:r>
      <w:r w:rsidR="00000000" w:rsidRPr="00946740">
        <w:rPr>
          <w:spacing w:val="33"/>
        </w:rPr>
        <w:t xml:space="preserve"> </w:t>
      </w:r>
      <w:r w:rsidR="00000000" w:rsidRPr="00946740">
        <w:t>is</w:t>
      </w:r>
      <w:r w:rsidR="00000000" w:rsidRPr="00946740">
        <w:rPr>
          <w:spacing w:val="32"/>
        </w:rPr>
        <w:t xml:space="preserve"> </w:t>
      </w:r>
      <w:r w:rsidR="00000000" w:rsidRPr="00946740">
        <w:t>a</w:t>
      </w:r>
      <w:r w:rsidR="00000000" w:rsidRPr="00946740">
        <w:rPr>
          <w:spacing w:val="33"/>
        </w:rPr>
        <w:t xml:space="preserve"> </w:t>
      </w:r>
      <w:r>
        <w:t>small but significant</w:t>
      </w:r>
      <w:r w:rsidR="00000000" w:rsidRPr="00946740">
        <w:rPr>
          <w:spacing w:val="35"/>
        </w:rPr>
        <w:t xml:space="preserve"> </w:t>
      </w:r>
      <w:r w:rsidR="00000000" w:rsidRPr="00946740">
        <w:t>gap</w:t>
      </w:r>
      <w:r w:rsidR="00000000" w:rsidRPr="00946740">
        <w:rPr>
          <w:spacing w:val="32"/>
        </w:rPr>
        <w:t xml:space="preserve"> </w:t>
      </w:r>
      <w:r w:rsidR="00000000" w:rsidRPr="00946740">
        <w:t>in</w:t>
      </w:r>
      <w:r w:rsidR="00000000" w:rsidRPr="00946740">
        <w:rPr>
          <w:spacing w:val="32"/>
        </w:rPr>
        <w:t xml:space="preserve"> </w:t>
      </w:r>
      <w:r w:rsidR="00000000" w:rsidRPr="00946740">
        <w:t>total</w:t>
      </w:r>
      <w:r w:rsidR="00000000" w:rsidRPr="00946740">
        <w:rPr>
          <w:spacing w:val="33"/>
        </w:rPr>
        <w:t xml:space="preserve"> </w:t>
      </w:r>
      <w:r w:rsidR="00000000" w:rsidRPr="00946740">
        <w:t>years</w:t>
      </w:r>
      <w:r w:rsidR="00000000" w:rsidRPr="00946740">
        <w:rPr>
          <w:spacing w:val="32"/>
        </w:rPr>
        <w:t xml:space="preserve"> </w:t>
      </w:r>
      <w:r w:rsidR="00000000" w:rsidRPr="00946740">
        <w:t>of</w:t>
      </w:r>
      <w:r w:rsidR="00000000" w:rsidRPr="00946740">
        <w:rPr>
          <w:spacing w:val="33"/>
        </w:rPr>
        <w:t xml:space="preserve"> </w:t>
      </w:r>
      <w:r w:rsidR="00000000" w:rsidRPr="00946740">
        <w:t>education</w:t>
      </w:r>
      <w:r w:rsidR="00000000" w:rsidRPr="00946740">
        <w:rPr>
          <w:spacing w:val="32"/>
        </w:rPr>
        <w:t xml:space="preserve"> </w:t>
      </w:r>
      <w:r w:rsidR="00000000" w:rsidRPr="00946740">
        <w:rPr>
          <w:spacing w:val="-2"/>
        </w:rPr>
        <w:t>between</w:t>
      </w:r>
    </w:p>
    <w:p w14:paraId="4D167297" w14:textId="77777777" w:rsidR="007A46B2" w:rsidRPr="00946740" w:rsidRDefault="00000000">
      <w:pPr>
        <w:pStyle w:val="BodyText"/>
        <w:rPr>
          <w:sz w:val="13"/>
        </w:rPr>
      </w:pPr>
      <w:r w:rsidRPr="00946740">
        <w:rPr>
          <w:noProof/>
        </w:rPr>
        <mc:AlternateContent>
          <mc:Choice Requires="wps">
            <w:drawing>
              <wp:anchor distT="0" distB="0" distL="0" distR="0" simplePos="0" relativeHeight="487591936" behindDoc="1" locked="0" layoutInCell="1" allowOverlap="1" wp14:anchorId="571130D0" wp14:editId="498A71A8">
                <wp:simplePos x="0" y="0"/>
                <wp:positionH relativeFrom="page">
                  <wp:posOffset>1165872</wp:posOffset>
                </wp:positionH>
                <wp:positionV relativeFrom="paragraph">
                  <wp:posOffset>110529</wp:posOffset>
                </wp:positionV>
                <wp:extent cx="108839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8390" cy="1270"/>
                        </a:xfrm>
                        <a:custGeom>
                          <a:avLst/>
                          <a:gdLst/>
                          <a:ahLst/>
                          <a:cxnLst/>
                          <a:rect l="l" t="t" r="r" b="b"/>
                          <a:pathLst>
                            <a:path w="1088390">
                              <a:moveTo>
                                <a:pt x="0" y="0"/>
                              </a:moveTo>
                              <a:lnTo>
                                <a:pt x="1088110"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67BA6FE" id="Graphic 10" o:spid="_x0000_s1026" style="position:absolute;margin-left:91.8pt;margin-top:8.7pt;width:85.7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108839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" path="m,l1088110,e" filled="f" strokeweight=".14039mm">
                <v:path arrowok="t"/>
                <w10:wrap type="topAndBottom" anchorx="page"/>
              </v:shape>
            </w:pict>
          </mc:Fallback>
        </mc:AlternateContent>
      </w:r>
    </w:p>
    <w:p w14:paraId="7136EF1B" w14:textId="13E7DD24" w:rsidR="007A46B2" w:rsidRPr="00946740" w:rsidRDefault="00000000">
      <w:pPr>
        <w:spacing w:before="19" w:line="249" w:lineRule="auto"/>
        <w:ind w:left="277" w:right="1073" w:hanging="162"/>
        <w:jc w:val="both"/>
        <w:rPr>
          <w:sz w:val="20"/>
        </w:rPr>
      </w:pPr>
      <w:r w:rsidRPr="00946740">
        <w:rPr>
          <w:w w:val="110"/>
          <w:position w:val="7"/>
          <w:sz w:val="15"/>
        </w:rPr>
        <w:t>15</w:t>
      </w:r>
      <w:bookmarkStart w:id="69" w:name="_bookmark19"/>
      <w:bookmarkEnd w:id="69"/>
      <w:r w:rsidRPr="00946740">
        <w:rPr>
          <w:w w:val="110"/>
          <w:sz w:val="20"/>
        </w:rPr>
        <w:t>I</w:t>
      </w:r>
      <w:r w:rsidRPr="00946740">
        <w:rPr>
          <w:spacing w:val="-14"/>
          <w:w w:val="110"/>
          <w:sz w:val="20"/>
        </w:rPr>
        <w:t xml:space="preserve"> </w:t>
      </w:r>
      <w:r w:rsidRPr="00946740">
        <w:rPr>
          <w:w w:val="110"/>
          <w:sz w:val="20"/>
        </w:rPr>
        <w:t>present</w:t>
      </w:r>
      <w:r w:rsidRPr="00946740">
        <w:rPr>
          <w:spacing w:val="-14"/>
          <w:w w:val="110"/>
          <w:sz w:val="20"/>
        </w:rPr>
        <w:t xml:space="preserve"> </w:t>
      </w:r>
      <w:r w:rsidRPr="00946740">
        <w:rPr>
          <w:w w:val="110"/>
          <w:sz w:val="20"/>
        </w:rPr>
        <w:t>in</w:t>
      </w:r>
      <w:r w:rsidRPr="00946740">
        <w:rPr>
          <w:spacing w:val="-14"/>
          <w:w w:val="110"/>
          <w:sz w:val="20"/>
        </w:rPr>
        <w:t xml:space="preserve"> </w:t>
      </w:r>
      <w:r w:rsidRPr="00946740">
        <w:rPr>
          <w:w w:val="110"/>
          <w:sz w:val="20"/>
        </w:rPr>
        <w:t>Tables</w:t>
      </w:r>
      <w:r w:rsidRPr="00946740">
        <w:rPr>
          <w:spacing w:val="-13"/>
          <w:w w:val="110"/>
          <w:sz w:val="20"/>
        </w:rPr>
        <w:t xml:space="preserve"> </w:t>
      </w:r>
      <w:hyperlink w:anchor="_bookmark75" w:history="1">
        <w:r w:rsidR="007A46B2" w:rsidRPr="00946740">
          <w:rPr>
            <w:color w:val="0000FF"/>
            <w:w w:val="110"/>
            <w:sz w:val="20"/>
          </w:rPr>
          <w:t>A.1</w:t>
        </w:r>
      </w:hyperlink>
      <w:r w:rsidRPr="00946740">
        <w:rPr>
          <w:color w:val="0000FF"/>
          <w:spacing w:val="-14"/>
          <w:w w:val="110"/>
          <w:sz w:val="20"/>
        </w:rPr>
        <w:t xml:space="preserve"> </w:t>
      </w:r>
      <w:r w:rsidRPr="00946740">
        <w:rPr>
          <w:w w:val="110"/>
          <w:sz w:val="20"/>
        </w:rPr>
        <w:t>and</w:t>
      </w:r>
      <w:r w:rsidRPr="00946740">
        <w:rPr>
          <w:spacing w:val="-14"/>
          <w:w w:val="110"/>
          <w:sz w:val="20"/>
        </w:rPr>
        <w:t xml:space="preserve"> </w:t>
      </w:r>
      <w:hyperlink w:anchor="_bookmark76" w:history="1">
        <w:r w:rsidR="007A46B2" w:rsidRPr="00946740">
          <w:rPr>
            <w:color w:val="0000FF"/>
            <w:w w:val="110"/>
            <w:sz w:val="20"/>
          </w:rPr>
          <w:t>A.2</w:t>
        </w:r>
      </w:hyperlink>
      <w:r w:rsidRPr="00946740">
        <w:rPr>
          <w:color w:val="0000FF"/>
          <w:spacing w:val="-14"/>
          <w:w w:val="110"/>
          <w:sz w:val="20"/>
        </w:rPr>
        <w:t xml:space="preserve"> </w:t>
      </w:r>
      <w:r w:rsidRPr="00946740">
        <w:rPr>
          <w:w w:val="110"/>
          <w:sz w:val="20"/>
        </w:rPr>
        <w:t>the</w:t>
      </w:r>
      <w:r w:rsidRPr="00946740">
        <w:rPr>
          <w:spacing w:val="-13"/>
          <w:w w:val="110"/>
          <w:sz w:val="20"/>
        </w:rPr>
        <w:t xml:space="preserve"> </w:t>
      </w:r>
      <w:r w:rsidRPr="00946740">
        <w:rPr>
          <w:w w:val="110"/>
          <w:sz w:val="20"/>
        </w:rPr>
        <w:t>summary</w:t>
      </w:r>
      <w:r w:rsidRPr="00946740">
        <w:rPr>
          <w:spacing w:val="-14"/>
          <w:w w:val="110"/>
          <w:sz w:val="20"/>
        </w:rPr>
        <w:t xml:space="preserve"> </w:t>
      </w:r>
      <w:r w:rsidRPr="00946740">
        <w:rPr>
          <w:w w:val="110"/>
          <w:sz w:val="20"/>
        </w:rPr>
        <w:t>statistics</w:t>
      </w:r>
      <w:r w:rsidRPr="00946740">
        <w:rPr>
          <w:spacing w:val="-14"/>
          <w:w w:val="110"/>
          <w:sz w:val="20"/>
        </w:rPr>
        <w:t xml:space="preserve"> </w:t>
      </w:r>
      <w:r w:rsidRPr="00946740">
        <w:rPr>
          <w:w w:val="110"/>
          <w:sz w:val="20"/>
        </w:rPr>
        <w:t>which</w:t>
      </w:r>
      <w:r w:rsidRPr="00946740">
        <w:rPr>
          <w:spacing w:val="-14"/>
          <w:w w:val="110"/>
          <w:sz w:val="20"/>
        </w:rPr>
        <w:t xml:space="preserve"> </w:t>
      </w:r>
      <w:r w:rsidRPr="00946740">
        <w:rPr>
          <w:w w:val="110"/>
          <w:sz w:val="20"/>
        </w:rPr>
        <w:t>detail</w:t>
      </w:r>
      <w:r w:rsidRPr="00946740">
        <w:rPr>
          <w:spacing w:val="-13"/>
          <w:w w:val="110"/>
          <w:sz w:val="20"/>
        </w:rPr>
        <w:t xml:space="preserve"> </w:t>
      </w:r>
      <w:r w:rsidRPr="00946740">
        <w:rPr>
          <w:w w:val="110"/>
          <w:sz w:val="20"/>
        </w:rPr>
        <w:t>the</w:t>
      </w:r>
      <w:r w:rsidRPr="00946740">
        <w:rPr>
          <w:spacing w:val="-14"/>
          <w:w w:val="110"/>
          <w:sz w:val="20"/>
        </w:rPr>
        <w:t xml:space="preserve"> </w:t>
      </w:r>
      <w:r w:rsidRPr="00946740">
        <w:rPr>
          <w:w w:val="110"/>
          <w:sz w:val="20"/>
        </w:rPr>
        <w:t>educational</w:t>
      </w:r>
      <w:r w:rsidRPr="00946740">
        <w:rPr>
          <w:spacing w:val="-14"/>
          <w:w w:val="110"/>
          <w:sz w:val="20"/>
        </w:rPr>
        <w:t xml:space="preserve"> </w:t>
      </w:r>
      <w:r w:rsidRPr="00946740">
        <w:rPr>
          <w:w w:val="110"/>
          <w:sz w:val="20"/>
        </w:rPr>
        <w:t>and</w:t>
      </w:r>
      <w:r w:rsidRPr="00946740">
        <w:rPr>
          <w:spacing w:val="-14"/>
          <w:w w:val="110"/>
          <w:sz w:val="20"/>
        </w:rPr>
        <w:t xml:space="preserve"> </w:t>
      </w:r>
      <w:r w:rsidRPr="00946740">
        <w:rPr>
          <w:w w:val="110"/>
          <w:sz w:val="20"/>
        </w:rPr>
        <w:t>economic profiles of parents from four different ethnic groupings—White White (WW), White Hispanic (WH),</w:t>
      </w:r>
      <w:r w:rsidRPr="00946740">
        <w:rPr>
          <w:spacing w:val="-13"/>
          <w:w w:val="110"/>
          <w:sz w:val="20"/>
        </w:rPr>
        <w:t xml:space="preserve"> </w:t>
      </w:r>
      <w:r w:rsidRPr="00946740">
        <w:rPr>
          <w:w w:val="110"/>
          <w:sz w:val="20"/>
        </w:rPr>
        <w:t>Hispanic</w:t>
      </w:r>
      <w:r w:rsidRPr="00946740">
        <w:rPr>
          <w:spacing w:val="-13"/>
          <w:w w:val="110"/>
          <w:sz w:val="20"/>
        </w:rPr>
        <w:t xml:space="preserve"> </w:t>
      </w:r>
      <w:r w:rsidRPr="00946740">
        <w:rPr>
          <w:w w:val="110"/>
          <w:sz w:val="20"/>
        </w:rPr>
        <w:t>White</w:t>
      </w:r>
      <w:r w:rsidRPr="00946740">
        <w:rPr>
          <w:spacing w:val="-13"/>
          <w:w w:val="110"/>
          <w:sz w:val="20"/>
        </w:rPr>
        <w:t xml:space="preserve"> </w:t>
      </w:r>
      <w:r w:rsidRPr="00946740">
        <w:rPr>
          <w:w w:val="110"/>
          <w:sz w:val="20"/>
        </w:rPr>
        <w:t>(HW),</w:t>
      </w:r>
      <w:r w:rsidRPr="00946740">
        <w:rPr>
          <w:spacing w:val="-13"/>
          <w:w w:val="110"/>
          <w:sz w:val="20"/>
        </w:rPr>
        <w:t xml:space="preserve"> </w:t>
      </w:r>
      <w:r w:rsidRPr="00946740">
        <w:rPr>
          <w:w w:val="110"/>
          <w:sz w:val="20"/>
        </w:rPr>
        <w:t>and</w:t>
      </w:r>
      <w:r w:rsidRPr="00946740">
        <w:rPr>
          <w:spacing w:val="-13"/>
          <w:w w:val="110"/>
          <w:sz w:val="20"/>
        </w:rPr>
        <w:t xml:space="preserve"> </w:t>
      </w:r>
      <w:r w:rsidRPr="00946740">
        <w:rPr>
          <w:w w:val="110"/>
          <w:sz w:val="20"/>
        </w:rPr>
        <w:t>Hispanic</w:t>
      </w:r>
      <w:r w:rsidRPr="00946740">
        <w:rPr>
          <w:spacing w:val="-13"/>
          <w:w w:val="110"/>
          <w:sz w:val="20"/>
        </w:rPr>
        <w:t xml:space="preserve"> </w:t>
      </w:r>
      <w:r w:rsidRPr="00946740">
        <w:rPr>
          <w:w w:val="110"/>
          <w:sz w:val="20"/>
        </w:rPr>
        <w:t>Hispanic</w:t>
      </w:r>
      <w:r w:rsidRPr="00946740">
        <w:rPr>
          <w:spacing w:val="-13"/>
          <w:w w:val="110"/>
          <w:sz w:val="20"/>
        </w:rPr>
        <w:t xml:space="preserve"> </w:t>
      </w:r>
      <w:r w:rsidRPr="00946740">
        <w:rPr>
          <w:w w:val="110"/>
          <w:sz w:val="20"/>
        </w:rPr>
        <w:t>(HH)</w:t>
      </w:r>
      <w:r w:rsidRPr="00946740">
        <w:rPr>
          <w:spacing w:val="-13"/>
          <w:w w:val="110"/>
          <w:sz w:val="20"/>
        </w:rPr>
        <w:t xml:space="preserve"> </w:t>
      </w:r>
      <w:r w:rsidRPr="00946740">
        <w:rPr>
          <w:w w:val="110"/>
          <w:sz w:val="20"/>
        </w:rPr>
        <w:t>on</w:t>
      </w:r>
      <w:r w:rsidRPr="00946740">
        <w:rPr>
          <w:spacing w:val="-13"/>
          <w:w w:val="110"/>
          <w:sz w:val="20"/>
        </w:rPr>
        <w:t xml:space="preserve"> </w:t>
      </w:r>
      <w:r w:rsidRPr="00946740">
        <w:rPr>
          <w:w w:val="110"/>
          <w:sz w:val="20"/>
        </w:rPr>
        <w:t>sub-samples</w:t>
      </w:r>
      <w:r w:rsidRPr="00946740">
        <w:rPr>
          <w:spacing w:val="-13"/>
          <w:w w:val="110"/>
          <w:sz w:val="20"/>
        </w:rPr>
        <w:t xml:space="preserve"> </w:t>
      </w:r>
      <w:r w:rsidRPr="00946740">
        <w:rPr>
          <w:w w:val="110"/>
          <w:sz w:val="20"/>
        </w:rPr>
        <w:t>of</w:t>
      </w:r>
      <w:r w:rsidRPr="00946740">
        <w:rPr>
          <w:spacing w:val="-13"/>
          <w:w w:val="110"/>
          <w:sz w:val="20"/>
        </w:rPr>
        <w:t xml:space="preserve"> </w:t>
      </w:r>
      <w:r w:rsidRPr="00946740">
        <w:rPr>
          <w:w w:val="110"/>
          <w:sz w:val="20"/>
        </w:rPr>
        <w:t>Hispanics</w:t>
      </w:r>
      <w:r w:rsidRPr="00946740">
        <w:rPr>
          <w:spacing w:val="-13"/>
          <w:w w:val="110"/>
          <w:sz w:val="20"/>
        </w:rPr>
        <w:t xml:space="preserve"> </w:t>
      </w:r>
      <w:r w:rsidRPr="00946740">
        <w:rPr>
          <w:w w:val="110"/>
          <w:sz w:val="20"/>
        </w:rPr>
        <w:t>of</w:t>
      </w:r>
      <w:r w:rsidRPr="00946740">
        <w:rPr>
          <w:spacing w:val="-13"/>
          <w:w w:val="110"/>
          <w:sz w:val="20"/>
        </w:rPr>
        <w:t xml:space="preserve"> </w:t>
      </w:r>
      <w:r w:rsidRPr="00946740">
        <w:rPr>
          <w:w w:val="110"/>
          <w:sz w:val="20"/>
        </w:rPr>
        <w:t>Mexican</w:t>
      </w:r>
      <w:r w:rsidRPr="00946740">
        <w:rPr>
          <w:spacing w:val="-5"/>
          <w:w w:val="110"/>
          <w:sz w:val="20"/>
        </w:rPr>
        <w:t xml:space="preserve"> </w:t>
      </w:r>
      <w:r w:rsidRPr="00946740">
        <w:rPr>
          <w:w w:val="110"/>
          <w:sz w:val="20"/>
        </w:rPr>
        <w:t>and</w:t>
      </w:r>
      <w:r w:rsidRPr="00946740">
        <w:rPr>
          <w:spacing w:val="-4"/>
          <w:w w:val="110"/>
          <w:sz w:val="20"/>
        </w:rPr>
        <w:t xml:space="preserve"> </w:t>
      </w:r>
      <w:r w:rsidRPr="00946740">
        <w:rPr>
          <w:w w:val="110"/>
          <w:sz w:val="20"/>
        </w:rPr>
        <w:t>non-Mexican</w:t>
      </w:r>
      <w:r w:rsidRPr="00946740">
        <w:rPr>
          <w:spacing w:val="-4"/>
          <w:w w:val="110"/>
          <w:sz w:val="20"/>
        </w:rPr>
        <w:t xml:space="preserve"> </w:t>
      </w:r>
      <w:r w:rsidRPr="00946740">
        <w:rPr>
          <w:w w:val="110"/>
          <w:sz w:val="20"/>
        </w:rPr>
        <w:t>ancestries. I</w:t>
      </w:r>
      <w:r w:rsidRPr="00946740">
        <w:rPr>
          <w:spacing w:val="-4"/>
          <w:w w:val="110"/>
          <w:sz w:val="20"/>
        </w:rPr>
        <w:t xml:space="preserve"> </w:t>
      </w:r>
      <w:r w:rsidRPr="00946740">
        <w:rPr>
          <w:w w:val="110"/>
          <w:sz w:val="20"/>
        </w:rPr>
        <w:t>find</w:t>
      </w:r>
      <w:r w:rsidRPr="00946740">
        <w:rPr>
          <w:spacing w:val="-5"/>
          <w:w w:val="110"/>
          <w:sz w:val="20"/>
        </w:rPr>
        <w:t xml:space="preserve"> </w:t>
      </w:r>
      <w:r w:rsidRPr="00946740">
        <w:rPr>
          <w:w w:val="110"/>
          <w:sz w:val="20"/>
        </w:rPr>
        <w:t>similar</w:t>
      </w:r>
      <w:r w:rsidRPr="00946740">
        <w:rPr>
          <w:spacing w:val="-4"/>
          <w:w w:val="110"/>
          <w:sz w:val="20"/>
        </w:rPr>
        <w:t xml:space="preserve"> </w:t>
      </w:r>
      <w:r w:rsidRPr="00946740">
        <w:rPr>
          <w:w w:val="110"/>
          <w:sz w:val="20"/>
        </w:rPr>
        <w:t>results</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describe</w:t>
      </w:r>
      <w:r w:rsidRPr="00946740">
        <w:rPr>
          <w:spacing w:val="-5"/>
          <w:w w:val="110"/>
          <w:sz w:val="20"/>
        </w:rPr>
        <w:t xml:space="preserve"> </w:t>
      </w:r>
      <w:r w:rsidRPr="00946740">
        <w:rPr>
          <w:w w:val="110"/>
          <w:sz w:val="20"/>
        </w:rPr>
        <w:t>a</w:t>
      </w:r>
      <w:r w:rsidRPr="00946740">
        <w:rPr>
          <w:spacing w:val="-4"/>
          <w:w w:val="110"/>
          <w:sz w:val="20"/>
        </w:rPr>
        <w:t xml:space="preserve"> </w:t>
      </w:r>
      <w:r w:rsidRPr="00946740">
        <w:rPr>
          <w:w w:val="110"/>
          <w:sz w:val="20"/>
        </w:rPr>
        <w:t>selection</w:t>
      </w:r>
      <w:r w:rsidRPr="00946740">
        <w:rPr>
          <w:spacing w:val="-5"/>
          <w:w w:val="110"/>
          <w:sz w:val="20"/>
        </w:rPr>
        <w:t xml:space="preserve"> </w:t>
      </w:r>
      <w:r w:rsidRPr="00946740">
        <w:rPr>
          <w:w w:val="110"/>
          <w:sz w:val="20"/>
        </w:rPr>
        <w:t>into</w:t>
      </w:r>
      <w:r w:rsidRPr="00946740">
        <w:rPr>
          <w:spacing w:val="-4"/>
          <w:w w:val="110"/>
          <w:sz w:val="20"/>
        </w:rPr>
        <w:t xml:space="preserve"> </w:t>
      </w:r>
      <w:r w:rsidRPr="00946740">
        <w:rPr>
          <w:w w:val="110"/>
          <w:sz w:val="20"/>
        </w:rPr>
        <w:t>inter-ethnic marriages among the two groups.</w:t>
      </w:r>
    </w:p>
    <w:p w14:paraId="637FE05C" w14:textId="77777777" w:rsidR="007A46B2" w:rsidRPr="00946740" w:rsidRDefault="007A46B2">
      <w:pPr>
        <w:spacing w:line="249" w:lineRule="auto"/>
        <w:jc w:val="both"/>
        <w:rPr>
          <w:sz w:val="20"/>
        </w:rPr>
        <w:sectPr w:rsidR="007A46B2" w:rsidRPr="00946740">
          <w:pgSz w:w="12240" w:h="15840"/>
          <w:pgMar w:top="1820" w:right="760" w:bottom="2460" w:left="1720" w:header="0" w:footer="2279" w:gutter="0"/>
          <w:cols w:space="720"/>
        </w:sectPr>
      </w:pPr>
    </w:p>
    <w:p w14:paraId="3BCF0582" w14:textId="64C91EDA" w:rsidR="007A46B2" w:rsidRPr="00946740" w:rsidRDefault="00000000">
      <w:pPr>
        <w:pStyle w:val="BodyText"/>
        <w:spacing w:before="114" w:line="256" w:lineRule="auto"/>
        <w:ind w:left="116" w:right="1072"/>
        <w:jc w:val="both"/>
      </w:pPr>
      <w:r w:rsidRPr="00946740">
        <w:rPr>
          <w:w w:val="110"/>
        </w:rPr>
        <w:lastRenderedPageBreak/>
        <w:t>HW</w:t>
      </w:r>
      <w:r w:rsidRPr="00946740">
        <w:rPr>
          <w:spacing w:val="-9"/>
          <w:w w:val="110"/>
        </w:rPr>
        <w:t xml:space="preserve"> </w:t>
      </w:r>
      <w:r w:rsidRPr="00946740">
        <w:rPr>
          <w:w w:val="110"/>
        </w:rPr>
        <w:t>and</w:t>
      </w:r>
      <w:r w:rsidRPr="00946740">
        <w:rPr>
          <w:spacing w:val="-10"/>
          <w:w w:val="110"/>
        </w:rPr>
        <w:t xml:space="preserve"> </w:t>
      </w:r>
      <w:r w:rsidRPr="00946740">
        <w:rPr>
          <w:w w:val="110"/>
        </w:rPr>
        <w:t>WH</w:t>
      </w:r>
      <w:r w:rsidRPr="00946740">
        <w:rPr>
          <w:spacing w:val="-10"/>
          <w:w w:val="110"/>
        </w:rPr>
        <w:t xml:space="preserve"> </w:t>
      </w:r>
      <w:r w:rsidRPr="00946740">
        <w:rPr>
          <w:w w:val="110"/>
        </w:rPr>
        <w:t>children,</w:t>
      </w:r>
      <w:r w:rsidRPr="00946740">
        <w:rPr>
          <w:spacing w:val="-10"/>
          <w:w w:val="110"/>
        </w:rPr>
        <w:t xml:space="preserve"> </w:t>
      </w:r>
      <w:r w:rsidRPr="00946740">
        <w:rPr>
          <w:w w:val="110"/>
        </w:rPr>
        <w:t>there</w:t>
      </w:r>
      <w:r w:rsidRPr="00946740">
        <w:rPr>
          <w:spacing w:val="-10"/>
          <w:w w:val="110"/>
        </w:rPr>
        <w:t xml:space="preserve"> </w:t>
      </w:r>
      <w:r w:rsidRPr="00946740">
        <w:rPr>
          <w:w w:val="110"/>
        </w:rPr>
        <w:t>is</w:t>
      </w:r>
      <w:r w:rsidRPr="00946740">
        <w:rPr>
          <w:spacing w:val="-10"/>
          <w:w w:val="110"/>
        </w:rPr>
        <w:t xml:space="preserve"> </w:t>
      </w:r>
      <w:r w:rsidRPr="00946740">
        <w:rPr>
          <w:w w:val="110"/>
        </w:rPr>
        <w:t>no</w:t>
      </w:r>
      <w:r w:rsidRPr="00946740">
        <w:rPr>
          <w:spacing w:val="-10"/>
          <w:w w:val="110"/>
        </w:rPr>
        <w:t xml:space="preserve"> </w:t>
      </w:r>
      <w:r w:rsidRPr="00946740">
        <w:rPr>
          <w:w w:val="110"/>
        </w:rPr>
        <w:t>significant</w:t>
      </w:r>
      <w:r w:rsidRPr="00946740">
        <w:rPr>
          <w:spacing w:val="-10"/>
          <w:w w:val="110"/>
        </w:rPr>
        <w:t xml:space="preserve"> </w:t>
      </w:r>
      <w:r w:rsidR="000F01AD">
        <w:rPr>
          <w:w w:val="110"/>
        </w:rPr>
        <w:t>difference</w:t>
      </w:r>
      <w:r w:rsidR="000F01AD" w:rsidRPr="00946740">
        <w:rPr>
          <w:spacing w:val="-10"/>
          <w:w w:val="110"/>
        </w:rPr>
        <w:t xml:space="preserve"> </w:t>
      </w:r>
      <w:r w:rsidRPr="00946740">
        <w:rPr>
          <w:w w:val="110"/>
        </w:rPr>
        <w:t>in</w:t>
      </w:r>
      <w:r w:rsidRPr="00946740">
        <w:rPr>
          <w:spacing w:val="-10"/>
          <w:w w:val="110"/>
        </w:rPr>
        <w:t xml:space="preserve"> </w:t>
      </w:r>
      <w:r w:rsidRPr="00946740">
        <w:rPr>
          <w:w w:val="110"/>
        </w:rPr>
        <w:t>the</w:t>
      </w:r>
      <w:r w:rsidRPr="00946740">
        <w:rPr>
          <w:spacing w:val="-10"/>
          <w:w w:val="110"/>
        </w:rPr>
        <w:t xml:space="preserve"> </w:t>
      </w:r>
      <w:r w:rsidRPr="00946740">
        <w:rPr>
          <w:w w:val="110"/>
        </w:rPr>
        <w:t>probability</w:t>
      </w:r>
      <w:r w:rsidRPr="00946740">
        <w:rPr>
          <w:spacing w:val="-10"/>
          <w:w w:val="110"/>
        </w:rPr>
        <w:t xml:space="preserve"> </w:t>
      </w:r>
      <w:r w:rsidRPr="00946740">
        <w:rPr>
          <w:w w:val="110"/>
        </w:rPr>
        <w:t>of</w:t>
      </w:r>
      <w:r w:rsidR="000F01AD">
        <w:rPr>
          <w:w w:val="110"/>
        </w:rPr>
        <w:t xml:space="preserve"> dropping out of high school</w:t>
      </w:r>
      <w:r w:rsidRPr="00946740">
        <w:rPr>
          <w:w w:val="110"/>
        </w:rPr>
        <w:t>.</w:t>
      </w:r>
      <w:r w:rsidRPr="00946740">
        <w:rPr>
          <w:spacing w:val="40"/>
          <w:w w:val="110"/>
        </w:rPr>
        <w:t xml:space="preserve"> </w:t>
      </w:r>
      <w:r w:rsidRPr="00946740">
        <w:rPr>
          <w:w w:val="110"/>
        </w:rPr>
        <w:t xml:space="preserve">The gap between HW and WH high school dropouts is statistically insignificant </w:t>
      </w:r>
      <w:r w:rsidR="000F01AD">
        <w:rPr>
          <w:w w:val="110"/>
        </w:rPr>
        <w:t>(</w:t>
      </w:r>
      <w:r w:rsidRPr="00946740">
        <w:rPr>
          <w:w w:val="110"/>
        </w:rPr>
        <w:t>1 percentage point</w:t>
      </w:r>
      <w:r w:rsidR="000F01AD">
        <w:rPr>
          <w:w w:val="110"/>
        </w:rPr>
        <w:t>)</w:t>
      </w:r>
      <w:r w:rsidRPr="00946740">
        <w:rPr>
          <w:w w:val="110"/>
        </w:rPr>
        <w:t>.</w:t>
      </w:r>
      <w:r w:rsidRPr="00946740">
        <w:rPr>
          <w:spacing w:val="40"/>
          <w:w w:val="110"/>
        </w:rPr>
        <w:t xml:space="preserve"> </w:t>
      </w:r>
      <w:r w:rsidRPr="00946740">
        <w:rPr>
          <w:w w:val="110"/>
        </w:rPr>
        <w:t>The same is true for HW women (2 percentage points) and men (0 percentage points).</w:t>
      </w:r>
    </w:p>
    <w:p w14:paraId="10132F23" w14:textId="06AC4A80" w:rsidR="007A46B2" w:rsidRPr="00946740" w:rsidRDefault="000F01AD">
      <w:pPr>
        <w:pStyle w:val="BodyText"/>
        <w:spacing w:before="1" w:line="256" w:lineRule="auto"/>
        <w:ind w:left="116" w:right="1072" w:firstLine="351"/>
        <w:jc w:val="both"/>
      </w:pPr>
      <w:r>
        <w:rPr>
          <w:w w:val="110"/>
        </w:rPr>
        <w:t>Notable differences emerge</w:t>
      </w:r>
      <w:r w:rsidR="00000000" w:rsidRPr="00946740">
        <w:rPr>
          <w:w w:val="110"/>
        </w:rPr>
        <w:t xml:space="preserve"> </w:t>
      </w:r>
      <w:r>
        <w:rPr>
          <w:w w:val="110"/>
        </w:rPr>
        <w:t>for</w:t>
      </w:r>
      <w:r w:rsidR="00000000" w:rsidRPr="00946740">
        <w:rPr>
          <w:w w:val="110"/>
        </w:rPr>
        <w:t xml:space="preserve"> higher education outcomes. HW children are 2 percentage points less likely to earn an associate degree and 3 percentage points less likely to earn a bachelor’s degree compared to their WH peers.</w:t>
      </w:r>
      <w:r w:rsidR="00000000" w:rsidRPr="00946740">
        <w:rPr>
          <w:spacing w:val="40"/>
          <w:w w:val="110"/>
        </w:rPr>
        <w:t xml:space="preserve"> </w:t>
      </w:r>
      <w:r w:rsidR="00000000" w:rsidRPr="00946740">
        <w:rPr>
          <w:w w:val="110"/>
        </w:rPr>
        <w:t>HW children</w:t>
      </w:r>
      <w:r w:rsidR="00000000" w:rsidRPr="00946740">
        <w:rPr>
          <w:spacing w:val="-2"/>
          <w:w w:val="110"/>
        </w:rPr>
        <w:t xml:space="preserve"> </w:t>
      </w:r>
      <w:r w:rsidR="00000000" w:rsidRPr="00946740">
        <w:rPr>
          <w:w w:val="110"/>
        </w:rPr>
        <w:t>are</w:t>
      </w:r>
      <w:r w:rsidR="00000000" w:rsidRPr="00946740">
        <w:rPr>
          <w:spacing w:val="-2"/>
          <w:w w:val="110"/>
        </w:rPr>
        <w:t xml:space="preserve"> </w:t>
      </w:r>
      <w:r w:rsidR="00000000" w:rsidRPr="00946740">
        <w:rPr>
          <w:w w:val="110"/>
        </w:rPr>
        <w:t>2</w:t>
      </w:r>
      <w:r w:rsidR="00000000" w:rsidRPr="00946740">
        <w:rPr>
          <w:spacing w:val="-2"/>
          <w:w w:val="110"/>
        </w:rPr>
        <w:t xml:space="preserve"> </w:t>
      </w:r>
      <w:r w:rsidR="00000000" w:rsidRPr="00946740">
        <w:rPr>
          <w:w w:val="110"/>
        </w:rPr>
        <w:t>percentage</w:t>
      </w:r>
      <w:r w:rsidR="00000000" w:rsidRPr="00946740">
        <w:rPr>
          <w:spacing w:val="-2"/>
          <w:w w:val="110"/>
        </w:rPr>
        <w:t xml:space="preserve"> </w:t>
      </w:r>
      <w:r w:rsidR="00000000" w:rsidRPr="00946740">
        <w:rPr>
          <w:w w:val="110"/>
        </w:rPr>
        <w:t>points</w:t>
      </w:r>
      <w:r w:rsidR="00000000" w:rsidRPr="00946740">
        <w:rPr>
          <w:spacing w:val="-2"/>
          <w:w w:val="110"/>
        </w:rPr>
        <w:t xml:space="preserve"> </w:t>
      </w:r>
      <w:r w:rsidR="00000000" w:rsidRPr="00946740">
        <w:rPr>
          <w:w w:val="110"/>
        </w:rPr>
        <w:t>less</w:t>
      </w:r>
      <w:r w:rsidR="00000000" w:rsidRPr="00946740">
        <w:rPr>
          <w:spacing w:val="-2"/>
          <w:w w:val="110"/>
        </w:rPr>
        <w:t xml:space="preserve"> </w:t>
      </w:r>
      <w:r w:rsidR="00000000" w:rsidRPr="00946740">
        <w:rPr>
          <w:w w:val="110"/>
        </w:rPr>
        <w:t>likely</w:t>
      </w:r>
      <w:r w:rsidR="00000000" w:rsidRPr="00946740">
        <w:rPr>
          <w:spacing w:val="-2"/>
          <w:w w:val="110"/>
        </w:rPr>
        <w:t xml:space="preserve"> </w:t>
      </w:r>
      <w:r w:rsidR="00000000" w:rsidRPr="00946740">
        <w:rPr>
          <w:w w:val="110"/>
        </w:rPr>
        <w:t>to</w:t>
      </w:r>
      <w:r w:rsidR="00000000" w:rsidRPr="00946740">
        <w:rPr>
          <w:spacing w:val="-2"/>
          <w:w w:val="110"/>
        </w:rPr>
        <w:t xml:space="preserve"> </w:t>
      </w:r>
      <w:r w:rsidR="00000000" w:rsidRPr="00946740">
        <w:rPr>
          <w:w w:val="110"/>
        </w:rPr>
        <w:t>earn</w:t>
      </w:r>
      <w:r w:rsidR="00000000" w:rsidRPr="00946740">
        <w:rPr>
          <w:spacing w:val="-2"/>
          <w:w w:val="110"/>
        </w:rPr>
        <w:t xml:space="preserve"> </w:t>
      </w:r>
      <w:r w:rsidR="00000000" w:rsidRPr="00946740">
        <w:rPr>
          <w:w w:val="110"/>
        </w:rPr>
        <w:t>an</w:t>
      </w:r>
      <w:r w:rsidR="00000000" w:rsidRPr="00946740">
        <w:rPr>
          <w:spacing w:val="-2"/>
          <w:w w:val="110"/>
        </w:rPr>
        <w:t xml:space="preserve"> </w:t>
      </w:r>
      <w:r w:rsidR="00000000" w:rsidRPr="00946740">
        <w:rPr>
          <w:w w:val="110"/>
        </w:rPr>
        <w:t>associate</w:t>
      </w:r>
      <w:r w:rsidR="00000000" w:rsidRPr="00946740">
        <w:rPr>
          <w:spacing w:val="-2"/>
          <w:w w:val="110"/>
        </w:rPr>
        <w:t xml:space="preserve"> </w:t>
      </w:r>
      <w:r w:rsidR="00000000" w:rsidRPr="00946740">
        <w:rPr>
          <w:w w:val="110"/>
        </w:rPr>
        <w:t>degree</w:t>
      </w:r>
      <w:r w:rsidR="00000000" w:rsidRPr="00946740">
        <w:rPr>
          <w:spacing w:val="-2"/>
          <w:w w:val="110"/>
        </w:rPr>
        <w:t xml:space="preserve"> </w:t>
      </w:r>
      <w:r w:rsidR="00000000" w:rsidRPr="00946740">
        <w:rPr>
          <w:w w:val="110"/>
        </w:rPr>
        <w:t>compared</w:t>
      </w:r>
      <w:r w:rsidR="00000000" w:rsidRPr="00946740">
        <w:rPr>
          <w:spacing w:val="-2"/>
          <w:w w:val="110"/>
        </w:rPr>
        <w:t xml:space="preserve"> </w:t>
      </w:r>
      <w:r w:rsidR="00000000" w:rsidRPr="00946740">
        <w:rPr>
          <w:w w:val="110"/>
        </w:rPr>
        <w:t>to</w:t>
      </w:r>
      <w:r w:rsidR="00000000" w:rsidRPr="00946740">
        <w:rPr>
          <w:spacing w:val="-2"/>
          <w:w w:val="110"/>
        </w:rPr>
        <w:t xml:space="preserve"> </w:t>
      </w:r>
      <w:r w:rsidR="00000000" w:rsidRPr="00946740">
        <w:rPr>
          <w:w w:val="110"/>
        </w:rPr>
        <w:t>their WH peers, representing a 13.3% reduction relative to the WH associate degree rate of 15%.</w:t>
      </w:r>
      <w:r w:rsidR="00000000" w:rsidRPr="00946740">
        <w:rPr>
          <w:spacing w:val="40"/>
          <w:w w:val="110"/>
        </w:rPr>
        <w:t xml:space="preserve"> </w:t>
      </w:r>
      <w:r w:rsidR="00000000" w:rsidRPr="00946740">
        <w:rPr>
          <w:w w:val="110"/>
        </w:rPr>
        <w:t>HW children are 3 percentage points less likely to earn a bachelor’s degree compared</w:t>
      </w:r>
      <w:r w:rsidR="00000000" w:rsidRPr="00946740">
        <w:rPr>
          <w:spacing w:val="-1"/>
          <w:w w:val="110"/>
        </w:rPr>
        <w:t xml:space="preserve"> </w:t>
      </w:r>
      <w:r w:rsidR="00000000" w:rsidRPr="00946740">
        <w:rPr>
          <w:w w:val="110"/>
        </w:rPr>
        <w:t>to</w:t>
      </w:r>
      <w:r w:rsidR="00000000" w:rsidRPr="00946740">
        <w:rPr>
          <w:spacing w:val="-1"/>
          <w:w w:val="110"/>
        </w:rPr>
        <w:t xml:space="preserve"> </w:t>
      </w:r>
      <w:r w:rsidR="00000000" w:rsidRPr="00946740">
        <w:rPr>
          <w:w w:val="110"/>
        </w:rPr>
        <w:t>their</w:t>
      </w:r>
      <w:r w:rsidR="00000000" w:rsidRPr="00946740">
        <w:rPr>
          <w:spacing w:val="-1"/>
          <w:w w:val="110"/>
        </w:rPr>
        <w:t xml:space="preserve"> </w:t>
      </w:r>
      <w:r w:rsidR="00000000" w:rsidRPr="00946740">
        <w:rPr>
          <w:w w:val="110"/>
        </w:rPr>
        <w:t>WH</w:t>
      </w:r>
      <w:r w:rsidR="00000000" w:rsidRPr="00946740">
        <w:rPr>
          <w:spacing w:val="-1"/>
          <w:w w:val="110"/>
        </w:rPr>
        <w:t xml:space="preserve"> </w:t>
      </w:r>
      <w:r w:rsidR="00000000" w:rsidRPr="00946740">
        <w:rPr>
          <w:w w:val="110"/>
        </w:rPr>
        <w:t>peers, a</w:t>
      </w:r>
      <w:r w:rsidR="00000000" w:rsidRPr="00946740">
        <w:rPr>
          <w:spacing w:val="-1"/>
          <w:w w:val="110"/>
        </w:rPr>
        <w:t xml:space="preserve"> </w:t>
      </w:r>
      <w:r w:rsidR="00000000" w:rsidRPr="00946740">
        <w:rPr>
          <w:w w:val="110"/>
        </w:rPr>
        <w:t>13%</w:t>
      </w:r>
      <w:r w:rsidR="00000000" w:rsidRPr="00946740">
        <w:rPr>
          <w:spacing w:val="-1"/>
          <w:w w:val="110"/>
        </w:rPr>
        <w:t xml:space="preserve"> </w:t>
      </w:r>
      <w:r w:rsidR="00000000" w:rsidRPr="00946740">
        <w:rPr>
          <w:w w:val="110"/>
        </w:rPr>
        <w:t>reduction</w:t>
      </w:r>
      <w:r w:rsidR="00000000" w:rsidRPr="00946740">
        <w:rPr>
          <w:spacing w:val="-1"/>
          <w:w w:val="110"/>
        </w:rPr>
        <w:t xml:space="preserve"> </w:t>
      </w:r>
      <w:r>
        <w:rPr>
          <w:w w:val="110"/>
        </w:rPr>
        <w:t>compared to</w:t>
      </w:r>
      <w:r w:rsidR="00000000" w:rsidRPr="00946740">
        <w:rPr>
          <w:spacing w:val="-1"/>
          <w:w w:val="110"/>
        </w:rPr>
        <w:t xml:space="preserve"> </w:t>
      </w:r>
      <w:r w:rsidR="00000000" w:rsidRPr="00946740">
        <w:rPr>
          <w:w w:val="110"/>
        </w:rPr>
        <w:t>the</w:t>
      </w:r>
      <w:r w:rsidR="00000000" w:rsidRPr="00946740">
        <w:rPr>
          <w:spacing w:val="-1"/>
          <w:w w:val="110"/>
        </w:rPr>
        <w:t xml:space="preserve"> </w:t>
      </w:r>
      <w:r w:rsidR="00000000" w:rsidRPr="00946740">
        <w:rPr>
          <w:w w:val="110"/>
        </w:rPr>
        <w:t>WH</w:t>
      </w:r>
      <w:r w:rsidR="00000000" w:rsidRPr="00946740">
        <w:rPr>
          <w:spacing w:val="-1"/>
          <w:w w:val="110"/>
        </w:rPr>
        <w:t xml:space="preserve"> </w:t>
      </w:r>
      <w:r w:rsidR="00000000" w:rsidRPr="00946740">
        <w:rPr>
          <w:w w:val="110"/>
        </w:rPr>
        <w:t>bachelor’s</w:t>
      </w:r>
      <w:r w:rsidR="00000000" w:rsidRPr="00946740">
        <w:rPr>
          <w:spacing w:val="-1"/>
          <w:w w:val="110"/>
        </w:rPr>
        <w:t xml:space="preserve"> </w:t>
      </w:r>
      <w:r w:rsidR="00000000" w:rsidRPr="00946740">
        <w:rPr>
          <w:w w:val="110"/>
        </w:rPr>
        <w:t>degree rate</w:t>
      </w:r>
      <w:r w:rsidR="00000000" w:rsidRPr="00946740">
        <w:rPr>
          <w:spacing w:val="-2"/>
          <w:w w:val="110"/>
        </w:rPr>
        <w:t xml:space="preserve"> </w:t>
      </w:r>
      <w:r w:rsidR="00000000" w:rsidRPr="00946740">
        <w:rPr>
          <w:w w:val="110"/>
        </w:rPr>
        <w:t>of</w:t>
      </w:r>
      <w:r w:rsidR="00000000" w:rsidRPr="00946740">
        <w:rPr>
          <w:spacing w:val="-2"/>
          <w:w w:val="110"/>
        </w:rPr>
        <w:t xml:space="preserve"> </w:t>
      </w:r>
      <w:r w:rsidR="00000000" w:rsidRPr="00946740">
        <w:rPr>
          <w:w w:val="110"/>
        </w:rPr>
        <w:t>23%.</w:t>
      </w:r>
      <w:r w:rsidR="00000000" w:rsidRPr="00946740">
        <w:rPr>
          <w:spacing w:val="29"/>
          <w:w w:val="110"/>
        </w:rPr>
        <w:t xml:space="preserve"> </w:t>
      </w:r>
      <w:r w:rsidR="00000000" w:rsidRPr="00946740">
        <w:rPr>
          <w:w w:val="110"/>
        </w:rPr>
        <w:t>These</w:t>
      </w:r>
      <w:r w:rsidR="00000000" w:rsidRPr="00946740">
        <w:rPr>
          <w:spacing w:val="-2"/>
          <w:w w:val="110"/>
        </w:rPr>
        <w:t xml:space="preserve"> </w:t>
      </w:r>
      <w:r>
        <w:rPr>
          <w:w w:val="110"/>
        </w:rPr>
        <w:t>differences</w:t>
      </w:r>
      <w:r w:rsidRPr="00946740">
        <w:rPr>
          <w:spacing w:val="-2"/>
          <w:w w:val="110"/>
        </w:rPr>
        <w:t xml:space="preserve"> </w:t>
      </w:r>
      <w:r w:rsidR="00000000" w:rsidRPr="00946740">
        <w:rPr>
          <w:w w:val="110"/>
        </w:rPr>
        <w:t>are</w:t>
      </w:r>
      <w:r w:rsidR="00000000" w:rsidRPr="00946740">
        <w:rPr>
          <w:spacing w:val="-2"/>
          <w:w w:val="110"/>
        </w:rPr>
        <w:t xml:space="preserve"> </w:t>
      </w:r>
      <w:r w:rsidR="00000000" w:rsidRPr="00946740">
        <w:rPr>
          <w:w w:val="110"/>
        </w:rPr>
        <w:t>slightly</w:t>
      </w:r>
      <w:r w:rsidR="00000000" w:rsidRPr="00946740">
        <w:rPr>
          <w:spacing w:val="-2"/>
          <w:w w:val="110"/>
        </w:rPr>
        <w:t xml:space="preserve"> </w:t>
      </w:r>
      <w:r w:rsidR="00000000" w:rsidRPr="00946740">
        <w:rPr>
          <w:w w:val="110"/>
        </w:rPr>
        <w:t>larger</w:t>
      </w:r>
      <w:r w:rsidR="00000000" w:rsidRPr="00946740">
        <w:rPr>
          <w:spacing w:val="-2"/>
          <w:w w:val="110"/>
        </w:rPr>
        <w:t xml:space="preserve"> </w:t>
      </w:r>
      <w:r w:rsidR="00000000" w:rsidRPr="00946740">
        <w:rPr>
          <w:w w:val="110"/>
        </w:rPr>
        <w:t>for</w:t>
      </w:r>
      <w:r w:rsidR="00000000" w:rsidRPr="00946740">
        <w:rPr>
          <w:spacing w:val="-2"/>
          <w:w w:val="110"/>
        </w:rPr>
        <w:t xml:space="preserve"> </w:t>
      </w:r>
      <w:r w:rsidR="00000000" w:rsidRPr="00946740">
        <w:rPr>
          <w:w w:val="110"/>
        </w:rPr>
        <w:t>HW</w:t>
      </w:r>
      <w:r w:rsidR="00000000" w:rsidRPr="00946740">
        <w:rPr>
          <w:spacing w:val="-1"/>
          <w:w w:val="110"/>
        </w:rPr>
        <w:t xml:space="preserve"> </w:t>
      </w:r>
      <w:r w:rsidR="00000000" w:rsidRPr="00946740">
        <w:rPr>
          <w:w w:val="110"/>
        </w:rPr>
        <w:t>women, who</w:t>
      </w:r>
      <w:r w:rsidR="00000000" w:rsidRPr="00946740">
        <w:rPr>
          <w:spacing w:val="-2"/>
          <w:w w:val="110"/>
        </w:rPr>
        <w:t xml:space="preserve"> </w:t>
      </w:r>
      <w:r w:rsidR="00000000" w:rsidRPr="00946740">
        <w:rPr>
          <w:w w:val="110"/>
        </w:rPr>
        <w:t>are</w:t>
      </w:r>
      <w:r w:rsidR="00000000" w:rsidRPr="00946740">
        <w:rPr>
          <w:spacing w:val="-2"/>
          <w:w w:val="110"/>
        </w:rPr>
        <w:t xml:space="preserve"> </w:t>
      </w:r>
      <w:r w:rsidR="00000000" w:rsidRPr="00946740">
        <w:rPr>
          <w:w w:val="110"/>
        </w:rPr>
        <w:t>3</w:t>
      </w:r>
      <w:r w:rsidR="00000000" w:rsidRPr="00946740">
        <w:rPr>
          <w:spacing w:val="-2"/>
          <w:w w:val="110"/>
        </w:rPr>
        <w:t xml:space="preserve"> </w:t>
      </w:r>
      <w:r w:rsidR="00000000" w:rsidRPr="00946740">
        <w:rPr>
          <w:w w:val="110"/>
        </w:rPr>
        <w:t>percentage</w:t>
      </w:r>
      <w:r w:rsidR="00000000" w:rsidRPr="00946740">
        <w:rPr>
          <w:spacing w:val="-2"/>
          <w:w w:val="110"/>
        </w:rPr>
        <w:t xml:space="preserve"> </w:t>
      </w:r>
      <w:r w:rsidR="00000000" w:rsidRPr="00946740">
        <w:rPr>
          <w:w w:val="110"/>
        </w:rPr>
        <w:t>points less likely to earn an associate degree and 4 percentage points less likely to earn a bachelor’s degree.</w:t>
      </w:r>
      <w:r w:rsidR="00000000" w:rsidRPr="00946740">
        <w:rPr>
          <w:spacing w:val="40"/>
          <w:w w:val="110"/>
        </w:rPr>
        <w:t xml:space="preserve"> </w:t>
      </w:r>
      <w:r w:rsidR="00000000" w:rsidRPr="00946740">
        <w:rPr>
          <w:w w:val="110"/>
        </w:rPr>
        <w:t>For HW men, the gap is 2 percentage points for an associate degree and statistically insignificant for a bachelor’s degree.</w:t>
      </w:r>
    </w:p>
    <w:p w14:paraId="4B03FC33" w14:textId="12C4C47B" w:rsidR="007A46B2" w:rsidRPr="00946740" w:rsidRDefault="00000000">
      <w:pPr>
        <w:pStyle w:val="BodyText"/>
        <w:spacing w:before="4" w:line="256" w:lineRule="auto"/>
        <w:ind w:left="116" w:right="1072" w:firstLine="351"/>
        <w:jc w:val="both"/>
      </w:pPr>
      <w:r w:rsidRPr="00946740">
        <w:rPr>
          <w:w w:val="110"/>
        </w:rPr>
        <w:t>These results suggest that while the overall educational gap between HW and WH children is small in terms of years of education, the disparities become more pronounced</w:t>
      </w:r>
      <w:r w:rsidRPr="00946740">
        <w:rPr>
          <w:spacing w:val="-4"/>
          <w:w w:val="110"/>
        </w:rPr>
        <w:t xml:space="preserve"> </w:t>
      </w:r>
      <w:r w:rsidRPr="00946740">
        <w:rPr>
          <w:w w:val="110"/>
        </w:rPr>
        <w:t>when</w:t>
      </w:r>
      <w:r w:rsidRPr="00946740">
        <w:rPr>
          <w:spacing w:val="-6"/>
          <w:w w:val="110"/>
        </w:rPr>
        <w:t xml:space="preserve"> </w:t>
      </w:r>
      <w:r w:rsidRPr="00946740">
        <w:rPr>
          <w:w w:val="110"/>
        </w:rPr>
        <w:t>considering</w:t>
      </w:r>
      <w:r w:rsidRPr="00946740">
        <w:rPr>
          <w:spacing w:val="-4"/>
          <w:w w:val="110"/>
        </w:rPr>
        <w:t xml:space="preserve"> </w:t>
      </w:r>
      <w:r w:rsidRPr="00946740">
        <w:rPr>
          <w:w w:val="110"/>
        </w:rPr>
        <w:t>higher</w:t>
      </w:r>
      <w:r w:rsidRPr="00946740">
        <w:rPr>
          <w:spacing w:val="-4"/>
          <w:w w:val="110"/>
        </w:rPr>
        <w:t xml:space="preserve"> </w:t>
      </w:r>
      <w:r w:rsidRPr="00946740">
        <w:rPr>
          <w:w w:val="110"/>
        </w:rPr>
        <w:t>education</w:t>
      </w:r>
      <w:r w:rsidRPr="00946740">
        <w:rPr>
          <w:spacing w:val="-4"/>
          <w:w w:val="110"/>
        </w:rPr>
        <w:t xml:space="preserve"> </w:t>
      </w:r>
      <w:r w:rsidRPr="00946740">
        <w:rPr>
          <w:w w:val="110"/>
        </w:rPr>
        <w:t>milestones,</w:t>
      </w:r>
      <w:r w:rsidRPr="00946740">
        <w:rPr>
          <w:spacing w:val="-4"/>
          <w:w w:val="110"/>
        </w:rPr>
        <w:t xml:space="preserve"> </w:t>
      </w:r>
      <w:r w:rsidRPr="00946740">
        <w:rPr>
          <w:w w:val="110"/>
        </w:rPr>
        <w:t>particularly</w:t>
      </w:r>
      <w:r w:rsidRPr="00946740">
        <w:rPr>
          <w:spacing w:val="-4"/>
          <w:w w:val="110"/>
        </w:rPr>
        <w:t xml:space="preserve"> </w:t>
      </w:r>
      <w:r w:rsidRPr="00946740">
        <w:rPr>
          <w:w w:val="110"/>
        </w:rPr>
        <w:t>for</w:t>
      </w:r>
      <w:r w:rsidRPr="00946740">
        <w:rPr>
          <w:spacing w:val="-6"/>
          <w:w w:val="110"/>
        </w:rPr>
        <w:t xml:space="preserve"> </w:t>
      </w:r>
      <w:r w:rsidRPr="00946740">
        <w:rPr>
          <w:w w:val="110"/>
        </w:rPr>
        <w:t>HW</w:t>
      </w:r>
      <w:r w:rsidRPr="00946740">
        <w:rPr>
          <w:spacing w:val="-3"/>
          <w:w w:val="110"/>
        </w:rPr>
        <w:t xml:space="preserve"> </w:t>
      </w:r>
      <w:r w:rsidRPr="00946740">
        <w:rPr>
          <w:w w:val="110"/>
        </w:rPr>
        <w:t xml:space="preserve">women. </w:t>
      </w:r>
      <w:r w:rsidR="000F01AD">
        <w:rPr>
          <w:w w:val="110"/>
        </w:rPr>
        <w:t>Since</w:t>
      </w:r>
      <w:r w:rsidRPr="00946740">
        <w:rPr>
          <w:w w:val="110"/>
        </w:rPr>
        <w:t xml:space="preserve"> HWs have more educated mothers than WHs, </w:t>
      </w:r>
      <w:r w:rsidR="000F01AD">
        <w:rPr>
          <w:w w:val="110"/>
        </w:rPr>
        <w:t>we may expect</w:t>
      </w:r>
      <w:r w:rsidRPr="00946740">
        <w:rPr>
          <w:w w:val="110"/>
        </w:rPr>
        <w:t xml:space="preserve"> higher levels of educational attainment </w:t>
      </w:r>
      <w:r w:rsidR="000F01AD">
        <w:rPr>
          <w:w w:val="110"/>
        </w:rPr>
        <w:t>from them</w:t>
      </w:r>
      <w:r w:rsidRPr="00946740">
        <w:rPr>
          <w:w w:val="110"/>
        </w:rPr>
        <w:t xml:space="preserve">(Gould, Simhon, and Weinberg </w:t>
      </w:r>
      <w:hyperlink w:anchor="_bookmark56" w:history="1">
        <w:r w:rsidR="007A46B2" w:rsidRPr="00946740">
          <w:rPr>
            <w:color w:val="0000FF"/>
            <w:w w:val="110"/>
          </w:rPr>
          <w:t>2020</w:t>
        </w:r>
      </w:hyperlink>
      <w:r w:rsidRPr="00946740">
        <w:rPr>
          <w:w w:val="110"/>
        </w:rPr>
        <w:t xml:space="preserve">; Kimball, Sahm, and Shapiro </w:t>
      </w:r>
      <w:hyperlink w:anchor="_bookmark60" w:history="1">
        <w:r w:rsidR="007A46B2" w:rsidRPr="00946740">
          <w:rPr>
            <w:color w:val="0000FF"/>
            <w:w w:val="110"/>
          </w:rPr>
          <w:t>2009</w:t>
        </w:r>
      </w:hyperlink>
      <w:r w:rsidRPr="00946740">
        <w:rPr>
          <w:w w:val="110"/>
        </w:rPr>
        <w:t>).</w:t>
      </w:r>
      <w:r w:rsidRPr="00946740">
        <w:rPr>
          <w:spacing w:val="40"/>
          <w:w w:val="110"/>
        </w:rPr>
        <w:t xml:space="preserve"> </w:t>
      </w:r>
      <w:r w:rsidR="000F01AD">
        <w:rPr>
          <w:w w:val="110"/>
        </w:rPr>
        <w:t>The fact that this does not hold true</w:t>
      </w:r>
      <w:r w:rsidR="000F01AD" w:rsidRPr="00946740">
        <w:rPr>
          <w:w w:val="110"/>
        </w:rPr>
        <w:t xml:space="preserve"> </w:t>
      </w:r>
      <w:r w:rsidRPr="00946740">
        <w:rPr>
          <w:w w:val="110"/>
        </w:rPr>
        <w:t>could indicate potential barriers or discrimination in access to higher education for HW children.</w:t>
      </w:r>
    </w:p>
    <w:p w14:paraId="72EF09FD" w14:textId="77777777" w:rsidR="007A46B2" w:rsidRPr="00946740" w:rsidRDefault="007A46B2">
      <w:pPr>
        <w:pStyle w:val="BodyText"/>
        <w:spacing w:before="113"/>
      </w:pPr>
    </w:p>
    <w:p w14:paraId="575F2A77" w14:textId="77777777" w:rsidR="007A46B2" w:rsidRPr="00946740" w:rsidRDefault="00000000">
      <w:pPr>
        <w:pStyle w:val="Heading3"/>
        <w:numPr>
          <w:ilvl w:val="1"/>
          <w:numId w:val="10"/>
        </w:numPr>
        <w:tabs>
          <w:tab w:val="left" w:pos="761"/>
        </w:tabs>
        <w:spacing w:line="266" w:lineRule="auto"/>
        <w:ind w:right="1074"/>
      </w:pPr>
      <w:bookmarkStart w:id="70" w:name="The_Effect_of_Having_a_Hispanic_Last_Nam"/>
      <w:bookmarkEnd w:id="70"/>
      <w:r w:rsidRPr="00946740">
        <w:rPr>
          <w:w w:val="110"/>
        </w:rPr>
        <w:t>The</w:t>
      </w:r>
      <w:r w:rsidRPr="00946740">
        <w:rPr>
          <w:spacing w:val="-20"/>
          <w:w w:val="110"/>
        </w:rPr>
        <w:t xml:space="preserve"> </w:t>
      </w:r>
      <w:r w:rsidRPr="00946740">
        <w:rPr>
          <w:w w:val="110"/>
        </w:rPr>
        <w:t>Effect</w:t>
      </w:r>
      <w:r w:rsidRPr="00946740">
        <w:rPr>
          <w:spacing w:val="-19"/>
          <w:w w:val="110"/>
        </w:rPr>
        <w:t xml:space="preserve"> </w:t>
      </w:r>
      <w:r w:rsidRPr="00946740">
        <w:rPr>
          <w:w w:val="110"/>
        </w:rPr>
        <w:t>of</w:t>
      </w:r>
      <w:r w:rsidRPr="00946740">
        <w:rPr>
          <w:spacing w:val="-19"/>
          <w:w w:val="110"/>
        </w:rPr>
        <w:t xml:space="preserve"> </w:t>
      </w:r>
      <w:r w:rsidRPr="00946740">
        <w:rPr>
          <w:w w:val="110"/>
        </w:rPr>
        <w:t>Having</w:t>
      </w:r>
      <w:r w:rsidRPr="00946740">
        <w:rPr>
          <w:spacing w:val="-19"/>
          <w:w w:val="110"/>
        </w:rPr>
        <w:t xml:space="preserve"> </w:t>
      </w:r>
      <w:r w:rsidRPr="00946740">
        <w:rPr>
          <w:w w:val="110"/>
        </w:rPr>
        <w:t>a</w:t>
      </w:r>
      <w:r w:rsidRPr="00946740">
        <w:rPr>
          <w:spacing w:val="-20"/>
          <w:w w:val="110"/>
        </w:rPr>
        <w:t xml:space="preserve"> </w:t>
      </w:r>
      <w:r w:rsidRPr="00946740">
        <w:rPr>
          <w:w w:val="110"/>
        </w:rPr>
        <w:t>Hispanic</w:t>
      </w:r>
      <w:r w:rsidRPr="00946740">
        <w:rPr>
          <w:spacing w:val="-19"/>
          <w:w w:val="110"/>
        </w:rPr>
        <w:t xml:space="preserve"> </w:t>
      </w:r>
      <w:r w:rsidRPr="00946740">
        <w:rPr>
          <w:w w:val="110"/>
        </w:rPr>
        <w:t>Last</w:t>
      </w:r>
      <w:r w:rsidRPr="00946740">
        <w:rPr>
          <w:spacing w:val="-19"/>
          <w:w w:val="110"/>
        </w:rPr>
        <w:t xml:space="preserve"> </w:t>
      </w:r>
      <w:r w:rsidRPr="00946740">
        <w:rPr>
          <w:w w:val="110"/>
        </w:rPr>
        <w:t>Name</w:t>
      </w:r>
      <w:r w:rsidRPr="00946740">
        <w:rPr>
          <w:spacing w:val="-19"/>
          <w:w w:val="110"/>
        </w:rPr>
        <w:t xml:space="preserve"> </w:t>
      </w:r>
      <w:r w:rsidRPr="00946740">
        <w:rPr>
          <w:w w:val="110"/>
        </w:rPr>
        <w:t>on</w:t>
      </w:r>
      <w:r w:rsidRPr="00946740">
        <w:rPr>
          <w:spacing w:val="-20"/>
          <w:w w:val="110"/>
        </w:rPr>
        <w:t xml:space="preserve"> </w:t>
      </w:r>
      <w:r w:rsidRPr="00946740">
        <w:rPr>
          <w:w w:val="110"/>
        </w:rPr>
        <w:t>Labor</w:t>
      </w:r>
      <w:r w:rsidRPr="00946740">
        <w:rPr>
          <w:spacing w:val="-19"/>
          <w:w w:val="110"/>
        </w:rPr>
        <w:t xml:space="preserve"> </w:t>
      </w:r>
      <w:r w:rsidRPr="00946740">
        <w:rPr>
          <w:w w:val="110"/>
        </w:rPr>
        <w:t xml:space="preserve">Market </w:t>
      </w:r>
      <w:r w:rsidRPr="00946740">
        <w:rPr>
          <w:spacing w:val="-2"/>
          <w:w w:val="110"/>
        </w:rPr>
        <w:t>Outcomes</w:t>
      </w:r>
    </w:p>
    <w:p w14:paraId="78ED054C" w14:textId="26339550" w:rsidR="007A46B2" w:rsidRPr="00946740" w:rsidRDefault="00000000">
      <w:pPr>
        <w:pStyle w:val="BodyText"/>
        <w:spacing w:before="124" w:line="256" w:lineRule="auto"/>
        <w:ind w:left="116" w:right="1073" w:firstLine="351"/>
        <w:jc w:val="both"/>
      </w:pPr>
      <w:r w:rsidRPr="00946740">
        <w:rPr>
          <w:spacing w:val="-2"/>
          <w:w w:val="110"/>
        </w:rPr>
        <w:t>I</w:t>
      </w:r>
      <w:r w:rsidRPr="00946740">
        <w:rPr>
          <w:spacing w:val="-10"/>
          <w:w w:val="110"/>
        </w:rPr>
        <w:t xml:space="preserve"> </w:t>
      </w:r>
      <w:r w:rsidRPr="00946740">
        <w:rPr>
          <w:spacing w:val="-2"/>
          <w:w w:val="110"/>
        </w:rPr>
        <w:t>provide</w:t>
      </w:r>
      <w:r w:rsidRPr="00946740">
        <w:rPr>
          <w:spacing w:val="-10"/>
          <w:w w:val="110"/>
        </w:rPr>
        <w:t xml:space="preserve"> </w:t>
      </w:r>
      <w:r w:rsidRPr="00946740">
        <w:rPr>
          <w:spacing w:val="-2"/>
          <w:w w:val="110"/>
        </w:rPr>
        <w:t>the</w:t>
      </w:r>
      <w:r w:rsidRPr="00946740">
        <w:rPr>
          <w:spacing w:val="-10"/>
          <w:w w:val="110"/>
        </w:rPr>
        <w:t xml:space="preserve"> </w:t>
      </w:r>
      <w:r w:rsidRPr="00946740">
        <w:rPr>
          <w:spacing w:val="-2"/>
          <w:w w:val="110"/>
        </w:rPr>
        <w:t>results</w:t>
      </w:r>
      <w:r w:rsidRPr="00946740">
        <w:rPr>
          <w:spacing w:val="-10"/>
          <w:w w:val="110"/>
        </w:rPr>
        <w:t xml:space="preserve"> </w:t>
      </w:r>
      <w:r w:rsidR="008057E6">
        <w:rPr>
          <w:spacing w:val="-2"/>
          <w:w w:val="110"/>
        </w:rPr>
        <w:t>of</w:t>
      </w:r>
      <w:r w:rsidRPr="00946740">
        <w:rPr>
          <w:spacing w:val="-10"/>
          <w:w w:val="110"/>
        </w:rPr>
        <w:t xml:space="preserve"> </w:t>
      </w:r>
      <w:r w:rsidRPr="00946740">
        <w:rPr>
          <w:spacing w:val="-2"/>
          <w:w w:val="110"/>
        </w:rPr>
        <w:t>the</w:t>
      </w:r>
      <w:r w:rsidRPr="00946740">
        <w:rPr>
          <w:spacing w:val="-10"/>
          <w:w w:val="110"/>
        </w:rPr>
        <w:t xml:space="preserve"> </w:t>
      </w:r>
      <w:r w:rsidRPr="00946740">
        <w:rPr>
          <w:spacing w:val="-2"/>
          <w:w w:val="110"/>
        </w:rPr>
        <w:t>estimation</w:t>
      </w:r>
      <w:r w:rsidRPr="00946740">
        <w:rPr>
          <w:spacing w:val="-10"/>
          <w:w w:val="110"/>
        </w:rPr>
        <w:t xml:space="preserve"> </w:t>
      </w:r>
      <w:r w:rsidRPr="00946740">
        <w:rPr>
          <w:spacing w:val="-2"/>
          <w:w w:val="110"/>
        </w:rPr>
        <w:t>of</w:t>
      </w:r>
      <w:r w:rsidRPr="00946740">
        <w:rPr>
          <w:spacing w:val="-10"/>
          <w:w w:val="110"/>
        </w:rPr>
        <w:t xml:space="preserve"> </w:t>
      </w:r>
      <w:r w:rsidRPr="00946740">
        <w:rPr>
          <w:spacing w:val="-2"/>
          <w:w w:val="110"/>
        </w:rPr>
        <w:t>equation</w:t>
      </w:r>
      <w:r w:rsidRPr="00946740">
        <w:rPr>
          <w:spacing w:val="-10"/>
          <w:w w:val="110"/>
        </w:rPr>
        <w:t xml:space="preserve"> </w:t>
      </w:r>
      <w:hyperlink w:anchor="_bookmark15" w:history="1">
        <w:r w:rsidR="007A46B2" w:rsidRPr="00946740">
          <w:rPr>
            <w:color w:val="0000FF"/>
            <w:spacing w:val="-2"/>
            <w:w w:val="110"/>
          </w:rPr>
          <w:t>1</w:t>
        </w:r>
      </w:hyperlink>
      <w:r w:rsidRPr="00946740">
        <w:rPr>
          <w:color w:val="0000FF"/>
          <w:spacing w:val="-10"/>
          <w:w w:val="110"/>
        </w:rPr>
        <w:t xml:space="preserve"> </w:t>
      </w:r>
      <w:r w:rsidRPr="00946740">
        <w:rPr>
          <w:spacing w:val="-2"/>
          <w:w w:val="110"/>
        </w:rPr>
        <w:t>in</w:t>
      </w:r>
      <w:r w:rsidRPr="00946740">
        <w:rPr>
          <w:spacing w:val="-10"/>
          <w:w w:val="110"/>
        </w:rPr>
        <w:t xml:space="preserve"> </w:t>
      </w:r>
      <w:r w:rsidRPr="00946740">
        <w:rPr>
          <w:spacing w:val="-2"/>
          <w:w w:val="110"/>
        </w:rPr>
        <w:t>Tables</w:t>
      </w:r>
      <w:r w:rsidRPr="00946740">
        <w:rPr>
          <w:spacing w:val="-10"/>
          <w:w w:val="110"/>
        </w:rPr>
        <w:t xml:space="preserve"> </w:t>
      </w:r>
      <w:hyperlink w:anchor="_bookmark73" w:history="1">
        <w:r w:rsidR="007A46B2" w:rsidRPr="00946740">
          <w:rPr>
            <w:color w:val="0000FF"/>
            <w:spacing w:val="-2"/>
            <w:w w:val="110"/>
          </w:rPr>
          <w:t>7</w:t>
        </w:r>
      </w:hyperlink>
      <w:r w:rsidRPr="00946740">
        <w:rPr>
          <w:color w:val="0000FF"/>
          <w:spacing w:val="-10"/>
          <w:w w:val="110"/>
        </w:rPr>
        <w:t xml:space="preserve"> </w:t>
      </w:r>
      <w:r w:rsidRPr="00946740">
        <w:rPr>
          <w:spacing w:val="-2"/>
          <w:w w:val="110"/>
        </w:rPr>
        <w:t>and</w:t>
      </w:r>
      <w:r w:rsidRPr="00946740">
        <w:rPr>
          <w:spacing w:val="-10"/>
          <w:w w:val="110"/>
        </w:rPr>
        <w:t xml:space="preserve"> </w:t>
      </w:r>
      <w:hyperlink w:anchor="_bookmark74" w:history="1">
        <w:r w:rsidR="007A46B2" w:rsidRPr="00946740">
          <w:rPr>
            <w:color w:val="0000FF"/>
            <w:spacing w:val="-2"/>
            <w:w w:val="110"/>
          </w:rPr>
          <w:t>8</w:t>
        </w:r>
      </w:hyperlink>
      <w:r w:rsidRPr="00946740">
        <w:rPr>
          <w:color w:val="0000FF"/>
          <w:spacing w:val="-10"/>
          <w:w w:val="110"/>
        </w:rPr>
        <w:t xml:space="preserve"> </w:t>
      </w:r>
      <w:r w:rsidRPr="00946740">
        <w:rPr>
          <w:spacing w:val="-2"/>
          <w:w w:val="110"/>
        </w:rPr>
        <w:t>on</w:t>
      </w:r>
      <w:r w:rsidRPr="00946740">
        <w:rPr>
          <w:spacing w:val="-10"/>
          <w:w w:val="110"/>
        </w:rPr>
        <w:t xml:space="preserve"> </w:t>
      </w:r>
      <w:r w:rsidRPr="00946740">
        <w:rPr>
          <w:spacing w:val="-2"/>
          <w:w w:val="110"/>
        </w:rPr>
        <w:t xml:space="preserve">unemployment </w:t>
      </w:r>
      <w:r w:rsidRPr="00946740">
        <w:rPr>
          <w:w w:val="110"/>
        </w:rPr>
        <w:t>and log earnings.</w:t>
      </w:r>
      <w:r w:rsidRPr="00946740">
        <w:rPr>
          <w:spacing w:val="40"/>
          <w:w w:val="110"/>
        </w:rPr>
        <w:t xml:space="preserve"> </w:t>
      </w:r>
      <w:r w:rsidRPr="00946740">
        <w:rPr>
          <w:w w:val="110"/>
        </w:rPr>
        <w:t xml:space="preserve">I estimate the mean unemployment </w:t>
      </w:r>
      <w:r w:rsidR="008057E6">
        <w:rPr>
          <w:w w:val="110"/>
        </w:rPr>
        <w:t xml:space="preserve">and mean wages </w:t>
      </w:r>
      <w:r w:rsidRPr="00946740">
        <w:rPr>
          <w:w w:val="110"/>
        </w:rPr>
        <w:t xml:space="preserve">of White </w:t>
      </w:r>
      <w:r w:rsidR="008057E6">
        <w:rPr>
          <w:w w:val="110"/>
        </w:rPr>
        <w:t>US</w:t>
      </w:r>
      <w:r w:rsidRPr="00946740">
        <w:rPr>
          <w:w w:val="110"/>
        </w:rPr>
        <w:t>-born Hispanic men</w:t>
      </w:r>
      <w:r w:rsidRPr="00946740">
        <w:rPr>
          <w:spacing w:val="-7"/>
          <w:w w:val="110"/>
        </w:rPr>
        <w:t xml:space="preserve"> </w:t>
      </w:r>
      <w:r w:rsidRPr="00946740">
        <w:rPr>
          <w:w w:val="110"/>
        </w:rPr>
        <w:t>aged</w:t>
      </w:r>
      <w:r w:rsidRPr="00946740">
        <w:rPr>
          <w:spacing w:val="-7"/>
          <w:w w:val="110"/>
        </w:rPr>
        <w:t xml:space="preserve"> </w:t>
      </w:r>
      <w:r w:rsidRPr="00946740">
        <w:rPr>
          <w:w w:val="110"/>
        </w:rPr>
        <w:t>25-40</w:t>
      </w:r>
      <w:r w:rsidR="008057E6">
        <w:rPr>
          <w:spacing w:val="21"/>
          <w:w w:val="110"/>
        </w:rPr>
        <w:t xml:space="preserve"> </w:t>
      </w:r>
      <w:r w:rsidRPr="00946740">
        <w:rPr>
          <w:w w:val="110"/>
        </w:rPr>
        <w:t>who</w:t>
      </w:r>
      <w:r w:rsidRPr="00946740">
        <w:rPr>
          <w:spacing w:val="-1"/>
          <w:w w:val="110"/>
        </w:rPr>
        <w:t xml:space="preserve"> </w:t>
      </w:r>
      <w:r w:rsidRPr="00946740">
        <w:rPr>
          <w:w w:val="110"/>
        </w:rPr>
        <w:t>are employed</w:t>
      </w:r>
      <w:r w:rsidRPr="00946740">
        <w:rPr>
          <w:spacing w:val="-1"/>
          <w:w w:val="110"/>
        </w:rPr>
        <w:t xml:space="preserve"> </w:t>
      </w:r>
      <w:r w:rsidR="008057E6">
        <w:rPr>
          <w:w w:val="110"/>
        </w:rPr>
        <w:t>full-time</w:t>
      </w:r>
      <w:r w:rsidRPr="00946740">
        <w:rPr>
          <w:w w:val="110"/>
        </w:rPr>
        <w:t>.</w:t>
      </w:r>
      <w:r w:rsidRPr="00946740">
        <w:rPr>
          <w:spacing w:val="31"/>
          <w:w w:val="110"/>
        </w:rPr>
        <w:t xml:space="preserve"> </w:t>
      </w:r>
      <w:r w:rsidRPr="00946740">
        <w:rPr>
          <w:w w:val="110"/>
        </w:rPr>
        <w:t>I also</w:t>
      </w:r>
      <w:r w:rsidRPr="00946740">
        <w:rPr>
          <w:spacing w:val="-1"/>
          <w:w w:val="110"/>
        </w:rPr>
        <w:t xml:space="preserve"> </w:t>
      </w:r>
      <w:r w:rsidRPr="00946740">
        <w:rPr>
          <w:w w:val="110"/>
        </w:rPr>
        <w:t>restrict the</w:t>
      </w:r>
      <w:r w:rsidRPr="00946740">
        <w:rPr>
          <w:spacing w:val="-1"/>
          <w:w w:val="110"/>
        </w:rPr>
        <w:t xml:space="preserve"> </w:t>
      </w:r>
      <w:r w:rsidRPr="00946740">
        <w:rPr>
          <w:w w:val="110"/>
        </w:rPr>
        <w:t xml:space="preserve">sample to children </w:t>
      </w:r>
      <w:commentRangeStart w:id="71"/>
      <w:r w:rsidRPr="00946740">
        <w:rPr>
          <w:w w:val="110"/>
        </w:rPr>
        <w:t>of HW and WH (omitted) parents.</w:t>
      </w:r>
      <w:r w:rsidRPr="00946740">
        <w:rPr>
          <w:spacing w:val="40"/>
          <w:w w:val="110"/>
        </w:rPr>
        <w:t xml:space="preserve"> </w:t>
      </w:r>
      <w:commentRangeEnd w:id="71"/>
      <w:r w:rsidR="008057E6">
        <w:rPr>
          <w:rStyle w:val="CommentReference"/>
        </w:rPr>
        <w:commentReference w:id="71"/>
      </w:r>
      <w:r w:rsidRPr="00946740">
        <w:rPr>
          <w:w w:val="110"/>
        </w:rPr>
        <w:t xml:space="preserve">Column 1 in Table </w:t>
      </w:r>
      <w:hyperlink w:anchor="_bookmark74" w:history="1">
        <w:r w:rsidR="007A46B2" w:rsidRPr="00946740">
          <w:rPr>
            <w:color w:val="0000FF"/>
            <w:w w:val="110"/>
          </w:rPr>
          <w:t>8</w:t>
        </w:r>
      </w:hyperlink>
      <w:r w:rsidRPr="00946740">
        <w:rPr>
          <w:color w:val="0000FF"/>
          <w:w w:val="110"/>
        </w:rPr>
        <w:t xml:space="preserve"> </w:t>
      </w:r>
      <w:r w:rsidRPr="00946740">
        <w:rPr>
          <w:w w:val="110"/>
        </w:rPr>
        <w:t>is the average crude earnings gap in log annual earnings between HW workers and their WH peers.</w:t>
      </w:r>
      <w:r w:rsidRPr="00946740">
        <w:rPr>
          <w:spacing w:val="40"/>
          <w:w w:val="110"/>
        </w:rPr>
        <w:t xml:space="preserve"> </w:t>
      </w:r>
      <w:r w:rsidRPr="00946740">
        <w:rPr>
          <w:w w:val="110"/>
        </w:rPr>
        <w:t>In the next</w:t>
      </w:r>
      <w:r w:rsidRPr="00946740">
        <w:rPr>
          <w:spacing w:val="-6"/>
          <w:w w:val="110"/>
        </w:rPr>
        <w:t xml:space="preserve"> </w:t>
      </w:r>
      <w:r w:rsidRPr="00946740">
        <w:rPr>
          <w:w w:val="110"/>
        </w:rPr>
        <w:t>4</w:t>
      </w:r>
      <w:r w:rsidRPr="00946740">
        <w:rPr>
          <w:spacing w:val="-6"/>
          <w:w w:val="110"/>
        </w:rPr>
        <w:t xml:space="preserve"> </w:t>
      </w:r>
      <w:r w:rsidRPr="00946740">
        <w:rPr>
          <w:w w:val="110"/>
        </w:rPr>
        <w:t>columns,</w:t>
      </w:r>
      <w:r w:rsidRPr="00946740">
        <w:rPr>
          <w:spacing w:val="-4"/>
          <w:w w:val="110"/>
        </w:rPr>
        <w:t xml:space="preserve"> </w:t>
      </w:r>
      <w:r w:rsidRPr="00946740">
        <w:rPr>
          <w:w w:val="110"/>
        </w:rPr>
        <w:t>I</w:t>
      </w:r>
      <w:r w:rsidRPr="00946740">
        <w:rPr>
          <w:spacing w:val="-6"/>
          <w:w w:val="110"/>
        </w:rPr>
        <w:t xml:space="preserve"> </w:t>
      </w:r>
      <w:r w:rsidRPr="00946740">
        <w:rPr>
          <w:w w:val="110"/>
        </w:rPr>
        <w:t>introduce</w:t>
      </w:r>
      <w:r w:rsidRPr="00946740">
        <w:rPr>
          <w:spacing w:val="-6"/>
          <w:w w:val="110"/>
        </w:rPr>
        <w:t xml:space="preserve"> </w:t>
      </w:r>
      <w:r w:rsidRPr="00946740">
        <w:rPr>
          <w:w w:val="110"/>
        </w:rPr>
        <w:t>the</w:t>
      </w:r>
      <w:r w:rsidRPr="00946740">
        <w:rPr>
          <w:spacing w:val="-6"/>
          <w:w w:val="110"/>
        </w:rPr>
        <w:t xml:space="preserve"> </w:t>
      </w:r>
      <w:r w:rsidRPr="00946740">
        <w:rPr>
          <w:w w:val="110"/>
        </w:rPr>
        <w:t>results</w:t>
      </w:r>
      <w:r w:rsidRPr="00946740">
        <w:rPr>
          <w:spacing w:val="-6"/>
          <w:w w:val="110"/>
        </w:rPr>
        <w:t xml:space="preserve"> </w:t>
      </w:r>
      <w:r w:rsidRPr="00946740">
        <w:rPr>
          <w:w w:val="110"/>
        </w:rPr>
        <w:t>with</w:t>
      </w:r>
      <w:r w:rsidRPr="00946740">
        <w:rPr>
          <w:spacing w:val="-6"/>
          <w:w w:val="110"/>
        </w:rPr>
        <w:t xml:space="preserve"> </w:t>
      </w:r>
      <w:r w:rsidRPr="00946740">
        <w:rPr>
          <w:w w:val="110"/>
        </w:rPr>
        <w:t>controls</w:t>
      </w:r>
      <w:r w:rsidRPr="00946740">
        <w:rPr>
          <w:spacing w:val="-6"/>
          <w:w w:val="110"/>
        </w:rPr>
        <w:t xml:space="preserve"> </w:t>
      </w:r>
      <w:r w:rsidRPr="00946740">
        <w:rPr>
          <w:w w:val="110"/>
        </w:rPr>
        <w:t>for</w:t>
      </w:r>
      <w:r w:rsidRPr="00946740">
        <w:rPr>
          <w:spacing w:val="-6"/>
          <w:w w:val="110"/>
        </w:rPr>
        <w:t xml:space="preserve"> </w:t>
      </w:r>
      <w:r w:rsidRPr="00946740">
        <w:rPr>
          <w:w w:val="110"/>
        </w:rPr>
        <w:t>hours</w:t>
      </w:r>
      <w:r w:rsidRPr="00946740">
        <w:rPr>
          <w:spacing w:val="-6"/>
          <w:w w:val="110"/>
        </w:rPr>
        <w:t xml:space="preserve"> </w:t>
      </w:r>
      <w:r w:rsidRPr="00946740">
        <w:rPr>
          <w:w w:val="110"/>
        </w:rPr>
        <w:t>worked,</w:t>
      </w:r>
      <w:r w:rsidRPr="00946740">
        <w:rPr>
          <w:spacing w:val="-5"/>
          <w:w w:val="110"/>
        </w:rPr>
        <w:t xml:space="preserve"> </w:t>
      </w:r>
      <w:r w:rsidRPr="00946740">
        <w:rPr>
          <w:w w:val="110"/>
        </w:rPr>
        <w:t>state</w:t>
      </w:r>
      <w:r w:rsidRPr="00946740">
        <w:rPr>
          <w:spacing w:val="-6"/>
          <w:w w:val="110"/>
        </w:rPr>
        <w:t xml:space="preserve"> </w:t>
      </w:r>
      <w:r w:rsidR="008057E6">
        <w:rPr>
          <w:spacing w:val="-6"/>
          <w:w w:val="110"/>
        </w:rPr>
        <w:t>fixed effects (</w:t>
      </w:r>
      <w:r w:rsidRPr="00946740">
        <w:rPr>
          <w:w w:val="110"/>
        </w:rPr>
        <w:t>FE</w:t>
      </w:r>
      <w:r w:rsidR="008057E6">
        <w:rPr>
          <w:w w:val="110"/>
        </w:rPr>
        <w:t>)</w:t>
      </w:r>
      <w:r w:rsidRPr="00946740">
        <w:rPr>
          <w:w w:val="110"/>
        </w:rPr>
        <w:t>,</w:t>
      </w:r>
      <w:r w:rsidRPr="00946740">
        <w:rPr>
          <w:spacing w:val="-6"/>
          <w:w w:val="110"/>
        </w:rPr>
        <w:t xml:space="preserve"> </w:t>
      </w:r>
      <w:r w:rsidRPr="00946740">
        <w:rPr>
          <w:w w:val="110"/>
        </w:rPr>
        <w:t>year</w:t>
      </w:r>
      <w:r w:rsidRPr="00946740">
        <w:rPr>
          <w:spacing w:val="-6"/>
          <w:w w:val="110"/>
        </w:rPr>
        <w:t xml:space="preserve"> </w:t>
      </w:r>
      <w:r w:rsidRPr="00946740">
        <w:rPr>
          <w:w w:val="110"/>
        </w:rPr>
        <w:t xml:space="preserve">FE, age FE, </w:t>
      </w:r>
      <w:r w:rsidR="008057E6">
        <w:rPr>
          <w:w w:val="110"/>
        </w:rPr>
        <w:t>e</w:t>
      </w:r>
      <w:r w:rsidRPr="00946740">
        <w:rPr>
          <w:w w:val="110"/>
        </w:rPr>
        <w:t>ducation FE, and parental background.</w:t>
      </w:r>
    </w:p>
    <w:p w14:paraId="37F12E4B" w14:textId="23F1D878" w:rsidR="007A46B2" w:rsidRPr="00946740" w:rsidRDefault="00000000">
      <w:pPr>
        <w:pStyle w:val="BodyText"/>
        <w:spacing w:before="3" w:line="256" w:lineRule="auto"/>
        <w:ind w:left="116" w:right="1073" w:firstLine="351"/>
        <w:jc w:val="both"/>
      </w:pPr>
      <w:r w:rsidRPr="00946740">
        <w:rPr>
          <w:w w:val="110"/>
        </w:rPr>
        <w:t>I</w:t>
      </w:r>
      <w:r w:rsidRPr="00946740">
        <w:rPr>
          <w:spacing w:val="-7"/>
          <w:w w:val="110"/>
        </w:rPr>
        <w:t xml:space="preserve"> </w:t>
      </w:r>
      <w:r w:rsidRPr="00946740">
        <w:rPr>
          <w:w w:val="110"/>
        </w:rPr>
        <w:t>also</w:t>
      </w:r>
      <w:r w:rsidRPr="00946740">
        <w:rPr>
          <w:spacing w:val="-7"/>
          <w:w w:val="110"/>
        </w:rPr>
        <w:t xml:space="preserve"> </w:t>
      </w:r>
      <w:r w:rsidRPr="00946740">
        <w:rPr>
          <w:w w:val="110"/>
        </w:rPr>
        <w:t>analyzed</w:t>
      </w:r>
      <w:r w:rsidRPr="00946740">
        <w:rPr>
          <w:spacing w:val="-7"/>
          <w:w w:val="110"/>
        </w:rPr>
        <w:t xml:space="preserve"> </w:t>
      </w:r>
      <w:r w:rsidRPr="00946740">
        <w:rPr>
          <w:w w:val="110"/>
        </w:rPr>
        <w:t>the</w:t>
      </w:r>
      <w:r w:rsidRPr="00946740">
        <w:rPr>
          <w:spacing w:val="-7"/>
          <w:w w:val="110"/>
        </w:rPr>
        <w:t xml:space="preserve"> </w:t>
      </w:r>
      <w:r w:rsidRPr="00946740">
        <w:rPr>
          <w:w w:val="110"/>
        </w:rPr>
        <w:t>effect</w:t>
      </w:r>
      <w:r w:rsidRPr="00946740">
        <w:rPr>
          <w:spacing w:val="-6"/>
          <w:w w:val="110"/>
        </w:rPr>
        <w:t xml:space="preserve"> </w:t>
      </w:r>
      <w:r w:rsidRPr="00946740">
        <w:rPr>
          <w:w w:val="110"/>
        </w:rPr>
        <w:t>of</w:t>
      </w:r>
      <w:r w:rsidRPr="00946740">
        <w:rPr>
          <w:spacing w:val="-7"/>
          <w:w w:val="110"/>
        </w:rPr>
        <w:t xml:space="preserve"> </w:t>
      </w:r>
      <w:r w:rsidRPr="00946740">
        <w:rPr>
          <w:w w:val="110"/>
        </w:rPr>
        <w:t>having</w:t>
      </w:r>
      <w:r w:rsidRPr="00946740">
        <w:rPr>
          <w:spacing w:val="-7"/>
          <w:w w:val="110"/>
        </w:rPr>
        <w:t xml:space="preserve"> </w:t>
      </w:r>
      <w:r w:rsidRPr="00946740">
        <w:rPr>
          <w:w w:val="110"/>
        </w:rPr>
        <w:t>a</w:t>
      </w:r>
      <w:r w:rsidRPr="00946740">
        <w:rPr>
          <w:spacing w:val="-7"/>
          <w:w w:val="110"/>
        </w:rPr>
        <w:t xml:space="preserve"> </w:t>
      </w:r>
      <w:r w:rsidRPr="00946740">
        <w:rPr>
          <w:w w:val="110"/>
        </w:rPr>
        <w:t>Hispanic</w:t>
      </w:r>
      <w:r w:rsidRPr="00946740">
        <w:rPr>
          <w:spacing w:val="-7"/>
          <w:w w:val="110"/>
        </w:rPr>
        <w:t xml:space="preserve"> </w:t>
      </w:r>
      <w:r w:rsidRPr="00946740">
        <w:rPr>
          <w:w w:val="110"/>
        </w:rPr>
        <w:t>last name on unemployment rates.</w:t>
      </w:r>
      <w:r w:rsidRPr="00946740">
        <w:rPr>
          <w:spacing w:val="40"/>
          <w:w w:val="110"/>
        </w:rPr>
        <w:t xml:space="preserve"> </w:t>
      </w:r>
      <w:r w:rsidRPr="00946740">
        <w:rPr>
          <w:w w:val="110"/>
        </w:rPr>
        <w:t xml:space="preserve">Table </w:t>
      </w:r>
      <w:hyperlink w:anchor="_bookmark73" w:history="1">
        <w:r w:rsidR="007A46B2" w:rsidRPr="00946740">
          <w:rPr>
            <w:color w:val="0000FF"/>
            <w:w w:val="110"/>
          </w:rPr>
          <w:t>7</w:t>
        </w:r>
      </w:hyperlink>
      <w:r w:rsidRPr="00946740">
        <w:rPr>
          <w:color w:val="0000FF"/>
          <w:w w:val="110"/>
        </w:rPr>
        <w:t xml:space="preserve"> </w:t>
      </w:r>
      <w:r w:rsidRPr="00946740">
        <w:rPr>
          <w:w w:val="110"/>
        </w:rPr>
        <w:t>presents the results of this analysis.</w:t>
      </w:r>
      <w:r w:rsidRPr="00946740">
        <w:rPr>
          <w:spacing w:val="40"/>
          <w:w w:val="110"/>
        </w:rPr>
        <w:t xml:space="preserve"> </w:t>
      </w:r>
      <w:r w:rsidRPr="00946740">
        <w:rPr>
          <w:w w:val="110"/>
        </w:rPr>
        <w:t>Column 1 shows that individuals with Hispanic last names (HW) have a 1 percentage point higher unemployment rate compared to those with White last names.</w:t>
      </w:r>
      <w:r w:rsidRPr="00946740">
        <w:rPr>
          <w:spacing w:val="40"/>
          <w:w w:val="110"/>
        </w:rPr>
        <w:t xml:space="preserve"> </w:t>
      </w:r>
      <w:r w:rsidRPr="00946740">
        <w:rPr>
          <w:w w:val="110"/>
        </w:rPr>
        <w:t xml:space="preserve">This </w:t>
      </w:r>
      <w:r w:rsidR="008057E6">
        <w:rPr>
          <w:w w:val="110"/>
        </w:rPr>
        <w:t>discrep</w:t>
      </w:r>
      <w:r w:rsidR="00E9423A">
        <w:rPr>
          <w:w w:val="110"/>
        </w:rPr>
        <w:t>a</w:t>
      </w:r>
      <w:r w:rsidR="008057E6">
        <w:rPr>
          <w:w w:val="110"/>
        </w:rPr>
        <w:t>ncy</w:t>
      </w:r>
      <w:r w:rsidR="008057E6" w:rsidRPr="00946740">
        <w:rPr>
          <w:w w:val="110"/>
        </w:rPr>
        <w:t xml:space="preserve"> </w:t>
      </w:r>
      <w:r w:rsidRPr="00946740">
        <w:rPr>
          <w:w w:val="110"/>
        </w:rPr>
        <w:t>persists even after</w:t>
      </w:r>
      <w:r w:rsidRPr="00946740">
        <w:rPr>
          <w:spacing w:val="-11"/>
          <w:w w:val="110"/>
        </w:rPr>
        <w:t xml:space="preserve"> </w:t>
      </w:r>
      <w:r w:rsidRPr="00946740">
        <w:rPr>
          <w:w w:val="110"/>
        </w:rPr>
        <w:t>controlling</w:t>
      </w:r>
      <w:r w:rsidRPr="00946740">
        <w:rPr>
          <w:spacing w:val="-11"/>
          <w:w w:val="110"/>
        </w:rPr>
        <w:t xml:space="preserve"> </w:t>
      </w:r>
      <w:r w:rsidRPr="00946740">
        <w:rPr>
          <w:w w:val="110"/>
        </w:rPr>
        <w:t>for</w:t>
      </w:r>
      <w:r w:rsidRPr="00946740">
        <w:rPr>
          <w:spacing w:val="-11"/>
          <w:w w:val="110"/>
        </w:rPr>
        <w:t xml:space="preserve"> </w:t>
      </w:r>
      <w:r w:rsidRPr="00946740">
        <w:rPr>
          <w:w w:val="110"/>
        </w:rPr>
        <w:t>age,</w:t>
      </w:r>
      <w:r w:rsidRPr="00946740">
        <w:rPr>
          <w:spacing w:val="-10"/>
          <w:w w:val="110"/>
        </w:rPr>
        <w:t xml:space="preserve"> </w:t>
      </w:r>
      <w:r w:rsidRPr="00946740">
        <w:rPr>
          <w:w w:val="110"/>
        </w:rPr>
        <w:t>state</w:t>
      </w:r>
      <w:r w:rsidRPr="00946740">
        <w:rPr>
          <w:spacing w:val="-11"/>
          <w:w w:val="110"/>
        </w:rPr>
        <w:t xml:space="preserve"> </w:t>
      </w:r>
      <w:r w:rsidR="008057E6">
        <w:rPr>
          <w:w w:val="110"/>
        </w:rPr>
        <w:t>FE</w:t>
      </w:r>
      <w:r w:rsidRPr="00946740">
        <w:rPr>
          <w:w w:val="110"/>
        </w:rPr>
        <w:t>,</w:t>
      </w:r>
      <w:r w:rsidRPr="00946740">
        <w:rPr>
          <w:spacing w:val="-10"/>
          <w:w w:val="110"/>
        </w:rPr>
        <w:t xml:space="preserve"> </w:t>
      </w:r>
      <w:r w:rsidRPr="00946740">
        <w:rPr>
          <w:w w:val="110"/>
        </w:rPr>
        <w:t>year</w:t>
      </w:r>
      <w:r w:rsidRPr="00946740">
        <w:rPr>
          <w:spacing w:val="-11"/>
          <w:w w:val="110"/>
        </w:rPr>
        <w:t xml:space="preserve"> </w:t>
      </w:r>
      <w:r w:rsidR="008057E6">
        <w:rPr>
          <w:w w:val="110"/>
        </w:rPr>
        <w:t>FE</w:t>
      </w:r>
      <w:r w:rsidRPr="00946740">
        <w:rPr>
          <w:w w:val="110"/>
        </w:rPr>
        <w:t>,</w:t>
      </w:r>
      <w:r w:rsidRPr="00946740">
        <w:rPr>
          <w:spacing w:val="-10"/>
          <w:w w:val="110"/>
        </w:rPr>
        <w:t xml:space="preserve"> </w:t>
      </w:r>
      <w:r w:rsidRPr="00946740">
        <w:rPr>
          <w:w w:val="110"/>
        </w:rPr>
        <w:t>and</w:t>
      </w:r>
      <w:r w:rsidRPr="00946740">
        <w:rPr>
          <w:spacing w:val="-11"/>
          <w:w w:val="110"/>
        </w:rPr>
        <w:t xml:space="preserve"> </w:t>
      </w:r>
      <w:r w:rsidRPr="00946740">
        <w:rPr>
          <w:w w:val="110"/>
        </w:rPr>
        <w:t>state-year</w:t>
      </w:r>
      <w:r w:rsidRPr="00946740">
        <w:rPr>
          <w:spacing w:val="-11"/>
          <w:w w:val="110"/>
        </w:rPr>
        <w:t xml:space="preserve"> </w:t>
      </w:r>
      <w:r w:rsidR="008057E6">
        <w:rPr>
          <w:w w:val="110"/>
        </w:rPr>
        <w:t>FE</w:t>
      </w:r>
      <w:r w:rsidRPr="00946740">
        <w:rPr>
          <w:w w:val="110"/>
        </w:rPr>
        <w:t xml:space="preserve"> (Column</w:t>
      </w:r>
      <w:r w:rsidRPr="00946740">
        <w:rPr>
          <w:spacing w:val="-8"/>
          <w:w w:val="110"/>
        </w:rPr>
        <w:t xml:space="preserve"> </w:t>
      </w:r>
      <w:r w:rsidRPr="00946740">
        <w:rPr>
          <w:w w:val="110"/>
        </w:rPr>
        <w:t>2),</w:t>
      </w:r>
      <w:r w:rsidRPr="00946740">
        <w:rPr>
          <w:spacing w:val="-7"/>
          <w:w w:val="110"/>
        </w:rPr>
        <w:t xml:space="preserve"> </w:t>
      </w:r>
      <w:r w:rsidRPr="00946740">
        <w:rPr>
          <w:w w:val="110"/>
        </w:rPr>
        <w:t>though</w:t>
      </w:r>
      <w:r w:rsidRPr="00946740">
        <w:rPr>
          <w:spacing w:val="-8"/>
          <w:w w:val="110"/>
        </w:rPr>
        <w:t xml:space="preserve"> </w:t>
      </w:r>
      <w:r w:rsidRPr="00946740">
        <w:rPr>
          <w:w w:val="110"/>
        </w:rPr>
        <w:t>the</w:t>
      </w:r>
      <w:r w:rsidRPr="00946740">
        <w:rPr>
          <w:spacing w:val="-7"/>
          <w:w w:val="110"/>
        </w:rPr>
        <w:t xml:space="preserve"> </w:t>
      </w:r>
      <w:r w:rsidRPr="00946740">
        <w:rPr>
          <w:w w:val="110"/>
        </w:rPr>
        <w:t>significance</w:t>
      </w:r>
      <w:r w:rsidRPr="00946740">
        <w:rPr>
          <w:spacing w:val="-8"/>
          <w:w w:val="110"/>
        </w:rPr>
        <w:t xml:space="preserve"> </w:t>
      </w:r>
      <w:r w:rsidR="008057E6">
        <w:rPr>
          <w:w w:val="110"/>
        </w:rPr>
        <w:t>is lower</w:t>
      </w:r>
      <w:r w:rsidRPr="00946740">
        <w:rPr>
          <w:w w:val="110"/>
        </w:rPr>
        <w:t>.</w:t>
      </w:r>
      <w:r w:rsidRPr="00946740">
        <w:rPr>
          <w:spacing w:val="6"/>
          <w:w w:val="110"/>
        </w:rPr>
        <w:t xml:space="preserve"> </w:t>
      </w:r>
      <w:r w:rsidRPr="00946740">
        <w:rPr>
          <w:w w:val="110"/>
        </w:rPr>
        <w:t>When</w:t>
      </w:r>
      <w:r w:rsidRPr="00946740">
        <w:rPr>
          <w:spacing w:val="-7"/>
          <w:w w:val="110"/>
        </w:rPr>
        <w:t xml:space="preserve"> </w:t>
      </w:r>
      <w:r w:rsidRPr="00946740">
        <w:rPr>
          <w:w w:val="110"/>
        </w:rPr>
        <w:t>education</w:t>
      </w:r>
      <w:r w:rsidRPr="00946740">
        <w:rPr>
          <w:spacing w:val="-8"/>
          <w:w w:val="110"/>
        </w:rPr>
        <w:t xml:space="preserve"> </w:t>
      </w:r>
      <w:r w:rsidRPr="00946740">
        <w:rPr>
          <w:w w:val="110"/>
        </w:rPr>
        <w:t>is</w:t>
      </w:r>
      <w:r w:rsidRPr="00946740">
        <w:rPr>
          <w:spacing w:val="-7"/>
          <w:w w:val="110"/>
        </w:rPr>
        <w:t xml:space="preserve"> </w:t>
      </w:r>
      <w:r w:rsidRPr="00946740">
        <w:rPr>
          <w:w w:val="110"/>
        </w:rPr>
        <w:t>included</w:t>
      </w:r>
      <w:r w:rsidRPr="00946740">
        <w:rPr>
          <w:spacing w:val="-8"/>
          <w:w w:val="110"/>
        </w:rPr>
        <w:t xml:space="preserve"> </w:t>
      </w:r>
      <w:r w:rsidRPr="00946740">
        <w:rPr>
          <w:w w:val="110"/>
        </w:rPr>
        <w:t>as</w:t>
      </w:r>
      <w:r w:rsidRPr="00946740">
        <w:rPr>
          <w:spacing w:val="-7"/>
          <w:w w:val="110"/>
        </w:rPr>
        <w:t xml:space="preserve"> </w:t>
      </w:r>
      <w:r w:rsidRPr="00946740">
        <w:rPr>
          <w:w w:val="110"/>
        </w:rPr>
        <w:t>a</w:t>
      </w:r>
      <w:r w:rsidRPr="00946740">
        <w:rPr>
          <w:spacing w:val="-8"/>
          <w:w w:val="110"/>
        </w:rPr>
        <w:t xml:space="preserve"> </w:t>
      </w:r>
      <w:r w:rsidRPr="00946740">
        <w:rPr>
          <w:spacing w:val="-2"/>
          <w:w w:val="110"/>
        </w:rPr>
        <w:t>control</w:t>
      </w:r>
    </w:p>
    <w:p w14:paraId="3A89CC7D"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537697B3" w14:textId="7695F853" w:rsidR="007A46B2" w:rsidRPr="00946740" w:rsidRDefault="00000000">
      <w:pPr>
        <w:pStyle w:val="BodyText"/>
        <w:spacing w:before="114" w:line="256" w:lineRule="auto"/>
        <w:ind w:left="116" w:right="1073"/>
        <w:jc w:val="both"/>
      </w:pPr>
      <w:r w:rsidRPr="00946740">
        <w:rPr>
          <w:w w:val="110"/>
        </w:rPr>
        <w:lastRenderedPageBreak/>
        <w:t>(Column</w:t>
      </w:r>
      <w:r w:rsidRPr="00946740">
        <w:rPr>
          <w:spacing w:val="-3"/>
          <w:w w:val="110"/>
        </w:rPr>
        <w:t xml:space="preserve"> </w:t>
      </w:r>
      <w:r w:rsidRPr="00946740">
        <w:rPr>
          <w:w w:val="110"/>
        </w:rPr>
        <w:t>3),</w:t>
      </w:r>
      <w:r w:rsidRPr="00946740">
        <w:rPr>
          <w:spacing w:val="-1"/>
          <w:w w:val="110"/>
        </w:rPr>
        <w:t xml:space="preserve"> </w:t>
      </w:r>
      <w:r w:rsidRPr="00946740">
        <w:rPr>
          <w:w w:val="110"/>
        </w:rPr>
        <w:t>the</w:t>
      </w:r>
      <w:r w:rsidRPr="00946740">
        <w:rPr>
          <w:spacing w:val="-3"/>
          <w:w w:val="110"/>
        </w:rPr>
        <w:t xml:space="preserve"> </w:t>
      </w:r>
      <w:r w:rsidRPr="00946740">
        <w:rPr>
          <w:w w:val="110"/>
        </w:rPr>
        <w:t>gap</w:t>
      </w:r>
      <w:r w:rsidRPr="00946740">
        <w:rPr>
          <w:spacing w:val="-3"/>
          <w:w w:val="110"/>
        </w:rPr>
        <w:t xml:space="preserve"> </w:t>
      </w:r>
      <w:r w:rsidRPr="00946740">
        <w:rPr>
          <w:w w:val="110"/>
        </w:rPr>
        <w:t>remains</w:t>
      </w:r>
      <w:r w:rsidRPr="00946740">
        <w:rPr>
          <w:spacing w:val="-3"/>
          <w:w w:val="110"/>
        </w:rPr>
        <w:t xml:space="preserve"> </w:t>
      </w:r>
      <w:r w:rsidRPr="00946740">
        <w:rPr>
          <w:w w:val="110"/>
        </w:rPr>
        <w:t>at</w:t>
      </w:r>
      <w:r w:rsidRPr="00946740">
        <w:rPr>
          <w:spacing w:val="-3"/>
          <w:w w:val="110"/>
        </w:rPr>
        <w:t xml:space="preserve"> </w:t>
      </w:r>
      <w:r w:rsidRPr="00946740">
        <w:rPr>
          <w:w w:val="110"/>
        </w:rPr>
        <w:t>1</w:t>
      </w:r>
      <w:r w:rsidRPr="00946740">
        <w:rPr>
          <w:spacing w:val="-3"/>
          <w:w w:val="110"/>
        </w:rPr>
        <w:t xml:space="preserve"> </w:t>
      </w:r>
      <w:r w:rsidRPr="00946740">
        <w:rPr>
          <w:w w:val="110"/>
        </w:rPr>
        <w:t>percentage</w:t>
      </w:r>
      <w:r w:rsidRPr="00946740">
        <w:rPr>
          <w:spacing w:val="-3"/>
          <w:w w:val="110"/>
        </w:rPr>
        <w:t xml:space="preserve"> </w:t>
      </w:r>
      <w:r w:rsidRPr="00946740">
        <w:rPr>
          <w:w w:val="110"/>
        </w:rPr>
        <w:t>point.</w:t>
      </w:r>
      <w:r w:rsidRPr="00946740">
        <w:rPr>
          <w:spacing w:val="24"/>
          <w:w w:val="110"/>
        </w:rPr>
        <w:t xml:space="preserve"> </w:t>
      </w:r>
      <w:r w:rsidRPr="00946740">
        <w:rPr>
          <w:w w:val="110"/>
        </w:rPr>
        <w:t>Finally,</w:t>
      </w:r>
      <w:r w:rsidRPr="00946740">
        <w:rPr>
          <w:spacing w:val="-1"/>
          <w:w w:val="110"/>
        </w:rPr>
        <w:t xml:space="preserve"> </w:t>
      </w:r>
      <w:r w:rsidRPr="00946740">
        <w:rPr>
          <w:w w:val="110"/>
        </w:rPr>
        <w:t>after</w:t>
      </w:r>
      <w:r w:rsidRPr="00946740">
        <w:rPr>
          <w:spacing w:val="-3"/>
          <w:w w:val="110"/>
        </w:rPr>
        <w:t xml:space="preserve"> </w:t>
      </w:r>
      <w:r w:rsidRPr="00946740">
        <w:rPr>
          <w:w w:val="110"/>
        </w:rPr>
        <w:t>controlling</w:t>
      </w:r>
      <w:r w:rsidRPr="00946740">
        <w:rPr>
          <w:spacing w:val="-3"/>
          <w:w w:val="110"/>
        </w:rPr>
        <w:t xml:space="preserve"> </w:t>
      </w:r>
      <w:r w:rsidRPr="00946740">
        <w:rPr>
          <w:w w:val="110"/>
        </w:rPr>
        <w:t>for</w:t>
      </w:r>
      <w:r w:rsidRPr="00946740">
        <w:rPr>
          <w:spacing w:val="-3"/>
          <w:w w:val="110"/>
        </w:rPr>
        <w:t xml:space="preserve"> </w:t>
      </w:r>
      <w:r w:rsidRPr="00946740">
        <w:rPr>
          <w:w w:val="110"/>
        </w:rPr>
        <w:t>parental background (Column 4), the 1 percentage point difference in unemployment rates becomes</w:t>
      </w:r>
      <w:r w:rsidRPr="00946740">
        <w:rPr>
          <w:spacing w:val="-8"/>
          <w:w w:val="110"/>
        </w:rPr>
        <w:t xml:space="preserve"> </w:t>
      </w:r>
      <w:r w:rsidRPr="00946740">
        <w:rPr>
          <w:w w:val="110"/>
        </w:rPr>
        <w:t>statistically</w:t>
      </w:r>
      <w:r w:rsidRPr="00946740">
        <w:rPr>
          <w:spacing w:val="-8"/>
          <w:w w:val="110"/>
        </w:rPr>
        <w:t xml:space="preserve"> </w:t>
      </w:r>
      <w:r w:rsidRPr="00946740">
        <w:rPr>
          <w:w w:val="110"/>
        </w:rPr>
        <w:t>insignificant. These</w:t>
      </w:r>
      <w:r w:rsidRPr="00946740">
        <w:rPr>
          <w:spacing w:val="-8"/>
          <w:w w:val="110"/>
        </w:rPr>
        <w:t xml:space="preserve"> </w:t>
      </w:r>
      <w:r w:rsidRPr="00946740">
        <w:rPr>
          <w:w w:val="110"/>
        </w:rPr>
        <w:t>results</w:t>
      </w:r>
      <w:r w:rsidRPr="00946740">
        <w:rPr>
          <w:spacing w:val="-8"/>
          <w:w w:val="110"/>
        </w:rPr>
        <w:t xml:space="preserve"> </w:t>
      </w:r>
      <w:r w:rsidRPr="00946740">
        <w:rPr>
          <w:w w:val="110"/>
        </w:rPr>
        <w:t>suggest</w:t>
      </w:r>
      <w:r w:rsidRPr="00946740">
        <w:rPr>
          <w:spacing w:val="-8"/>
          <w:w w:val="110"/>
        </w:rPr>
        <w:t xml:space="preserve"> </w:t>
      </w:r>
      <w:r w:rsidRPr="00946740">
        <w:rPr>
          <w:w w:val="110"/>
        </w:rPr>
        <w:t>that</w:t>
      </w:r>
      <w:r w:rsidRPr="00946740">
        <w:rPr>
          <w:spacing w:val="-8"/>
          <w:w w:val="110"/>
        </w:rPr>
        <w:t xml:space="preserve"> </w:t>
      </w:r>
      <w:r w:rsidRPr="00946740">
        <w:rPr>
          <w:w w:val="110"/>
        </w:rPr>
        <w:t>while</w:t>
      </w:r>
      <w:r w:rsidRPr="00946740">
        <w:rPr>
          <w:spacing w:val="-8"/>
          <w:w w:val="110"/>
        </w:rPr>
        <w:t xml:space="preserve"> </w:t>
      </w:r>
      <w:r w:rsidRPr="00946740">
        <w:rPr>
          <w:w w:val="110"/>
        </w:rPr>
        <w:t>there</w:t>
      </w:r>
      <w:r w:rsidRPr="00946740">
        <w:rPr>
          <w:spacing w:val="-8"/>
          <w:w w:val="110"/>
        </w:rPr>
        <w:t xml:space="preserve"> </w:t>
      </w:r>
      <w:r w:rsidRPr="00946740">
        <w:rPr>
          <w:w w:val="110"/>
        </w:rPr>
        <w:t>is</w:t>
      </w:r>
      <w:r w:rsidRPr="00946740">
        <w:rPr>
          <w:spacing w:val="-8"/>
          <w:w w:val="110"/>
        </w:rPr>
        <w:t xml:space="preserve"> </w:t>
      </w:r>
      <w:r w:rsidRPr="00946740">
        <w:rPr>
          <w:w w:val="110"/>
        </w:rPr>
        <w:t>an</w:t>
      </w:r>
      <w:r w:rsidRPr="00946740">
        <w:rPr>
          <w:spacing w:val="-8"/>
          <w:w w:val="110"/>
        </w:rPr>
        <w:t xml:space="preserve"> </w:t>
      </w:r>
      <w:r w:rsidRPr="00946740">
        <w:rPr>
          <w:w w:val="110"/>
        </w:rPr>
        <w:t>initial</w:t>
      </w:r>
      <w:r w:rsidRPr="00946740">
        <w:rPr>
          <w:spacing w:val="-8"/>
          <w:w w:val="110"/>
        </w:rPr>
        <w:t xml:space="preserve"> </w:t>
      </w:r>
      <w:r w:rsidRPr="00946740">
        <w:rPr>
          <w:w w:val="110"/>
        </w:rPr>
        <w:t>unemployment</w:t>
      </w:r>
      <w:r w:rsidRPr="00946740">
        <w:rPr>
          <w:spacing w:val="-14"/>
          <w:w w:val="110"/>
        </w:rPr>
        <w:t xml:space="preserve"> </w:t>
      </w:r>
      <w:r w:rsidRPr="00946740">
        <w:rPr>
          <w:w w:val="110"/>
        </w:rPr>
        <w:t>gap</w:t>
      </w:r>
      <w:r w:rsidRPr="00946740">
        <w:rPr>
          <w:spacing w:val="-14"/>
          <w:w w:val="110"/>
        </w:rPr>
        <w:t xml:space="preserve"> </w:t>
      </w:r>
      <w:r w:rsidRPr="00946740">
        <w:rPr>
          <w:w w:val="110"/>
        </w:rPr>
        <w:t>associated</w:t>
      </w:r>
      <w:r w:rsidRPr="00946740">
        <w:rPr>
          <w:spacing w:val="-14"/>
          <w:w w:val="110"/>
        </w:rPr>
        <w:t xml:space="preserve"> </w:t>
      </w:r>
      <w:r w:rsidRPr="00946740">
        <w:rPr>
          <w:w w:val="110"/>
        </w:rPr>
        <w:t>with</w:t>
      </w:r>
      <w:r w:rsidRPr="00946740">
        <w:rPr>
          <w:spacing w:val="-14"/>
          <w:w w:val="110"/>
        </w:rPr>
        <w:t xml:space="preserve"> </w:t>
      </w:r>
      <w:r w:rsidRPr="00946740">
        <w:rPr>
          <w:w w:val="110"/>
        </w:rPr>
        <w:t>having</w:t>
      </w:r>
      <w:r w:rsidRPr="00946740">
        <w:rPr>
          <w:spacing w:val="-14"/>
          <w:w w:val="110"/>
        </w:rPr>
        <w:t xml:space="preserve"> </w:t>
      </w:r>
      <w:r w:rsidRPr="00946740">
        <w:rPr>
          <w:w w:val="110"/>
        </w:rPr>
        <w:t>a</w:t>
      </w:r>
      <w:r w:rsidRPr="00946740">
        <w:rPr>
          <w:spacing w:val="-14"/>
          <w:w w:val="110"/>
        </w:rPr>
        <w:t xml:space="preserve"> </w:t>
      </w:r>
      <w:r w:rsidRPr="00946740">
        <w:rPr>
          <w:w w:val="110"/>
        </w:rPr>
        <w:t>Hispanic</w:t>
      </w:r>
      <w:r w:rsidRPr="00946740">
        <w:rPr>
          <w:spacing w:val="-14"/>
          <w:w w:val="110"/>
        </w:rPr>
        <w:t xml:space="preserve"> </w:t>
      </w:r>
      <w:r w:rsidRPr="00946740">
        <w:rPr>
          <w:w w:val="110"/>
        </w:rPr>
        <w:t>last</w:t>
      </w:r>
      <w:r w:rsidRPr="00946740">
        <w:rPr>
          <w:spacing w:val="-14"/>
          <w:w w:val="110"/>
        </w:rPr>
        <w:t xml:space="preserve"> </w:t>
      </w:r>
      <w:r w:rsidRPr="00946740">
        <w:rPr>
          <w:w w:val="110"/>
        </w:rPr>
        <w:t>name,</w:t>
      </w:r>
      <w:r w:rsidRPr="00946740">
        <w:rPr>
          <w:spacing w:val="-13"/>
          <w:w w:val="110"/>
        </w:rPr>
        <w:t xml:space="preserve"> </w:t>
      </w:r>
      <w:r w:rsidRPr="00946740">
        <w:rPr>
          <w:w w:val="110"/>
        </w:rPr>
        <w:t>much</w:t>
      </w:r>
      <w:r w:rsidRPr="00946740">
        <w:rPr>
          <w:spacing w:val="-14"/>
          <w:w w:val="110"/>
        </w:rPr>
        <w:t xml:space="preserve"> </w:t>
      </w:r>
      <w:r w:rsidRPr="00946740">
        <w:rPr>
          <w:w w:val="110"/>
        </w:rPr>
        <w:t>of</w:t>
      </w:r>
      <w:r w:rsidRPr="00946740">
        <w:rPr>
          <w:spacing w:val="-14"/>
          <w:w w:val="110"/>
        </w:rPr>
        <w:t xml:space="preserve"> </w:t>
      </w:r>
      <w:r w:rsidRPr="00946740">
        <w:rPr>
          <w:w w:val="110"/>
        </w:rPr>
        <w:t>this</w:t>
      </w:r>
      <w:r w:rsidRPr="00946740">
        <w:rPr>
          <w:spacing w:val="-14"/>
          <w:w w:val="110"/>
        </w:rPr>
        <w:t xml:space="preserve"> </w:t>
      </w:r>
      <w:r w:rsidRPr="00946740">
        <w:rPr>
          <w:w w:val="110"/>
        </w:rPr>
        <w:t>difference</w:t>
      </w:r>
      <w:r w:rsidRPr="00946740">
        <w:rPr>
          <w:spacing w:val="-14"/>
          <w:w w:val="110"/>
        </w:rPr>
        <w:t xml:space="preserve"> </w:t>
      </w:r>
      <w:r w:rsidRPr="00946740">
        <w:rPr>
          <w:w w:val="110"/>
        </w:rPr>
        <w:t>can</w:t>
      </w:r>
      <w:r w:rsidRPr="00946740">
        <w:rPr>
          <w:spacing w:val="-14"/>
          <w:w w:val="110"/>
        </w:rPr>
        <w:t xml:space="preserve"> </w:t>
      </w:r>
      <w:r w:rsidRPr="00946740">
        <w:rPr>
          <w:w w:val="110"/>
        </w:rPr>
        <w:t>be explained by factors such as education and parental background</w:t>
      </w:r>
      <w:r w:rsidR="008057E6">
        <w:rPr>
          <w:w w:val="110"/>
        </w:rPr>
        <w:t xml:space="preserve"> and does not necessarily reflect discrimination</w:t>
      </w:r>
      <w:r w:rsidRPr="00946740">
        <w:rPr>
          <w:w w:val="110"/>
        </w:rPr>
        <w:t>.</w:t>
      </w:r>
      <w:r w:rsidRPr="00946740">
        <w:rPr>
          <w:spacing w:val="40"/>
          <w:w w:val="110"/>
        </w:rPr>
        <w:t xml:space="preserve"> </w:t>
      </w:r>
      <w:r w:rsidRPr="00946740">
        <w:rPr>
          <w:w w:val="110"/>
        </w:rPr>
        <w:t>The mean unemployment rate for individuals with Hispanic last names (HW) is 7% across all specifications.</w:t>
      </w:r>
    </w:p>
    <w:p w14:paraId="07A68207" w14:textId="62CBA3BA" w:rsidR="007A46B2" w:rsidRPr="00946740" w:rsidRDefault="00000000">
      <w:pPr>
        <w:pStyle w:val="BodyText"/>
        <w:spacing w:before="2" w:line="256" w:lineRule="auto"/>
        <w:ind w:left="116" w:right="1073" w:firstLine="351"/>
        <w:jc w:val="both"/>
      </w:pPr>
      <w:r w:rsidRPr="00946740">
        <w:rPr>
          <w:w w:val="110"/>
        </w:rPr>
        <w:t>Overall, the</w:t>
      </w:r>
      <w:r w:rsidRPr="00946740">
        <w:rPr>
          <w:spacing w:val="-2"/>
          <w:w w:val="110"/>
        </w:rPr>
        <w:t xml:space="preserve"> </w:t>
      </w:r>
      <w:r w:rsidRPr="00946740">
        <w:rPr>
          <w:w w:val="110"/>
        </w:rPr>
        <w:t>crude</w:t>
      </w:r>
      <w:r w:rsidRPr="00946740">
        <w:rPr>
          <w:spacing w:val="-2"/>
          <w:w w:val="110"/>
        </w:rPr>
        <w:t xml:space="preserve"> </w:t>
      </w:r>
      <w:r w:rsidRPr="00946740">
        <w:rPr>
          <w:w w:val="110"/>
        </w:rPr>
        <w:t>gap</w:t>
      </w:r>
      <w:r w:rsidRPr="00946740">
        <w:rPr>
          <w:spacing w:val="-2"/>
          <w:w w:val="110"/>
        </w:rPr>
        <w:t xml:space="preserve"> </w:t>
      </w:r>
      <w:r w:rsidRPr="00946740">
        <w:rPr>
          <w:w w:val="110"/>
        </w:rPr>
        <w:t>between</w:t>
      </w:r>
      <w:r w:rsidRPr="00946740">
        <w:rPr>
          <w:spacing w:val="-2"/>
          <w:w w:val="110"/>
        </w:rPr>
        <w:t xml:space="preserve"> </w:t>
      </w:r>
      <w:r w:rsidRPr="00946740">
        <w:rPr>
          <w:w w:val="110"/>
        </w:rPr>
        <w:t>HW and</w:t>
      </w:r>
      <w:r w:rsidRPr="00946740">
        <w:rPr>
          <w:spacing w:val="-2"/>
          <w:w w:val="110"/>
        </w:rPr>
        <w:t xml:space="preserve"> </w:t>
      </w:r>
      <w:r w:rsidRPr="00946740">
        <w:rPr>
          <w:w w:val="110"/>
        </w:rPr>
        <w:t>WH</w:t>
      </w:r>
      <w:r w:rsidRPr="00946740">
        <w:rPr>
          <w:spacing w:val="-2"/>
          <w:w w:val="110"/>
        </w:rPr>
        <w:t xml:space="preserve"> </w:t>
      </w:r>
      <w:r w:rsidRPr="00946740">
        <w:rPr>
          <w:w w:val="110"/>
        </w:rPr>
        <w:t>workers</w:t>
      </w:r>
      <w:r w:rsidRPr="00946740">
        <w:rPr>
          <w:spacing w:val="-2"/>
          <w:w w:val="110"/>
        </w:rPr>
        <w:t xml:space="preserve"> </w:t>
      </w:r>
      <w:r w:rsidRPr="00946740">
        <w:rPr>
          <w:w w:val="110"/>
        </w:rPr>
        <w:t>is</w:t>
      </w:r>
      <w:r w:rsidRPr="00946740">
        <w:rPr>
          <w:spacing w:val="-2"/>
          <w:w w:val="110"/>
        </w:rPr>
        <w:t xml:space="preserve"> </w:t>
      </w:r>
      <w:r w:rsidRPr="00946740">
        <w:rPr>
          <w:w w:val="110"/>
        </w:rPr>
        <w:t>equal</w:t>
      </w:r>
      <w:r w:rsidRPr="00946740">
        <w:rPr>
          <w:spacing w:val="-2"/>
          <w:w w:val="110"/>
        </w:rPr>
        <w:t xml:space="preserve"> </w:t>
      </w:r>
      <w:r w:rsidRPr="00946740">
        <w:rPr>
          <w:w w:val="110"/>
        </w:rPr>
        <w:t>to</w:t>
      </w:r>
      <w:r w:rsidRPr="00946740">
        <w:rPr>
          <w:spacing w:val="-2"/>
          <w:w w:val="110"/>
        </w:rPr>
        <w:t xml:space="preserve"> </w:t>
      </w:r>
      <w:r w:rsidRPr="00946740">
        <w:rPr>
          <w:w w:val="110"/>
        </w:rPr>
        <w:t>5</w:t>
      </w:r>
      <w:r w:rsidRPr="00946740">
        <w:rPr>
          <w:spacing w:val="-2"/>
          <w:w w:val="110"/>
        </w:rPr>
        <w:t xml:space="preserve"> </w:t>
      </w:r>
      <w:r w:rsidRPr="00946740">
        <w:rPr>
          <w:w w:val="110"/>
        </w:rPr>
        <w:t>percentage</w:t>
      </w:r>
      <w:r w:rsidRPr="00946740">
        <w:rPr>
          <w:spacing w:val="-2"/>
          <w:w w:val="110"/>
        </w:rPr>
        <w:t xml:space="preserve"> </w:t>
      </w:r>
      <w:r w:rsidRPr="00946740">
        <w:rPr>
          <w:w w:val="110"/>
        </w:rPr>
        <w:t>points (Table</w:t>
      </w:r>
      <w:r w:rsidRPr="00946740">
        <w:rPr>
          <w:spacing w:val="-3"/>
          <w:w w:val="110"/>
        </w:rPr>
        <w:t xml:space="preserve"> </w:t>
      </w:r>
      <w:hyperlink w:anchor="_bookmark74" w:history="1">
        <w:r w:rsidR="007A46B2" w:rsidRPr="00946740">
          <w:rPr>
            <w:color w:val="0000FF"/>
            <w:w w:val="110"/>
          </w:rPr>
          <w:t>8</w:t>
        </w:r>
      </w:hyperlink>
      <w:r w:rsidRPr="00946740">
        <w:rPr>
          <w:color w:val="0000FF"/>
          <w:spacing w:val="-2"/>
          <w:w w:val="110"/>
        </w:rPr>
        <w:t xml:space="preserve"> </w:t>
      </w:r>
      <w:r w:rsidRPr="00946740">
        <w:rPr>
          <w:w w:val="110"/>
        </w:rPr>
        <w:t>column</w:t>
      </w:r>
      <w:r w:rsidRPr="00946740">
        <w:rPr>
          <w:spacing w:val="-3"/>
          <w:w w:val="110"/>
        </w:rPr>
        <w:t xml:space="preserve"> </w:t>
      </w:r>
      <w:r w:rsidRPr="00946740">
        <w:rPr>
          <w:w w:val="110"/>
        </w:rPr>
        <w:t>1).</w:t>
      </w:r>
      <w:r w:rsidRPr="00946740">
        <w:rPr>
          <w:spacing w:val="28"/>
          <w:w w:val="110"/>
        </w:rPr>
        <w:t xml:space="preserve"> </w:t>
      </w:r>
      <w:r w:rsidRPr="00946740">
        <w:rPr>
          <w:w w:val="110"/>
        </w:rPr>
        <w:t>An</w:t>
      </w:r>
      <w:r w:rsidRPr="00946740">
        <w:rPr>
          <w:spacing w:val="-3"/>
          <w:w w:val="110"/>
        </w:rPr>
        <w:t xml:space="preserve"> </w:t>
      </w:r>
      <w:r w:rsidRPr="00946740">
        <w:rPr>
          <w:w w:val="110"/>
        </w:rPr>
        <w:t>interethnic</w:t>
      </w:r>
      <w:r w:rsidRPr="00946740">
        <w:rPr>
          <w:spacing w:val="-3"/>
          <w:w w:val="110"/>
        </w:rPr>
        <w:t xml:space="preserve"> </w:t>
      </w:r>
      <w:r w:rsidR="00F6676B">
        <w:rPr>
          <w:spacing w:val="-3"/>
          <w:w w:val="110"/>
        </w:rPr>
        <w:t xml:space="preserve">worker </w:t>
      </w:r>
      <w:r w:rsidRPr="00946740">
        <w:rPr>
          <w:w w:val="110"/>
        </w:rPr>
        <w:t>with</w:t>
      </w:r>
      <w:r w:rsidRPr="00946740">
        <w:rPr>
          <w:spacing w:val="-2"/>
          <w:w w:val="110"/>
        </w:rPr>
        <w:t xml:space="preserve"> </w:t>
      </w:r>
      <w:r w:rsidRPr="00946740">
        <w:rPr>
          <w:w w:val="110"/>
        </w:rPr>
        <w:t>a</w:t>
      </w:r>
      <w:r w:rsidRPr="00946740">
        <w:rPr>
          <w:spacing w:val="-3"/>
          <w:w w:val="110"/>
        </w:rPr>
        <w:t xml:space="preserve"> </w:t>
      </w:r>
      <w:r w:rsidRPr="00946740">
        <w:rPr>
          <w:w w:val="110"/>
        </w:rPr>
        <w:t>Hispanic</w:t>
      </w:r>
      <w:r w:rsidRPr="00946740">
        <w:rPr>
          <w:spacing w:val="-3"/>
          <w:w w:val="110"/>
        </w:rPr>
        <w:t xml:space="preserve"> </w:t>
      </w:r>
      <w:r w:rsidRPr="00946740">
        <w:rPr>
          <w:w w:val="110"/>
        </w:rPr>
        <w:t>last</w:t>
      </w:r>
      <w:r w:rsidRPr="00946740">
        <w:rPr>
          <w:spacing w:val="-2"/>
          <w:w w:val="110"/>
        </w:rPr>
        <w:t xml:space="preserve"> </w:t>
      </w:r>
      <w:r w:rsidRPr="00946740">
        <w:rPr>
          <w:w w:val="110"/>
        </w:rPr>
        <w:t>name</w:t>
      </w:r>
      <w:r w:rsidRPr="00946740">
        <w:rPr>
          <w:spacing w:val="-3"/>
          <w:w w:val="110"/>
        </w:rPr>
        <w:t xml:space="preserve"> </w:t>
      </w:r>
      <w:r w:rsidRPr="00946740">
        <w:rPr>
          <w:w w:val="110"/>
        </w:rPr>
        <w:t>earns</w:t>
      </w:r>
      <w:r w:rsidRPr="00946740">
        <w:rPr>
          <w:spacing w:val="-3"/>
          <w:w w:val="110"/>
        </w:rPr>
        <w:t xml:space="preserve"> </w:t>
      </w:r>
      <w:r w:rsidRPr="00946740">
        <w:rPr>
          <w:w w:val="110"/>
        </w:rPr>
        <w:t>5</w:t>
      </w:r>
      <w:r w:rsidRPr="00946740">
        <w:rPr>
          <w:spacing w:val="-2"/>
          <w:w w:val="110"/>
        </w:rPr>
        <w:t xml:space="preserve"> </w:t>
      </w:r>
      <w:r w:rsidRPr="00946740">
        <w:rPr>
          <w:w w:val="110"/>
        </w:rPr>
        <w:t>percentage</w:t>
      </w:r>
      <w:r w:rsidRPr="00946740">
        <w:rPr>
          <w:spacing w:val="-3"/>
          <w:w w:val="110"/>
        </w:rPr>
        <w:t xml:space="preserve"> </w:t>
      </w:r>
      <w:r w:rsidRPr="00946740">
        <w:rPr>
          <w:w w:val="110"/>
        </w:rPr>
        <w:t>points less</w:t>
      </w:r>
      <w:r w:rsidRPr="00946740">
        <w:rPr>
          <w:spacing w:val="-8"/>
          <w:w w:val="110"/>
        </w:rPr>
        <w:t xml:space="preserve"> </w:t>
      </w:r>
      <w:r w:rsidRPr="00946740">
        <w:rPr>
          <w:w w:val="110"/>
        </w:rPr>
        <w:t>than</w:t>
      </w:r>
      <w:r w:rsidRPr="00946740">
        <w:rPr>
          <w:spacing w:val="-8"/>
          <w:w w:val="110"/>
        </w:rPr>
        <w:t xml:space="preserve"> </w:t>
      </w:r>
      <w:r w:rsidRPr="00946740">
        <w:rPr>
          <w:w w:val="110"/>
        </w:rPr>
        <w:t>an</w:t>
      </w:r>
      <w:r w:rsidRPr="00946740">
        <w:rPr>
          <w:spacing w:val="-8"/>
          <w:w w:val="110"/>
        </w:rPr>
        <w:t xml:space="preserve"> </w:t>
      </w:r>
      <w:r w:rsidRPr="00946740">
        <w:rPr>
          <w:w w:val="110"/>
        </w:rPr>
        <w:t>interethnic</w:t>
      </w:r>
      <w:r w:rsidRPr="00946740">
        <w:rPr>
          <w:spacing w:val="-8"/>
          <w:w w:val="110"/>
        </w:rPr>
        <w:t xml:space="preserve"> </w:t>
      </w:r>
      <w:r w:rsidR="00F6676B">
        <w:rPr>
          <w:spacing w:val="-8"/>
          <w:w w:val="110"/>
        </w:rPr>
        <w:t xml:space="preserve">worker </w:t>
      </w:r>
      <w:r w:rsidRPr="00946740">
        <w:rPr>
          <w:w w:val="110"/>
        </w:rPr>
        <w:t>with</w:t>
      </w:r>
      <w:r w:rsidRPr="00946740">
        <w:rPr>
          <w:spacing w:val="-8"/>
          <w:w w:val="110"/>
        </w:rPr>
        <w:t xml:space="preserve"> </w:t>
      </w:r>
      <w:r w:rsidRPr="00946740">
        <w:rPr>
          <w:w w:val="110"/>
        </w:rPr>
        <w:t>a</w:t>
      </w:r>
      <w:r w:rsidRPr="00946740">
        <w:rPr>
          <w:spacing w:val="-8"/>
          <w:w w:val="110"/>
        </w:rPr>
        <w:t xml:space="preserve"> </w:t>
      </w:r>
      <w:r w:rsidRPr="00946740">
        <w:rPr>
          <w:w w:val="110"/>
        </w:rPr>
        <w:t>White</w:t>
      </w:r>
      <w:r w:rsidRPr="00946740">
        <w:rPr>
          <w:spacing w:val="-8"/>
          <w:w w:val="110"/>
        </w:rPr>
        <w:t xml:space="preserve"> </w:t>
      </w:r>
      <w:r w:rsidRPr="00946740">
        <w:rPr>
          <w:w w:val="110"/>
        </w:rPr>
        <w:t>last</w:t>
      </w:r>
      <w:r w:rsidRPr="00946740">
        <w:rPr>
          <w:spacing w:val="-8"/>
          <w:w w:val="110"/>
        </w:rPr>
        <w:t xml:space="preserve"> </w:t>
      </w:r>
      <w:r w:rsidRPr="00946740">
        <w:rPr>
          <w:w w:val="110"/>
        </w:rPr>
        <w:t>name. Even</w:t>
      </w:r>
      <w:r w:rsidRPr="00946740">
        <w:rPr>
          <w:spacing w:val="-8"/>
          <w:w w:val="110"/>
        </w:rPr>
        <w:t xml:space="preserve"> </w:t>
      </w:r>
      <w:r w:rsidRPr="00946740">
        <w:rPr>
          <w:w w:val="110"/>
        </w:rPr>
        <w:t>after</w:t>
      </w:r>
      <w:r w:rsidRPr="00946740">
        <w:rPr>
          <w:spacing w:val="-8"/>
          <w:w w:val="110"/>
        </w:rPr>
        <w:t xml:space="preserve"> </w:t>
      </w:r>
      <w:r w:rsidRPr="00946740">
        <w:rPr>
          <w:w w:val="110"/>
        </w:rPr>
        <w:t>controlling</w:t>
      </w:r>
      <w:r w:rsidRPr="00946740">
        <w:rPr>
          <w:spacing w:val="-8"/>
          <w:w w:val="110"/>
        </w:rPr>
        <w:t xml:space="preserve"> </w:t>
      </w:r>
      <w:r w:rsidRPr="00946740">
        <w:rPr>
          <w:w w:val="110"/>
        </w:rPr>
        <w:t>for</w:t>
      </w:r>
      <w:r w:rsidRPr="00946740">
        <w:rPr>
          <w:spacing w:val="-8"/>
          <w:w w:val="110"/>
        </w:rPr>
        <w:t xml:space="preserve"> </w:t>
      </w:r>
      <w:r w:rsidRPr="00946740">
        <w:rPr>
          <w:w w:val="110"/>
        </w:rPr>
        <w:t>hours</w:t>
      </w:r>
      <w:r w:rsidRPr="00946740">
        <w:rPr>
          <w:spacing w:val="-8"/>
          <w:w w:val="110"/>
        </w:rPr>
        <w:t xml:space="preserve"> </w:t>
      </w:r>
      <w:r w:rsidRPr="00946740">
        <w:rPr>
          <w:w w:val="110"/>
        </w:rPr>
        <w:t>worked, and including state, year, and age FEs in the estimation, the gap stays at 5 percentage points</w:t>
      </w:r>
      <w:r w:rsidR="00F6676B">
        <w:rPr>
          <w:w w:val="110"/>
        </w:rPr>
        <w:t xml:space="preserve">; however, the difference </w:t>
      </w:r>
      <w:r w:rsidRPr="00946740">
        <w:rPr>
          <w:w w:val="110"/>
        </w:rPr>
        <w:t xml:space="preserve">could be </w:t>
      </w:r>
      <w:r w:rsidR="00F6676B">
        <w:rPr>
          <w:w w:val="110"/>
        </w:rPr>
        <w:t>attributed to</w:t>
      </w:r>
      <w:r w:rsidRPr="00946740">
        <w:rPr>
          <w:w w:val="110"/>
        </w:rPr>
        <w:t xml:space="preserve"> educational differences.</w:t>
      </w:r>
      <w:r w:rsidRPr="00946740">
        <w:rPr>
          <w:spacing w:val="40"/>
          <w:w w:val="110"/>
        </w:rPr>
        <w:t xml:space="preserve"> </w:t>
      </w:r>
      <w:r w:rsidRPr="00946740">
        <w:rPr>
          <w:w w:val="110"/>
        </w:rPr>
        <w:t>An interethnic</w:t>
      </w:r>
      <w:r w:rsidRPr="00946740">
        <w:rPr>
          <w:spacing w:val="-2"/>
          <w:w w:val="110"/>
        </w:rPr>
        <w:t xml:space="preserve"> </w:t>
      </w:r>
      <w:r w:rsidR="00F6676B">
        <w:rPr>
          <w:spacing w:val="-2"/>
          <w:w w:val="110"/>
        </w:rPr>
        <w:t xml:space="preserve">individual </w:t>
      </w:r>
      <w:r w:rsidRPr="00946740">
        <w:rPr>
          <w:w w:val="110"/>
        </w:rPr>
        <w:t>with</w:t>
      </w:r>
      <w:r w:rsidRPr="00946740">
        <w:rPr>
          <w:spacing w:val="-2"/>
          <w:w w:val="110"/>
        </w:rPr>
        <w:t xml:space="preserve"> </w:t>
      </w:r>
      <w:r w:rsidRPr="00946740">
        <w:rPr>
          <w:w w:val="110"/>
        </w:rPr>
        <w:t>a</w:t>
      </w:r>
      <w:r w:rsidRPr="00946740">
        <w:rPr>
          <w:spacing w:val="-2"/>
          <w:w w:val="110"/>
        </w:rPr>
        <w:t xml:space="preserve"> </w:t>
      </w:r>
      <w:r w:rsidRPr="00946740">
        <w:rPr>
          <w:w w:val="110"/>
        </w:rPr>
        <w:t>Hispanic</w:t>
      </w:r>
      <w:r w:rsidRPr="00946740">
        <w:rPr>
          <w:spacing w:val="-2"/>
          <w:w w:val="110"/>
        </w:rPr>
        <w:t xml:space="preserve"> </w:t>
      </w:r>
      <w:r w:rsidRPr="00946740">
        <w:rPr>
          <w:w w:val="110"/>
        </w:rPr>
        <w:t>last</w:t>
      </w:r>
      <w:r w:rsidRPr="00946740">
        <w:rPr>
          <w:spacing w:val="-2"/>
          <w:w w:val="110"/>
        </w:rPr>
        <w:t xml:space="preserve"> </w:t>
      </w:r>
      <w:r w:rsidRPr="00946740">
        <w:rPr>
          <w:w w:val="110"/>
        </w:rPr>
        <w:t>name</w:t>
      </w:r>
      <w:r w:rsidRPr="00946740">
        <w:rPr>
          <w:spacing w:val="-2"/>
          <w:w w:val="110"/>
        </w:rPr>
        <w:t xml:space="preserve"> </w:t>
      </w:r>
      <w:r w:rsidRPr="00946740">
        <w:rPr>
          <w:w w:val="110"/>
        </w:rPr>
        <w:t>earns</w:t>
      </w:r>
      <w:r w:rsidRPr="00946740">
        <w:rPr>
          <w:spacing w:val="-2"/>
          <w:w w:val="110"/>
        </w:rPr>
        <w:t xml:space="preserve"> </w:t>
      </w:r>
      <w:r w:rsidRPr="00946740">
        <w:rPr>
          <w:w w:val="110"/>
        </w:rPr>
        <w:t>1</w:t>
      </w:r>
      <w:r w:rsidRPr="00946740">
        <w:rPr>
          <w:spacing w:val="-2"/>
          <w:w w:val="110"/>
        </w:rPr>
        <w:t xml:space="preserve"> </w:t>
      </w:r>
      <w:r w:rsidRPr="00946740">
        <w:rPr>
          <w:w w:val="110"/>
        </w:rPr>
        <w:t>percentage</w:t>
      </w:r>
      <w:r w:rsidRPr="00946740">
        <w:rPr>
          <w:spacing w:val="-2"/>
          <w:w w:val="110"/>
        </w:rPr>
        <w:t xml:space="preserve"> </w:t>
      </w:r>
      <w:r w:rsidRPr="00946740">
        <w:rPr>
          <w:w w:val="110"/>
        </w:rPr>
        <w:t>point</w:t>
      </w:r>
      <w:r w:rsidRPr="00946740">
        <w:rPr>
          <w:spacing w:val="-2"/>
          <w:w w:val="110"/>
        </w:rPr>
        <w:t xml:space="preserve"> </w:t>
      </w:r>
      <w:r w:rsidRPr="00946740">
        <w:rPr>
          <w:w w:val="110"/>
        </w:rPr>
        <w:t>less</w:t>
      </w:r>
      <w:r w:rsidRPr="00946740">
        <w:rPr>
          <w:spacing w:val="-2"/>
          <w:w w:val="110"/>
        </w:rPr>
        <w:t xml:space="preserve"> </w:t>
      </w:r>
      <w:r w:rsidRPr="00946740">
        <w:rPr>
          <w:w w:val="110"/>
        </w:rPr>
        <w:t>than</w:t>
      </w:r>
      <w:r w:rsidRPr="00946740">
        <w:rPr>
          <w:spacing w:val="-2"/>
          <w:w w:val="110"/>
        </w:rPr>
        <w:t xml:space="preserve"> </w:t>
      </w:r>
      <w:r w:rsidR="00F6676B">
        <w:rPr>
          <w:w w:val="110"/>
        </w:rPr>
        <w:t>one</w:t>
      </w:r>
      <w:r w:rsidRPr="00946740">
        <w:rPr>
          <w:w w:val="110"/>
        </w:rPr>
        <w:t xml:space="preserve"> with a White last name, but the result is statistically insignificant.</w:t>
      </w:r>
    </w:p>
    <w:p w14:paraId="19D6EB69" w14:textId="77777777" w:rsidR="007A46B2" w:rsidRPr="00946740" w:rsidRDefault="007A46B2">
      <w:pPr>
        <w:pStyle w:val="BodyText"/>
        <w:spacing w:before="113"/>
      </w:pPr>
    </w:p>
    <w:p w14:paraId="6511DCB4" w14:textId="77777777" w:rsidR="007A46B2" w:rsidRPr="00946740" w:rsidRDefault="00000000">
      <w:pPr>
        <w:pStyle w:val="Heading3"/>
        <w:numPr>
          <w:ilvl w:val="1"/>
          <w:numId w:val="10"/>
        </w:numPr>
        <w:tabs>
          <w:tab w:val="left" w:pos="761"/>
        </w:tabs>
        <w:ind w:hanging="645"/>
      </w:pPr>
      <w:bookmarkStart w:id="72" w:name="Sensitivity_Analysis"/>
      <w:bookmarkEnd w:id="72"/>
      <w:r w:rsidRPr="00946740">
        <w:rPr>
          <w:w w:val="110"/>
        </w:rPr>
        <w:t>Sensitivity</w:t>
      </w:r>
      <w:r w:rsidRPr="00946740">
        <w:rPr>
          <w:spacing w:val="27"/>
          <w:w w:val="115"/>
        </w:rPr>
        <w:t xml:space="preserve"> </w:t>
      </w:r>
      <w:r w:rsidRPr="00946740">
        <w:rPr>
          <w:spacing w:val="-2"/>
          <w:w w:val="115"/>
        </w:rPr>
        <w:t>Analysis</w:t>
      </w:r>
    </w:p>
    <w:p w14:paraId="794CE31E" w14:textId="096DEFB0" w:rsidR="007A46B2" w:rsidRPr="00946740" w:rsidRDefault="00000000">
      <w:pPr>
        <w:pStyle w:val="BodyText"/>
        <w:spacing w:before="159" w:line="256" w:lineRule="auto"/>
        <w:ind w:left="116" w:right="1073" w:firstLine="351"/>
        <w:jc w:val="both"/>
      </w:pPr>
      <w:r w:rsidRPr="00946740">
        <w:rPr>
          <w:w w:val="110"/>
        </w:rPr>
        <w:t xml:space="preserve">Since Hispanics are very heterogeneous, I conduct a sensitivity analysis on different </w:t>
      </w:r>
      <w:r w:rsidR="00F6676B">
        <w:rPr>
          <w:w w:val="110"/>
        </w:rPr>
        <w:t>groups</w:t>
      </w:r>
      <w:r w:rsidRPr="00946740">
        <w:rPr>
          <w:w w:val="110"/>
        </w:rPr>
        <w:t>.</w:t>
      </w:r>
      <w:r w:rsidRPr="00946740">
        <w:rPr>
          <w:spacing w:val="40"/>
          <w:w w:val="110"/>
        </w:rPr>
        <w:t xml:space="preserve"> </w:t>
      </w:r>
      <w:r w:rsidRPr="00946740">
        <w:rPr>
          <w:w w:val="110"/>
        </w:rPr>
        <w:t>To increase the sample size of my analysis</w:t>
      </w:r>
      <w:r w:rsidR="00F6676B">
        <w:rPr>
          <w:w w:val="110"/>
        </w:rPr>
        <w:t>,</w:t>
      </w:r>
      <w:r w:rsidRPr="00946740">
        <w:rPr>
          <w:w w:val="110"/>
        </w:rPr>
        <w:t xml:space="preserve"> I estimate equation</w:t>
      </w:r>
      <w:r w:rsidRPr="00946740">
        <w:rPr>
          <w:spacing w:val="-8"/>
          <w:w w:val="110"/>
        </w:rPr>
        <w:t xml:space="preserve"> </w:t>
      </w:r>
      <w:hyperlink w:anchor="_bookmark15" w:history="1">
        <w:r w:rsidR="007A46B2" w:rsidRPr="00946740">
          <w:rPr>
            <w:color w:val="0000FF"/>
            <w:w w:val="110"/>
          </w:rPr>
          <w:t>1</w:t>
        </w:r>
      </w:hyperlink>
      <w:r w:rsidRPr="00946740">
        <w:rPr>
          <w:color w:val="0000FF"/>
          <w:spacing w:val="-8"/>
          <w:w w:val="110"/>
        </w:rPr>
        <w:t xml:space="preserve"> </w:t>
      </w:r>
      <w:r w:rsidRPr="00946740">
        <w:rPr>
          <w:w w:val="110"/>
        </w:rPr>
        <w:t>using</w:t>
      </w:r>
      <w:r w:rsidRPr="00946740">
        <w:rPr>
          <w:spacing w:val="-8"/>
          <w:w w:val="110"/>
        </w:rPr>
        <w:t xml:space="preserve"> </w:t>
      </w:r>
      <w:r w:rsidRPr="00946740">
        <w:rPr>
          <w:w w:val="110"/>
        </w:rPr>
        <w:t>weekly</w:t>
      </w:r>
      <w:r w:rsidRPr="00946740">
        <w:rPr>
          <w:spacing w:val="-8"/>
          <w:w w:val="110"/>
        </w:rPr>
        <w:t xml:space="preserve"> </w:t>
      </w:r>
      <w:r w:rsidRPr="00946740">
        <w:rPr>
          <w:w w:val="110"/>
        </w:rPr>
        <w:t>earnings</w:t>
      </w:r>
      <w:r w:rsidRPr="00946740">
        <w:rPr>
          <w:spacing w:val="-8"/>
          <w:w w:val="110"/>
        </w:rPr>
        <w:t xml:space="preserve"> </w:t>
      </w:r>
      <w:r w:rsidRPr="00946740">
        <w:rPr>
          <w:w w:val="110"/>
        </w:rPr>
        <w:t>as</w:t>
      </w:r>
      <w:r w:rsidRPr="00946740">
        <w:rPr>
          <w:spacing w:val="-8"/>
          <w:w w:val="110"/>
        </w:rPr>
        <w:t xml:space="preserve"> </w:t>
      </w:r>
      <w:r w:rsidRPr="00946740">
        <w:rPr>
          <w:w w:val="110"/>
        </w:rPr>
        <w:t>a</w:t>
      </w:r>
      <w:r w:rsidRPr="00946740">
        <w:rPr>
          <w:spacing w:val="-8"/>
          <w:w w:val="110"/>
        </w:rPr>
        <w:t xml:space="preserve"> </w:t>
      </w:r>
      <w:r w:rsidRPr="00946740">
        <w:rPr>
          <w:w w:val="110"/>
        </w:rPr>
        <w:t>dependent</w:t>
      </w:r>
      <w:r w:rsidRPr="00946740">
        <w:rPr>
          <w:spacing w:val="-8"/>
          <w:w w:val="110"/>
        </w:rPr>
        <w:t xml:space="preserve"> </w:t>
      </w:r>
      <w:r w:rsidRPr="00946740">
        <w:rPr>
          <w:w w:val="110"/>
        </w:rPr>
        <w:t xml:space="preserve">variable in </w:t>
      </w:r>
      <w:r w:rsidR="00F6676B">
        <w:rPr>
          <w:w w:val="110"/>
        </w:rPr>
        <w:t>T</w:t>
      </w:r>
      <w:r w:rsidRPr="00946740">
        <w:rPr>
          <w:w w:val="110"/>
        </w:rPr>
        <w:t xml:space="preserve">ables </w:t>
      </w:r>
      <w:hyperlink w:anchor="_bookmark78" w:history="1">
        <w:r w:rsidR="007A46B2" w:rsidRPr="00946740">
          <w:rPr>
            <w:color w:val="0000FF"/>
            <w:w w:val="110"/>
          </w:rPr>
          <w:t>A.4</w:t>
        </w:r>
      </w:hyperlink>
      <w:r w:rsidRPr="00946740">
        <w:rPr>
          <w:w w:val="110"/>
        </w:rPr>
        <w:t xml:space="preserve">, </w:t>
      </w:r>
      <w:hyperlink w:anchor="_bookmark79" w:history="1">
        <w:r w:rsidR="007A46B2" w:rsidRPr="00946740">
          <w:rPr>
            <w:color w:val="0000FF"/>
            <w:w w:val="110"/>
          </w:rPr>
          <w:t>A.5</w:t>
        </w:r>
      </w:hyperlink>
      <w:r w:rsidRPr="00946740">
        <w:rPr>
          <w:w w:val="110"/>
        </w:rPr>
        <w:t xml:space="preserve">, </w:t>
      </w:r>
      <w:hyperlink w:anchor="_bookmark80" w:history="1">
        <w:r w:rsidR="007A46B2" w:rsidRPr="00946740">
          <w:rPr>
            <w:color w:val="0000FF"/>
            <w:w w:val="110"/>
          </w:rPr>
          <w:t>A.6</w:t>
        </w:r>
      </w:hyperlink>
      <w:r w:rsidRPr="00946740">
        <w:rPr>
          <w:w w:val="110"/>
        </w:rPr>
        <w:t xml:space="preserve">, and </w:t>
      </w:r>
      <w:hyperlink w:anchor="_bookmark81" w:history="1">
        <w:r w:rsidR="007A46B2" w:rsidRPr="00946740">
          <w:rPr>
            <w:color w:val="0000FF"/>
            <w:w w:val="110"/>
          </w:rPr>
          <w:t>A.7</w:t>
        </w:r>
      </w:hyperlink>
      <w:r w:rsidRPr="00946740">
        <w:rPr>
          <w:w w:val="110"/>
        </w:rPr>
        <w:t>.</w:t>
      </w:r>
    </w:p>
    <w:p w14:paraId="15B1EE29" w14:textId="424810F7" w:rsidR="007A46B2" w:rsidRPr="00946740" w:rsidRDefault="00000000">
      <w:pPr>
        <w:pStyle w:val="BodyText"/>
        <w:spacing w:before="1" w:line="256" w:lineRule="auto"/>
        <w:ind w:left="116" w:right="1073" w:firstLine="351"/>
        <w:jc w:val="both"/>
      </w:pPr>
      <w:r w:rsidRPr="00946740">
        <w:rPr>
          <w:w w:val="110"/>
        </w:rPr>
        <w:t>First,</w:t>
      </w:r>
      <w:r w:rsidRPr="00946740">
        <w:rPr>
          <w:spacing w:val="-16"/>
          <w:w w:val="110"/>
        </w:rPr>
        <w:t xml:space="preserve"> </w:t>
      </w:r>
      <w:r w:rsidRPr="00946740">
        <w:rPr>
          <w:w w:val="110"/>
        </w:rPr>
        <w:t>in</w:t>
      </w:r>
      <w:r w:rsidRPr="00946740">
        <w:rPr>
          <w:spacing w:val="-15"/>
          <w:w w:val="110"/>
        </w:rPr>
        <w:t xml:space="preserve"> </w:t>
      </w:r>
      <w:r w:rsidRPr="00946740">
        <w:rPr>
          <w:w w:val="110"/>
        </w:rPr>
        <w:t>Table</w:t>
      </w:r>
      <w:r w:rsidRPr="00946740">
        <w:rPr>
          <w:spacing w:val="-15"/>
          <w:w w:val="110"/>
        </w:rPr>
        <w:t xml:space="preserve"> </w:t>
      </w:r>
      <w:hyperlink w:anchor="_bookmark77" w:history="1">
        <w:r w:rsidR="007A46B2" w:rsidRPr="00946740">
          <w:rPr>
            <w:color w:val="0000FF"/>
            <w:w w:val="110"/>
          </w:rPr>
          <w:t>A.3</w:t>
        </w:r>
      </w:hyperlink>
      <w:r w:rsidRPr="00946740">
        <w:rPr>
          <w:w w:val="110"/>
        </w:rPr>
        <w:t>,</w:t>
      </w:r>
      <w:r w:rsidRPr="00946740">
        <w:rPr>
          <w:spacing w:val="-15"/>
          <w:w w:val="110"/>
        </w:rPr>
        <w:t xml:space="preserve"> </w:t>
      </w:r>
      <w:r w:rsidRPr="00946740">
        <w:rPr>
          <w:w w:val="110"/>
        </w:rPr>
        <w:t>I</w:t>
      </w:r>
      <w:r w:rsidRPr="00946740">
        <w:rPr>
          <w:spacing w:val="-15"/>
          <w:w w:val="110"/>
        </w:rPr>
        <w:t xml:space="preserve"> </w:t>
      </w:r>
      <w:r w:rsidRPr="00946740">
        <w:rPr>
          <w:w w:val="110"/>
        </w:rPr>
        <w:t>present</w:t>
      </w:r>
      <w:r w:rsidRPr="00946740">
        <w:rPr>
          <w:spacing w:val="-15"/>
          <w:w w:val="110"/>
        </w:rPr>
        <w:t xml:space="preserve"> </w:t>
      </w:r>
      <w:r w:rsidRPr="00946740">
        <w:rPr>
          <w:w w:val="110"/>
        </w:rPr>
        <w:t>the</w:t>
      </w:r>
      <w:r w:rsidRPr="00946740">
        <w:rPr>
          <w:spacing w:val="-15"/>
          <w:w w:val="110"/>
        </w:rPr>
        <w:t xml:space="preserve"> </w:t>
      </w:r>
      <w:r w:rsidRPr="00946740">
        <w:rPr>
          <w:w w:val="110"/>
        </w:rPr>
        <w:t>results</w:t>
      </w:r>
      <w:r w:rsidRPr="00946740">
        <w:rPr>
          <w:spacing w:val="-15"/>
          <w:w w:val="110"/>
        </w:rPr>
        <w:t xml:space="preserve"> </w:t>
      </w:r>
      <w:r w:rsidRPr="00946740">
        <w:rPr>
          <w:w w:val="110"/>
        </w:rPr>
        <w:t>of</w:t>
      </w:r>
      <w:r w:rsidRPr="00946740">
        <w:rPr>
          <w:spacing w:val="-16"/>
          <w:w w:val="110"/>
        </w:rPr>
        <w:t xml:space="preserve"> </w:t>
      </w:r>
      <w:r w:rsidRPr="00946740">
        <w:rPr>
          <w:w w:val="110"/>
        </w:rPr>
        <w:t>estimating</w:t>
      </w:r>
      <w:r w:rsidRPr="00946740">
        <w:rPr>
          <w:spacing w:val="-15"/>
          <w:w w:val="110"/>
        </w:rPr>
        <w:t xml:space="preserve"> </w:t>
      </w:r>
      <w:r w:rsidRPr="00946740">
        <w:rPr>
          <w:w w:val="110"/>
        </w:rPr>
        <w:t>equation</w:t>
      </w:r>
      <w:r w:rsidRPr="00946740">
        <w:rPr>
          <w:spacing w:val="-15"/>
          <w:w w:val="110"/>
        </w:rPr>
        <w:t xml:space="preserve"> </w:t>
      </w:r>
      <w:hyperlink w:anchor="_bookmark15" w:history="1">
        <w:r w:rsidR="007A46B2" w:rsidRPr="00946740">
          <w:rPr>
            <w:color w:val="0000FF"/>
            <w:w w:val="110"/>
          </w:rPr>
          <w:t>1</w:t>
        </w:r>
      </w:hyperlink>
      <w:r w:rsidRPr="00946740">
        <w:rPr>
          <w:color w:val="0000FF"/>
          <w:spacing w:val="-15"/>
          <w:w w:val="110"/>
        </w:rPr>
        <w:t xml:space="preserve"> </w:t>
      </w:r>
      <w:r w:rsidRPr="00946740">
        <w:rPr>
          <w:w w:val="110"/>
        </w:rPr>
        <w:t>using</w:t>
      </w:r>
      <w:r w:rsidRPr="00946740">
        <w:rPr>
          <w:spacing w:val="-15"/>
          <w:w w:val="110"/>
        </w:rPr>
        <w:t xml:space="preserve"> </w:t>
      </w:r>
      <w:r w:rsidRPr="00946740">
        <w:rPr>
          <w:w w:val="110"/>
        </w:rPr>
        <w:t>weekly</w:t>
      </w:r>
      <w:r w:rsidRPr="00946740">
        <w:rPr>
          <w:spacing w:val="-15"/>
          <w:w w:val="110"/>
        </w:rPr>
        <w:t xml:space="preserve"> </w:t>
      </w:r>
      <w:r w:rsidRPr="00946740">
        <w:rPr>
          <w:w w:val="110"/>
        </w:rPr>
        <w:t>earnings as</w:t>
      </w:r>
      <w:r w:rsidRPr="00946740">
        <w:rPr>
          <w:spacing w:val="-3"/>
          <w:w w:val="110"/>
        </w:rPr>
        <w:t xml:space="preserve"> </w:t>
      </w:r>
      <w:r w:rsidRPr="00946740">
        <w:rPr>
          <w:w w:val="110"/>
        </w:rPr>
        <w:t>the</w:t>
      </w:r>
      <w:r w:rsidRPr="00946740">
        <w:rPr>
          <w:spacing w:val="-3"/>
          <w:w w:val="110"/>
        </w:rPr>
        <w:t xml:space="preserve"> </w:t>
      </w:r>
      <w:r w:rsidRPr="00946740">
        <w:rPr>
          <w:w w:val="110"/>
        </w:rPr>
        <w:t>dependent</w:t>
      </w:r>
      <w:r w:rsidRPr="00946740">
        <w:rPr>
          <w:spacing w:val="-3"/>
          <w:w w:val="110"/>
        </w:rPr>
        <w:t xml:space="preserve"> </w:t>
      </w:r>
      <w:r w:rsidRPr="00946740">
        <w:rPr>
          <w:w w:val="110"/>
        </w:rPr>
        <w:t>variable</w:t>
      </w:r>
      <w:r w:rsidRPr="00946740">
        <w:rPr>
          <w:spacing w:val="-3"/>
          <w:w w:val="110"/>
        </w:rPr>
        <w:t xml:space="preserve"> </w:t>
      </w:r>
      <w:r w:rsidRPr="00946740">
        <w:rPr>
          <w:w w:val="110"/>
        </w:rPr>
        <w:t>for</w:t>
      </w:r>
      <w:r w:rsidRPr="00946740">
        <w:rPr>
          <w:spacing w:val="-3"/>
          <w:w w:val="110"/>
        </w:rPr>
        <w:t xml:space="preserve"> </w:t>
      </w:r>
      <w:r w:rsidRPr="00946740">
        <w:rPr>
          <w:w w:val="110"/>
        </w:rPr>
        <w:t>the</w:t>
      </w:r>
      <w:r w:rsidRPr="00946740">
        <w:rPr>
          <w:spacing w:val="-3"/>
          <w:w w:val="110"/>
        </w:rPr>
        <w:t xml:space="preserve"> </w:t>
      </w:r>
      <w:r w:rsidRPr="00946740">
        <w:rPr>
          <w:w w:val="110"/>
        </w:rPr>
        <w:t>full</w:t>
      </w:r>
      <w:r w:rsidRPr="00946740">
        <w:rPr>
          <w:spacing w:val="-3"/>
          <w:w w:val="110"/>
        </w:rPr>
        <w:t xml:space="preserve"> </w:t>
      </w:r>
      <w:r w:rsidRPr="00946740">
        <w:rPr>
          <w:w w:val="110"/>
        </w:rPr>
        <w:t>sample.</w:t>
      </w:r>
      <w:r w:rsidRPr="00946740">
        <w:rPr>
          <w:spacing w:val="16"/>
          <w:w w:val="110"/>
        </w:rPr>
        <w:t xml:space="preserve"> </w:t>
      </w:r>
      <w:r w:rsidR="00F6676B">
        <w:rPr>
          <w:w w:val="110"/>
        </w:rPr>
        <w:t>Like</w:t>
      </w:r>
      <w:r w:rsidRPr="00946740">
        <w:rPr>
          <w:spacing w:val="-3"/>
          <w:w w:val="110"/>
        </w:rPr>
        <w:t xml:space="preserve"> </w:t>
      </w:r>
      <w:r w:rsidRPr="00946740">
        <w:rPr>
          <w:w w:val="110"/>
        </w:rPr>
        <w:t>the</w:t>
      </w:r>
      <w:r w:rsidRPr="00946740">
        <w:rPr>
          <w:spacing w:val="-3"/>
          <w:w w:val="110"/>
        </w:rPr>
        <w:t xml:space="preserve"> </w:t>
      </w:r>
      <w:r w:rsidRPr="00946740">
        <w:rPr>
          <w:w w:val="110"/>
        </w:rPr>
        <w:t>previous</w:t>
      </w:r>
      <w:r w:rsidRPr="00946740">
        <w:rPr>
          <w:spacing w:val="-3"/>
          <w:w w:val="110"/>
        </w:rPr>
        <w:t xml:space="preserve"> </w:t>
      </w:r>
      <w:r w:rsidRPr="00946740">
        <w:rPr>
          <w:w w:val="110"/>
        </w:rPr>
        <w:t>analysis,</w:t>
      </w:r>
      <w:r w:rsidRPr="00946740">
        <w:rPr>
          <w:spacing w:val="-1"/>
          <w:w w:val="110"/>
        </w:rPr>
        <w:t xml:space="preserve"> </w:t>
      </w:r>
      <w:r w:rsidRPr="00946740">
        <w:rPr>
          <w:w w:val="110"/>
        </w:rPr>
        <w:t>I</w:t>
      </w:r>
      <w:r w:rsidRPr="00946740">
        <w:rPr>
          <w:spacing w:val="-3"/>
          <w:w w:val="110"/>
        </w:rPr>
        <w:t xml:space="preserve"> </w:t>
      </w:r>
      <w:r w:rsidRPr="00946740">
        <w:rPr>
          <w:w w:val="110"/>
        </w:rPr>
        <w:t>find</w:t>
      </w:r>
      <w:r w:rsidRPr="00946740">
        <w:rPr>
          <w:spacing w:val="-3"/>
          <w:w w:val="110"/>
        </w:rPr>
        <w:t xml:space="preserve"> </w:t>
      </w:r>
      <w:r w:rsidRPr="00946740">
        <w:rPr>
          <w:w w:val="110"/>
        </w:rPr>
        <w:t>that a person with a Hispanic last name earns 4 percentage points less than a person without a Hispanic last name</w:t>
      </w:r>
      <w:r w:rsidR="00F6676B">
        <w:rPr>
          <w:spacing w:val="40"/>
          <w:w w:val="110"/>
        </w:rPr>
        <w:t>, which</w:t>
      </w:r>
      <w:r w:rsidRPr="00946740">
        <w:rPr>
          <w:w w:val="110"/>
        </w:rPr>
        <w:t xml:space="preserve"> could be explained by educational differences.</w:t>
      </w:r>
      <w:r w:rsidRPr="00946740">
        <w:rPr>
          <w:spacing w:val="40"/>
          <w:w w:val="110"/>
        </w:rPr>
        <w:t xml:space="preserve"> </w:t>
      </w:r>
      <w:r w:rsidRPr="00946740">
        <w:rPr>
          <w:w w:val="110"/>
        </w:rPr>
        <w:t xml:space="preserve">Second, in Table </w:t>
      </w:r>
      <w:hyperlink w:anchor="_bookmark80" w:history="1">
        <w:r w:rsidR="007A46B2" w:rsidRPr="00946740">
          <w:rPr>
            <w:color w:val="0000FF"/>
            <w:w w:val="110"/>
          </w:rPr>
          <w:t>A.6</w:t>
        </w:r>
      </w:hyperlink>
      <w:r w:rsidRPr="00946740">
        <w:rPr>
          <w:w w:val="110"/>
        </w:rPr>
        <w:t>, I present the results for a sample of Mexican Hispanics.</w:t>
      </w:r>
      <w:r w:rsidRPr="00946740">
        <w:rPr>
          <w:spacing w:val="38"/>
          <w:w w:val="110"/>
        </w:rPr>
        <w:t xml:space="preserve"> </w:t>
      </w:r>
      <w:r w:rsidRPr="00946740">
        <w:rPr>
          <w:w w:val="110"/>
        </w:rPr>
        <w:t>I find that among individuals</w:t>
      </w:r>
      <w:r w:rsidRPr="00946740">
        <w:rPr>
          <w:spacing w:val="-3"/>
          <w:w w:val="110"/>
        </w:rPr>
        <w:t xml:space="preserve"> </w:t>
      </w:r>
      <w:r w:rsidRPr="00946740">
        <w:rPr>
          <w:w w:val="110"/>
        </w:rPr>
        <w:t>of</w:t>
      </w:r>
      <w:r w:rsidRPr="00946740">
        <w:rPr>
          <w:spacing w:val="-3"/>
          <w:w w:val="110"/>
        </w:rPr>
        <w:t xml:space="preserve"> </w:t>
      </w:r>
      <w:r w:rsidRPr="00946740">
        <w:rPr>
          <w:w w:val="110"/>
        </w:rPr>
        <w:t>Mexican</w:t>
      </w:r>
      <w:r w:rsidRPr="00946740">
        <w:rPr>
          <w:spacing w:val="-3"/>
          <w:w w:val="110"/>
        </w:rPr>
        <w:t xml:space="preserve"> </w:t>
      </w:r>
      <w:r w:rsidRPr="00946740">
        <w:rPr>
          <w:w w:val="110"/>
        </w:rPr>
        <w:t>origin,</w:t>
      </w:r>
      <w:r w:rsidRPr="00946740">
        <w:rPr>
          <w:spacing w:val="-2"/>
          <w:w w:val="110"/>
        </w:rPr>
        <w:t xml:space="preserve"> </w:t>
      </w:r>
      <w:r w:rsidRPr="00946740">
        <w:rPr>
          <w:w w:val="110"/>
        </w:rPr>
        <w:t>those</w:t>
      </w:r>
      <w:r w:rsidRPr="00946740">
        <w:rPr>
          <w:spacing w:val="-3"/>
          <w:w w:val="110"/>
        </w:rPr>
        <w:t xml:space="preserve"> </w:t>
      </w:r>
      <w:r w:rsidRPr="00946740">
        <w:rPr>
          <w:w w:val="110"/>
        </w:rPr>
        <w:t>that</w:t>
      </w:r>
      <w:r w:rsidRPr="00946740">
        <w:rPr>
          <w:spacing w:val="-3"/>
          <w:w w:val="110"/>
        </w:rPr>
        <w:t xml:space="preserve"> </w:t>
      </w:r>
      <w:r w:rsidRPr="00946740">
        <w:rPr>
          <w:w w:val="110"/>
        </w:rPr>
        <w:t>likely</w:t>
      </w:r>
      <w:r w:rsidRPr="00946740">
        <w:rPr>
          <w:spacing w:val="-3"/>
          <w:w w:val="110"/>
        </w:rPr>
        <w:t xml:space="preserve"> </w:t>
      </w:r>
      <w:r w:rsidRPr="00946740">
        <w:rPr>
          <w:w w:val="110"/>
        </w:rPr>
        <w:t>have</w:t>
      </w:r>
      <w:r w:rsidRPr="00946740">
        <w:rPr>
          <w:spacing w:val="-3"/>
          <w:w w:val="110"/>
        </w:rPr>
        <w:t xml:space="preserve"> </w:t>
      </w:r>
      <w:r w:rsidRPr="00946740">
        <w:rPr>
          <w:w w:val="110"/>
        </w:rPr>
        <w:t>Hispanic</w:t>
      </w:r>
      <w:r w:rsidRPr="00946740">
        <w:rPr>
          <w:spacing w:val="-3"/>
          <w:w w:val="110"/>
        </w:rPr>
        <w:t xml:space="preserve"> </w:t>
      </w:r>
      <w:r w:rsidRPr="00946740">
        <w:rPr>
          <w:w w:val="110"/>
        </w:rPr>
        <w:t>surnames</w:t>
      </w:r>
      <w:r w:rsidRPr="00946740">
        <w:rPr>
          <w:spacing w:val="-3"/>
          <w:w w:val="110"/>
        </w:rPr>
        <w:t xml:space="preserve"> </w:t>
      </w:r>
      <w:r w:rsidRPr="00946740">
        <w:rPr>
          <w:w w:val="110"/>
        </w:rPr>
        <w:t>earn</w:t>
      </w:r>
      <w:r w:rsidRPr="00946740">
        <w:rPr>
          <w:spacing w:val="-3"/>
          <w:w w:val="110"/>
        </w:rPr>
        <w:t xml:space="preserve"> </w:t>
      </w:r>
      <w:r w:rsidRPr="00946740">
        <w:rPr>
          <w:w w:val="110"/>
        </w:rPr>
        <w:t>3</w:t>
      </w:r>
      <w:r w:rsidRPr="00946740">
        <w:rPr>
          <w:spacing w:val="-3"/>
          <w:w w:val="110"/>
        </w:rPr>
        <w:t xml:space="preserve"> </w:t>
      </w:r>
      <w:r w:rsidRPr="00946740">
        <w:rPr>
          <w:w w:val="110"/>
        </w:rPr>
        <w:t>percentage</w:t>
      </w:r>
      <w:r w:rsidRPr="00946740">
        <w:rPr>
          <w:spacing w:val="-7"/>
          <w:w w:val="110"/>
        </w:rPr>
        <w:t xml:space="preserve"> </w:t>
      </w:r>
      <w:r w:rsidRPr="00946740">
        <w:rPr>
          <w:w w:val="110"/>
        </w:rPr>
        <w:t>points</w:t>
      </w:r>
      <w:r w:rsidRPr="00946740">
        <w:rPr>
          <w:spacing w:val="-7"/>
          <w:w w:val="110"/>
        </w:rPr>
        <w:t xml:space="preserve"> </w:t>
      </w:r>
      <w:r w:rsidRPr="00946740">
        <w:rPr>
          <w:w w:val="110"/>
        </w:rPr>
        <w:t>less</w:t>
      </w:r>
      <w:r w:rsidRPr="00946740">
        <w:rPr>
          <w:spacing w:val="-7"/>
          <w:w w:val="110"/>
        </w:rPr>
        <w:t xml:space="preserve"> </w:t>
      </w:r>
      <w:r w:rsidRPr="00946740">
        <w:rPr>
          <w:w w:val="110"/>
        </w:rPr>
        <w:t>than</w:t>
      </w:r>
      <w:r w:rsidRPr="00946740">
        <w:rPr>
          <w:spacing w:val="-7"/>
          <w:w w:val="110"/>
        </w:rPr>
        <w:t xml:space="preserve"> </w:t>
      </w:r>
      <w:r w:rsidRPr="00946740">
        <w:rPr>
          <w:w w:val="110"/>
        </w:rPr>
        <w:t>those</w:t>
      </w:r>
      <w:r w:rsidRPr="00946740">
        <w:rPr>
          <w:spacing w:val="-7"/>
          <w:w w:val="110"/>
        </w:rPr>
        <w:t xml:space="preserve"> </w:t>
      </w:r>
      <w:r w:rsidRPr="00946740">
        <w:rPr>
          <w:w w:val="110"/>
        </w:rPr>
        <w:t>with</w:t>
      </w:r>
      <w:r w:rsidRPr="00946740">
        <w:rPr>
          <w:spacing w:val="-7"/>
          <w:w w:val="110"/>
        </w:rPr>
        <w:t xml:space="preserve"> </w:t>
      </w:r>
      <w:commentRangeStart w:id="73"/>
      <w:r w:rsidRPr="00946740">
        <w:rPr>
          <w:w w:val="110"/>
        </w:rPr>
        <w:t>native-sounding</w:t>
      </w:r>
      <w:r w:rsidRPr="00946740">
        <w:rPr>
          <w:spacing w:val="-7"/>
          <w:w w:val="110"/>
        </w:rPr>
        <w:t xml:space="preserve"> </w:t>
      </w:r>
      <w:commentRangeEnd w:id="73"/>
      <w:r w:rsidR="00F6676B">
        <w:rPr>
          <w:rStyle w:val="CommentReference"/>
        </w:rPr>
        <w:commentReference w:id="73"/>
      </w:r>
      <w:r w:rsidRPr="00946740">
        <w:rPr>
          <w:w w:val="110"/>
        </w:rPr>
        <w:t>surnames. This</w:t>
      </w:r>
      <w:r w:rsidRPr="00946740">
        <w:rPr>
          <w:spacing w:val="-7"/>
          <w:w w:val="110"/>
        </w:rPr>
        <w:t xml:space="preserve"> </w:t>
      </w:r>
      <w:r w:rsidRPr="00946740">
        <w:rPr>
          <w:w w:val="110"/>
        </w:rPr>
        <w:t>gap</w:t>
      </w:r>
      <w:r w:rsidRPr="00946740">
        <w:rPr>
          <w:spacing w:val="-7"/>
          <w:w w:val="110"/>
        </w:rPr>
        <w:t xml:space="preserve"> </w:t>
      </w:r>
      <w:r w:rsidRPr="00946740">
        <w:rPr>
          <w:w w:val="110"/>
        </w:rPr>
        <w:t>becomes an</w:t>
      </w:r>
      <w:r w:rsidRPr="00946740">
        <w:rPr>
          <w:spacing w:val="-16"/>
          <w:w w:val="110"/>
        </w:rPr>
        <w:t xml:space="preserve"> </w:t>
      </w:r>
      <w:r w:rsidRPr="00946740">
        <w:rPr>
          <w:w w:val="110"/>
        </w:rPr>
        <w:t>imprecise</w:t>
      </w:r>
      <w:r w:rsidRPr="00946740">
        <w:rPr>
          <w:spacing w:val="-15"/>
          <w:w w:val="110"/>
        </w:rPr>
        <w:t xml:space="preserve"> </w:t>
      </w:r>
      <w:r w:rsidRPr="00946740">
        <w:rPr>
          <w:w w:val="110"/>
        </w:rPr>
        <w:t>zero</w:t>
      </w:r>
      <w:r w:rsidRPr="00946740">
        <w:rPr>
          <w:spacing w:val="-15"/>
          <w:w w:val="110"/>
        </w:rPr>
        <w:t xml:space="preserve"> </w:t>
      </w:r>
      <w:r w:rsidRPr="00946740">
        <w:rPr>
          <w:w w:val="110"/>
        </w:rPr>
        <w:t>after</w:t>
      </w:r>
      <w:r w:rsidRPr="00946740">
        <w:rPr>
          <w:spacing w:val="-15"/>
          <w:w w:val="110"/>
        </w:rPr>
        <w:t xml:space="preserve"> </w:t>
      </w:r>
      <w:r w:rsidRPr="00946740">
        <w:rPr>
          <w:w w:val="110"/>
        </w:rPr>
        <w:t>controlling</w:t>
      </w:r>
      <w:r w:rsidRPr="00946740">
        <w:rPr>
          <w:spacing w:val="-15"/>
          <w:w w:val="110"/>
        </w:rPr>
        <w:t xml:space="preserve"> </w:t>
      </w:r>
      <w:r w:rsidRPr="00946740">
        <w:rPr>
          <w:w w:val="110"/>
        </w:rPr>
        <w:t>for</w:t>
      </w:r>
      <w:r w:rsidRPr="00946740">
        <w:rPr>
          <w:spacing w:val="-15"/>
          <w:w w:val="110"/>
        </w:rPr>
        <w:t xml:space="preserve"> </w:t>
      </w:r>
      <w:r w:rsidRPr="00946740">
        <w:rPr>
          <w:w w:val="110"/>
        </w:rPr>
        <w:t>education</w:t>
      </w:r>
      <w:r w:rsidRPr="00946740">
        <w:rPr>
          <w:spacing w:val="-15"/>
          <w:w w:val="110"/>
        </w:rPr>
        <w:t xml:space="preserve"> </w:t>
      </w:r>
      <w:r w:rsidRPr="00946740">
        <w:rPr>
          <w:w w:val="110"/>
        </w:rPr>
        <w:t>and</w:t>
      </w:r>
      <w:r w:rsidRPr="00946740">
        <w:rPr>
          <w:spacing w:val="-15"/>
          <w:w w:val="110"/>
        </w:rPr>
        <w:t xml:space="preserve"> </w:t>
      </w:r>
      <w:r w:rsidRPr="00946740">
        <w:rPr>
          <w:w w:val="110"/>
        </w:rPr>
        <w:t>parental</w:t>
      </w:r>
      <w:r w:rsidRPr="00946740">
        <w:rPr>
          <w:spacing w:val="-16"/>
          <w:w w:val="110"/>
        </w:rPr>
        <w:t xml:space="preserve"> </w:t>
      </w:r>
      <w:r w:rsidRPr="00946740">
        <w:rPr>
          <w:w w:val="110"/>
        </w:rPr>
        <w:t>background.</w:t>
      </w:r>
      <w:r w:rsidRPr="00946740">
        <w:rPr>
          <w:spacing w:val="-11"/>
          <w:w w:val="110"/>
        </w:rPr>
        <w:t xml:space="preserve"> </w:t>
      </w:r>
      <w:r w:rsidRPr="00946740">
        <w:rPr>
          <w:w w:val="110"/>
        </w:rPr>
        <w:t>Third,</w:t>
      </w:r>
      <w:r w:rsidRPr="00946740">
        <w:rPr>
          <w:spacing w:val="-15"/>
          <w:w w:val="110"/>
        </w:rPr>
        <w:t xml:space="preserve"> </w:t>
      </w:r>
      <w:r w:rsidRPr="00946740">
        <w:rPr>
          <w:w w:val="110"/>
        </w:rPr>
        <w:t>in</w:t>
      </w:r>
      <w:r w:rsidRPr="00946740">
        <w:rPr>
          <w:spacing w:val="-15"/>
          <w:w w:val="110"/>
        </w:rPr>
        <w:t xml:space="preserve"> </w:t>
      </w:r>
      <w:r w:rsidRPr="00946740">
        <w:rPr>
          <w:w w:val="110"/>
        </w:rPr>
        <w:t xml:space="preserve">Table </w:t>
      </w:r>
      <w:hyperlink w:anchor="_bookmark81" w:history="1">
        <w:r w:rsidR="007A46B2" w:rsidRPr="00946740">
          <w:rPr>
            <w:color w:val="0000FF"/>
            <w:w w:val="110"/>
          </w:rPr>
          <w:t>A.7</w:t>
        </w:r>
      </w:hyperlink>
      <w:r w:rsidRPr="00946740">
        <w:rPr>
          <w:w w:val="110"/>
        </w:rPr>
        <w:t>,</w:t>
      </w:r>
      <w:r w:rsidRPr="00946740">
        <w:rPr>
          <w:spacing w:val="-1"/>
          <w:w w:val="110"/>
        </w:rPr>
        <w:t xml:space="preserve"> </w:t>
      </w:r>
      <w:r w:rsidRPr="00946740">
        <w:rPr>
          <w:w w:val="110"/>
        </w:rPr>
        <w:t>I</w:t>
      </w:r>
      <w:r w:rsidRPr="00946740">
        <w:rPr>
          <w:spacing w:val="-2"/>
          <w:w w:val="110"/>
        </w:rPr>
        <w:t xml:space="preserve"> </w:t>
      </w:r>
      <w:r w:rsidRPr="00946740">
        <w:rPr>
          <w:w w:val="110"/>
        </w:rPr>
        <w:t>present</w:t>
      </w:r>
      <w:r w:rsidRPr="00946740">
        <w:rPr>
          <w:spacing w:val="-2"/>
          <w:w w:val="110"/>
        </w:rPr>
        <w:t xml:space="preserve"> </w:t>
      </w:r>
      <w:r w:rsidRPr="00946740">
        <w:rPr>
          <w:w w:val="110"/>
        </w:rPr>
        <w:t>the</w:t>
      </w:r>
      <w:r w:rsidRPr="00946740">
        <w:rPr>
          <w:spacing w:val="-2"/>
          <w:w w:val="110"/>
        </w:rPr>
        <w:t xml:space="preserve"> </w:t>
      </w:r>
      <w:r w:rsidRPr="00946740">
        <w:rPr>
          <w:w w:val="110"/>
        </w:rPr>
        <w:t>results</w:t>
      </w:r>
      <w:r w:rsidRPr="00946740">
        <w:rPr>
          <w:spacing w:val="-2"/>
          <w:w w:val="110"/>
        </w:rPr>
        <w:t xml:space="preserve"> </w:t>
      </w:r>
      <w:r w:rsidRPr="00946740">
        <w:rPr>
          <w:w w:val="110"/>
        </w:rPr>
        <w:t>for</w:t>
      </w:r>
      <w:r w:rsidRPr="00946740">
        <w:rPr>
          <w:spacing w:val="-2"/>
          <w:w w:val="110"/>
        </w:rPr>
        <w:t xml:space="preserve"> </w:t>
      </w:r>
      <w:r w:rsidRPr="00946740">
        <w:rPr>
          <w:w w:val="110"/>
        </w:rPr>
        <w:t>a</w:t>
      </w:r>
      <w:r w:rsidRPr="00946740">
        <w:rPr>
          <w:spacing w:val="-2"/>
          <w:w w:val="110"/>
        </w:rPr>
        <w:t xml:space="preserve"> </w:t>
      </w:r>
      <w:r w:rsidRPr="00946740">
        <w:rPr>
          <w:w w:val="110"/>
        </w:rPr>
        <w:t>sample</w:t>
      </w:r>
      <w:r w:rsidRPr="00946740">
        <w:rPr>
          <w:spacing w:val="-2"/>
          <w:w w:val="110"/>
        </w:rPr>
        <w:t xml:space="preserve"> </w:t>
      </w:r>
      <w:r w:rsidRPr="00946740">
        <w:rPr>
          <w:w w:val="110"/>
        </w:rPr>
        <w:t>of</w:t>
      </w:r>
      <w:r w:rsidRPr="00946740">
        <w:rPr>
          <w:spacing w:val="-2"/>
          <w:w w:val="110"/>
        </w:rPr>
        <w:t xml:space="preserve"> </w:t>
      </w:r>
      <w:r w:rsidRPr="00946740">
        <w:rPr>
          <w:w w:val="110"/>
        </w:rPr>
        <w:t>non-Mexican</w:t>
      </w:r>
      <w:r w:rsidRPr="00946740">
        <w:rPr>
          <w:spacing w:val="-2"/>
          <w:w w:val="110"/>
        </w:rPr>
        <w:t xml:space="preserve"> </w:t>
      </w:r>
      <w:r w:rsidRPr="00946740">
        <w:rPr>
          <w:w w:val="110"/>
        </w:rPr>
        <w:t>Hispanics.</w:t>
      </w:r>
      <w:r w:rsidRPr="00946740">
        <w:rPr>
          <w:spacing w:val="25"/>
          <w:w w:val="110"/>
        </w:rPr>
        <w:t xml:space="preserve"> </w:t>
      </w:r>
      <w:r w:rsidRPr="00946740">
        <w:rPr>
          <w:w w:val="110"/>
        </w:rPr>
        <w:t>The</w:t>
      </w:r>
      <w:r w:rsidRPr="00946740">
        <w:rPr>
          <w:spacing w:val="-2"/>
          <w:w w:val="110"/>
        </w:rPr>
        <w:t xml:space="preserve"> </w:t>
      </w:r>
      <w:r w:rsidRPr="00946740">
        <w:rPr>
          <w:w w:val="110"/>
        </w:rPr>
        <w:t>gap</w:t>
      </w:r>
      <w:r w:rsidRPr="00946740">
        <w:rPr>
          <w:spacing w:val="-2"/>
          <w:w w:val="110"/>
        </w:rPr>
        <w:t xml:space="preserve"> </w:t>
      </w:r>
      <w:r w:rsidRPr="00946740">
        <w:rPr>
          <w:w w:val="110"/>
        </w:rPr>
        <w:t>between</w:t>
      </w:r>
      <w:r w:rsidRPr="00946740">
        <w:rPr>
          <w:spacing w:val="-2"/>
          <w:w w:val="110"/>
        </w:rPr>
        <w:t xml:space="preserve"> </w:t>
      </w:r>
      <w:r w:rsidRPr="00946740">
        <w:rPr>
          <w:w w:val="110"/>
        </w:rPr>
        <w:t>non-Mexicans that likely have a Hispanic-sounding last name and those that likely have a native-sounding</w:t>
      </w:r>
      <w:r w:rsidRPr="00946740">
        <w:rPr>
          <w:spacing w:val="-10"/>
          <w:w w:val="110"/>
        </w:rPr>
        <w:t xml:space="preserve"> </w:t>
      </w:r>
      <w:r w:rsidRPr="00946740">
        <w:rPr>
          <w:w w:val="110"/>
        </w:rPr>
        <w:t>last</w:t>
      </w:r>
      <w:r w:rsidRPr="00946740">
        <w:rPr>
          <w:spacing w:val="-10"/>
          <w:w w:val="110"/>
        </w:rPr>
        <w:t xml:space="preserve"> </w:t>
      </w:r>
      <w:r w:rsidRPr="00946740">
        <w:rPr>
          <w:w w:val="110"/>
        </w:rPr>
        <w:t>name</w:t>
      </w:r>
      <w:r w:rsidRPr="00946740">
        <w:rPr>
          <w:spacing w:val="-10"/>
          <w:w w:val="110"/>
        </w:rPr>
        <w:t xml:space="preserve"> </w:t>
      </w:r>
      <w:r w:rsidR="00F6676B">
        <w:rPr>
          <w:w w:val="110"/>
        </w:rPr>
        <w:t>can also be</w:t>
      </w:r>
      <w:r w:rsidR="00F6676B" w:rsidRPr="00946740">
        <w:rPr>
          <w:spacing w:val="-10"/>
          <w:w w:val="110"/>
        </w:rPr>
        <w:t xml:space="preserve"> </w:t>
      </w:r>
      <w:r w:rsidRPr="00946740">
        <w:rPr>
          <w:w w:val="110"/>
        </w:rPr>
        <w:t>explained</w:t>
      </w:r>
      <w:r w:rsidRPr="00946740">
        <w:rPr>
          <w:spacing w:val="-10"/>
          <w:w w:val="110"/>
        </w:rPr>
        <w:t xml:space="preserve"> </w:t>
      </w:r>
      <w:r w:rsidRPr="00946740">
        <w:rPr>
          <w:w w:val="110"/>
        </w:rPr>
        <w:t>by</w:t>
      </w:r>
      <w:r w:rsidRPr="00946740">
        <w:rPr>
          <w:spacing w:val="-10"/>
          <w:w w:val="110"/>
        </w:rPr>
        <w:t xml:space="preserve"> </w:t>
      </w:r>
      <w:r w:rsidRPr="00946740">
        <w:rPr>
          <w:w w:val="110"/>
        </w:rPr>
        <w:t>educational</w:t>
      </w:r>
      <w:r w:rsidRPr="00946740">
        <w:rPr>
          <w:spacing w:val="-10"/>
          <w:w w:val="110"/>
        </w:rPr>
        <w:t xml:space="preserve"> </w:t>
      </w:r>
      <w:r w:rsidRPr="00946740">
        <w:rPr>
          <w:w w:val="110"/>
        </w:rPr>
        <w:t>differences. I</w:t>
      </w:r>
      <w:r w:rsidRPr="00946740">
        <w:rPr>
          <w:spacing w:val="-10"/>
          <w:w w:val="110"/>
        </w:rPr>
        <w:t xml:space="preserve"> </w:t>
      </w:r>
      <w:r w:rsidRPr="00946740">
        <w:rPr>
          <w:w w:val="110"/>
        </w:rPr>
        <w:t>find</w:t>
      </w:r>
      <w:r w:rsidRPr="00946740">
        <w:rPr>
          <w:spacing w:val="-10"/>
          <w:w w:val="110"/>
        </w:rPr>
        <w:t xml:space="preserve"> </w:t>
      </w:r>
      <w:r w:rsidRPr="00946740">
        <w:rPr>
          <w:w w:val="110"/>
        </w:rPr>
        <w:t>that</w:t>
      </w:r>
      <w:r w:rsidRPr="00946740">
        <w:rPr>
          <w:spacing w:val="-10"/>
          <w:w w:val="110"/>
        </w:rPr>
        <w:t xml:space="preserve"> </w:t>
      </w:r>
      <w:r w:rsidRPr="00946740">
        <w:rPr>
          <w:w w:val="110"/>
        </w:rPr>
        <w:t>a non-Mexican</w:t>
      </w:r>
      <w:r w:rsidRPr="00946740">
        <w:rPr>
          <w:spacing w:val="-11"/>
          <w:w w:val="110"/>
        </w:rPr>
        <w:t xml:space="preserve"> </w:t>
      </w:r>
      <w:r w:rsidRPr="00946740">
        <w:rPr>
          <w:w w:val="110"/>
        </w:rPr>
        <w:t>individual</w:t>
      </w:r>
      <w:r w:rsidRPr="00946740">
        <w:rPr>
          <w:spacing w:val="-11"/>
          <w:w w:val="110"/>
        </w:rPr>
        <w:t xml:space="preserve"> </w:t>
      </w:r>
      <w:r w:rsidRPr="00946740">
        <w:rPr>
          <w:w w:val="110"/>
        </w:rPr>
        <w:t>that</w:t>
      </w:r>
      <w:r w:rsidRPr="00946740">
        <w:rPr>
          <w:spacing w:val="-11"/>
          <w:w w:val="110"/>
        </w:rPr>
        <w:t xml:space="preserve"> </w:t>
      </w:r>
      <w:r w:rsidRPr="00946740">
        <w:rPr>
          <w:w w:val="110"/>
        </w:rPr>
        <w:t>likely</w:t>
      </w:r>
      <w:r w:rsidRPr="00946740">
        <w:rPr>
          <w:spacing w:val="-11"/>
          <w:w w:val="110"/>
        </w:rPr>
        <w:t xml:space="preserve"> </w:t>
      </w:r>
      <w:r w:rsidRPr="00946740">
        <w:rPr>
          <w:w w:val="110"/>
        </w:rPr>
        <w:t>has</w:t>
      </w:r>
      <w:r w:rsidRPr="00946740">
        <w:rPr>
          <w:spacing w:val="-11"/>
          <w:w w:val="110"/>
        </w:rPr>
        <w:t xml:space="preserve"> </w:t>
      </w:r>
      <w:r w:rsidRPr="00946740">
        <w:rPr>
          <w:w w:val="110"/>
        </w:rPr>
        <w:t>a</w:t>
      </w:r>
      <w:r w:rsidRPr="00946740">
        <w:rPr>
          <w:spacing w:val="-11"/>
          <w:w w:val="110"/>
        </w:rPr>
        <w:t xml:space="preserve"> </w:t>
      </w:r>
      <w:r w:rsidRPr="00946740">
        <w:rPr>
          <w:w w:val="110"/>
        </w:rPr>
        <w:t>Hispanic-sounding</w:t>
      </w:r>
      <w:r w:rsidRPr="00946740">
        <w:rPr>
          <w:spacing w:val="-11"/>
          <w:w w:val="110"/>
        </w:rPr>
        <w:t xml:space="preserve"> </w:t>
      </w:r>
      <w:r w:rsidRPr="00946740">
        <w:rPr>
          <w:w w:val="110"/>
        </w:rPr>
        <w:t>last</w:t>
      </w:r>
      <w:r w:rsidRPr="00946740">
        <w:rPr>
          <w:spacing w:val="-11"/>
          <w:w w:val="110"/>
        </w:rPr>
        <w:t xml:space="preserve"> </w:t>
      </w:r>
      <w:r w:rsidRPr="00946740">
        <w:rPr>
          <w:w w:val="110"/>
        </w:rPr>
        <w:t>name</w:t>
      </w:r>
      <w:r w:rsidRPr="00946740">
        <w:rPr>
          <w:spacing w:val="-11"/>
          <w:w w:val="110"/>
        </w:rPr>
        <w:t xml:space="preserve"> </w:t>
      </w:r>
      <w:r w:rsidRPr="00946740">
        <w:rPr>
          <w:w w:val="110"/>
        </w:rPr>
        <w:t>earns</w:t>
      </w:r>
      <w:r w:rsidRPr="00946740">
        <w:rPr>
          <w:spacing w:val="-11"/>
          <w:w w:val="110"/>
        </w:rPr>
        <w:t xml:space="preserve"> </w:t>
      </w:r>
      <w:r w:rsidRPr="00946740">
        <w:rPr>
          <w:w w:val="110"/>
        </w:rPr>
        <w:t>3</w:t>
      </w:r>
      <w:r w:rsidRPr="00946740">
        <w:rPr>
          <w:spacing w:val="-11"/>
          <w:w w:val="110"/>
        </w:rPr>
        <w:t xml:space="preserve"> </w:t>
      </w:r>
      <w:r w:rsidRPr="00946740">
        <w:rPr>
          <w:w w:val="110"/>
        </w:rPr>
        <w:t>percentage points</w:t>
      </w:r>
      <w:r w:rsidRPr="00946740">
        <w:rPr>
          <w:spacing w:val="-6"/>
          <w:w w:val="110"/>
        </w:rPr>
        <w:t xml:space="preserve"> </w:t>
      </w:r>
      <w:r w:rsidRPr="00946740">
        <w:rPr>
          <w:w w:val="110"/>
        </w:rPr>
        <w:t>less</w:t>
      </w:r>
      <w:r w:rsidRPr="00946740">
        <w:rPr>
          <w:spacing w:val="-6"/>
          <w:w w:val="110"/>
        </w:rPr>
        <w:t xml:space="preserve"> </w:t>
      </w:r>
      <w:r w:rsidRPr="00946740">
        <w:rPr>
          <w:w w:val="110"/>
        </w:rPr>
        <w:t>than</w:t>
      </w:r>
      <w:r w:rsidRPr="00946740">
        <w:rPr>
          <w:spacing w:val="-6"/>
          <w:w w:val="110"/>
        </w:rPr>
        <w:t xml:space="preserve"> </w:t>
      </w:r>
      <w:r w:rsidRPr="00946740">
        <w:rPr>
          <w:w w:val="110"/>
        </w:rPr>
        <w:t>a</w:t>
      </w:r>
      <w:r w:rsidRPr="00946740">
        <w:rPr>
          <w:spacing w:val="-6"/>
          <w:w w:val="110"/>
        </w:rPr>
        <w:t xml:space="preserve"> </w:t>
      </w:r>
      <w:r w:rsidRPr="00946740">
        <w:rPr>
          <w:w w:val="110"/>
        </w:rPr>
        <w:t>non-Mexican</w:t>
      </w:r>
      <w:r w:rsidRPr="00946740">
        <w:rPr>
          <w:spacing w:val="-6"/>
          <w:w w:val="110"/>
        </w:rPr>
        <w:t xml:space="preserve"> </w:t>
      </w:r>
      <w:r w:rsidRPr="00946740">
        <w:rPr>
          <w:w w:val="110"/>
        </w:rPr>
        <w:t>with</w:t>
      </w:r>
      <w:r w:rsidRPr="00946740">
        <w:rPr>
          <w:spacing w:val="-6"/>
          <w:w w:val="110"/>
        </w:rPr>
        <w:t xml:space="preserve"> </w:t>
      </w:r>
      <w:r w:rsidRPr="00946740">
        <w:rPr>
          <w:w w:val="110"/>
        </w:rPr>
        <w:t>a</w:t>
      </w:r>
      <w:r w:rsidRPr="00946740">
        <w:rPr>
          <w:spacing w:val="-6"/>
          <w:w w:val="110"/>
        </w:rPr>
        <w:t xml:space="preserve"> </w:t>
      </w:r>
      <w:r w:rsidRPr="00946740">
        <w:rPr>
          <w:w w:val="110"/>
        </w:rPr>
        <w:t>native-sounding</w:t>
      </w:r>
      <w:r w:rsidRPr="00946740">
        <w:rPr>
          <w:spacing w:val="-6"/>
          <w:w w:val="110"/>
        </w:rPr>
        <w:t xml:space="preserve"> </w:t>
      </w:r>
      <w:r w:rsidRPr="00946740">
        <w:rPr>
          <w:w w:val="110"/>
        </w:rPr>
        <w:t>last</w:t>
      </w:r>
      <w:r w:rsidRPr="00946740">
        <w:rPr>
          <w:spacing w:val="-6"/>
          <w:w w:val="110"/>
        </w:rPr>
        <w:t xml:space="preserve"> </w:t>
      </w:r>
      <w:r w:rsidRPr="00946740">
        <w:rPr>
          <w:w w:val="110"/>
        </w:rPr>
        <w:t>name. This</w:t>
      </w:r>
      <w:r w:rsidRPr="00946740">
        <w:rPr>
          <w:spacing w:val="-6"/>
          <w:w w:val="110"/>
        </w:rPr>
        <w:t xml:space="preserve"> </w:t>
      </w:r>
      <w:r w:rsidRPr="00946740">
        <w:rPr>
          <w:w w:val="110"/>
        </w:rPr>
        <w:t>gap</w:t>
      </w:r>
      <w:r w:rsidRPr="00946740">
        <w:rPr>
          <w:spacing w:val="-6"/>
          <w:w w:val="110"/>
        </w:rPr>
        <w:t xml:space="preserve"> </w:t>
      </w:r>
      <w:r w:rsidRPr="00946740">
        <w:rPr>
          <w:w w:val="110"/>
        </w:rPr>
        <w:t>also</w:t>
      </w:r>
      <w:r w:rsidRPr="00946740">
        <w:rPr>
          <w:spacing w:val="-6"/>
          <w:w w:val="110"/>
        </w:rPr>
        <w:t xml:space="preserve"> </w:t>
      </w:r>
      <w:r w:rsidRPr="00946740">
        <w:rPr>
          <w:w w:val="110"/>
        </w:rPr>
        <w:t>becomes an imprecise zero after controlling for education and parental background.</w:t>
      </w:r>
    </w:p>
    <w:p w14:paraId="660A62E6" w14:textId="0982E9C7" w:rsidR="007A46B2" w:rsidRPr="00946740" w:rsidRDefault="00000000">
      <w:pPr>
        <w:pStyle w:val="BodyText"/>
        <w:spacing w:before="4" w:line="256" w:lineRule="auto"/>
        <w:ind w:left="116" w:right="1073" w:firstLine="351"/>
        <w:jc w:val="both"/>
      </w:pPr>
      <w:r w:rsidRPr="00946740">
        <w:rPr>
          <w:w w:val="110"/>
        </w:rPr>
        <w:t xml:space="preserve">I also present the results of the estimation of equation </w:t>
      </w:r>
      <w:hyperlink w:anchor="_bookmark15" w:history="1">
        <w:r w:rsidR="007A46B2" w:rsidRPr="00946740">
          <w:rPr>
            <w:color w:val="0000FF"/>
            <w:w w:val="110"/>
          </w:rPr>
          <w:t>1</w:t>
        </w:r>
      </w:hyperlink>
      <w:r w:rsidRPr="00946740">
        <w:rPr>
          <w:color w:val="0000FF"/>
          <w:w w:val="110"/>
        </w:rPr>
        <w:t xml:space="preserve"> </w:t>
      </w:r>
      <w:r w:rsidRPr="00946740">
        <w:rPr>
          <w:w w:val="110"/>
        </w:rPr>
        <w:t xml:space="preserve">using log annual earnings as </w:t>
      </w:r>
      <w:r w:rsidRPr="00946740">
        <w:t>the</w:t>
      </w:r>
      <w:r w:rsidRPr="00946740">
        <w:rPr>
          <w:spacing w:val="33"/>
        </w:rPr>
        <w:t xml:space="preserve"> </w:t>
      </w:r>
      <w:r w:rsidRPr="00946740">
        <w:t>dependent</w:t>
      </w:r>
      <w:r w:rsidRPr="00946740">
        <w:rPr>
          <w:spacing w:val="34"/>
        </w:rPr>
        <w:t xml:space="preserve"> </w:t>
      </w:r>
      <w:r w:rsidRPr="00946740">
        <w:t>variable</w:t>
      </w:r>
      <w:r w:rsidRPr="00946740">
        <w:rPr>
          <w:spacing w:val="35"/>
        </w:rPr>
        <w:t xml:space="preserve"> </w:t>
      </w:r>
      <w:r w:rsidRPr="00946740">
        <w:t>but</w:t>
      </w:r>
      <w:r w:rsidRPr="00946740">
        <w:rPr>
          <w:spacing w:val="34"/>
        </w:rPr>
        <w:t xml:space="preserve"> </w:t>
      </w:r>
      <w:r w:rsidRPr="00946740">
        <w:t>with</w:t>
      </w:r>
      <w:r w:rsidRPr="00946740">
        <w:rPr>
          <w:spacing w:val="33"/>
        </w:rPr>
        <w:t xml:space="preserve"> </w:t>
      </w:r>
      <w:r w:rsidRPr="00946740">
        <w:t>occupation</w:t>
      </w:r>
      <w:r w:rsidRPr="00946740">
        <w:rPr>
          <w:spacing w:val="34"/>
        </w:rPr>
        <w:t xml:space="preserve"> </w:t>
      </w:r>
      <w:r w:rsidRPr="00946740">
        <w:t>fixed</w:t>
      </w:r>
      <w:r w:rsidRPr="00946740">
        <w:rPr>
          <w:spacing w:val="35"/>
        </w:rPr>
        <w:t xml:space="preserve"> </w:t>
      </w:r>
      <w:r w:rsidRPr="00946740">
        <w:t>effects</w:t>
      </w:r>
      <w:r w:rsidRPr="00946740">
        <w:rPr>
          <w:spacing w:val="34"/>
        </w:rPr>
        <w:t xml:space="preserve"> </w:t>
      </w:r>
      <w:r w:rsidRPr="00946740">
        <w:t>instead</w:t>
      </w:r>
      <w:r w:rsidRPr="00946740">
        <w:rPr>
          <w:spacing w:val="33"/>
        </w:rPr>
        <w:t xml:space="preserve"> </w:t>
      </w:r>
      <w:r w:rsidRPr="00946740">
        <w:t>of</w:t>
      </w:r>
      <w:r w:rsidRPr="00946740">
        <w:rPr>
          <w:spacing w:val="34"/>
        </w:rPr>
        <w:t xml:space="preserve"> </w:t>
      </w:r>
      <w:r w:rsidRPr="00946740">
        <w:t>education</w:t>
      </w:r>
      <w:r w:rsidRPr="00946740">
        <w:rPr>
          <w:spacing w:val="36"/>
        </w:rPr>
        <w:t xml:space="preserve"> </w:t>
      </w:r>
      <w:r w:rsidRPr="00946740">
        <w:t>fixed</w:t>
      </w:r>
      <w:r w:rsidRPr="00946740">
        <w:rPr>
          <w:spacing w:val="33"/>
        </w:rPr>
        <w:t xml:space="preserve"> </w:t>
      </w:r>
      <w:r w:rsidRPr="00946740">
        <w:t>effects</w:t>
      </w:r>
      <w:r w:rsidR="00F6676B">
        <w:rPr>
          <w:w w:val="110"/>
        </w:rPr>
        <w:t xml:space="preserve"> </w:t>
      </w:r>
      <w:r w:rsidRPr="00946740">
        <w:rPr>
          <w:w w:val="110"/>
        </w:rPr>
        <w:t xml:space="preserve"> </w:t>
      </w:r>
      <w:r w:rsidR="00F6676B">
        <w:rPr>
          <w:w w:val="110"/>
        </w:rPr>
        <w:t>(</w:t>
      </w:r>
      <w:r w:rsidRPr="00946740">
        <w:rPr>
          <w:w w:val="110"/>
        </w:rPr>
        <w:t xml:space="preserve">Table </w:t>
      </w:r>
      <w:hyperlink w:anchor="_bookmark82" w:history="1">
        <w:r w:rsidR="007A46B2" w:rsidRPr="00946740">
          <w:rPr>
            <w:color w:val="0000FF"/>
            <w:w w:val="110"/>
          </w:rPr>
          <w:t>A.9</w:t>
        </w:r>
      </w:hyperlink>
      <w:r w:rsidR="00F6676B">
        <w:t>)</w:t>
      </w:r>
      <w:r w:rsidRPr="00946740">
        <w:rPr>
          <w:w w:val="110"/>
        </w:rPr>
        <w:t>.</w:t>
      </w:r>
      <w:r w:rsidRPr="00946740">
        <w:rPr>
          <w:spacing w:val="40"/>
          <w:w w:val="110"/>
        </w:rPr>
        <w:t xml:space="preserve"> </w:t>
      </w:r>
      <w:r w:rsidRPr="00946740">
        <w:rPr>
          <w:w w:val="110"/>
        </w:rPr>
        <w:t>I find that the gap between people with a likely Hispanic-sounding last names and those with a likely native-sounding last names</w:t>
      </w:r>
      <w:r w:rsidRPr="00946740">
        <w:rPr>
          <w:spacing w:val="-7"/>
          <w:w w:val="110"/>
        </w:rPr>
        <w:t xml:space="preserve"> </w:t>
      </w:r>
      <w:r w:rsidRPr="00946740">
        <w:rPr>
          <w:w w:val="110"/>
        </w:rPr>
        <w:t>is</w:t>
      </w:r>
      <w:r w:rsidRPr="00946740">
        <w:rPr>
          <w:spacing w:val="-6"/>
          <w:w w:val="110"/>
        </w:rPr>
        <w:t xml:space="preserve"> </w:t>
      </w:r>
      <w:r w:rsidRPr="00946740">
        <w:rPr>
          <w:w w:val="110"/>
        </w:rPr>
        <w:t>explained</w:t>
      </w:r>
      <w:r w:rsidRPr="00946740">
        <w:rPr>
          <w:spacing w:val="-6"/>
          <w:w w:val="110"/>
        </w:rPr>
        <w:t xml:space="preserve"> </w:t>
      </w:r>
      <w:r w:rsidRPr="00946740">
        <w:rPr>
          <w:w w:val="110"/>
        </w:rPr>
        <w:t>by</w:t>
      </w:r>
      <w:r w:rsidRPr="00946740">
        <w:rPr>
          <w:spacing w:val="-6"/>
          <w:w w:val="110"/>
        </w:rPr>
        <w:t xml:space="preserve"> </w:t>
      </w:r>
      <w:r w:rsidRPr="00946740">
        <w:rPr>
          <w:w w:val="110"/>
        </w:rPr>
        <w:t>differences</w:t>
      </w:r>
      <w:r w:rsidRPr="00946740">
        <w:rPr>
          <w:spacing w:val="-6"/>
          <w:w w:val="110"/>
        </w:rPr>
        <w:t xml:space="preserve"> </w:t>
      </w:r>
      <w:r w:rsidRPr="00946740">
        <w:rPr>
          <w:w w:val="110"/>
        </w:rPr>
        <w:t>in</w:t>
      </w:r>
      <w:r w:rsidRPr="00946740">
        <w:rPr>
          <w:spacing w:val="-6"/>
          <w:w w:val="110"/>
        </w:rPr>
        <w:t xml:space="preserve"> </w:t>
      </w:r>
      <w:r w:rsidRPr="00946740">
        <w:rPr>
          <w:w w:val="110"/>
        </w:rPr>
        <w:t>occupation,</w:t>
      </w:r>
      <w:r w:rsidRPr="00946740">
        <w:rPr>
          <w:spacing w:val="-5"/>
          <w:w w:val="110"/>
        </w:rPr>
        <w:t xml:space="preserve"> </w:t>
      </w:r>
      <w:r w:rsidRPr="00946740">
        <w:rPr>
          <w:w w:val="110"/>
        </w:rPr>
        <w:t>similar</w:t>
      </w:r>
      <w:r w:rsidRPr="00946740">
        <w:rPr>
          <w:spacing w:val="-6"/>
          <w:w w:val="110"/>
        </w:rPr>
        <w:t xml:space="preserve"> </w:t>
      </w:r>
      <w:r w:rsidRPr="00946740">
        <w:rPr>
          <w:w w:val="110"/>
        </w:rPr>
        <w:t>to</w:t>
      </w:r>
      <w:r w:rsidRPr="00946740">
        <w:rPr>
          <w:spacing w:val="-6"/>
          <w:w w:val="110"/>
        </w:rPr>
        <w:t xml:space="preserve"> </w:t>
      </w:r>
      <w:r w:rsidRPr="00946740">
        <w:rPr>
          <w:w w:val="110"/>
        </w:rPr>
        <w:t>my</w:t>
      </w:r>
      <w:r w:rsidRPr="00946740">
        <w:rPr>
          <w:spacing w:val="-6"/>
          <w:w w:val="110"/>
        </w:rPr>
        <w:t xml:space="preserve"> </w:t>
      </w:r>
      <w:r w:rsidRPr="00946740">
        <w:rPr>
          <w:w w:val="110"/>
        </w:rPr>
        <w:t>findings</w:t>
      </w:r>
      <w:r w:rsidRPr="00946740">
        <w:rPr>
          <w:spacing w:val="-6"/>
          <w:w w:val="110"/>
        </w:rPr>
        <w:t xml:space="preserve"> </w:t>
      </w:r>
      <w:r w:rsidRPr="00946740">
        <w:rPr>
          <w:w w:val="110"/>
        </w:rPr>
        <w:t>with</w:t>
      </w:r>
      <w:r w:rsidRPr="00946740">
        <w:rPr>
          <w:spacing w:val="-6"/>
          <w:w w:val="110"/>
        </w:rPr>
        <w:t xml:space="preserve"> </w:t>
      </w:r>
      <w:r w:rsidRPr="00946740">
        <w:rPr>
          <w:spacing w:val="-2"/>
          <w:w w:val="110"/>
        </w:rPr>
        <w:t>educational</w:t>
      </w:r>
    </w:p>
    <w:p w14:paraId="378100C0"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6B068E81" w14:textId="77777777" w:rsidR="007A46B2" w:rsidRPr="00946740" w:rsidRDefault="00000000">
      <w:pPr>
        <w:pStyle w:val="BodyText"/>
        <w:spacing w:before="114" w:line="256" w:lineRule="auto"/>
        <w:ind w:left="116" w:right="1073"/>
        <w:jc w:val="both"/>
      </w:pPr>
      <w:r w:rsidRPr="00946740">
        <w:rPr>
          <w:w w:val="110"/>
        </w:rPr>
        <w:lastRenderedPageBreak/>
        <w:t>controls.</w:t>
      </w:r>
      <w:r w:rsidRPr="00946740">
        <w:rPr>
          <w:spacing w:val="-3"/>
          <w:w w:val="110"/>
        </w:rPr>
        <w:t xml:space="preserve"> </w:t>
      </w:r>
      <w:r w:rsidRPr="00946740">
        <w:rPr>
          <w:w w:val="110"/>
        </w:rPr>
        <w:t>I</w:t>
      </w:r>
      <w:r w:rsidRPr="00946740">
        <w:rPr>
          <w:spacing w:val="-15"/>
          <w:w w:val="110"/>
        </w:rPr>
        <w:t xml:space="preserve"> </w:t>
      </w:r>
      <w:r w:rsidRPr="00946740">
        <w:rPr>
          <w:w w:val="110"/>
        </w:rPr>
        <w:t>find</w:t>
      </w:r>
      <w:r w:rsidRPr="00946740">
        <w:rPr>
          <w:spacing w:val="-15"/>
          <w:w w:val="110"/>
        </w:rPr>
        <w:t xml:space="preserve"> </w:t>
      </w:r>
      <w:r w:rsidRPr="00946740">
        <w:rPr>
          <w:w w:val="110"/>
        </w:rPr>
        <w:t>that</w:t>
      </w:r>
      <w:r w:rsidRPr="00946740">
        <w:rPr>
          <w:spacing w:val="-16"/>
          <w:w w:val="110"/>
        </w:rPr>
        <w:t xml:space="preserve"> </w:t>
      </w:r>
      <w:r w:rsidRPr="00946740">
        <w:rPr>
          <w:w w:val="110"/>
        </w:rPr>
        <w:t>a</w:t>
      </w:r>
      <w:r w:rsidRPr="00946740">
        <w:rPr>
          <w:spacing w:val="-15"/>
          <w:w w:val="110"/>
        </w:rPr>
        <w:t xml:space="preserve"> </w:t>
      </w:r>
      <w:r w:rsidRPr="00946740">
        <w:rPr>
          <w:w w:val="110"/>
        </w:rPr>
        <w:t>person</w:t>
      </w:r>
      <w:r w:rsidRPr="00946740">
        <w:rPr>
          <w:spacing w:val="-15"/>
          <w:w w:val="110"/>
        </w:rPr>
        <w:t xml:space="preserve"> </w:t>
      </w:r>
      <w:r w:rsidRPr="00946740">
        <w:rPr>
          <w:w w:val="110"/>
        </w:rPr>
        <w:t>with</w:t>
      </w:r>
      <w:r w:rsidRPr="00946740">
        <w:rPr>
          <w:spacing w:val="-15"/>
          <w:w w:val="110"/>
        </w:rPr>
        <w:t xml:space="preserve"> </w:t>
      </w:r>
      <w:r w:rsidRPr="00946740">
        <w:rPr>
          <w:w w:val="110"/>
        </w:rPr>
        <w:t>a</w:t>
      </w:r>
      <w:r w:rsidRPr="00946740">
        <w:rPr>
          <w:spacing w:val="-15"/>
          <w:w w:val="110"/>
        </w:rPr>
        <w:t xml:space="preserve"> </w:t>
      </w:r>
      <w:r w:rsidRPr="00946740">
        <w:rPr>
          <w:w w:val="110"/>
        </w:rPr>
        <w:t>likely</w:t>
      </w:r>
      <w:r w:rsidRPr="00946740">
        <w:rPr>
          <w:spacing w:val="-15"/>
          <w:w w:val="110"/>
        </w:rPr>
        <w:t xml:space="preserve"> </w:t>
      </w:r>
      <w:r w:rsidRPr="00946740">
        <w:rPr>
          <w:w w:val="110"/>
        </w:rPr>
        <w:t>Hispanic-sounding</w:t>
      </w:r>
      <w:r w:rsidRPr="00946740">
        <w:rPr>
          <w:spacing w:val="-15"/>
          <w:w w:val="110"/>
        </w:rPr>
        <w:t xml:space="preserve"> </w:t>
      </w:r>
      <w:r w:rsidRPr="00946740">
        <w:rPr>
          <w:w w:val="110"/>
        </w:rPr>
        <w:t>last</w:t>
      </w:r>
      <w:r w:rsidRPr="00946740">
        <w:rPr>
          <w:spacing w:val="-15"/>
          <w:w w:val="110"/>
        </w:rPr>
        <w:t xml:space="preserve"> </w:t>
      </w:r>
      <w:r w:rsidRPr="00946740">
        <w:rPr>
          <w:w w:val="110"/>
        </w:rPr>
        <w:t>name</w:t>
      </w:r>
      <w:r w:rsidRPr="00946740">
        <w:rPr>
          <w:spacing w:val="-16"/>
          <w:w w:val="110"/>
        </w:rPr>
        <w:t xml:space="preserve"> </w:t>
      </w:r>
      <w:r w:rsidRPr="00946740">
        <w:rPr>
          <w:w w:val="110"/>
        </w:rPr>
        <w:t>earns</w:t>
      </w:r>
      <w:r w:rsidRPr="00946740">
        <w:rPr>
          <w:spacing w:val="-15"/>
          <w:w w:val="110"/>
        </w:rPr>
        <w:t xml:space="preserve"> </w:t>
      </w:r>
      <w:r w:rsidRPr="00946740">
        <w:rPr>
          <w:w w:val="110"/>
        </w:rPr>
        <w:t>5</w:t>
      </w:r>
      <w:r w:rsidRPr="00946740">
        <w:rPr>
          <w:spacing w:val="-15"/>
          <w:w w:val="110"/>
        </w:rPr>
        <w:t xml:space="preserve"> </w:t>
      </w:r>
      <w:r w:rsidRPr="00946740">
        <w:rPr>
          <w:w w:val="110"/>
        </w:rPr>
        <w:t>percentage points less than a person with a likely native-sounding last name.</w:t>
      </w:r>
      <w:r w:rsidRPr="00946740">
        <w:rPr>
          <w:spacing w:val="40"/>
          <w:w w:val="110"/>
        </w:rPr>
        <w:t xml:space="preserve"> </w:t>
      </w:r>
      <w:r w:rsidRPr="00946740">
        <w:rPr>
          <w:w w:val="110"/>
        </w:rPr>
        <w:t>This gap becomes an imprecise zero after controlling for occupation.</w:t>
      </w:r>
    </w:p>
    <w:p w14:paraId="7595D303" w14:textId="77777777" w:rsidR="007A46B2" w:rsidRPr="00946740" w:rsidRDefault="007A46B2">
      <w:pPr>
        <w:pStyle w:val="BodyText"/>
        <w:spacing w:before="161"/>
      </w:pPr>
    </w:p>
    <w:p w14:paraId="0FCD065D" w14:textId="77777777" w:rsidR="007A46B2" w:rsidRPr="00946740" w:rsidRDefault="00000000">
      <w:pPr>
        <w:pStyle w:val="Heading2"/>
        <w:numPr>
          <w:ilvl w:val="0"/>
          <w:numId w:val="10"/>
        </w:numPr>
        <w:tabs>
          <w:tab w:val="left" w:pos="632"/>
        </w:tabs>
        <w:spacing w:before="1"/>
        <w:ind w:hanging="516"/>
      </w:pPr>
      <w:bookmarkStart w:id="74" w:name="Conclusion"/>
      <w:bookmarkStart w:id="75" w:name="_bookmark20"/>
      <w:bookmarkEnd w:id="74"/>
      <w:bookmarkEnd w:id="75"/>
      <w:r w:rsidRPr="00946740">
        <w:rPr>
          <w:spacing w:val="-2"/>
          <w:w w:val="110"/>
        </w:rPr>
        <w:t>Conclusion</w:t>
      </w:r>
    </w:p>
    <w:p w14:paraId="4779E365" w14:textId="7A828E88" w:rsidR="007A46B2" w:rsidRPr="00946740" w:rsidRDefault="00000000">
      <w:pPr>
        <w:pStyle w:val="BodyText"/>
        <w:spacing w:before="227" w:line="256" w:lineRule="auto"/>
        <w:ind w:left="116" w:right="783" w:firstLine="351"/>
      </w:pPr>
      <w:r w:rsidRPr="00946740">
        <w:rPr>
          <w:w w:val="110"/>
        </w:rPr>
        <w:t>As</w:t>
      </w:r>
      <w:r w:rsidRPr="00946740">
        <w:rPr>
          <w:spacing w:val="-15"/>
          <w:w w:val="110"/>
        </w:rPr>
        <w:t xml:space="preserve"> </w:t>
      </w:r>
      <w:r w:rsidRPr="00946740">
        <w:rPr>
          <w:w w:val="110"/>
        </w:rPr>
        <w:t>the</w:t>
      </w:r>
      <w:r w:rsidRPr="00946740">
        <w:rPr>
          <w:spacing w:val="-15"/>
          <w:w w:val="110"/>
        </w:rPr>
        <w:t xml:space="preserve"> </w:t>
      </w:r>
      <w:r w:rsidRPr="00946740">
        <w:rPr>
          <w:w w:val="110"/>
        </w:rPr>
        <w:t>Hispanic</w:t>
      </w:r>
      <w:r w:rsidRPr="00946740">
        <w:rPr>
          <w:spacing w:val="-15"/>
          <w:w w:val="110"/>
        </w:rPr>
        <w:t xml:space="preserve"> </w:t>
      </w:r>
      <w:r w:rsidRPr="00946740">
        <w:rPr>
          <w:w w:val="110"/>
        </w:rPr>
        <w:t>population</w:t>
      </w:r>
      <w:r w:rsidRPr="00946740">
        <w:rPr>
          <w:spacing w:val="-15"/>
          <w:w w:val="110"/>
        </w:rPr>
        <w:t xml:space="preserve"> </w:t>
      </w:r>
      <w:r w:rsidRPr="00946740">
        <w:rPr>
          <w:w w:val="110"/>
        </w:rPr>
        <w:t>grows</w:t>
      </w:r>
      <w:r w:rsidRPr="00946740">
        <w:rPr>
          <w:spacing w:val="-15"/>
          <w:w w:val="110"/>
        </w:rPr>
        <w:t xml:space="preserve"> </w:t>
      </w:r>
      <w:r w:rsidRPr="00946740">
        <w:rPr>
          <w:w w:val="110"/>
        </w:rPr>
        <w:t>in</w:t>
      </w:r>
      <w:r w:rsidRPr="00946740">
        <w:rPr>
          <w:spacing w:val="-15"/>
          <w:w w:val="110"/>
        </w:rPr>
        <w:t xml:space="preserve"> </w:t>
      </w:r>
      <w:r w:rsidRPr="00946740">
        <w:rPr>
          <w:w w:val="110"/>
        </w:rPr>
        <w:t>the</w:t>
      </w:r>
      <w:r w:rsidRPr="00946740">
        <w:rPr>
          <w:spacing w:val="-15"/>
          <w:w w:val="110"/>
        </w:rPr>
        <w:t xml:space="preserve"> </w:t>
      </w:r>
      <w:r w:rsidRPr="00946740">
        <w:rPr>
          <w:w w:val="110"/>
        </w:rPr>
        <w:t>United</w:t>
      </w:r>
      <w:r w:rsidRPr="00946740">
        <w:rPr>
          <w:spacing w:val="-15"/>
          <w:w w:val="110"/>
        </w:rPr>
        <w:t xml:space="preserve"> </w:t>
      </w:r>
      <w:r w:rsidRPr="00946740">
        <w:rPr>
          <w:w w:val="110"/>
        </w:rPr>
        <w:t>States,</w:t>
      </w:r>
      <w:r w:rsidRPr="00946740">
        <w:rPr>
          <w:spacing w:val="-12"/>
          <w:w w:val="110"/>
        </w:rPr>
        <w:t xml:space="preserve"> </w:t>
      </w:r>
      <w:r w:rsidRPr="00946740">
        <w:rPr>
          <w:w w:val="110"/>
        </w:rPr>
        <w:t>studying</w:t>
      </w:r>
      <w:r w:rsidRPr="00946740">
        <w:rPr>
          <w:spacing w:val="-15"/>
          <w:w w:val="110"/>
        </w:rPr>
        <w:t xml:space="preserve"> </w:t>
      </w:r>
      <w:r w:rsidRPr="00946740">
        <w:rPr>
          <w:w w:val="110"/>
        </w:rPr>
        <w:t>discrimination</w:t>
      </w:r>
      <w:r w:rsidRPr="00946740">
        <w:rPr>
          <w:spacing w:val="-15"/>
          <w:w w:val="110"/>
        </w:rPr>
        <w:t xml:space="preserve"> </w:t>
      </w:r>
      <w:r w:rsidRPr="00946740">
        <w:rPr>
          <w:w w:val="110"/>
        </w:rPr>
        <w:t>becomes</w:t>
      </w:r>
      <w:r w:rsidRPr="00946740">
        <w:rPr>
          <w:spacing w:val="-15"/>
          <w:w w:val="110"/>
        </w:rPr>
        <w:t xml:space="preserve"> </w:t>
      </w:r>
      <w:r w:rsidRPr="00946740">
        <w:rPr>
          <w:w w:val="110"/>
        </w:rPr>
        <w:t>increasingly</w:t>
      </w:r>
      <w:r w:rsidRPr="00946740">
        <w:rPr>
          <w:spacing w:val="-15"/>
          <w:w w:val="110"/>
        </w:rPr>
        <w:t xml:space="preserve"> </w:t>
      </w:r>
      <w:r w:rsidRPr="00946740">
        <w:rPr>
          <w:w w:val="110"/>
        </w:rPr>
        <w:t>important.</w:t>
      </w:r>
      <w:r w:rsidRPr="00946740">
        <w:rPr>
          <w:spacing w:val="9"/>
          <w:w w:val="110"/>
        </w:rPr>
        <w:t xml:space="preserve"> </w:t>
      </w:r>
      <w:r w:rsidRPr="00946740">
        <w:rPr>
          <w:w w:val="110"/>
        </w:rPr>
        <w:t>In</w:t>
      </w:r>
      <w:r w:rsidRPr="00946740">
        <w:rPr>
          <w:spacing w:val="-15"/>
          <w:w w:val="110"/>
        </w:rPr>
        <w:t xml:space="preserve"> </w:t>
      </w:r>
      <w:r w:rsidRPr="00946740">
        <w:rPr>
          <w:w w:val="110"/>
        </w:rPr>
        <w:t>this</w:t>
      </w:r>
      <w:r w:rsidRPr="00946740">
        <w:rPr>
          <w:spacing w:val="-15"/>
          <w:w w:val="110"/>
        </w:rPr>
        <w:t xml:space="preserve"> </w:t>
      </w:r>
      <w:r w:rsidRPr="00946740">
        <w:rPr>
          <w:w w:val="110"/>
        </w:rPr>
        <w:t>paper,</w:t>
      </w:r>
      <w:r w:rsidRPr="00946740">
        <w:rPr>
          <w:spacing w:val="-12"/>
          <w:w w:val="110"/>
        </w:rPr>
        <w:t xml:space="preserve"> </w:t>
      </w:r>
      <w:r w:rsidRPr="00946740">
        <w:rPr>
          <w:w w:val="110"/>
        </w:rPr>
        <w:t>I</w:t>
      </w:r>
      <w:r w:rsidRPr="00946740">
        <w:rPr>
          <w:spacing w:val="-15"/>
          <w:w w:val="110"/>
        </w:rPr>
        <w:t xml:space="preserve"> </w:t>
      </w:r>
      <w:r w:rsidRPr="00946740">
        <w:rPr>
          <w:w w:val="110"/>
        </w:rPr>
        <w:t>examine</w:t>
      </w:r>
      <w:r w:rsidRPr="00946740">
        <w:rPr>
          <w:spacing w:val="-15"/>
          <w:w w:val="110"/>
        </w:rPr>
        <w:t xml:space="preserve"> </w:t>
      </w:r>
      <w:r w:rsidRPr="00946740">
        <w:rPr>
          <w:w w:val="110"/>
        </w:rPr>
        <w:t>discrimination</w:t>
      </w:r>
      <w:r w:rsidRPr="00946740">
        <w:rPr>
          <w:spacing w:val="-15"/>
          <w:w w:val="110"/>
        </w:rPr>
        <w:t xml:space="preserve"> </w:t>
      </w:r>
      <w:r w:rsidRPr="00946740">
        <w:rPr>
          <w:w w:val="110"/>
        </w:rPr>
        <w:t>against Hispanics in the labor market.</w:t>
      </w:r>
      <w:r w:rsidRPr="00946740">
        <w:rPr>
          <w:spacing w:val="40"/>
          <w:w w:val="110"/>
        </w:rPr>
        <w:t xml:space="preserve"> </w:t>
      </w:r>
      <w:r w:rsidRPr="00946740">
        <w:rPr>
          <w:w w:val="110"/>
        </w:rPr>
        <w:t>More specifically, I examine the impact of Hispanic last names and Hispanic identification on annual log earnings.</w:t>
      </w:r>
    </w:p>
    <w:p w14:paraId="2A1569B7" w14:textId="71E2B8B0" w:rsidR="007A46B2" w:rsidRPr="00946740" w:rsidRDefault="00000000">
      <w:pPr>
        <w:pStyle w:val="BodyText"/>
        <w:spacing w:before="1" w:line="256" w:lineRule="auto"/>
        <w:ind w:left="116" w:right="1072" w:firstLine="351"/>
        <w:jc w:val="both"/>
      </w:pPr>
      <w:r w:rsidRPr="00946740">
        <w:rPr>
          <w:w w:val="110"/>
        </w:rPr>
        <w:t xml:space="preserve">I compare the children of interethnic marriages to study the labor and educational market </w:t>
      </w:r>
      <w:r w:rsidR="00F6676B">
        <w:rPr>
          <w:w w:val="110"/>
        </w:rPr>
        <w:t>effects</w:t>
      </w:r>
      <w:r w:rsidR="00F6676B" w:rsidRPr="00946740">
        <w:rPr>
          <w:w w:val="110"/>
        </w:rPr>
        <w:t xml:space="preserve"> </w:t>
      </w:r>
      <w:r w:rsidRPr="00946740">
        <w:rPr>
          <w:w w:val="110"/>
        </w:rPr>
        <w:t>of having a Hispanic last name</w:t>
      </w:r>
      <w:r w:rsidR="00F6676B">
        <w:rPr>
          <w:w w:val="110"/>
        </w:rPr>
        <w:t xml:space="preserve"> and </w:t>
      </w:r>
      <w:r w:rsidRPr="00946740">
        <w:rPr>
          <w:w w:val="110"/>
        </w:rPr>
        <w:t xml:space="preserve">find that interethnic people with likely </w:t>
      </w:r>
      <w:r w:rsidR="006B3383">
        <w:rPr>
          <w:w w:val="110"/>
        </w:rPr>
        <w:t>Hispanic</w:t>
      </w:r>
      <w:r w:rsidRPr="00946740">
        <w:rPr>
          <w:w w:val="110"/>
        </w:rPr>
        <w:t xml:space="preserve">-sounding last names receive 0.2 </w:t>
      </w:r>
      <w:r w:rsidR="006B3383">
        <w:rPr>
          <w:w w:val="110"/>
        </w:rPr>
        <w:t xml:space="preserve">fewer </w:t>
      </w:r>
      <w:r w:rsidRPr="00946740">
        <w:rPr>
          <w:w w:val="110"/>
        </w:rPr>
        <w:t>years of education than interethnic counterparts</w:t>
      </w:r>
      <w:r w:rsidRPr="00946740">
        <w:rPr>
          <w:spacing w:val="-1"/>
          <w:w w:val="110"/>
        </w:rPr>
        <w:t xml:space="preserve"> </w:t>
      </w:r>
      <w:r w:rsidRPr="00946740">
        <w:rPr>
          <w:w w:val="110"/>
        </w:rPr>
        <w:t>that</w:t>
      </w:r>
      <w:r w:rsidRPr="00946740">
        <w:rPr>
          <w:spacing w:val="-1"/>
          <w:w w:val="110"/>
        </w:rPr>
        <w:t xml:space="preserve"> </w:t>
      </w:r>
      <w:r w:rsidRPr="00946740">
        <w:rPr>
          <w:w w:val="110"/>
        </w:rPr>
        <w:t>likely</w:t>
      </w:r>
      <w:r w:rsidRPr="00946740">
        <w:rPr>
          <w:spacing w:val="-1"/>
          <w:w w:val="110"/>
        </w:rPr>
        <w:t xml:space="preserve"> </w:t>
      </w:r>
      <w:r w:rsidRPr="00946740">
        <w:rPr>
          <w:w w:val="110"/>
        </w:rPr>
        <w:t>have</w:t>
      </w:r>
      <w:r w:rsidRPr="00946740">
        <w:rPr>
          <w:spacing w:val="-1"/>
          <w:w w:val="110"/>
        </w:rPr>
        <w:t xml:space="preserve"> </w:t>
      </w:r>
      <w:r w:rsidRPr="00946740">
        <w:rPr>
          <w:w w:val="110"/>
        </w:rPr>
        <w:t>a</w:t>
      </w:r>
      <w:r w:rsidRPr="00946740">
        <w:rPr>
          <w:spacing w:val="-1"/>
          <w:w w:val="110"/>
        </w:rPr>
        <w:t xml:space="preserve"> </w:t>
      </w:r>
      <w:commentRangeStart w:id="76"/>
      <w:r w:rsidRPr="00946740">
        <w:rPr>
          <w:w w:val="110"/>
        </w:rPr>
        <w:t>native-sounding</w:t>
      </w:r>
      <w:r w:rsidRPr="00946740">
        <w:rPr>
          <w:spacing w:val="-1"/>
          <w:w w:val="110"/>
        </w:rPr>
        <w:t xml:space="preserve"> </w:t>
      </w:r>
      <w:commentRangeEnd w:id="76"/>
      <w:r w:rsidR="00FB001F">
        <w:rPr>
          <w:rStyle w:val="CommentReference"/>
        </w:rPr>
        <w:commentReference w:id="76"/>
      </w:r>
      <w:r w:rsidRPr="00946740">
        <w:rPr>
          <w:w w:val="110"/>
        </w:rPr>
        <w:t>last</w:t>
      </w:r>
      <w:r w:rsidRPr="00946740">
        <w:rPr>
          <w:spacing w:val="-1"/>
          <w:w w:val="110"/>
        </w:rPr>
        <w:t xml:space="preserve"> </w:t>
      </w:r>
      <w:r w:rsidRPr="00946740">
        <w:rPr>
          <w:w w:val="110"/>
        </w:rPr>
        <w:t>name, representing</w:t>
      </w:r>
      <w:r w:rsidRPr="00946740">
        <w:rPr>
          <w:spacing w:val="-1"/>
          <w:w w:val="110"/>
        </w:rPr>
        <w:t xml:space="preserve"> </w:t>
      </w:r>
      <w:r w:rsidRPr="00946740">
        <w:rPr>
          <w:w w:val="110"/>
        </w:rPr>
        <w:t>a</w:t>
      </w:r>
      <w:r w:rsidRPr="00946740">
        <w:rPr>
          <w:spacing w:val="-1"/>
          <w:w w:val="110"/>
        </w:rPr>
        <w:t xml:space="preserve"> </w:t>
      </w:r>
      <w:r w:rsidRPr="00946740">
        <w:rPr>
          <w:w w:val="110"/>
        </w:rPr>
        <w:t>1.4%</w:t>
      </w:r>
      <w:r w:rsidRPr="00946740">
        <w:rPr>
          <w:spacing w:val="-1"/>
          <w:w w:val="110"/>
        </w:rPr>
        <w:t xml:space="preserve"> </w:t>
      </w:r>
      <w:r w:rsidRPr="00946740">
        <w:rPr>
          <w:w w:val="110"/>
        </w:rPr>
        <w:t>reduction.</w:t>
      </w:r>
      <w:r w:rsidRPr="00946740">
        <w:rPr>
          <w:spacing w:val="40"/>
          <w:w w:val="110"/>
        </w:rPr>
        <w:t xml:space="preserve"> </w:t>
      </w:r>
      <w:r w:rsidRPr="00946740">
        <w:rPr>
          <w:w w:val="110"/>
        </w:rPr>
        <w:t>This gap is larger for women (0.25 years, or 1.8%) than for men (0.16 years, or 1.2%).</w:t>
      </w:r>
      <w:r w:rsidRPr="00946740">
        <w:rPr>
          <w:spacing w:val="36"/>
          <w:w w:val="110"/>
        </w:rPr>
        <w:t xml:space="preserve"> </w:t>
      </w:r>
      <w:r w:rsidRPr="00946740">
        <w:rPr>
          <w:w w:val="110"/>
        </w:rPr>
        <w:t>When I compare the labor market outcomes of HW and WH children, which captures the effect of having a Hispanic last name, HW children are 1 percentage</w:t>
      </w:r>
      <w:r w:rsidRPr="00946740">
        <w:rPr>
          <w:spacing w:val="-1"/>
          <w:w w:val="110"/>
        </w:rPr>
        <w:t xml:space="preserve"> </w:t>
      </w:r>
      <w:r w:rsidRPr="00946740">
        <w:rPr>
          <w:w w:val="110"/>
        </w:rPr>
        <w:t>point</w:t>
      </w:r>
      <w:r w:rsidRPr="00946740">
        <w:rPr>
          <w:spacing w:val="-1"/>
          <w:w w:val="110"/>
        </w:rPr>
        <w:t xml:space="preserve"> </w:t>
      </w:r>
      <w:r w:rsidRPr="00946740">
        <w:rPr>
          <w:w w:val="110"/>
        </w:rPr>
        <w:t>more</w:t>
      </w:r>
      <w:r w:rsidRPr="00946740">
        <w:rPr>
          <w:spacing w:val="-1"/>
          <w:w w:val="110"/>
        </w:rPr>
        <w:t xml:space="preserve"> </w:t>
      </w:r>
      <w:r w:rsidRPr="00946740">
        <w:rPr>
          <w:w w:val="110"/>
        </w:rPr>
        <w:t>likely</w:t>
      </w:r>
      <w:r w:rsidRPr="00946740">
        <w:rPr>
          <w:spacing w:val="-1"/>
          <w:w w:val="110"/>
        </w:rPr>
        <w:t xml:space="preserve"> </w:t>
      </w:r>
      <w:r w:rsidRPr="00946740">
        <w:rPr>
          <w:w w:val="110"/>
        </w:rPr>
        <w:t>to</w:t>
      </w:r>
      <w:r w:rsidRPr="00946740">
        <w:rPr>
          <w:spacing w:val="-1"/>
          <w:w w:val="110"/>
        </w:rPr>
        <w:t xml:space="preserve"> </w:t>
      </w:r>
      <w:r w:rsidRPr="00946740">
        <w:rPr>
          <w:w w:val="110"/>
        </w:rPr>
        <w:t>be</w:t>
      </w:r>
      <w:r w:rsidRPr="00946740">
        <w:rPr>
          <w:spacing w:val="-1"/>
          <w:w w:val="110"/>
        </w:rPr>
        <w:t xml:space="preserve"> </w:t>
      </w:r>
      <w:r w:rsidRPr="00946740">
        <w:rPr>
          <w:w w:val="110"/>
        </w:rPr>
        <w:t>unemployed</w:t>
      </w:r>
      <w:r w:rsidRPr="00946740">
        <w:rPr>
          <w:spacing w:val="-1"/>
          <w:w w:val="110"/>
        </w:rPr>
        <w:t xml:space="preserve"> </w:t>
      </w:r>
      <w:r w:rsidRPr="00946740">
        <w:rPr>
          <w:w w:val="110"/>
        </w:rPr>
        <w:t>than</w:t>
      </w:r>
      <w:r w:rsidRPr="00946740">
        <w:rPr>
          <w:spacing w:val="-1"/>
          <w:w w:val="110"/>
        </w:rPr>
        <w:t xml:space="preserve"> </w:t>
      </w:r>
      <w:r w:rsidRPr="00946740">
        <w:rPr>
          <w:w w:val="110"/>
        </w:rPr>
        <w:t>WH</w:t>
      </w:r>
      <w:r w:rsidRPr="00946740">
        <w:rPr>
          <w:spacing w:val="-1"/>
          <w:w w:val="110"/>
        </w:rPr>
        <w:t xml:space="preserve"> </w:t>
      </w:r>
      <w:r w:rsidRPr="00946740">
        <w:rPr>
          <w:w w:val="110"/>
        </w:rPr>
        <w:t>children, representing</w:t>
      </w:r>
      <w:r w:rsidRPr="00946740">
        <w:rPr>
          <w:spacing w:val="-1"/>
          <w:w w:val="110"/>
        </w:rPr>
        <w:t xml:space="preserve"> </w:t>
      </w:r>
      <w:r w:rsidRPr="00946740">
        <w:rPr>
          <w:w w:val="110"/>
        </w:rPr>
        <w:t>a</w:t>
      </w:r>
      <w:r w:rsidRPr="00946740">
        <w:rPr>
          <w:spacing w:val="-1"/>
          <w:w w:val="110"/>
        </w:rPr>
        <w:t xml:space="preserve"> </w:t>
      </w:r>
      <w:r w:rsidRPr="00946740">
        <w:rPr>
          <w:w w:val="110"/>
        </w:rPr>
        <w:t>14.3% increase from the mean unemployment rate.</w:t>
      </w:r>
      <w:r w:rsidRPr="00946740">
        <w:rPr>
          <w:spacing w:val="40"/>
          <w:w w:val="110"/>
        </w:rPr>
        <w:t xml:space="preserve"> </w:t>
      </w:r>
      <w:r w:rsidRPr="00946740">
        <w:rPr>
          <w:w w:val="110"/>
        </w:rPr>
        <w:t>In terms of earnings, HW children</w:t>
      </w:r>
      <w:r w:rsidR="00FB001F">
        <w:rPr>
          <w:w w:val="110"/>
        </w:rPr>
        <w:t xml:space="preserve"> (likely to have a Hispanic-sounding surname</w:t>
      </w:r>
      <w:r w:rsidRPr="00946740">
        <w:rPr>
          <w:w w:val="110"/>
        </w:rPr>
        <w:t xml:space="preserve"> earn 5 percentage points (4.9%) less than WH children</w:t>
      </w:r>
      <w:r w:rsidR="00FB001F">
        <w:rPr>
          <w:w w:val="110"/>
        </w:rPr>
        <w:t xml:space="preserve"> (likely to have a non-Hispanic-sounding name)</w:t>
      </w:r>
      <w:r w:rsidRPr="00946740">
        <w:rPr>
          <w:w w:val="110"/>
        </w:rPr>
        <w:t>.</w:t>
      </w:r>
      <w:r w:rsidR="00FB001F">
        <w:rPr>
          <w:w w:val="110"/>
        </w:rPr>
        <w:t xml:space="preserve"> </w:t>
      </w:r>
      <w:r w:rsidRPr="00946740">
        <w:rPr>
          <w:w w:val="110"/>
        </w:rPr>
        <w:t>When</w:t>
      </w:r>
      <w:r w:rsidRPr="00946740">
        <w:rPr>
          <w:spacing w:val="-5"/>
          <w:w w:val="110"/>
        </w:rPr>
        <w:t xml:space="preserve"> </w:t>
      </w:r>
      <w:r w:rsidRPr="00946740">
        <w:rPr>
          <w:w w:val="110"/>
        </w:rPr>
        <w:t>I</w:t>
      </w:r>
      <w:r w:rsidRPr="00946740">
        <w:rPr>
          <w:spacing w:val="-5"/>
          <w:w w:val="110"/>
        </w:rPr>
        <w:t xml:space="preserve"> </w:t>
      </w:r>
      <w:r w:rsidRPr="00946740">
        <w:rPr>
          <w:w w:val="110"/>
        </w:rPr>
        <w:t>control</w:t>
      </w:r>
      <w:r w:rsidRPr="00946740">
        <w:rPr>
          <w:spacing w:val="-5"/>
          <w:w w:val="110"/>
        </w:rPr>
        <w:t xml:space="preserve"> </w:t>
      </w:r>
      <w:r w:rsidRPr="00946740">
        <w:rPr>
          <w:w w:val="110"/>
        </w:rPr>
        <w:t>for</w:t>
      </w:r>
      <w:r w:rsidRPr="00946740">
        <w:rPr>
          <w:spacing w:val="-5"/>
          <w:w w:val="110"/>
        </w:rPr>
        <w:t xml:space="preserve"> </w:t>
      </w:r>
      <w:r w:rsidRPr="00946740">
        <w:rPr>
          <w:w w:val="110"/>
        </w:rPr>
        <w:t>education,</w:t>
      </w:r>
      <w:r w:rsidRPr="00946740">
        <w:rPr>
          <w:spacing w:val="-3"/>
          <w:w w:val="110"/>
        </w:rPr>
        <w:t xml:space="preserve"> </w:t>
      </w:r>
      <w:r w:rsidRPr="00946740">
        <w:rPr>
          <w:w w:val="110"/>
        </w:rPr>
        <w:t>the</w:t>
      </w:r>
      <w:r w:rsidRPr="00946740">
        <w:rPr>
          <w:spacing w:val="-5"/>
          <w:w w:val="110"/>
        </w:rPr>
        <w:t xml:space="preserve"> </w:t>
      </w:r>
      <w:r w:rsidRPr="00946740">
        <w:rPr>
          <w:w w:val="110"/>
        </w:rPr>
        <w:t>last</w:t>
      </w:r>
      <w:r w:rsidRPr="00946740">
        <w:rPr>
          <w:spacing w:val="-5"/>
          <w:w w:val="110"/>
        </w:rPr>
        <w:t xml:space="preserve"> </w:t>
      </w:r>
      <w:r w:rsidRPr="00946740">
        <w:rPr>
          <w:w w:val="110"/>
        </w:rPr>
        <w:t>name</w:t>
      </w:r>
      <w:r w:rsidRPr="00946740">
        <w:rPr>
          <w:spacing w:val="-5"/>
          <w:w w:val="110"/>
        </w:rPr>
        <w:t xml:space="preserve"> </w:t>
      </w:r>
      <w:r w:rsidRPr="00946740">
        <w:rPr>
          <w:w w:val="110"/>
        </w:rPr>
        <w:t>effect</w:t>
      </w:r>
      <w:r w:rsidRPr="00946740">
        <w:rPr>
          <w:spacing w:val="-5"/>
          <w:w w:val="110"/>
        </w:rPr>
        <w:t xml:space="preserve"> </w:t>
      </w:r>
      <w:r w:rsidRPr="00946740">
        <w:rPr>
          <w:w w:val="110"/>
        </w:rPr>
        <w:t>decreases</w:t>
      </w:r>
      <w:r w:rsidRPr="00946740">
        <w:rPr>
          <w:spacing w:val="-5"/>
          <w:w w:val="110"/>
        </w:rPr>
        <w:t xml:space="preserve"> </w:t>
      </w:r>
      <w:r w:rsidRPr="00946740">
        <w:rPr>
          <w:w w:val="110"/>
        </w:rPr>
        <w:t>to</w:t>
      </w:r>
      <w:r w:rsidRPr="00946740">
        <w:rPr>
          <w:spacing w:val="-5"/>
          <w:w w:val="110"/>
        </w:rPr>
        <w:t xml:space="preserve"> </w:t>
      </w:r>
      <w:r w:rsidRPr="00946740">
        <w:rPr>
          <w:w w:val="110"/>
        </w:rPr>
        <w:t>a statistically insignificant 1 percentage point earnings gap.</w:t>
      </w:r>
    </w:p>
    <w:p w14:paraId="12856B06" w14:textId="536A61D9" w:rsidR="007A46B2" w:rsidRPr="00946740" w:rsidRDefault="00000000">
      <w:pPr>
        <w:pStyle w:val="BodyText"/>
        <w:spacing w:before="4" w:line="256" w:lineRule="auto"/>
        <w:ind w:left="116" w:right="1073" w:firstLine="351"/>
        <w:jc w:val="both"/>
      </w:pPr>
      <w:r w:rsidRPr="00946740">
        <w:rPr>
          <w:w w:val="110"/>
        </w:rPr>
        <w:t>The findings reveal gaps that could be attributed to discrimination against individuals with Hispanic surnames, with effects varying across educational levels and gender. While</w:t>
      </w:r>
      <w:r w:rsidRPr="00946740">
        <w:rPr>
          <w:spacing w:val="-1"/>
          <w:w w:val="110"/>
        </w:rPr>
        <w:t xml:space="preserve"> </w:t>
      </w:r>
      <w:r w:rsidRPr="00946740">
        <w:rPr>
          <w:w w:val="110"/>
        </w:rPr>
        <w:t>the impact on</w:t>
      </w:r>
      <w:r w:rsidRPr="00946740">
        <w:rPr>
          <w:spacing w:val="-1"/>
          <w:w w:val="110"/>
        </w:rPr>
        <w:t xml:space="preserve"> </w:t>
      </w:r>
      <w:r w:rsidRPr="00946740">
        <w:rPr>
          <w:w w:val="110"/>
        </w:rPr>
        <w:t>total</w:t>
      </w:r>
      <w:r w:rsidRPr="00946740">
        <w:rPr>
          <w:spacing w:val="-1"/>
          <w:w w:val="110"/>
        </w:rPr>
        <w:t xml:space="preserve"> </w:t>
      </w:r>
      <w:r w:rsidRPr="00946740">
        <w:rPr>
          <w:w w:val="110"/>
        </w:rPr>
        <w:t>years of</w:t>
      </w:r>
      <w:r w:rsidRPr="00946740">
        <w:rPr>
          <w:spacing w:val="-1"/>
          <w:w w:val="110"/>
        </w:rPr>
        <w:t xml:space="preserve"> </w:t>
      </w:r>
      <w:r w:rsidRPr="00946740">
        <w:rPr>
          <w:w w:val="110"/>
        </w:rPr>
        <w:t>education</w:t>
      </w:r>
      <w:r w:rsidRPr="00946740">
        <w:rPr>
          <w:spacing w:val="-1"/>
          <w:w w:val="110"/>
        </w:rPr>
        <w:t xml:space="preserve"> </w:t>
      </w:r>
      <w:r w:rsidRPr="00946740">
        <w:rPr>
          <w:w w:val="110"/>
        </w:rPr>
        <w:t>appears</w:t>
      </w:r>
      <w:r w:rsidRPr="00946740">
        <w:rPr>
          <w:spacing w:val="-1"/>
          <w:w w:val="110"/>
        </w:rPr>
        <w:t xml:space="preserve"> </w:t>
      </w:r>
      <w:r w:rsidRPr="00946740">
        <w:rPr>
          <w:w w:val="110"/>
        </w:rPr>
        <w:t>modest (1.4%</w:t>
      </w:r>
      <w:r w:rsidRPr="00946740">
        <w:rPr>
          <w:spacing w:val="-1"/>
          <w:w w:val="110"/>
        </w:rPr>
        <w:t xml:space="preserve"> </w:t>
      </w:r>
      <w:r w:rsidRPr="00946740">
        <w:rPr>
          <w:w w:val="110"/>
        </w:rPr>
        <w:t>reduction), the</w:t>
      </w:r>
      <w:r w:rsidRPr="00946740">
        <w:rPr>
          <w:spacing w:val="-1"/>
          <w:w w:val="110"/>
        </w:rPr>
        <w:t xml:space="preserve"> </w:t>
      </w:r>
      <w:r w:rsidRPr="00946740">
        <w:rPr>
          <w:w w:val="110"/>
        </w:rPr>
        <w:t>more substantial</w:t>
      </w:r>
      <w:r w:rsidRPr="00946740">
        <w:rPr>
          <w:spacing w:val="-6"/>
          <w:w w:val="110"/>
        </w:rPr>
        <w:t xml:space="preserve"> </w:t>
      </w:r>
      <w:r w:rsidRPr="00946740">
        <w:rPr>
          <w:w w:val="110"/>
        </w:rPr>
        <w:t>gaps</w:t>
      </w:r>
      <w:r w:rsidRPr="00946740">
        <w:rPr>
          <w:spacing w:val="-6"/>
          <w:w w:val="110"/>
        </w:rPr>
        <w:t xml:space="preserve"> </w:t>
      </w:r>
      <w:r w:rsidRPr="00946740">
        <w:rPr>
          <w:w w:val="110"/>
        </w:rPr>
        <w:t>in</w:t>
      </w:r>
      <w:r w:rsidRPr="00946740">
        <w:rPr>
          <w:spacing w:val="-6"/>
          <w:w w:val="110"/>
        </w:rPr>
        <w:t xml:space="preserve"> </w:t>
      </w:r>
      <w:r w:rsidRPr="00946740">
        <w:rPr>
          <w:w w:val="110"/>
        </w:rPr>
        <w:t>higher</w:t>
      </w:r>
      <w:r w:rsidRPr="00946740">
        <w:rPr>
          <w:spacing w:val="-6"/>
          <w:w w:val="110"/>
        </w:rPr>
        <w:t xml:space="preserve"> </w:t>
      </w:r>
      <w:r w:rsidRPr="00946740">
        <w:rPr>
          <w:w w:val="110"/>
        </w:rPr>
        <w:t>education</w:t>
      </w:r>
      <w:r w:rsidRPr="00946740">
        <w:rPr>
          <w:spacing w:val="-6"/>
          <w:w w:val="110"/>
        </w:rPr>
        <w:t xml:space="preserve"> </w:t>
      </w:r>
      <w:r w:rsidRPr="00946740">
        <w:rPr>
          <w:w w:val="110"/>
        </w:rPr>
        <w:t>attainment—particularly</w:t>
      </w:r>
      <w:r w:rsidRPr="00946740">
        <w:rPr>
          <w:spacing w:val="-6"/>
          <w:w w:val="110"/>
        </w:rPr>
        <w:t xml:space="preserve"> </w:t>
      </w:r>
      <w:r w:rsidRPr="00946740">
        <w:rPr>
          <w:w w:val="110"/>
        </w:rPr>
        <w:t>the</w:t>
      </w:r>
      <w:r w:rsidRPr="00946740">
        <w:rPr>
          <w:spacing w:val="-6"/>
          <w:w w:val="110"/>
        </w:rPr>
        <w:t xml:space="preserve"> </w:t>
      </w:r>
      <w:r w:rsidRPr="00946740">
        <w:rPr>
          <w:w w:val="110"/>
        </w:rPr>
        <w:t>13%</w:t>
      </w:r>
      <w:r w:rsidRPr="00946740">
        <w:rPr>
          <w:spacing w:val="-6"/>
          <w:w w:val="110"/>
        </w:rPr>
        <w:t xml:space="preserve"> </w:t>
      </w:r>
      <w:r w:rsidRPr="00946740">
        <w:rPr>
          <w:w w:val="110"/>
        </w:rPr>
        <w:t>reduction</w:t>
      </w:r>
      <w:r w:rsidRPr="00946740">
        <w:rPr>
          <w:spacing w:val="-6"/>
          <w:w w:val="110"/>
        </w:rPr>
        <w:t xml:space="preserve"> </w:t>
      </w:r>
      <w:r w:rsidRPr="00946740">
        <w:rPr>
          <w:w w:val="110"/>
        </w:rPr>
        <w:t>in</w:t>
      </w:r>
      <w:r w:rsidRPr="00946740">
        <w:rPr>
          <w:spacing w:val="-6"/>
          <w:w w:val="110"/>
        </w:rPr>
        <w:t xml:space="preserve"> </w:t>
      </w:r>
      <w:r w:rsidRPr="00946740">
        <w:rPr>
          <w:w w:val="110"/>
        </w:rPr>
        <w:t>bachelor’s degree completion and 13.3% reduction in associate degree attainment—suggest that discrimination may intensify at crucial educational transition points.</w:t>
      </w:r>
      <w:r w:rsidRPr="00946740">
        <w:rPr>
          <w:spacing w:val="30"/>
          <w:w w:val="110"/>
        </w:rPr>
        <w:t xml:space="preserve"> </w:t>
      </w:r>
      <w:r w:rsidRPr="00946740">
        <w:rPr>
          <w:w w:val="110"/>
        </w:rPr>
        <w:t xml:space="preserve">This pattern is especially pronounced for women with Hispanic surnames, who face larger </w:t>
      </w:r>
      <w:r w:rsidR="00FB001F">
        <w:rPr>
          <w:w w:val="110"/>
        </w:rPr>
        <w:t>discrepancies</w:t>
      </w:r>
      <w:r w:rsidR="00FB001F" w:rsidRPr="00946740">
        <w:rPr>
          <w:w w:val="110"/>
        </w:rPr>
        <w:t xml:space="preserve"> </w:t>
      </w:r>
      <w:r w:rsidRPr="00946740">
        <w:rPr>
          <w:w w:val="110"/>
        </w:rPr>
        <w:t>in both</w:t>
      </w:r>
      <w:r w:rsidRPr="00946740">
        <w:rPr>
          <w:spacing w:val="-16"/>
          <w:w w:val="110"/>
        </w:rPr>
        <w:t xml:space="preserve"> </w:t>
      </w:r>
      <w:r w:rsidRPr="00946740">
        <w:rPr>
          <w:w w:val="110"/>
        </w:rPr>
        <w:t>total</w:t>
      </w:r>
      <w:r w:rsidRPr="00946740">
        <w:rPr>
          <w:spacing w:val="-15"/>
          <w:w w:val="110"/>
        </w:rPr>
        <w:t xml:space="preserve"> </w:t>
      </w:r>
      <w:r w:rsidRPr="00946740">
        <w:rPr>
          <w:w w:val="110"/>
        </w:rPr>
        <w:t>education</w:t>
      </w:r>
      <w:r w:rsidRPr="00946740">
        <w:rPr>
          <w:spacing w:val="-15"/>
          <w:w w:val="110"/>
        </w:rPr>
        <w:t xml:space="preserve"> </w:t>
      </w:r>
      <w:r w:rsidRPr="00946740">
        <w:rPr>
          <w:w w:val="110"/>
        </w:rPr>
        <w:t>(1.8%</w:t>
      </w:r>
      <w:r w:rsidRPr="00946740">
        <w:rPr>
          <w:spacing w:val="-15"/>
          <w:w w:val="110"/>
        </w:rPr>
        <w:t xml:space="preserve"> </w:t>
      </w:r>
      <w:r w:rsidRPr="00946740">
        <w:rPr>
          <w:w w:val="110"/>
        </w:rPr>
        <w:t>reduction</w:t>
      </w:r>
      <w:r w:rsidRPr="00946740">
        <w:rPr>
          <w:spacing w:val="-15"/>
          <w:w w:val="110"/>
        </w:rPr>
        <w:t xml:space="preserve"> </w:t>
      </w:r>
      <w:r w:rsidRPr="00946740">
        <w:rPr>
          <w:w w:val="110"/>
        </w:rPr>
        <w:t>versus</w:t>
      </w:r>
      <w:r w:rsidRPr="00946740">
        <w:rPr>
          <w:spacing w:val="-15"/>
          <w:w w:val="110"/>
        </w:rPr>
        <w:t xml:space="preserve"> </w:t>
      </w:r>
      <w:r w:rsidRPr="00946740">
        <w:rPr>
          <w:w w:val="110"/>
        </w:rPr>
        <w:t>1.2%</w:t>
      </w:r>
      <w:r w:rsidRPr="00946740">
        <w:rPr>
          <w:spacing w:val="-15"/>
          <w:w w:val="110"/>
        </w:rPr>
        <w:t xml:space="preserve"> </w:t>
      </w:r>
      <w:r w:rsidRPr="00946740">
        <w:rPr>
          <w:w w:val="110"/>
        </w:rPr>
        <w:t>for</w:t>
      </w:r>
      <w:r w:rsidRPr="00946740">
        <w:rPr>
          <w:spacing w:val="-15"/>
          <w:w w:val="110"/>
        </w:rPr>
        <w:t xml:space="preserve"> </w:t>
      </w:r>
      <w:r w:rsidRPr="00946740">
        <w:rPr>
          <w:w w:val="110"/>
        </w:rPr>
        <w:t>men)</w:t>
      </w:r>
      <w:r w:rsidRPr="00946740">
        <w:rPr>
          <w:spacing w:val="-16"/>
          <w:w w:val="110"/>
        </w:rPr>
        <w:t xml:space="preserve"> </w:t>
      </w:r>
      <w:r w:rsidRPr="00946740">
        <w:rPr>
          <w:w w:val="110"/>
        </w:rPr>
        <w:t>and</w:t>
      </w:r>
      <w:r w:rsidRPr="00946740">
        <w:rPr>
          <w:spacing w:val="-15"/>
          <w:w w:val="110"/>
        </w:rPr>
        <w:t xml:space="preserve"> </w:t>
      </w:r>
      <w:r w:rsidRPr="00946740">
        <w:rPr>
          <w:w w:val="110"/>
        </w:rPr>
        <w:t>degree</w:t>
      </w:r>
      <w:r w:rsidRPr="00946740">
        <w:rPr>
          <w:spacing w:val="-15"/>
          <w:w w:val="110"/>
        </w:rPr>
        <w:t xml:space="preserve"> </w:t>
      </w:r>
      <w:r w:rsidRPr="00946740">
        <w:rPr>
          <w:w w:val="110"/>
        </w:rPr>
        <w:t>completion</w:t>
      </w:r>
      <w:r w:rsidRPr="00946740">
        <w:rPr>
          <w:spacing w:val="-15"/>
          <w:w w:val="110"/>
        </w:rPr>
        <w:t xml:space="preserve"> </w:t>
      </w:r>
      <w:r w:rsidRPr="00946740">
        <w:rPr>
          <w:w w:val="110"/>
        </w:rPr>
        <w:t xml:space="preserve">(14.8% reduction in bachelor’s degree </w:t>
      </w:r>
      <w:commentRangeStart w:id="77"/>
      <w:r w:rsidRPr="00946740">
        <w:rPr>
          <w:w w:val="110"/>
        </w:rPr>
        <w:t>attainment</w:t>
      </w:r>
      <w:commentRangeEnd w:id="77"/>
      <w:r w:rsidR="00FB001F">
        <w:rPr>
          <w:rStyle w:val="CommentReference"/>
        </w:rPr>
        <w:commentReference w:id="77"/>
      </w:r>
      <w:r w:rsidRPr="00946740">
        <w:rPr>
          <w:w w:val="110"/>
        </w:rPr>
        <w:t>).</w:t>
      </w:r>
    </w:p>
    <w:p w14:paraId="23677AFB" w14:textId="53F04FDC" w:rsidR="007A46B2" w:rsidRPr="00946740" w:rsidRDefault="00FB001F">
      <w:pPr>
        <w:pStyle w:val="BodyText"/>
        <w:spacing w:before="3" w:line="256" w:lineRule="auto"/>
        <w:ind w:left="116" w:right="1073" w:firstLine="351"/>
        <w:jc w:val="both"/>
      </w:pPr>
      <w:r>
        <w:rPr>
          <w:w w:val="110"/>
        </w:rPr>
        <w:t>This paper contributes to a body of e</w:t>
      </w:r>
      <w:r w:rsidR="00000000" w:rsidRPr="00946740">
        <w:rPr>
          <w:w w:val="110"/>
        </w:rPr>
        <w:t>ducation economics</w:t>
      </w:r>
      <w:r>
        <w:rPr>
          <w:w w:val="110"/>
        </w:rPr>
        <w:t xml:space="preserve"> literature</w:t>
      </w:r>
      <w:r w:rsidR="00000000" w:rsidRPr="00946740">
        <w:rPr>
          <w:w w:val="110"/>
        </w:rPr>
        <w:t xml:space="preserve"> show</w:t>
      </w:r>
      <w:r>
        <w:rPr>
          <w:w w:val="110"/>
        </w:rPr>
        <w:t>ing</w:t>
      </w:r>
      <w:r w:rsidR="00000000" w:rsidRPr="00946740">
        <w:rPr>
          <w:w w:val="110"/>
        </w:rPr>
        <w:t xml:space="preserve"> disparities in access to education.</w:t>
      </w:r>
      <w:r w:rsidR="00000000" w:rsidRPr="00946740">
        <w:rPr>
          <w:spacing w:val="40"/>
          <w:w w:val="110"/>
        </w:rPr>
        <w:t xml:space="preserve"> </w:t>
      </w:r>
      <w:r w:rsidR="00000000" w:rsidRPr="00946740">
        <w:rPr>
          <w:w w:val="110"/>
        </w:rPr>
        <w:t>In an audit study of charter and traditional public schools, Bergman and McFarlin Jr (</w:t>
      </w:r>
      <w:hyperlink w:anchor="_bookmark32" w:history="1">
        <w:r w:rsidR="007A46B2" w:rsidRPr="00946740">
          <w:rPr>
            <w:color w:val="0000FF"/>
            <w:w w:val="110"/>
          </w:rPr>
          <w:t>2018</w:t>
        </w:r>
      </w:hyperlink>
      <w:r w:rsidR="00000000" w:rsidRPr="00946740">
        <w:rPr>
          <w:w w:val="110"/>
        </w:rPr>
        <w:t>) and Gaddis et al. (</w:t>
      </w:r>
      <w:hyperlink w:anchor="_bookmark54" w:history="1">
        <w:r w:rsidR="007A46B2" w:rsidRPr="00946740">
          <w:rPr>
            <w:color w:val="0000FF"/>
            <w:w w:val="110"/>
          </w:rPr>
          <w:t>2024</w:t>
        </w:r>
      </w:hyperlink>
      <w:r w:rsidR="00000000" w:rsidRPr="00946740">
        <w:rPr>
          <w:w w:val="110"/>
        </w:rPr>
        <w:t xml:space="preserve">) find that </w:t>
      </w:r>
      <w:commentRangeStart w:id="78"/>
      <w:r w:rsidR="00000000" w:rsidRPr="00946740">
        <w:rPr>
          <w:w w:val="110"/>
        </w:rPr>
        <w:t xml:space="preserve">students </w:t>
      </w:r>
      <w:commentRangeEnd w:id="78"/>
      <w:r>
        <w:rPr>
          <w:rStyle w:val="CommentReference"/>
        </w:rPr>
        <w:commentReference w:id="78"/>
      </w:r>
      <w:r w:rsidR="00000000" w:rsidRPr="00946740">
        <w:rPr>
          <w:w w:val="110"/>
        </w:rPr>
        <w:t>with Hispanic names—compared to students that are presumed White—are less likely</w:t>
      </w:r>
      <w:r w:rsidR="00000000" w:rsidRPr="00946740">
        <w:rPr>
          <w:spacing w:val="-5"/>
          <w:w w:val="110"/>
        </w:rPr>
        <w:t xml:space="preserve"> </w:t>
      </w:r>
      <w:r w:rsidR="00000000" w:rsidRPr="00946740">
        <w:rPr>
          <w:w w:val="110"/>
        </w:rPr>
        <w:t>to</w:t>
      </w:r>
      <w:r w:rsidR="00000000" w:rsidRPr="00946740">
        <w:rPr>
          <w:spacing w:val="-5"/>
          <w:w w:val="110"/>
        </w:rPr>
        <w:t xml:space="preserve"> </w:t>
      </w:r>
      <w:r w:rsidR="00000000" w:rsidRPr="00946740">
        <w:rPr>
          <w:w w:val="110"/>
        </w:rPr>
        <w:t>get</w:t>
      </w:r>
      <w:r w:rsidR="00000000" w:rsidRPr="00946740">
        <w:rPr>
          <w:spacing w:val="-5"/>
          <w:w w:val="110"/>
        </w:rPr>
        <w:t xml:space="preserve"> </w:t>
      </w:r>
      <w:r w:rsidR="00000000" w:rsidRPr="00946740">
        <w:rPr>
          <w:w w:val="110"/>
        </w:rPr>
        <w:t>a</w:t>
      </w:r>
      <w:r w:rsidR="00000000" w:rsidRPr="00946740">
        <w:rPr>
          <w:spacing w:val="-5"/>
          <w:w w:val="110"/>
        </w:rPr>
        <w:t xml:space="preserve"> </w:t>
      </w:r>
      <w:r w:rsidR="00000000" w:rsidRPr="00946740">
        <w:rPr>
          <w:w w:val="110"/>
        </w:rPr>
        <w:t>response</w:t>
      </w:r>
      <w:r w:rsidR="00000000" w:rsidRPr="00946740">
        <w:rPr>
          <w:spacing w:val="-5"/>
          <w:w w:val="110"/>
        </w:rPr>
        <w:t xml:space="preserve"> </w:t>
      </w:r>
      <w:r w:rsidR="00000000" w:rsidRPr="00946740">
        <w:rPr>
          <w:w w:val="110"/>
        </w:rPr>
        <w:t>from</w:t>
      </w:r>
      <w:r w:rsidR="00000000" w:rsidRPr="00946740">
        <w:rPr>
          <w:spacing w:val="-6"/>
          <w:w w:val="110"/>
        </w:rPr>
        <w:t xml:space="preserve"> </w:t>
      </w:r>
      <w:r>
        <w:rPr>
          <w:w w:val="110"/>
        </w:rPr>
        <w:t>universities they contact for application information</w:t>
      </w:r>
      <w:r w:rsidR="00000000" w:rsidRPr="00946740">
        <w:rPr>
          <w:w w:val="110"/>
        </w:rPr>
        <w:t xml:space="preserve">. </w:t>
      </w:r>
      <w:r w:rsidR="005915AD">
        <w:rPr>
          <w:w w:val="110"/>
        </w:rPr>
        <w:t>T</w:t>
      </w:r>
      <w:r w:rsidR="00000000" w:rsidRPr="00946740">
        <w:rPr>
          <w:w w:val="110"/>
        </w:rPr>
        <w:t>h</w:t>
      </w:r>
      <w:r w:rsidR="005915AD">
        <w:rPr>
          <w:w w:val="110"/>
        </w:rPr>
        <w:t>is suggests that th</w:t>
      </w:r>
      <w:r w:rsidR="00000000" w:rsidRPr="00946740">
        <w:rPr>
          <w:w w:val="110"/>
        </w:rPr>
        <w:t>e earnings gap between people with a likely Hispanic</w:t>
      </w:r>
      <w:r w:rsidR="00000000" w:rsidRPr="00946740">
        <w:rPr>
          <w:spacing w:val="14"/>
          <w:w w:val="110"/>
        </w:rPr>
        <w:t xml:space="preserve"> </w:t>
      </w:r>
      <w:r w:rsidR="00000000" w:rsidRPr="00946740">
        <w:rPr>
          <w:w w:val="110"/>
        </w:rPr>
        <w:t>sounding</w:t>
      </w:r>
      <w:r w:rsidR="00000000" w:rsidRPr="00946740">
        <w:rPr>
          <w:spacing w:val="14"/>
          <w:w w:val="110"/>
        </w:rPr>
        <w:t xml:space="preserve"> </w:t>
      </w:r>
      <w:r w:rsidR="00000000" w:rsidRPr="00946740">
        <w:rPr>
          <w:w w:val="110"/>
        </w:rPr>
        <w:t>last</w:t>
      </w:r>
      <w:r w:rsidR="00000000" w:rsidRPr="00946740">
        <w:rPr>
          <w:spacing w:val="15"/>
          <w:w w:val="110"/>
        </w:rPr>
        <w:t xml:space="preserve"> </w:t>
      </w:r>
      <w:r w:rsidR="00000000" w:rsidRPr="00946740">
        <w:rPr>
          <w:w w:val="110"/>
        </w:rPr>
        <w:t>names</w:t>
      </w:r>
      <w:r w:rsidR="00000000" w:rsidRPr="00946740">
        <w:rPr>
          <w:spacing w:val="14"/>
          <w:w w:val="110"/>
        </w:rPr>
        <w:t xml:space="preserve"> </w:t>
      </w:r>
      <w:r w:rsidR="00000000" w:rsidRPr="00946740">
        <w:rPr>
          <w:w w:val="110"/>
        </w:rPr>
        <w:t>and</w:t>
      </w:r>
      <w:r w:rsidR="00000000" w:rsidRPr="00946740">
        <w:rPr>
          <w:spacing w:val="15"/>
          <w:w w:val="110"/>
        </w:rPr>
        <w:t xml:space="preserve"> </w:t>
      </w:r>
      <w:r w:rsidR="00000000" w:rsidRPr="00946740">
        <w:rPr>
          <w:w w:val="110"/>
        </w:rPr>
        <w:t>those</w:t>
      </w:r>
      <w:r w:rsidR="00000000" w:rsidRPr="00946740">
        <w:rPr>
          <w:spacing w:val="15"/>
          <w:w w:val="110"/>
        </w:rPr>
        <w:t xml:space="preserve"> </w:t>
      </w:r>
      <w:r w:rsidR="00000000" w:rsidRPr="00946740">
        <w:rPr>
          <w:w w:val="110"/>
        </w:rPr>
        <w:t>with</w:t>
      </w:r>
      <w:r w:rsidR="00000000" w:rsidRPr="00946740">
        <w:rPr>
          <w:spacing w:val="14"/>
          <w:w w:val="110"/>
        </w:rPr>
        <w:t xml:space="preserve"> </w:t>
      </w:r>
      <w:r w:rsidR="00E9423A">
        <w:rPr>
          <w:spacing w:val="14"/>
          <w:w w:val="110"/>
        </w:rPr>
        <w:t xml:space="preserve">a </w:t>
      </w:r>
      <w:commentRangeStart w:id="79"/>
      <w:r w:rsidR="00000000" w:rsidRPr="00946740">
        <w:rPr>
          <w:w w:val="110"/>
        </w:rPr>
        <w:t>native</w:t>
      </w:r>
      <w:r w:rsidR="00000000" w:rsidRPr="00946740">
        <w:rPr>
          <w:spacing w:val="15"/>
          <w:w w:val="110"/>
        </w:rPr>
        <w:t xml:space="preserve"> </w:t>
      </w:r>
      <w:commentRangeEnd w:id="79"/>
      <w:r w:rsidR="005915AD">
        <w:rPr>
          <w:rStyle w:val="CommentReference"/>
        </w:rPr>
        <w:commentReference w:id="79"/>
      </w:r>
      <w:r w:rsidR="00000000" w:rsidRPr="00946740">
        <w:rPr>
          <w:w w:val="110"/>
        </w:rPr>
        <w:t>sounding</w:t>
      </w:r>
      <w:r w:rsidR="00000000" w:rsidRPr="00946740">
        <w:rPr>
          <w:spacing w:val="14"/>
          <w:w w:val="110"/>
        </w:rPr>
        <w:t xml:space="preserve"> </w:t>
      </w:r>
      <w:r w:rsidR="00000000" w:rsidRPr="00946740">
        <w:rPr>
          <w:w w:val="110"/>
        </w:rPr>
        <w:t>last</w:t>
      </w:r>
      <w:r w:rsidR="00000000" w:rsidRPr="00946740">
        <w:rPr>
          <w:spacing w:val="15"/>
          <w:w w:val="110"/>
        </w:rPr>
        <w:t xml:space="preserve"> </w:t>
      </w:r>
      <w:r w:rsidR="00000000" w:rsidRPr="00946740">
        <w:rPr>
          <w:w w:val="110"/>
        </w:rPr>
        <w:t>names</w:t>
      </w:r>
      <w:r w:rsidR="00000000" w:rsidRPr="00946740">
        <w:rPr>
          <w:spacing w:val="15"/>
          <w:w w:val="110"/>
        </w:rPr>
        <w:t xml:space="preserve"> </w:t>
      </w:r>
      <w:r w:rsidR="00000000" w:rsidRPr="00946740">
        <w:rPr>
          <w:w w:val="110"/>
        </w:rPr>
        <w:t>could</w:t>
      </w:r>
      <w:r w:rsidR="00000000" w:rsidRPr="00946740">
        <w:rPr>
          <w:spacing w:val="14"/>
          <w:w w:val="110"/>
        </w:rPr>
        <w:t xml:space="preserve"> </w:t>
      </w:r>
      <w:r w:rsidR="00000000" w:rsidRPr="00946740">
        <w:rPr>
          <w:w w:val="110"/>
        </w:rPr>
        <w:t>be</w:t>
      </w:r>
      <w:r w:rsidR="00000000" w:rsidRPr="00946740">
        <w:rPr>
          <w:spacing w:val="15"/>
          <w:w w:val="110"/>
        </w:rPr>
        <w:t xml:space="preserve"> </w:t>
      </w:r>
      <w:r w:rsidR="00000000" w:rsidRPr="00946740">
        <w:rPr>
          <w:spacing w:val="-5"/>
          <w:w w:val="110"/>
        </w:rPr>
        <w:t>due</w:t>
      </w:r>
    </w:p>
    <w:p w14:paraId="53E5B2B1"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2E052364" w14:textId="4DF62F72" w:rsidR="007A46B2" w:rsidRPr="00946740" w:rsidRDefault="00676456">
      <w:pPr>
        <w:pStyle w:val="BodyText"/>
        <w:spacing w:before="114" w:line="256" w:lineRule="auto"/>
        <w:ind w:left="116" w:right="1073"/>
        <w:jc w:val="both"/>
      </w:pPr>
      <w:r>
        <w:rPr>
          <w:w w:val="110"/>
        </w:rPr>
        <w:lastRenderedPageBreak/>
        <w:t>T</w:t>
      </w:r>
      <w:r w:rsidRPr="00946740">
        <w:rPr>
          <w:w w:val="110"/>
        </w:rPr>
        <w:t xml:space="preserve">o </w:t>
      </w:r>
      <w:r w:rsidR="00000000" w:rsidRPr="00946740">
        <w:rPr>
          <w:w w:val="110"/>
        </w:rPr>
        <w:t>differences in access to education that are in turn due to discrimination.</w:t>
      </w:r>
      <w:r w:rsidR="00000000" w:rsidRPr="00946740">
        <w:rPr>
          <w:spacing w:val="40"/>
          <w:w w:val="110"/>
        </w:rPr>
        <w:t xml:space="preserve"> </w:t>
      </w:r>
      <w:r w:rsidR="00000000" w:rsidRPr="00946740">
        <w:rPr>
          <w:w w:val="110"/>
        </w:rPr>
        <w:t>This paper provides</w:t>
      </w:r>
      <w:r w:rsidR="00000000" w:rsidRPr="00946740">
        <w:rPr>
          <w:spacing w:val="-3"/>
          <w:w w:val="110"/>
        </w:rPr>
        <w:t xml:space="preserve"> </w:t>
      </w:r>
      <w:r w:rsidR="00000000" w:rsidRPr="00946740">
        <w:rPr>
          <w:w w:val="110"/>
        </w:rPr>
        <w:t>further</w:t>
      </w:r>
      <w:r w:rsidR="00000000" w:rsidRPr="00946740">
        <w:rPr>
          <w:spacing w:val="-3"/>
          <w:w w:val="110"/>
        </w:rPr>
        <w:t xml:space="preserve"> </w:t>
      </w:r>
      <w:r w:rsidR="00000000" w:rsidRPr="00946740">
        <w:rPr>
          <w:w w:val="110"/>
        </w:rPr>
        <w:t>evidence,</w:t>
      </w:r>
      <w:r w:rsidR="00000000" w:rsidRPr="00946740">
        <w:rPr>
          <w:spacing w:val="-3"/>
          <w:w w:val="110"/>
        </w:rPr>
        <w:t xml:space="preserve"> </w:t>
      </w:r>
      <w:r w:rsidR="00000000" w:rsidRPr="00946740">
        <w:rPr>
          <w:w w:val="110"/>
        </w:rPr>
        <w:t>using</w:t>
      </w:r>
      <w:r w:rsidR="00000000" w:rsidRPr="00946740">
        <w:rPr>
          <w:spacing w:val="-3"/>
          <w:w w:val="110"/>
        </w:rPr>
        <w:t xml:space="preserve"> </w:t>
      </w:r>
      <w:r w:rsidR="00000000" w:rsidRPr="00946740">
        <w:rPr>
          <w:w w:val="110"/>
        </w:rPr>
        <w:t>observational</w:t>
      </w:r>
      <w:r w:rsidR="00000000" w:rsidRPr="00946740">
        <w:rPr>
          <w:spacing w:val="-3"/>
          <w:w w:val="110"/>
        </w:rPr>
        <w:t xml:space="preserve"> </w:t>
      </w:r>
      <w:r w:rsidR="00000000" w:rsidRPr="00946740">
        <w:rPr>
          <w:w w:val="110"/>
        </w:rPr>
        <w:t>data,</w:t>
      </w:r>
      <w:r w:rsidR="00000000" w:rsidRPr="00946740">
        <w:rPr>
          <w:spacing w:val="-3"/>
          <w:w w:val="110"/>
        </w:rPr>
        <w:t xml:space="preserve"> </w:t>
      </w:r>
      <w:r w:rsidR="00000000" w:rsidRPr="00946740">
        <w:rPr>
          <w:w w:val="110"/>
        </w:rPr>
        <w:t>that</w:t>
      </w:r>
      <w:r w:rsidR="00000000" w:rsidRPr="00946740">
        <w:rPr>
          <w:spacing w:val="-3"/>
          <w:w w:val="110"/>
        </w:rPr>
        <w:t xml:space="preserve"> </w:t>
      </w:r>
      <w:r w:rsidR="00000000" w:rsidRPr="00946740">
        <w:rPr>
          <w:w w:val="110"/>
        </w:rPr>
        <w:t>discrimination</w:t>
      </w:r>
      <w:r w:rsidR="00000000" w:rsidRPr="00946740">
        <w:rPr>
          <w:spacing w:val="-3"/>
          <w:w w:val="110"/>
        </w:rPr>
        <w:t xml:space="preserve"> </w:t>
      </w:r>
      <w:r w:rsidR="00000000" w:rsidRPr="00946740">
        <w:rPr>
          <w:w w:val="110"/>
        </w:rPr>
        <w:t>in</w:t>
      </w:r>
      <w:r w:rsidR="00000000" w:rsidRPr="00946740">
        <w:rPr>
          <w:spacing w:val="-3"/>
          <w:w w:val="110"/>
        </w:rPr>
        <w:t xml:space="preserve"> </w:t>
      </w:r>
      <w:r w:rsidR="00000000" w:rsidRPr="00946740">
        <w:rPr>
          <w:w w:val="110"/>
        </w:rPr>
        <w:t>access</w:t>
      </w:r>
      <w:r w:rsidR="00000000" w:rsidRPr="00946740">
        <w:rPr>
          <w:spacing w:val="-3"/>
          <w:w w:val="110"/>
        </w:rPr>
        <w:t xml:space="preserve"> </w:t>
      </w:r>
      <w:r w:rsidR="00000000" w:rsidRPr="00946740">
        <w:rPr>
          <w:w w:val="110"/>
        </w:rPr>
        <w:t>to</w:t>
      </w:r>
      <w:r w:rsidR="00000000" w:rsidRPr="00946740">
        <w:rPr>
          <w:spacing w:val="-3"/>
          <w:w w:val="110"/>
        </w:rPr>
        <w:t xml:space="preserve"> </w:t>
      </w:r>
      <w:r w:rsidR="00000000" w:rsidRPr="00946740">
        <w:rPr>
          <w:w w:val="110"/>
        </w:rPr>
        <w:t>education could lead to lower earnings for Hispanic</w:t>
      </w:r>
      <w:r w:rsidR="005915AD">
        <w:rPr>
          <w:w w:val="110"/>
        </w:rPr>
        <w:t xml:space="preserve"> workers</w:t>
      </w:r>
      <w:r w:rsidR="00000000" w:rsidRPr="00946740">
        <w:rPr>
          <w:w w:val="110"/>
        </w:rPr>
        <w:t>.</w:t>
      </w:r>
    </w:p>
    <w:p w14:paraId="162B8D2C" w14:textId="7FB05248" w:rsidR="007A46B2" w:rsidRPr="00946740" w:rsidRDefault="00000000">
      <w:pPr>
        <w:pStyle w:val="BodyText"/>
        <w:spacing w:before="1" w:line="256" w:lineRule="auto"/>
        <w:ind w:left="116" w:right="1073" w:firstLine="351"/>
        <w:jc w:val="both"/>
      </w:pPr>
      <w:r w:rsidRPr="00946740">
        <w:rPr>
          <w:w w:val="110"/>
        </w:rPr>
        <w:t>In</w:t>
      </w:r>
      <w:r w:rsidRPr="00946740">
        <w:rPr>
          <w:spacing w:val="-2"/>
          <w:w w:val="110"/>
        </w:rPr>
        <w:t xml:space="preserve"> </w:t>
      </w:r>
      <w:r w:rsidRPr="00946740">
        <w:rPr>
          <w:w w:val="110"/>
        </w:rPr>
        <w:t>the</w:t>
      </w:r>
      <w:r w:rsidRPr="00946740">
        <w:rPr>
          <w:spacing w:val="-2"/>
          <w:w w:val="110"/>
        </w:rPr>
        <w:t xml:space="preserve"> </w:t>
      </w:r>
      <w:r w:rsidRPr="00946740">
        <w:rPr>
          <w:w w:val="110"/>
        </w:rPr>
        <w:t>labor</w:t>
      </w:r>
      <w:r w:rsidRPr="00946740">
        <w:rPr>
          <w:spacing w:val="-2"/>
          <w:w w:val="110"/>
        </w:rPr>
        <w:t xml:space="preserve"> </w:t>
      </w:r>
      <w:r w:rsidRPr="00946740">
        <w:rPr>
          <w:w w:val="110"/>
        </w:rPr>
        <w:t>market, the</w:t>
      </w:r>
      <w:r w:rsidRPr="00946740">
        <w:rPr>
          <w:spacing w:val="-2"/>
          <w:w w:val="110"/>
        </w:rPr>
        <w:t xml:space="preserve"> </w:t>
      </w:r>
      <w:r w:rsidRPr="00946740">
        <w:rPr>
          <w:w w:val="110"/>
        </w:rPr>
        <w:t>14.3%</w:t>
      </w:r>
      <w:r w:rsidRPr="00946740">
        <w:rPr>
          <w:spacing w:val="-2"/>
          <w:w w:val="110"/>
        </w:rPr>
        <w:t xml:space="preserve"> </w:t>
      </w:r>
      <w:r w:rsidRPr="00946740">
        <w:rPr>
          <w:w w:val="110"/>
        </w:rPr>
        <w:t>higher</w:t>
      </w:r>
      <w:r w:rsidRPr="00946740">
        <w:rPr>
          <w:spacing w:val="-2"/>
          <w:w w:val="110"/>
        </w:rPr>
        <w:t xml:space="preserve"> </w:t>
      </w:r>
      <w:r w:rsidRPr="00946740">
        <w:rPr>
          <w:w w:val="110"/>
        </w:rPr>
        <w:t>unemployment</w:t>
      </w:r>
      <w:r w:rsidRPr="00946740">
        <w:rPr>
          <w:spacing w:val="-2"/>
          <w:w w:val="110"/>
        </w:rPr>
        <w:t xml:space="preserve"> </w:t>
      </w:r>
      <w:r w:rsidRPr="00946740">
        <w:rPr>
          <w:w w:val="110"/>
        </w:rPr>
        <w:t>rate</w:t>
      </w:r>
      <w:r w:rsidRPr="00946740">
        <w:rPr>
          <w:spacing w:val="-2"/>
          <w:w w:val="110"/>
        </w:rPr>
        <w:t xml:space="preserve"> </w:t>
      </w:r>
      <w:r w:rsidRPr="00946740">
        <w:rPr>
          <w:w w:val="110"/>
        </w:rPr>
        <w:t>and</w:t>
      </w:r>
      <w:r w:rsidRPr="00946740">
        <w:rPr>
          <w:spacing w:val="-2"/>
          <w:w w:val="110"/>
        </w:rPr>
        <w:t xml:space="preserve"> </w:t>
      </w:r>
      <w:r w:rsidRPr="00946740">
        <w:rPr>
          <w:w w:val="110"/>
        </w:rPr>
        <w:t>4.9%</w:t>
      </w:r>
      <w:r w:rsidRPr="00946740">
        <w:rPr>
          <w:spacing w:val="-2"/>
          <w:w w:val="110"/>
        </w:rPr>
        <w:t xml:space="preserve"> </w:t>
      </w:r>
      <w:r w:rsidR="005915AD">
        <w:rPr>
          <w:w w:val="110"/>
        </w:rPr>
        <w:t>lower salaries</w:t>
      </w:r>
      <w:r w:rsidRPr="00946740">
        <w:rPr>
          <w:w w:val="110"/>
        </w:rPr>
        <w:t xml:space="preserve"> for</w:t>
      </w:r>
      <w:r w:rsidRPr="00946740">
        <w:rPr>
          <w:spacing w:val="-5"/>
          <w:w w:val="110"/>
        </w:rPr>
        <w:t xml:space="preserve"> </w:t>
      </w:r>
      <w:r w:rsidRPr="00946740">
        <w:rPr>
          <w:w w:val="110"/>
        </w:rPr>
        <w:t>those</w:t>
      </w:r>
      <w:r w:rsidRPr="00946740">
        <w:rPr>
          <w:spacing w:val="-6"/>
          <w:w w:val="110"/>
        </w:rPr>
        <w:t xml:space="preserve"> </w:t>
      </w:r>
      <w:r w:rsidRPr="00946740">
        <w:rPr>
          <w:w w:val="110"/>
        </w:rPr>
        <w:t>with</w:t>
      </w:r>
      <w:r w:rsidRPr="00946740">
        <w:rPr>
          <w:spacing w:val="-5"/>
          <w:w w:val="110"/>
        </w:rPr>
        <w:t xml:space="preserve"> </w:t>
      </w:r>
      <w:r w:rsidRPr="00946740">
        <w:rPr>
          <w:w w:val="110"/>
        </w:rPr>
        <w:t>Hispanic</w:t>
      </w:r>
      <w:r w:rsidRPr="00946740">
        <w:rPr>
          <w:spacing w:val="-6"/>
          <w:w w:val="110"/>
        </w:rPr>
        <w:t xml:space="preserve"> </w:t>
      </w:r>
      <w:r w:rsidRPr="00946740">
        <w:rPr>
          <w:w w:val="110"/>
        </w:rPr>
        <w:t>surnames</w:t>
      </w:r>
      <w:r w:rsidRPr="00946740">
        <w:rPr>
          <w:spacing w:val="-5"/>
          <w:w w:val="110"/>
        </w:rPr>
        <w:t xml:space="preserve"> </w:t>
      </w:r>
      <w:r w:rsidRPr="00946740">
        <w:rPr>
          <w:w w:val="110"/>
        </w:rPr>
        <w:t>indicate</w:t>
      </w:r>
      <w:r w:rsidRPr="00946740">
        <w:rPr>
          <w:spacing w:val="-5"/>
          <w:w w:val="110"/>
        </w:rPr>
        <w:t xml:space="preserve"> </w:t>
      </w:r>
      <w:r w:rsidRPr="00946740">
        <w:rPr>
          <w:w w:val="110"/>
        </w:rPr>
        <w:t>persistent</w:t>
      </w:r>
      <w:r w:rsidRPr="00946740">
        <w:rPr>
          <w:spacing w:val="-6"/>
          <w:w w:val="110"/>
        </w:rPr>
        <w:t xml:space="preserve"> </w:t>
      </w:r>
      <w:r w:rsidRPr="00946740">
        <w:rPr>
          <w:w w:val="110"/>
        </w:rPr>
        <w:t>discrimination</w:t>
      </w:r>
      <w:r w:rsidRPr="00946740">
        <w:rPr>
          <w:spacing w:val="-5"/>
          <w:w w:val="110"/>
        </w:rPr>
        <w:t xml:space="preserve"> </w:t>
      </w:r>
      <w:r w:rsidRPr="00946740">
        <w:rPr>
          <w:w w:val="110"/>
        </w:rPr>
        <w:t>even</w:t>
      </w:r>
      <w:r w:rsidRPr="00946740">
        <w:rPr>
          <w:spacing w:val="-6"/>
          <w:w w:val="110"/>
        </w:rPr>
        <w:t xml:space="preserve"> </w:t>
      </w:r>
      <w:r w:rsidRPr="00946740">
        <w:rPr>
          <w:w w:val="110"/>
        </w:rPr>
        <w:t>among</w:t>
      </w:r>
      <w:r w:rsidRPr="00946740">
        <w:rPr>
          <w:spacing w:val="-5"/>
          <w:w w:val="110"/>
        </w:rPr>
        <w:t xml:space="preserve"> </w:t>
      </w:r>
      <w:r w:rsidRPr="00946740">
        <w:rPr>
          <w:w w:val="110"/>
        </w:rPr>
        <w:t>individ</w:t>
      </w:r>
      <w:r w:rsidRPr="00946740">
        <w:t>uals</w:t>
      </w:r>
      <w:r w:rsidRPr="00946740">
        <w:rPr>
          <w:spacing w:val="26"/>
        </w:rPr>
        <w:t xml:space="preserve"> </w:t>
      </w:r>
      <w:r w:rsidRPr="00946740">
        <w:t>who</w:t>
      </w:r>
      <w:r w:rsidRPr="00946740">
        <w:rPr>
          <w:spacing w:val="26"/>
        </w:rPr>
        <w:t xml:space="preserve"> </w:t>
      </w:r>
      <w:r w:rsidRPr="00946740">
        <w:t>share</w:t>
      </w:r>
      <w:r w:rsidRPr="00946740">
        <w:rPr>
          <w:spacing w:val="26"/>
        </w:rPr>
        <w:t xml:space="preserve"> </w:t>
      </w:r>
      <w:r w:rsidRPr="00946740">
        <w:t>similar</w:t>
      </w:r>
      <w:r w:rsidRPr="00946740">
        <w:rPr>
          <w:spacing w:val="26"/>
        </w:rPr>
        <w:t xml:space="preserve"> </w:t>
      </w:r>
      <w:r w:rsidRPr="00946740">
        <w:t>family</w:t>
      </w:r>
      <w:r w:rsidRPr="00946740">
        <w:rPr>
          <w:spacing w:val="26"/>
        </w:rPr>
        <w:t xml:space="preserve"> </w:t>
      </w:r>
      <w:r w:rsidRPr="00946740">
        <w:t>backgrounds.</w:t>
      </w:r>
      <w:r w:rsidRPr="00946740">
        <w:rPr>
          <w:spacing w:val="66"/>
        </w:rPr>
        <w:t xml:space="preserve"> </w:t>
      </w:r>
      <w:r w:rsidRPr="00946740">
        <w:t>Putting</w:t>
      </w:r>
      <w:r w:rsidRPr="00946740">
        <w:rPr>
          <w:spacing w:val="26"/>
        </w:rPr>
        <w:t xml:space="preserve"> </w:t>
      </w:r>
      <w:r w:rsidRPr="00946740">
        <w:t>the</w:t>
      </w:r>
      <w:r w:rsidRPr="00946740">
        <w:rPr>
          <w:spacing w:val="26"/>
        </w:rPr>
        <w:t xml:space="preserve"> </w:t>
      </w:r>
      <w:r w:rsidRPr="00946740">
        <w:t>results</w:t>
      </w:r>
      <w:r w:rsidRPr="00946740">
        <w:rPr>
          <w:spacing w:val="26"/>
        </w:rPr>
        <w:t xml:space="preserve"> </w:t>
      </w:r>
      <w:r w:rsidRPr="00946740">
        <w:t>in</w:t>
      </w:r>
      <w:r w:rsidRPr="00946740">
        <w:rPr>
          <w:spacing w:val="26"/>
        </w:rPr>
        <w:t xml:space="preserve"> </w:t>
      </w:r>
      <w:r w:rsidRPr="00946740">
        <w:t>context,</w:t>
      </w:r>
      <w:r w:rsidRPr="00946740">
        <w:rPr>
          <w:spacing w:val="29"/>
        </w:rPr>
        <w:t xml:space="preserve"> </w:t>
      </w:r>
      <w:r w:rsidRPr="00946740">
        <w:t>Trejo</w:t>
      </w:r>
      <w:r w:rsidRPr="00946740">
        <w:rPr>
          <w:spacing w:val="26"/>
        </w:rPr>
        <w:t xml:space="preserve"> </w:t>
      </w:r>
      <w:r w:rsidR="005915AD">
        <w:rPr>
          <w:spacing w:val="26"/>
        </w:rPr>
        <w:t>(</w:t>
      </w:r>
      <w:hyperlink w:anchor="_bookmark66" w:history="1">
        <w:r w:rsidR="007A46B2" w:rsidRPr="00946740">
          <w:rPr>
            <w:color w:val="0000FF"/>
          </w:rPr>
          <w:t>1997</w:t>
        </w:r>
      </w:hyperlink>
      <w:r w:rsidRPr="00946740">
        <w:t>)</w:t>
      </w:r>
      <w:r w:rsidRPr="00946740">
        <w:rPr>
          <w:spacing w:val="26"/>
        </w:rPr>
        <w:t xml:space="preserve"> </w:t>
      </w:r>
      <w:r w:rsidR="005915AD">
        <w:t>found</w:t>
      </w:r>
      <w:r w:rsidR="005915AD" w:rsidRPr="00946740">
        <w:t xml:space="preserve"> </w:t>
      </w:r>
      <w:r w:rsidRPr="00946740">
        <w:rPr>
          <w:w w:val="110"/>
        </w:rPr>
        <w:t>an</w:t>
      </w:r>
      <w:r w:rsidRPr="00946740">
        <w:rPr>
          <w:spacing w:val="-6"/>
          <w:w w:val="110"/>
        </w:rPr>
        <w:t xml:space="preserve"> </w:t>
      </w:r>
      <w:r w:rsidRPr="00946740">
        <w:rPr>
          <w:w w:val="110"/>
        </w:rPr>
        <w:t>earning</w:t>
      </w:r>
      <w:r w:rsidR="005915AD">
        <w:rPr>
          <w:w w:val="110"/>
        </w:rPr>
        <w:t>s</w:t>
      </w:r>
      <w:r w:rsidRPr="00946740">
        <w:rPr>
          <w:spacing w:val="-6"/>
          <w:w w:val="110"/>
        </w:rPr>
        <w:t xml:space="preserve"> </w:t>
      </w:r>
      <w:r w:rsidRPr="00946740">
        <w:rPr>
          <w:w w:val="110"/>
        </w:rPr>
        <w:t>gap</w:t>
      </w:r>
      <w:r w:rsidRPr="00946740">
        <w:rPr>
          <w:spacing w:val="-6"/>
          <w:w w:val="110"/>
        </w:rPr>
        <w:t xml:space="preserve"> </w:t>
      </w:r>
      <w:r w:rsidRPr="00946740">
        <w:rPr>
          <w:w w:val="110"/>
        </w:rPr>
        <w:t>between</w:t>
      </w:r>
      <w:r w:rsidRPr="00946740">
        <w:rPr>
          <w:spacing w:val="-6"/>
          <w:w w:val="110"/>
        </w:rPr>
        <w:t xml:space="preserve"> </w:t>
      </w:r>
      <w:r w:rsidRPr="00946740">
        <w:rPr>
          <w:w w:val="110"/>
        </w:rPr>
        <w:t>US-born</w:t>
      </w:r>
      <w:r w:rsidRPr="00946740">
        <w:rPr>
          <w:spacing w:val="-6"/>
          <w:w w:val="110"/>
        </w:rPr>
        <w:t xml:space="preserve"> </w:t>
      </w:r>
      <w:r w:rsidRPr="00946740">
        <w:rPr>
          <w:w w:val="110"/>
        </w:rPr>
        <w:t>Hispanics</w:t>
      </w:r>
      <w:r w:rsidRPr="00946740">
        <w:rPr>
          <w:spacing w:val="-6"/>
          <w:w w:val="110"/>
        </w:rPr>
        <w:t xml:space="preserve"> </w:t>
      </w:r>
      <w:r w:rsidRPr="00946740">
        <w:rPr>
          <w:w w:val="110"/>
        </w:rPr>
        <w:t>and</w:t>
      </w:r>
      <w:r w:rsidRPr="00946740">
        <w:rPr>
          <w:spacing w:val="-6"/>
          <w:w w:val="110"/>
        </w:rPr>
        <w:t xml:space="preserve"> </w:t>
      </w:r>
      <w:r w:rsidRPr="00946740">
        <w:rPr>
          <w:w w:val="110"/>
        </w:rPr>
        <w:t>US-born</w:t>
      </w:r>
      <w:r w:rsidRPr="00946740">
        <w:rPr>
          <w:spacing w:val="-6"/>
          <w:w w:val="110"/>
        </w:rPr>
        <w:t xml:space="preserve"> </w:t>
      </w:r>
      <w:r w:rsidRPr="00946740">
        <w:rPr>
          <w:w w:val="110"/>
        </w:rPr>
        <w:t>whites</w:t>
      </w:r>
      <w:r w:rsidRPr="00946740">
        <w:rPr>
          <w:spacing w:val="-6"/>
          <w:w w:val="110"/>
        </w:rPr>
        <w:t xml:space="preserve"> </w:t>
      </w:r>
      <w:r w:rsidRPr="00946740">
        <w:rPr>
          <w:w w:val="110"/>
        </w:rPr>
        <w:t>that</w:t>
      </w:r>
      <w:r w:rsidRPr="00946740">
        <w:rPr>
          <w:spacing w:val="-6"/>
          <w:w w:val="110"/>
        </w:rPr>
        <w:t xml:space="preserve"> </w:t>
      </w:r>
      <w:r w:rsidRPr="00946740">
        <w:rPr>
          <w:w w:val="110"/>
        </w:rPr>
        <w:t>is</w:t>
      </w:r>
      <w:r w:rsidRPr="00946740">
        <w:rPr>
          <w:spacing w:val="-6"/>
          <w:w w:val="110"/>
        </w:rPr>
        <w:t xml:space="preserve"> </w:t>
      </w:r>
      <w:commentRangeStart w:id="80"/>
      <w:r w:rsidRPr="00946740">
        <w:rPr>
          <w:w w:val="110"/>
        </w:rPr>
        <w:t>equal</w:t>
      </w:r>
      <w:r w:rsidRPr="00946740">
        <w:rPr>
          <w:spacing w:val="-6"/>
          <w:w w:val="110"/>
        </w:rPr>
        <w:t xml:space="preserve"> </w:t>
      </w:r>
      <w:r w:rsidRPr="00946740">
        <w:rPr>
          <w:w w:val="110"/>
        </w:rPr>
        <w:t>to</w:t>
      </w:r>
      <w:r w:rsidRPr="00946740">
        <w:rPr>
          <w:spacing w:val="-6"/>
          <w:w w:val="110"/>
        </w:rPr>
        <w:t xml:space="preserve"> </w:t>
      </w:r>
      <w:r w:rsidRPr="00946740">
        <w:rPr>
          <w:w w:val="110"/>
        </w:rPr>
        <w:t>30.7</w:t>
      </w:r>
      <w:r w:rsidRPr="00946740">
        <w:rPr>
          <w:spacing w:val="-6"/>
          <w:w w:val="110"/>
        </w:rPr>
        <w:t xml:space="preserve"> </w:t>
      </w:r>
      <w:r w:rsidRPr="00946740">
        <w:rPr>
          <w:w w:val="110"/>
        </w:rPr>
        <w:t>percentage</w:t>
      </w:r>
      <w:r w:rsidRPr="00946740">
        <w:rPr>
          <w:spacing w:val="-4"/>
          <w:w w:val="110"/>
        </w:rPr>
        <w:t xml:space="preserve"> </w:t>
      </w:r>
      <w:r w:rsidRPr="00946740">
        <w:rPr>
          <w:w w:val="110"/>
        </w:rPr>
        <w:t>points.</w:t>
      </w:r>
      <w:commentRangeEnd w:id="80"/>
      <w:r w:rsidR="005915AD">
        <w:rPr>
          <w:rStyle w:val="CommentReference"/>
        </w:rPr>
        <w:commentReference w:id="80"/>
      </w:r>
      <w:r w:rsidRPr="00946740">
        <w:rPr>
          <w:w w:val="110"/>
        </w:rPr>
        <w:t xml:space="preserve"> My</w:t>
      </w:r>
      <w:r w:rsidRPr="00946740">
        <w:rPr>
          <w:spacing w:val="-4"/>
          <w:w w:val="110"/>
        </w:rPr>
        <w:t xml:space="preserve"> </w:t>
      </w:r>
      <w:r w:rsidRPr="00946740">
        <w:rPr>
          <w:w w:val="110"/>
        </w:rPr>
        <w:t>findings</w:t>
      </w:r>
      <w:r w:rsidRPr="00946740">
        <w:rPr>
          <w:spacing w:val="-4"/>
          <w:w w:val="110"/>
        </w:rPr>
        <w:t xml:space="preserve"> </w:t>
      </w:r>
      <w:r w:rsidRPr="00946740">
        <w:rPr>
          <w:w w:val="110"/>
        </w:rPr>
        <w:t>could</w:t>
      </w:r>
      <w:r w:rsidRPr="00946740">
        <w:rPr>
          <w:spacing w:val="-4"/>
          <w:w w:val="110"/>
        </w:rPr>
        <w:t xml:space="preserve"> </w:t>
      </w:r>
      <w:r w:rsidRPr="00946740">
        <w:rPr>
          <w:w w:val="110"/>
        </w:rPr>
        <w:t>be</w:t>
      </w:r>
      <w:r w:rsidRPr="00946740">
        <w:rPr>
          <w:spacing w:val="-4"/>
          <w:w w:val="110"/>
        </w:rPr>
        <w:t xml:space="preserve"> </w:t>
      </w:r>
      <w:r w:rsidRPr="00946740">
        <w:rPr>
          <w:w w:val="110"/>
        </w:rPr>
        <w:t>an</w:t>
      </w:r>
      <w:r w:rsidRPr="00946740">
        <w:rPr>
          <w:spacing w:val="-4"/>
          <w:w w:val="110"/>
        </w:rPr>
        <w:t xml:space="preserve"> </w:t>
      </w:r>
      <w:r w:rsidRPr="00946740">
        <w:rPr>
          <w:w w:val="110"/>
        </w:rPr>
        <w:t>indication</w:t>
      </w:r>
      <w:r w:rsidRPr="00946740">
        <w:rPr>
          <w:spacing w:val="-4"/>
          <w:w w:val="110"/>
        </w:rPr>
        <w:t xml:space="preserve"> </w:t>
      </w:r>
      <w:r w:rsidRPr="00946740">
        <w:rPr>
          <w:w w:val="110"/>
        </w:rPr>
        <w:t>that</w:t>
      </w:r>
      <w:r w:rsidRPr="00946740">
        <w:rPr>
          <w:spacing w:val="-4"/>
          <w:w w:val="110"/>
        </w:rPr>
        <w:t xml:space="preserve"> </w:t>
      </w:r>
      <w:r w:rsidRPr="00946740">
        <w:rPr>
          <w:w w:val="110"/>
        </w:rPr>
        <w:t>16%</w:t>
      </w:r>
      <w:r w:rsidRPr="00946740">
        <w:rPr>
          <w:spacing w:val="-2"/>
          <w:w w:val="110"/>
        </w:rPr>
        <w:t xml:space="preserve"> </w:t>
      </w:r>
      <w:r w:rsidRPr="00946740">
        <w:rPr>
          <w:w w:val="110"/>
        </w:rPr>
        <w:t>of</w:t>
      </w:r>
      <w:r w:rsidRPr="00946740">
        <w:rPr>
          <w:spacing w:val="-2"/>
          <w:w w:val="110"/>
        </w:rPr>
        <w:t xml:space="preserve"> </w:t>
      </w:r>
      <w:r w:rsidR="005915AD">
        <w:rPr>
          <w:w w:val="110"/>
        </w:rPr>
        <w:t>this gap</w:t>
      </w:r>
      <w:r w:rsidR="005915AD" w:rsidRPr="00946740">
        <w:rPr>
          <w:spacing w:val="-2"/>
          <w:w w:val="110"/>
        </w:rPr>
        <w:t xml:space="preserve"> </w:t>
      </w:r>
      <w:r w:rsidRPr="00946740">
        <w:rPr>
          <w:w w:val="110"/>
        </w:rPr>
        <w:t>could</w:t>
      </w:r>
      <w:r w:rsidRPr="00946740">
        <w:rPr>
          <w:spacing w:val="-2"/>
          <w:w w:val="110"/>
        </w:rPr>
        <w:t xml:space="preserve"> </w:t>
      </w:r>
      <w:r w:rsidRPr="00946740">
        <w:rPr>
          <w:w w:val="110"/>
        </w:rPr>
        <w:t>be</w:t>
      </w:r>
      <w:r w:rsidRPr="00946740">
        <w:rPr>
          <w:spacing w:val="-2"/>
          <w:w w:val="110"/>
        </w:rPr>
        <w:t xml:space="preserve"> </w:t>
      </w:r>
      <w:r w:rsidRPr="00946740">
        <w:rPr>
          <w:w w:val="110"/>
        </w:rPr>
        <w:t>attributed</w:t>
      </w:r>
      <w:r w:rsidRPr="00946740">
        <w:rPr>
          <w:spacing w:val="-2"/>
          <w:w w:val="110"/>
        </w:rPr>
        <w:t xml:space="preserve"> </w:t>
      </w:r>
      <w:r w:rsidRPr="00946740">
        <w:rPr>
          <w:w w:val="110"/>
        </w:rPr>
        <w:t>to</w:t>
      </w:r>
      <w:r w:rsidRPr="00946740">
        <w:rPr>
          <w:spacing w:val="-2"/>
          <w:w w:val="110"/>
        </w:rPr>
        <w:t xml:space="preserve"> </w:t>
      </w:r>
      <w:r w:rsidRPr="00946740">
        <w:rPr>
          <w:w w:val="110"/>
        </w:rPr>
        <w:t>discrimination</w:t>
      </w:r>
      <w:r w:rsidRPr="00946740">
        <w:rPr>
          <w:spacing w:val="-2"/>
          <w:w w:val="110"/>
        </w:rPr>
        <w:t xml:space="preserve"> </w:t>
      </w:r>
      <w:r w:rsidRPr="00946740">
        <w:rPr>
          <w:w w:val="110"/>
        </w:rPr>
        <w:t>against</w:t>
      </w:r>
      <w:r w:rsidRPr="00946740">
        <w:rPr>
          <w:spacing w:val="-2"/>
          <w:w w:val="110"/>
        </w:rPr>
        <w:t xml:space="preserve"> </w:t>
      </w:r>
      <w:r w:rsidRPr="00946740">
        <w:rPr>
          <w:w w:val="110"/>
        </w:rPr>
        <w:t>Hispanics.</w:t>
      </w:r>
      <w:r w:rsidRPr="00946740">
        <w:rPr>
          <w:spacing w:val="24"/>
          <w:w w:val="110"/>
        </w:rPr>
        <w:t xml:space="preserve"> </w:t>
      </w:r>
      <w:r w:rsidRPr="00946740">
        <w:rPr>
          <w:w w:val="110"/>
        </w:rPr>
        <w:t xml:space="preserve">However, </w:t>
      </w:r>
      <w:r w:rsidRPr="00946740">
        <w:t>the</w:t>
      </w:r>
      <w:r w:rsidRPr="00946740">
        <w:rPr>
          <w:spacing w:val="25"/>
        </w:rPr>
        <w:t xml:space="preserve"> </w:t>
      </w:r>
      <w:r w:rsidRPr="00946740">
        <w:t>fact</w:t>
      </w:r>
      <w:r w:rsidRPr="00946740">
        <w:rPr>
          <w:spacing w:val="23"/>
        </w:rPr>
        <w:t xml:space="preserve"> </w:t>
      </w:r>
      <w:r w:rsidRPr="00946740">
        <w:t>that</w:t>
      </w:r>
      <w:r w:rsidRPr="00946740">
        <w:rPr>
          <w:spacing w:val="25"/>
        </w:rPr>
        <w:t xml:space="preserve"> </w:t>
      </w:r>
      <w:r w:rsidRPr="00946740">
        <w:t>the</w:t>
      </w:r>
      <w:r w:rsidRPr="00946740">
        <w:rPr>
          <w:spacing w:val="25"/>
        </w:rPr>
        <w:t xml:space="preserve"> </w:t>
      </w:r>
      <w:r w:rsidRPr="00946740">
        <w:t>earnings</w:t>
      </w:r>
      <w:r w:rsidRPr="00946740">
        <w:rPr>
          <w:spacing w:val="23"/>
        </w:rPr>
        <w:t xml:space="preserve"> </w:t>
      </w:r>
      <w:r w:rsidRPr="00946740">
        <w:t>gap</w:t>
      </w:r>
      <w:r w:rsidRPr="00946740">
        <w:rPr>
          <w:spacing w:val="25"/>
        </w:rPr>
        <w:t xml:space="preserve"> </w:t>
      </w:r>
      <w:r w:rsidRPr="00946740">
        <w:t>becomes</w:t>
      </w:r>
      <w:r w:rsidRPr="00946740">
        <w:rPr>
          <w:spacing w:val="25"/>
        </w:rPr>
        <w:t xml:space="preserve"> </w:t>
      </w:r>
      <w:r w:rsidRPr="00946740">
        <w:t>statistically</w:t>
      </w:r>
      <w:r w:rsidRPr="00946740">
        <w:rPr>
          <w:spacing w:val="23"/>
        </w:rPr>
        <w:t xml:space="preserve"> </w:t>
      </w:r>
      <w:r w:rsidRPr="00946740">
        <w:t>insignificant</w:t>
      </w:r>
      <w:r w:rsidRPr="00946740">
        <w:rPr>
          <w:spacing w:val="25"/>
        </w:rPr>
        <w:t xml:space="preserve"> </w:t>
      </w:r>
      <w:r w:rsidRPr="00946740">
        <w:t>after</w:t>
      </w:r>
      <w:r w:rsidRPr="00946740">
        <w:rPr>
          <w:spacing w:val="25"/>
        </w:rPr>
        <w:t xml:space="preserve"> </w:t>
      </w:r>
      <w:r w:rsidRPr="00946740">
        <w:t>controlling</w:t>
      </w:r>
      <w:r w:rsidRPr="00946740">
        <w:rPr>
          <w:spacing w:val="23"/>
        </w:rPr>
        <w:t xml:space="preserve"> </w:t>
      </w:r>
      <w:r w:rsidRPr="00946740">
        <w:t>for</w:t>
      </w:r>
      <w:r w:rsidRPr="00946740">
        <w:rPr>
          <w:spacing w:val="25"/>
        </w:rPr>
        <w:t xml:space="preserve"> </w:t>
      </w:r>
      <w:r w:rsidRPr="00946740">
        <w:t>educa</w:t>
      </w:r>
      <w:r w:rsidRPr="00946740">
        <w:rPr>
          <w:w w:val="110"/>
        </w:rPr>
        <w:t>tion suggests that much of the labor market discrimination operates through educational channels rather than direct wage discrimination.</w:t>
      </w:r>
      <w:r w:rsidRPr="00946740">
        <w:rPr>
          <w:spacing w:val="34"/>
          <w:w w:val="110"/>
        </w:rPr>
        <w:t xml:space="preserve"> </w:t>
      </w:r>
      <w:r w:rsidRPr="00946740">
        <w:rPr>
          <w:w w:val="110"/>
        </w:rPr>
        <w:t>These findings leave several important questions unanswered.</w:t>
      </w:r>
    </w:p>
    <w:p w14:paraId="1FD37C4C" w14:textId="441007EA" w:rsidR="007A46B2" w:rsidRPr="00946740" w:rsidRDefault="005915AD">
      <w:pPr>
        <w:pStyle w:val="BodyText"/>
        <w:spacing w:before="3" w:line="256" w:lineRule="auto"/>
        <w:ind w:left="116" w:right="1073" w:firstLine="351"/>
        <w:jc w:val="both"/>
      </w:pPr>
      <w:r>
        <w:rPr>
          <w:w w:val="110"/>
        </w:rPr>
        <w:t>The</w:t>
      </w:r>
      <w:r w:rsidR="00000000" w:rsidRPr="00946740">
        <w:rPr>
          <w:w w:val="110"/>
        </w:rPr>
        <w:t xml:space="preserve"> earnings gap between </w:t>
      </w:r>
      <w:r>
        <w:rPr>
          <w:w w:val="110"/>
        </w:rPr>
        <w:t xml:space="preserve">individuals with vs </w:t>
      </w:r>
      <w:r w:rsidR="00000000" w:rsidRPr="00946740">
        <w:rPr>
          <w:w w:val="110"/>
        </w:rPr>
        <w:t xml:space="preserve">without a Hispanic last name disappears when controlling for education, </w:t>
      </w:r>
      <w:r>
        <w:rPr>
          <w:w w:val="110"/>
        </w:rPr>
        <w:t>but this</w:t>
      </w:r>
      <w:r w:rsidRPr="00946740">
        <w:rPr>
          <w:w w:val="110"/>
        </w:rPr>
        <w:t xml:space="preserve"> </w:t>
      </w:r>
      <w:r w:rsidR="00000000" w:rsidRPr="00946740">
        <w:rPr>
          <w:w w:val="110"/>
        </w:rPr>
        <w:t>does not necessarily indicate</w:t>
      </w:r>
      <w:r w:rsidR="00000000" w:rsidRPr="00946740">
        <w:rPr>
          <w:spacing w:val="-6"/>
          <w:w w:val="110"/>
        </w:rPr>
        <w:t xml:space="preserve"> </w:t>
      </w:r>
      <w:r w:rsidR="00000000" w:rsidRPr="00946740">
        <w:rPr>
          <w:w w:val="110"/>
        </w:rPr>
        <w:t>the</w:t>
      </w:r>
      <w:r w:rsidR="00000000" w:rsidRPr="00946740">
        <w:rPr>
          <w:spacing w:val="-6"/>
          <w:w w:val="110"/>
        </w:rPr>
        <w:t xml:space="preserve"> </w:t>
      </w:r>
      <w:r w:rsidR="00000000" w:rsidRPr="00946740">
        <w:rPr>
          <w:w w:val="110"/>
        </w:rPr>
        <w:t>absence</w:t>
      </w:r>
      <w:r w:rsidR="00000000" w:rsidRPr="00946740">
        <w:rPr>
          <w:spacing w:val="-6"/>
          <w:w w:val="110"/>
        </w:rPr>
        <w:t xml:space="preserve"> </w:t>
      </w:r>
      <w:r w:rsidR="00000000" w:rsidRPr="00946740">
        <w:rPr>
          <w:w w:val="110"/>
        </w:rPr>
        <w:t>of</w:t>
      </w:r>
      <w:r w:rsidR="00000000" w:rsidRPr="00946740">
        <w:rPr>
          <w:spacing w:val="-6"/>
          <w:w w:val="110"/>
        </w:rPr>
        <w:t xml:space="preserve"> </w:t>
      </w:r>
      <w:r w:rsidR="00000000" w:rsidRPr="00946740">
        <w:rPr>
          <w:w w:val="110"/>
        </w:rPr>
        <w:t>discrimination.</w:t>
      </w:r>
      <w:r w:rsidR="00000000" w:rsidRPr="00946740">
        <w:rPr>
          <w:spacing w:val="16"/>
          <w:w w:val="110"/>
        </w:rPr>
        <w:t xml:space="preserve"> </w:t>
      </w:r>
      <w:r w:rsidR="00000000" w:rsidRPr="00946740">
        <w:rPr>
          <w:w w:val="110"/>
        </w:rPr>
        <w:t>Education</w:t>
      </w:r>
      <w:r w:rsidR="00000000" w:rsidRPr="00946740">
        <w:rPr>
          <w:spacing w:val="-6"/>
          <w:w w:val="110"/>
        </w:rPr>
        <w:t xml:space="preserve"> </w:t>
      </w:r>
      <w:r w:rsidR="00000000" w:rsidRPr="00946740">
        <w:rPr>
          <w:w w:val="110"/>
        </w:rPr>
        <w:t>itself</w:t>
      </w:r>
      <w:r w:rsidR="00000000" w:rsidRPr="00946740">
        <w:rPr>
          <w:spacing w:val="-6"/>
          <w:w w:val="110"/>
        </w:rPr>
        <w:t xml:space="preserve"> </w:t>
      </w:r>
      <w:r w:rsidR="00000000" w:rsidRPr="00946740">
        <w:rPr>
          <w:w w:val="110"/>
        </w:rPr>
        <w:t>can</w:t>
      </w:r>
      <w:r w:rsidR="00000000" w:rsidRPr="00946740">
        <w:rPr>
          <w:spacing w:val="-6"/>
          <w:w w:val="110"/>
        </w:rPr>
        <w:t xml:space="preserve"> </w:t>
      </w:r>
      <w:r w:rsidR="00000000" w:rsidRPr="00946740">
        <w:rPr>
          <w:w w:val="110"/>
        </w:rPr>
        <w:t>be</w:t>
      </w:r>
      <w:r w:rsidR="00000000" w:rsidRPr="00946740">
        <w:rPr>
          <w:spacing w:val="-6"/>
          <w:w w:val="110"/>
        </w:rPr>
        <w:t xml:space="preserve"> </w:t>
      </w:r>
      <w:r w:rsidR="00000000" w:rsidRPr="00946740">
        <w:rPr>
          <w:w w:val="110"/>
        </w:rPr>
        <w:t>influenced</w:t>
      </w:r>
      <w:r w:rsidR="00000000" w:rsidRPr="00946740">
        <w:rPr>
          <w:spacing w:val="-6"/>
          <w:w w:val="110"/>
        </w:rPr>
        <w:t xml:space="preserve"> </w:t>
      </w:r>
      <w:r w:rsidR="00000000" w:rsidRPr="00946740">
        <w:rPr>
          <w:w w:val="110"/>
        </w:rPr>
        <w:t>by</w:t>
      </w:r>
      <w:r w:rsidR="00000000" w:rsidRPr="00946740">
        <w:rPr>
          <w:spacing w:val="-6"/>
          <w:w w:val="110"/>
        </w:rPr>
        <w:t xml:space="preserve"> </w:t>
      </w:r>
      <w:r w:rsidR="00000000" w:rsidRPr="00946740">
        <w:rPr>
          <w:w w:val="110"/>
        </w:rPr>
        <w:t>bias,</w:t>
      </w:r>
      <w:r w:rsidR="00000000" w:rsidRPr="00946740">
        <w:rPr>
          <w:spacing w:val="-5"/>
          <w:w w:val="110"/>
        </w:rPr>
        <w:t xml:space="preserve"> </w:t>
      </w:r>
      <w:r w:rsidR="00000000" w:rsidRPr="00946740">
        <w:rPr>
          <w:w w:val="110"/>
        </w:rPr>
        <w:t>poten</w:t>
      </w:r>
      <w:r w:rsidR="00000000" w:rsidRPr="00946740">
        <w:t>tially</w:t>
      </w:r>
      <w:r w:rsidR="00000000" w:rsidRPr="00946740">
        <w:rPr>
          <w:spacing w:val="38"/>
        </w:rPr>
        <w:t xml:space="preserve"> </w:t>
      </w:r>
      <w:r w:rsidR="00000000" w:rsidRPr="00946740">
        <w:t>resulting</w:t>
      </w:r>
      <w:r w:rsidR="00000000" w:rsidRPr="00946740">
        <w:rPr>
          <w:spacing w:val="38"/>
        </w:rPr>
        <w:t xml:space="preserve"> </w:t>
      </w:r>
      <w:r w:rsidR="00000000" w:rsidRPr="00946740">
        <w:t>in</w:t>
      </w:r>
      <w:r w:rsidR="00000000" w:rsidRPr="00946740">
        <w:rPr>
          <w:spacing w:val="38"/>
        </w:rPr>
        <w:t xml:space="preserve"> </w:t>
      </w:r>
      <w:r w:rsidR="00000000" w:rsidRPr="00946740">
        <w:t>divergent</w:t>
      </w:r>
      <w:r w:rsidR="00000000" w:rsidRPr="00946740">
        <w:rPr>
          <w:spacing w:val="38"/>
        </w:rPr>
        <w:t xml:space="preserve"> </w:t>
      </w:r>
      <w:r w:rsidR="00000000" w:rsidRPr="00946740">
        <w:t>outcomes</w:t>
      </w:r>
      <w:r w:rsidR="00000000" w:rsidRPr="00946740">
        <w:rPr>
          <w:spacing w:val="38"/>
        </w:rPr>
        <w:t xml:space="preserve"> </w:t>
      </w:r>
      <w:r w:rsidR="00000000" w:rsidRPr="00946740">
        <w:t>(Bergman</w:t>
      </w:r>
      <w:r w:rsidR="00000000" w:rsidRPr="00946740">
        <w:rPr>
          <w:spacing w:val="38"/>
        </w:rPr>
        <w:t xml:space="preserve"> </w:t>
      </w:r>
      <w:r w:rsidR="00000000" w:rsidRPr="00946740">
        <w:t>and</w:t>
      </w:r>
      <w:r w:rsidR="00000000" w:rsidRPr="00946740">
        <w:rPr>
          <w:spacing w:val="38"/>
        </w:rPr>
        <w:t xml:space="preserve"> </w:t>
      </w:r>
      <w:r w:rsidR="00000000" w:rsidRPr="00946740">
        <w:t>McFarlin</w:t>
      </w:r>
      <w:r w:rsidR="00000000" w:rsidRPr="00946740">
        <w:rPr>
          <w:spacing w:val="38"/>
        </w:rPr>
        <w:t xml:space="preserve"> </w:t>
      </w:r>
      <w:r w:rsidR="00000000" w:rsidRPr="00946740">
        <w:t>Jr</w:t>
      </w:r>
      <w:r w:rsidR="00000000" w:rsidRPr="00946740">
        <w:rPr>
          <w:spacing w:val="38"/>
        </w:rPr>
        <w:t xml:space="preserve"> </w:t>
      </w:r>
      <w:hyperlink w:anchor="_bookmark32" w:history="1">
        <w:r w:rsidR="007A46B2" w:rsidRPr="00946740">
          <w:rPr>
            <w:color w:val="0000FF"/>
          </w:rPr>
          <w:t>2018</w:t>
        </w:r>
      </w:hyperlink>
      <w:r w:rsidR="00000000" w:rsidRPr="00946740">
        <w:t>;</w:t>
      </w:r>
      <w:r w:rsidR="00000000" w:rsidRPr="00946740">
        <w:rPr>
          <w:spacing w:val="40"/>
        </w:rPr>
        <w:t xml:space="preserve"> </w:t>
      </w:r>
      <w:r w:rsidR="00000000" w:rsidRPr="00946740">
        <w:t>Gaddis</w:t>
      </w:r>
      <w:r w:rsidR="00000000" w:rsidRPr="00946740">
        <w:rPr>
          <w:spacing w:val="38"/>
        </w:rPr>
        <w:t xml:space="preserve"> </w:t>
      </w:r>
      <w:r w:rsidR="00000000" w:rsidRPr="00946740">
        <w:t>et</w:t>
      </w:r>
      <w:r w:rsidR="00000000" w:rsidRPr="00946740">
        <w:rPr>
          <w:spacing w:val="38"/>
        </w:rPr>
        <w:t xml:space="preserve"> </w:t>
      </w:r>
      <w:r w:rsidR="00000000" w:rsidRPr="00946740">
        <w:t>al.</w:t>
      </w:r>
      <w:r w:rsidR="00000000" w:rsidRPr="00946740">
        <w:rPr>
          <w:spacing w:val="38"/>
        </w:rPr>
        <w:t xml:space="preserve"> </w:t>
      </w:r>
      <w:hyperlink w:anchor="_bookmark54" w:history="1">
        <w:r w:rsidR="007A46B2" w:rsidRPr="00946740">
          <w:rPr>
            <w:color w:val="0000FF"/>
          </w:rPr>
          <w:t>2024</w:t>
        </w:r>
      </w:hyperlink>
      <w:r w:rsidR="00000000" w:rsidRPr="00946740">
        <w:t xml:space="preserve">). </w:t>
      </w:r>
      <w:r w:rsidR="00000000" w:rsidRPr="00946740">
        <w:rPr>
          <w:w w:val="110"/>
        </w:rPr>
        <w:t>This</w:t>
      </w:r>
      <w:r w:rsidR="00000000" w:rsidRPr="00946740">
        <w:rPr>
          <w:spacing w:val="-6"/>
          <w:w w:val="110"/>
        </w:rPr>
        <w:t xml:space="preserve"> </w:t>
      </w:r>
      <w:r w:rsidR="00000000" w:rsidRPr="00946740">
        <w:rPr>
          <w:w w:val="110"/>
        </w:rPr>
        <w:t>is</w:t>
      </w:r>
      <w:r w:rsidR="00000000" w:rsidRPr="00946740">
        <w:rPr>
          <w:spacing w:val="-6"/>
          <w:w w:val="110"/>
        </w:rPr>
        <w:t xml:space="preserve"> </w:t>
      </w:r>
      <w:r w:rsidR="00000000" w:rsidRPr="00946740">
        <w:rPr>
          <w:w w:val="110"/>
        </w:rPr>
        <w:t>especially</w:t>
      </w:r>
      <w:r w:rsidR="00000000" w:rsidRPr="00946740">
        <w:rPr>
          <w:spacing w:val="-6"/>
          <w:w w:val="110"/>
        </w:rPr>
        <w:t xml:space="preserve"> </w:t>
      </w:r>
      <w:r w:rsidR="00000000" w:rsidRPr="00946740">
        <w:rPr>
          <w:w w:val="110"/>
        </w:rPr>
        <w:t>the</w:t>
      </w:r>
      <w:r w:rsidR="00000000" w:rsidRPr="00946740">
        <w:rPr>
          <w:spacing w:val="-6"/>
          <w:w w:val="110"/>
        </w:rPr>
        <w:t xml:space="preserve"> </w:t>
      </w:r>
      <w:r w:rsidR="00000000" w:rsidRPr="00946740">
        <w:rPr>
          <w:w w:val="110"/>
        </w:rPr>
        <w:t>case</w:t>
      </w:r>
      <w:r w:rsidR="00000000" w:rsidRPr="00946740">
        <w:rPr>
          <w:spacing w:val="-6"/>
          <w:w w:val="110"/>
        </w:rPr>
        <w:t xml:space="preserve"> </w:t>
      </w:r>
      <w:r w:rsidR="00000000" w:rsidRPr="00946740">
        <w:rPr>
          <w:w w:val="110"/>
        </w:rPr>
        <w:t>when</w:t>
      </w:r>
      <w:r w:rsidR="00000000" w:rsidRPr="00946740">
        <w:rPr>
          <w:spacing w:val="-6"/>
          <w:w w:val="110"/>
        </w:rPr>
        <w:t xml:space="preserve"> </w:t>
      </w:r>
      <w:r w:rsidR="00000000" w:rsidRPr="00946740">
        <w:rPr>
          <w:w w:val="110"/>
        </w:rPr>
        <w:t>parental</w:t>
      </w:r>
      <w:r w:rsidR="00000000" w:rsidRPr="00946740">
        <w:rPr>
          <w:spacing w:val="-7"/>
          <w:w w:val="110"/>
        </w:rPr>
        <w:t xml:space="preserve"> </w:t>
      </w:r>
      <w:r w:rsidR="00000000" w:rsidRPr="00946740">
        <w:rPr>
          <w:w w:val="110"/>
        </w:rPr>
        <w:t>characteristics</w:t>
      </w:r>
      <w:r w:rsidR="00000000" w:rsidRPr="00946740">
        <w:rPr>
          <w:spacing w:val="-6"/>
          <w:w w:val="110"/>
        </w:rPr>
        <w:t xml:space="preserve"> </w:t>
      </w:r>
      <w:r w:rsidR="00000000" w:rsidRPr="00946740">
        <w:rPr>
          <w:w w:val="110"/>
        </w:rPr>
        <w:t>indicate</w:t>
      </w:r>
      <w:r w:rsidR="00000000" w:rsidRPr="00946740">
        <w:rPr>
          <w:spacing w:val="-6"/>
          <w:w w:val="110"/>
        </w:rPr>
        <w:t xml:space="preserve"> </w:t>
      </w:r>
      <w:r w:rsidR="00000000" w:rsidRPr="00946740">
        <w:rPr>
          <w:w w:val="110"/>
        </w:rPr>
        <w:t>that</w:t>
      </w:r>
      <w:r w:rsidR="00000000" w:rsidRPr="00946740">
        <w:rPr>
          <w:spacing w:val="-6"/>
          <w:w w:val="110"/>
        </w:rPr>
        <w:t xml:space="preserve"> </w:t>
      </w:r>
      <w:r w:rsidR="00000000" w:rsidRPr="00946740">
        <w:rPr>
          <w:w w:val="110"/>
        </w:rPr>
        <w:t>people</w:t>
      </w:r>
      <w:r w:rsidR="00000000" w:rsidRPr="00946740">
        <w:rPr>
          <w:spacing w:val="-6"/>
          <w:w w:val="110"/>
        </w:rPr>
        <w:t xml:space="preserve"> </w:t>
      </w:r>
      <w:r w:rsidR="00000000" w:rsidRPr="00946740">
        <w:rPr>
          <w:w w:val="110"/>
        </w:rPr>
        <w:t>with</w:t>
      </w:r>
      <w:r w:rsidR="00000000" w:rsidRPr="00946740">
        <w:rPr>
          <w:spacing w:val="-6"/>
          <w:w w:val="110"/>
        </w:rPr>
        <w:t xml:space="preserve"> </w:t>
      </w:r>
      <w:r w:rsidR="00000000" w:rsidRPr="00946740">
        <w:rPr>
          <w:w w:val="110"/>
        </w:rPr>
        <w:t>a</w:t>
      </w:r>
      <w:r w:rsidR="00000000" w:rsidRPr="00946740">
        <w:rPr>
          <w:spacing w:val="-6"/>
          <w:w w:val="110"/>
        </w:rPr>
        <w:t xml:space="preserve"> </w:t>
      </w:r>
      <w:r w:rsidR="00000000" w:rsidRPr="00946740">
        <w:rPr>
          <w:w w:val="110"/>
        </w:rPr>
        <w:t>likely Hispanic-sounding</w:t>
      </w:r>
      <w:r w:rsidR="00000000" w:rsidRPr="00946740">
        <w:rPr>
          <w:spacing w:val="-12"/>
          <w:w w:val="110"/>
        </w:rPr>
        <w:t xml:space="preserve"> </w:t>
      </w:r>
      <w:r w:rsidR="00000000" w:rsidRPr="00946740">
        <w:rPr>
          <w:w w:val="110"/>
        </w:rPr>
        <w:t>last-names</w:t>
      </w:r>
      <w:r w:rsidR="00000000" w:rsidRPr="00946740">
        <w:rPr>
          <w:spacing w:val="-12"/>
          <w:w w:val="110"/>
        </w:rPr>
        <w:t xml:space="preserve"> </w:t>
      </w:r>
      <w:r w:rsidR="00000000" w:rsidRPr="00946740">
        <w:rPr>
          <w:w w:val="110"/>
        </w:rPr>
        <w:t>should</w:t>
      </w:r>
      <w:r w:rsidR="00000000" w:rsidRPr="00946740">
        <w:rPr>
          <w:spacing w:val="-12"/>
          <w:w w:val="110"/>
        </w:rPr>
        <w:t xml:space="preserve"> </w:t>
      </w:r>
      <w:r w:rsidR="00000000" w:rsidRPr="00946740">
        <w:rPr>
          <w:w w:val="110"/>
        </w:rPr>
        <w:t>in</w:t>
      </w:r>
      <w:r w:rsidR="00000000" w:rsidRPr="00946740">
        <w:rPr>
          <w:spacing w:val="-12"/>
          <w:w w:val="110"/>
        </w:rPr>
        <w:t xml:space="preserve"> </w:t>
      </w:r>
      <w:r w:rsidR="00000000" w:rsidRPr="00946740">
        <w:rPr>
          <w:w w:val="110"/>
        </w:rPr>
        <w:t>theory</w:t>
      </w:r>
      <w:r w:rsidR="00000000" w:rsidRPr="00946740">
        <w:rPr>
          <w:spacing w:val="-12"/>
          <w:w w:val="110"/>
        </w:rPr>
        <w:t xml:space="preserve"> </w:t>
      </w:r>
      <w:r w:rsidR="00000000" w:rsidRPr="00946740">
        <w:rPr>
          <w:w w:val="110"/>
        </w:rPr>
        <w:t>complete</w:t>
      </w:r>
      <w:r w:rsidR="00000000" w:rsidRPr="00946740">
        <w:rPr>
          <w:spacing w:val="-12"/>
          <w:w w:val="110"/>
        </w:rPr>
        <w:t xml:space="preserve"> </w:t>
      </w:r>
      <w:r w:rsidR="00000000" w:rsidRPr="00946740">
        <w:rPr>
          <w:w w:val="110"/>
        </w:rPr>
        <w:t>more</w:t>
      </w:r>
      <w:r w:rsidR="00000000" w:rsidRPr="00946740">
        <w:rPr>
          <w:spacing w:val="-12"/>
          <w:w w:val="110"/>
        </w:rPr>
        <w:t xml:space="preserve"> </w:t>
      </w:r>
      <w:r w:rsidR="00000000" w:rsidRPr="00946740">
        <w:rPr>
          <w:w w:val="110"/>
        </w:rPr>
        <w:t>years</w:t>
      </w:r>
      <w:r w:rsidR="00000000" w:rsidRPr="00946740">
        <w:rPr>
          <w:spacing w:val="-12"/>
          <w:w w:val="110"/>
        </w:rPr>
        <w:t xml:space="preserve"> </w:t>
      </w:r>
      <w:r w:rsidR="00000000" w:rsidRPr="00946740">
        <w:rPr>
          <w:w w:val="110"/>
        </w:rPr>
        <w:t>of</w:t>
      </w:r>
      <w:r w:rsidR="00000000" w:rsidRPr="00946740">
        <w:rPr>
          <w:spacing w:val="-12"/>
          <w:w w:val="110"/>
        </w:rPr>
        <w:t xml:space="preserve"> </w:t>
      </w:r>
      <w:r w:rsidR="00000000" w:rsidRPr="00946740">
        <w:rPr>
          <w:w w:val="110"/>
        </w:rPr>
        <w:t>education</w:t>
      </w:r>
      <w:r>
        <w:rPr>
          <w:w w:val="110"/>
        </w:rPr>
        <w:t xml:space="preserve">, </w:t>
      </w:r>
      <w:r w:rsidR="00000000" w:rsidRPr="00946740">
        <w:rPr>
          <w:w w:val="110"/>
        </w:rPr>
        <w:t>since mothers</w:t>
      </w:r>
      <w:r w:rsidR="00000000" w:rsidRPr="00946740">
        <w:rPr>
          <w:spacing w:val="-11"/>
          <w:w w:val="110"/>
        </w:rPr>
        <w:t xml:space="preserve"> </w:t>
      </w:r>
      <w:r w:rsidR="00000000" w:rsidRPr="00946740">
        <w:rPr>
          <w:w w:val="110"/>
        </w:rPr>
        <w:t>of</w:t>
      </w:r>
      <w:r w:rsidR="00000000" w:rsidRPr="00946740">
        <w:rPr>
          <w:spacing w:val="-11"/>
          <w:w w:val="110"/>
        </w:rPr>
        <w:t xml:space="preserve"> </w:t>
      </w:r>
      <w:r w:rsidR="00000000" w:rsidRPr="00946740">
        <w:rPr>
          <w:w w:val="110"/>
        </w:rPr>
        <w:t>interethnic</w:t>
      </w:r>
      <w:r w:rsidR="00000000" w:rsidRPr="00946740">
        <w:rPr>
          <w:spacing w:val="-11"/>
          <w:w w:val="110"/>
        </w:rPr>
        <w:t xml:space="preserve"> </w:t>
      </w:r>
      <w:r w:rsidR="00000000" w:rsidRPr="00946740">
        <w:rPr>
          <w:w w:val="110"/>
        </w:rPr>
        <w:t>children</w:t>
      </w:r>
      <w:r w:rsidR="00000000" w:rsidRPr="00946740">
        <w:rPr>
          <w:spacing w:val="-11"/>
          <w:w w:val="110"/>
        </w:rPr>
        <w:t xml:space="preserve"> </w:t>
      </w:r>
      <w:r w:rsidR="00000000" w:rsidRPr="00946740">
        <w:rPr>
          <w:w w:val="110"/>
        </w:rPr>
        <w:t>with</w:t>
      </w:r>
      <w:r w:rsidR="00000000" w:rsidRPr="00946740">
        <w:rPr>
          <w:spacing w:val="-11"/>
          <w:w w:val="110"/>
        </w:rPr>
        <w:t xml:space="preserve"> </w:t>
      </w:r>
      <w:r>
        <w:rPr>
          <w:spacing w:val="-11"/>
          <w:w w:val="110"/>
        </w:rPr>
        <w:t xml:space="preserve">likely </w:t>
      </w:r>
      <w:r w:rsidR="00000000" w:rsidRPr="00946740">
        <w:rPr>
          <w:w w:val="110"/>
        </w:rPr>
        <w:t>Hispanic</w:t>
      </w:r>
      <w:r w:rsidR="00000000" w:rsidRPr="00946740">
        <w:rPr>
          <w:spacing w:val="-11"/>
          <w:w w:val="110"/>
        </w:rPr>
        <w:t xml:space="preserve"> </w:t>
      </w:r>
      <w:r>
        <w:rPr>
          <w:w w:val="110"/>
        </w:rPr>
        <w:t>sur</w:t>
      </w:r>
      <w:r w:rsidR="00000000" w:rsidRPr="00946740">
        <w:rPr>
          <w:w w:val="110"/>
        </w:rPr>
        <w:t>names</w:t>
      </w:r>
      <w:r w:rsidR="00000000" w:rsidRPr="00946740">
        <w:rPr>
          <w:spacing w:val="-11"/>
          <w:w w:val="110"/>
        </w:rPr>
        <w:t xml:space="preserve"> </w:t>
      </w:r>
      <w:r w:rsidR="00000000" w:rsidRPr="00946740">
        <w:rPr>
          <w:w w:val="110"/>
        </w:rPr>
        <w:t>have</w:t>
      </w:r>
      <w:r w:rsidR="00000000" w:rsidRPr="00946740">
        <w:rPr>
          <w:spacing w:val="-11"/>
          <w:w w:val="110"/>
        </w:rPr>
        <w:t xml:space="preserve"> </w:t>
      </w:r>
      <w:r w:rsidR="00000000" w:rsidRPr="00946740">
        <w:rPr>
          <w:w w:val="110"/>
        </w:rPr>
        <w:t>more</w:t>
      </w:r>
      <w:r w:rsidR="00000000" w:rsidRPr="00946740">
        <w:rPr>
          <w:spacing w:val="-11"/>
          <w:w w:val="110"/>
        </w:rPr>
        <w:t xml:space="preserve"> </w:t>
      </w:r>
      <w:r w:rsidR="00000000" w:rsidRPr="00946740">
        <w:rPr>
          <w:w w:val="110"/>
        </w:rPr>
        <w:t>years</w:t>
      </w:r>
      <w:r w:rsidR="00000000" w:rsidRPr="00946740">
        <w:rPr>
          <w:spacing w:val="-11"/>
          <w:w w:val="110"/>
        </w:rPr>
        <w:t xml:space="preserve"> </w:t>
      </w:r>
      <w:r w:rsidR="00000000" w:rsidRPr="00946740">
        <w:rPr>
          <w:w w:val="110"/>
        </w:rPr>
        <w:t>of</w:t>
      </w:r>
      <w:r w:rsidR="00000000" w:rsidRPr="00946740">
        <w:rPr>
          <w:spacing w:val="-11"/>
          <w:w w:val="110"/>
        </w:rPr>
        <w:t xml:space="preserve"> </w:t>
      </w:r>
      <w:r w:rsidR="00000000" w:rsidRPr="00946740">
        <w:rPr>
          <w:w w:val="110"/>
        </w:rPr>
        <w:t>education and earn more.</w:t>
      </w:r>
      <w:r w:rsidR="00000000" w:rsidRPr="00946740">
        <w:rPr>
          <w:spacing w:val="40"/>
          <w:w w:val="110"/>
        </w:rPr>
        <w:t xml:space="preserve"> </w:t>
      </w:r>
      <w:r w:rsidR="00000000" w:rsidRPr="00946740">
        <w:rPr>
          <w:w w:val="110"/>
        </w:rPr>
        <w:t>While I observe where discrimination manifests (particularly in higher education</w:t>
      </w:r>
      <w:r w:rsidR="00000000" w:rsidRPr="00946740">
        <w:rPr>
          <w:spacing w:val="-10"/>
          <w:w w:val="110"/>
        </w:rPr>
        <w:t xml:space="preserve"> </w:t>
      </w:r>
      <w:r w:rsidR="00000000" w:rsidRPr="00946740">
        <w:rPr>
          <w:w w:val="110"/>
        </w:rPr>
        <w:t>access),</w:t>
      </w:r>
      <w:r w:rsidR="00000000" w:rsidRPr="00946740">
        <w:rPr>
          <w:spacing w:val="-8"/>
          <w:w w:val="110"/>
        </w:rPr>
        <w:t xml:space="preserve"> </w:t>
      </w:r>
      <w:r w:rsidR="00000000" w:rsidRPr="00946740">
        <w:rPr>
          <w:w w:val="110"/>
        </w:rPr>
        <w:t>my</w:t>
      </w:r>
      <w:r w:rsidR="00000000" w:rsidRPr="00946740">
        <w:rPr>
          <w:spacing w:val="-10"/>
          <w:w w:val="110"/>
        </w:rPr>
        <w:t xml:space="preserve"> </w:t>
      </w:r>
      <w:r w:rsidR="00000000" w:rsidRPr="00946740">
        <w:rPr>
          <w:w w:val="110"/>
        </w:rPr>
        <w:t>analysis</w:t>
      </w:r>
      <w:r w:rsidR="00000000" w:rsidRPr="00946740">
        <w:rPr>
          <w:spacing w:val="-10"/>
          <w:w w:val="110"/>
        </w:rPr>
        <w:t xml:space="preserve"> </w:t>
      </w:r>
      <w:r w:rsidR="00000000" w:rsidRPr="00946740">
        <w:rPr>
          <w:w w:val="110"/>
        </w:rPr>
        <w:t>cannot</w:t>
      </w:r>
      <w:r w:rsidR="00000000" w:rsidRPr="00946740">
        <w:rPr>
          <w:spacing w:val="-10"/>
          <w:w w:val="110"/>
        </w:rPr>
        <w:t xml:space="preserve"> </w:t>
      </w:r>
      <w:r w:rsidR="00000000" w:rsidRPr="00946740">
        <w:rPr>
          <w:w w:val="110"/>
        </w:rPr>
        <w:t>identify</w:t>
      </w:r>
      <w:r w:rsidR="00000000" w:rsidRPr="00946740">
        <w:rPr>
          <w:spacing w:val="-10"/>
          <w:w w:val="110"/>
        </w:rPr>
        <w:t xml:space="preserve"> </w:t>
      </w:r>
      <w:r w:rsidR="00000000" w:rsidRPr="00946740">
        <w:rPr>
          <w:w w:val="110"/>
        </w:rPr>
        <w:t>the</w:t>
      </w:r>
      <w:r w:rsidR="00000000" w:rsidRPr="00946740">
        <w:rPr>
          <w:spacing w:val="-10"/>
          <w:w w:val="110"/>
        </w:rPr>
        <w:t xml:space="preserve"> </w:t>
      </w:r>
      <w:r w:rsidR="00000000" w:rsidRPr="00946740">
        <w:rPr>
          <w:w w:val="110"/>
        </w:rPr>
        <w:t>specific</w:t>
      </w:r>
      <w:r w:rsidR="00000000" w:rsidRPr="00946740">
        <w:rPr>
          <w:spacing w:val="-10"/>
          <w:w w:val="110"/>
        </w:rPr>
        <w:t xml:space="preserve"> </w:t>
      </w:r>
      <w:r w:rsidR="00000000" w:rsidRPr="00946740">
        <w:rPr>
          <w:w w:val="110"/>
        </w:rPr>
        <w:t>mechanisms—such</w:t>
      </w:r>
      <w:r w:rsidR="00000000" w:rsidRPr="00946740">
        <w:rPr>
          <w:spacing w:val="-10"/>
          <w:w w:val="110"/>
        </w:rPr>
        <w:t xml:space="preserve"> </w:t>
      </w:r>
      <w:r w:rsidR="00000000" w:rsidRPr="00946740">
        <w:rPr>
          <w:w w:val="110"/>
        </w:rPr>
        <w:t>as</w:t>
      </w:r>
      <w:r w:rsidR="00000000" w:rsidRPr="00946740">
        <w:rPr>
          <w:spacing w:val="-10"/>
          <w:w w:val="110"/>
        </w:rPr>
        <w:t xml:space="preserve"> </w:t>
      </w:r>
      <w:r w:rsidR="00000000" w:rsidRPr="00946740">
        <w:rPr>
          <w:w w:val="110"/>
        </w:rPr>
        <w:t>teacher bias, institutional barriers, or social networks—through which surname-based discrimination</w:t>
      </w:r>
      <w:r w:rsidR="00000000" w:rsidRPr="00946740">
        <w:rPr>
          <w:spacing w:val="-14"/>
          <w:w w:val="110"/>
        </w:rPr>
        <w:t xml:space="preserve"> </w:t>
      </w:r>
      <w:r w:rsidR="00000000" w:rsidRPr="00946740">
        <w:rPr>
          <w:w w:val="110"/>
        </w:rPr>
        <w:t>operates.</w:t>
      </w:r>
      <w:r w:rsidR="00000000" w:rsidRPr="00946740">
        <w:rPr>
          <w:spacing w:val="10"/>
          <w:w w:val="110"/>
        </w:rPr>
        <w:t xml:space="preserve"> </w:t>
      </w:r>
      <w:r>
        <w:rPr>
          <w:w w:val="110"/>
        </w:rPr>
        <w:t>F</w:t>
      </w:r>
      <w:r w:rsidR="00000000" w:rsidRPr="00946740">
        <w:rPr>
          <w:w w:val="110"/>
        </w:rPr>
        <w:t>urther</w:t>
      </w:r>
      <w:r w:rsidR="00000000" w:rsidRPr="00946740">
        <w:rPr>
          <w:spacing w:val="-14"/>
          <w:w w:val="110"/>
        </w:rPr>
        <w:t xml:space="preserve"> </w:t>
      </w:r>
      <w:r w:rsidR="00000000" w:rsidRPr="00946740">
        <w:rPr>
          <w:w w:val="110"/>
        </w:rPr>
        <w:t>research</w:t>
      </w:r>
      <w:r w:rsidR="00000000" w:rsidRPr="00946740">
        <w:rPr>
          <w:spacing w:val="-14"/>
          <w:w w:val="110"/>
        </w:rPr>
        <w:t xml:space="preserve"> </w:t>
      </w:r>
      <w:r w:rsidR="00000000" w:rsidRPr="00946740">
        <w:rPr>
          <w:w w:val="110"/>
        </w:rPr>
        <w:t>is</w:t>
      </w:r>
      <w:r w:rsidR="00000000" w:rsidRPr="00946740">
        <w:rPr>
          <w:spacing w:val="-14"/>
          <w:w w:val="110"/>
        </w:rPr>
        <w:t xml:space="preserve"> </w:t>
      </w:r>
      <w:r w:rsidR="00000000" w:rsidRPr="00946740">
        <w:rPr>
          <w:w w:val="110"/>
        </w:rPr>
        <w:t>needed</w:t>
      </w:r>
      <w:r w:rsidR="00000000" w:rsidRPr="00946740">
        <w:rPr>
          <w:spacing w:val="-14"/>
          <w:w w:val="110"/>
        </w:rPr>
        <w:t xml:space="preserve"> </w:t>
      </w:r>
      <w:r w:rsidR="00000000" w:rsidRPr="00946740">
        <w:rPr>
          <w:w w:val="110"/>
        </w:rPr>
        <w:t>to</w:t>
      </w:r>
      <w:r w:rsidR="00000000" w:rsidRPr="00946740">
        <w:rPr>
          <w:spacing w:val="-14"/>
          <w:w w:val="110"/>
        </w:rPr>
        <w:t xml:space="preserve"> </w:t>
      </w:r>
      <w:r w:rsidR="00000000" w:rsidRPr="00946740">
        <w:rPr>
          <w:w w:val="110"/>
        </w:rPr>
        <w:t>understand the</w:t>
      </w:r>
      <w:r>
        <w:rPr>
          <w:w w:val="110"/>
        </w:rPr>
        <w:t>se disparities.</w:t>
      </w:r>
    </w:p>
    <w:p w14:paraId="0F5422A4" w14:textId="77777777" w:rsidR="007A46B2" w:rsidRPr="00946740" w:rsidRDefault="007A46B2">
      <w:pPr>
        <w:spacing w:line="256" w:lineRule="auto"/>
        <w:jc w:val="both"/>
        <w:sectPr w:rsidR="007A46B2" w:rsidRPr="00946740">
          <w:pgSz w:w="12240" w:h="15840"/>
          <w:pgMar w:top="1820" w:right="760" w:bottom="2460" w:left="1720" w:header="0" w:footer="2279" w:gutter="0"/>
          <w:cols w:space="720"/>
        </w:sectPr>
      </w:pPr>
    </w:p>
    <w:p w14:paraId="29C19571" w14:textId="77777777" w:rsidR="007A46B2" w:rsidRPr="00946740" w:rsidRDefault="00000000">
      <w:pPr>
        <w:pStyle w:val="Heading2"/>
        <w:spacing w:before="92"/>
        <w:ind w:left="116" w:firstLine="0"/>
      </w:pPr>
      <w:r w:rsidRPr="00946740">
        <w:rPr>
          <w:spacing w:val="-2"/>
          <w:w w:val="110"/>
        </w:rPr>
        <w:lastRenderedPageBreak/>
        <w:t>References</w:t>
      </w:r>
    </w:p>
    <w:p w14:paraId="028EDBCF" w14:textId="77777777" w:rsidR="007A46B2" w:rsidRPr="00946740" w:rsidRDefault="00000000">
      <w:pPr>
        <w:spacing w:before="227" w:line="252" w:lineRule="auto"/>
        <w:ind w:left="584" w:right="1073" w:hanging="469"/>
        <w:jc w:val="both"/>
        <w:rPr>
          <w:sz w:val="24"/>
        </w:rPr>
      </w:pPr>
      <w:bookmarkStart w:id="81" w:name="_bookmark21"/>
      <w:bookmarkEnd w:id="81"/>
      <w:r w:rsidRPr="00946740">
        <w:rPr>
          <w:w w:val="105"/>
          <w:sz w:val="24"/>
        </w:rPr>
        <w:t xml:space="preserve">Antecol, Heather, and Kelly Bedard. 2002. “The relative earnings of young Mexi- can, black, and white women.” </w:t>
      </w:r>
      <w:r w:rsidRPr="00946740">
        <w:rPr>
          <w:i/>
          <w:w w:val="105"/>
          <w:sz w:val="24"/>
        </w:rPr>
        <w:t xml:space="preserve">ILR Review </w:t>
      </w:r>
      <w:r w:rsidRPr="00946740">
        <w:rPr>
          <w:w w:val="105"/>
          <w:sz w:val="24"/>
        </w:rPr>
        <w:t>56 (1): 122–135.</w:t>
      </w:r>
    </w:p>
    <w:p w14:paraId="3D9339D0" w14:textId="77777777" w:rsidR="007A46B2" w:rsidRPr="00946740" w:rsidRDefault="00000000">
      <w:pPr>
        <w:spacing w:before="97" w:line="252" w:lineRule="auto"/>
        <w:ind w:left="584" w:right="1073" w:hanging="469"/>
        <w:jc w:val="both"/>
        <w:rPr>
          <w:sz w:val="24"/>
        </w:rPr>
      </w:pPr>
      <w:bookmarkStart w:id="82" w:name="_bookmark22"/>
      <w:bookmarkEnd w:id="82"/>
      <w:r w:rsidRPr="00946740">
        <w:rPr>
          <w:w w:val="105"/>
          <w:sz w:val="24"/>
        </w:rPr>
        <w:t xml:space="preserve">Antman, F., B. Duncan, and S. J. Trejo. 2016a. “Ethnic Attrition and the Observed Health of Later Generation Mexican Americans.” </w:t>
      </w:r>
      <w:r w:rsidRPr="00946740">
        <w:rPr>
          <w:i/>
          <w:w w:val="105"/>
          <w:sz w:val="24"/>
        </w:rPr>
        <w:t xml:space="preserve">Am Econ Rev </w:t>
      </w:r>
      <w:r w:rsidRPr="00946740">
        <w:rPr>
          <w:w w:val="105"/>
          <w:sz w:val="24"/>
        </w:rPr>
        <w:t>106.</w:t>
      </w:r>
    </w:p>
    <w:p w14:paraId="541DC172" w14:textId="77777777" w:rsidR="007A46B2" w:rsidRPr="00946740" w:rsidRDefault="00000000">
      <w:pPr>
        <w:spacing w:before="98" w:line="252" w:lineRule="auto"/>
        <w:ind w:left="584" w:right="1059" w:hanging="469"/>
        <w:jc w:val="both"/>
        <w:rPr>
          <w:sz w:val="24"/>
        </w:rPr>
      </w:pPr>
      <w:bookmarkStart w:id="83" w:name="_bookmark23"/>
      <w:bookmarkEnd w:id="83"/>
      <w:r w:rsidRPr="00946740">
        <w:rPr>
          <w:w w:val="105"/>
          <w:sz w:val="24"/>
        </w:rPr>
        <w:t xml:space="preserve">Antman, Francisca, Brian Duncan, and Stephen J. Trejo. 2016b. “Ethnic Attrition and the Observed Health of Later-Generation Mexican Americans.” </w:t>
      </w:r>
      <w:r w:rsidRPr="00946740">
        <w:rPr>
          <w:i/>
          <w:w w:val="105"/>
          <w:sz w:val="24"/>
        </w:rPr>
        <w:t>The Amer- ican</w:t>
      </w:r>
      <w:r w:rsidRPr="00946740">
        <w:rPr>
          <w:i/>
          <w:spacing w:val="-16"/>
          <w:w w:val="105"/>
          <w:sz w:val="24"/>
        </w:rPr>
        <w:t xml:space="preserve"> </w:t>
      </w:r>
      <w:r w:rsidRPr="00946740">
        <w:rPr>
          <w:i/>
          <w:w w:val="105"/>
          <w:sz w:val="24"/>
        </w:rPr>
        <w:t>Economic</w:t>
      </w:r>
      <w:r w:rsidRPr="00946740">
        <w:rPr>
          <w:i/>
          <w:spacing w:val="-16"/>
          <w:w w:val="105"/>
          <w:sz w:val="24"/>
        </w:rPr>
        <w:t xml:space="preserve"> </w:t>
      </w:r>
      <w:r w:rsidRPr="00946740">
        <w:rPr>
          <w:i/>
          <w:w w:val="105"/>
          <w:sz w:val="24"/>
        </w:rPr>
        <w:t>Review</w:t>
      </w:r>
      <w:r w:rsidRPr="00946740">
        <w:rPr>
          <w:i/>
          <w:spacing w:val="-15"/>
          <w:w w:val="105"/>
          <w:sz w:val="24"/>
        </w:rPr>
        <w:t xml:space="preserve"> </w:t>
      </w:r>
      <w:r w:rsidRPr="00946740">
        <w:rPr>
          <w:w w:val="105"/>
          <w:sz w:val="24"/>
        </w:rPr>
        <w:t>106</w:t>
      </w:r>
      <w:r w:rsidRPr="00946740">
        <w:rPr>
          <w:spacing w:val="-16"/>
          <w:w w:val="105"/>
          <w:sz w:val="24"/>
        </w:rPr>
        <w:t xml:space="preserve"> </w:t>
      </w:r>
      <w:r w:rsidRPr="00946740">
        <w:rPr>
          <w:w w:val="105"/>
          <w:sz w:val="24"/>
        </w:rPr>
        <w:t>(5):</w:t>
      </w:r>
      <w:r w:rsidRPr="00946740">
        <w:rPr>
          <w:spacing w:val="-16"/>
          <w:w w:val="105"/>
          <w:sz w:val="24"/>
        </w:rPr>
        <w:t xml:space="preserve"> </w:t>
      </w:r>
      <w:r w:rsidRPr="00946740">
        <w:rPr>
          <w:w w:val="105"/>
          <w:sz w:val="24"/>
        </w:rPr>
        <w:t>467–471.</w:t>
      </w:r>
    </w:p>
    <w:p w14:paraId="14931DF0" w14:textId="77777777" w:rsidR="007A46B2" w:rsidRPr="00946740" w:rsidRDefault="00000000">
      <w:pPr>
        <w:spacing w:before="97" w:line="252" w:lineRule="auto"/>
        <w:ind w:left="584" w:right="1050" w:hanging="469"/>
        <w:jc w:val="both"/>
        <w:rPr>
          <w:sz w:val="24"/>
        </w:rPr>
      </w:pPr>
      <w:bookmarkStart w:id="84" w:name="_bookmark24"/>
      <w:bookmarkEnd w:id="84"/>
      <w:r w:rsidRPr="00946740">
        <w:rPr>
          <w:w w:val="105"/>
          <w:sz w:val="24"/>
        </w:rPr>
        <w:t xml:space="preserve">Antman, Francisca M, Brian Duncan, and Stephen J Trejo. 2020a. “Ethnic attrition, assimilation, and the measured health outcomes of Mexican Americans.” </w:t>
      </w:r>
      <w:r w:rsidRPr="00946740">
        <w:rPr>
          <w:i/>
          <w:w w:val="105"/>
          <w:sz w:val="24"/>
        </w:rPr>
        <w:t>Jour- nal</w:t>
      </w:r>
      <w:r w:rsidRPr="00946740">
        <w:rPr>
          <w:i/>
          <w:spacing w:val="-15"/>
          <w:w w:val="105"/>
          <w:sz w:val="24"/>
        </w:rPr>
        <w:t xml:space="preserve"> </w:t>
      </w:r>
      <w:r w:rsidRPr="00946740">
        <w:rPr>
          <w:i/>
          <w:w w:val="105"/>
          <w:sz w:val="24"/>
        </w:rPr>
        <w:t>of</w:t>
      </w:r>
      <w:r w:rsidRPr="00946740">
        <w:rPr>
          <w:i/>
          <w:spacing w:val="-15"/>
          <w:w w:val="105"/>
          <w:sz w:val="24"/>
        </w:rPr>
        <w:t xml:space="preserve"> </w:t>
      </w:r>
      <w:r w:rsidRPr="00946740">
        <w:rPr>
          <w:i/>
          <w:w w:val="105"/>
          <w:sz w:val="24"/>
        </w:rPr>
        <w:t>Population</w:t>
      </w:r>
      <w:r w:rsidRPr="00946740">
        <w:rPr>
          <w:i/>
          <w:spacing w:val="-15"/>
          <w:w w:val="105"/>
          <w:sz w:val="24"/>
        </w:rPr>
        <w:t xml:space="preserve"> </w:t>
      </w:r>
      <w:r w:rsidRPr="00946740">
        <w:rPr>
          <w:i/>
          <w:w w:val="105"/>
          <w:sz w:val="24"/>
        </w:rPr>
        <w:t>Economics,</w:t>
      </w:r>
      <w:r w:rsidRPr="00946740">
        <w:rPr>
          <w:i/>
          <w:spacing w:val="-15"/>
          <w:w w:val="105"/>
          <w:sz w:val="24"/>
        </w:rPr>
        <w:t xml:space="preserve"> </w:t>
      </w:r>
      <w:r w:rsidRPr="00946740">
        <w:rPr>
          <w:w w:val="105"/>
          <w:sz w:val="24"/>
        </w:rPr>
        <w:t>1–24.</w:t>
      </w:r>
    </w:p>
    <w:p w14:paraId="6AF04CC3" w14:textId="77777777" w:rsidR="007A46B2" w:rsidRPr="00946740" w:rsidRDefault="00000000">
      <w:pPr>
        <w:spacing w:before="97" w:line="252" w:lineRule="auto"/>
        <w:ind w:left="584" w:right="1073" w:firstLine="249"/>
        <w:jc w:val="both"/>
        <w:rPr>
          <w:sz w:val="24"/>
        </w:rPr>
      </w:pPr>
      <w:r w:rsidRPr="00946740">
        <w:rPr>
          <w:noProof/>
        </w:rPr>
        <mc:AlternateContent>
          <mc:Choice Requires="wps">
            <w:drawing>
              <wp:anchor distT="0" distB="0" distL="0" distR="0" simplePos="0" relativeHeight="15733248" behindDoc="0" locked="0" layoutInCell="1" allowOverlap="1" wp14:anchorId="5F37088E" wp14:editId="5D501736">
                <wp:simplePos x="0" y="0"/>
                <wp:positionH relativeFrom="page">
                  <wp:posOffset>1165872</wp:posOffset>
                </wp:positionH>
                <wp:positionV relativeFrom="paragraph">
                  <wp:posOffset>172059</wp:posOffset>
                </wp:positionV>
                <wp:extent cx="455930" cy="127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5BF2840" id="Graphic 11" o:spid="_x0000_s1026" style="position:absolute;margin-left:91.8pt;margin-top:13.55pt;width:35.9pt;height:.1pt;z-index:15733248;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BzRgi+IAAAAOAQAADwAAAAAAAAAAAAAAAABtBAAAZHJzL2Rvd25yZXYueG1sUEsFBgAA&#13;&#10;AAAEAAQA8wAAAHwFAAAAAA==&#13;&#10;" path="m,l455498,e" filled="f" strokeweight=".21094mm">
                <v:path arrowok="t"/>
                <w10:wrap anchorx="page"/>
              </v:shape>
            </w:pict>
          </mc:Fallback>
        </mc:AlternateContent>
      </w:r>
      <w:bookmarkStart w:id="85" w:name="_bookmark25"/>
      <w:bookmarkEnd w:id="85"/>
      <w:r w:rsidRPr="00946740">
        <w:rPr>
          <w:w w:val="110"/>
          <w:sz w:val="24"/>
        </w:rPr>
        <w:t xml:space="preserve">. 2020b. “Ethnic Attrition, Assimilation, and the Measured Health Out- </w:t>
      </w:r>
      <w:r w:rsidRPr="00946740">
        <w:rPr>
          <w:sz w:val="24"/>
        </w:rPr>
        <w:t xml:space="preserve">comes of Mexican Americans.” </w:t>
      </w:r>
      <w:r w:rsidRPr="00946740">
        <w:rPr>
          <w:i/>
          <w:sz w:val="24"/>
        </w:rPr>
        <w:t xml:space="preserve">Journal of Population Economics </w:t>
      </w:r>
      <w:r w:rsidRPr="00946740">
        <w:rPr>
          <w:sz w:val="24"/>
        </w:rPr>
        <w:t xml:space="preserve">(Heidelberg, </w:t>
      </w:r>
      <w:r w:rsidRPr="00946740">
        <w:rPr>
          <w:w w:val="110"/>
          <w:sz w:val="24"/>
        </w:rPr>
        <w:t xml:space="preserve">Netherlands) 33, no. 4 (October): 1499–1522. </w:t>
      </w:r>
      <w:r w:rsidRPr="00946740">
        <w:rPr>
          <w:color w:val="0000FF"/>
          <w:w w:val="110"/>
          <w:sz w:val="24"/>
        </w:rPr>
        <w:t xml:space="preserve">https://doi.org/https://doi- </w:t>
      </w:r>
      <w:r w:rsidRPr="00946740">
        <w:rPr>
          <w:color w:val="0000FF"/>
          <w:spacing w:val="-2"/>
          <w:w w:val="110"/>
          <w:sz w:val="24"/>
        </w:rPr>
        <w:t>org.ezproxy.lib.uh.edu/10.1007/s00148-020-00772-8</w:t>
      </w:r>
      <w:r w:rsidRPr="00946740">
        <w:rPr>
          <w:spacing w:val="-2"/>
          <w:w w:val="110"/>
          <w:sz w:val="24"/>
        </w:rPr>
        <w:t>.</w:t>
      </w:r>
    </w:p>
    <w:p w14:paraId="1FBDC71C" w14:textId="77777777" w:rsidR="007A46B2" w:rsidRPr="00946740" w:rsidRDefault="00000000">
      <w:pPr>
        <w:spacing w:before="97" w:line="252" w:lineRule="auto"/>
        <w:ind w:left="584" w:right="1073" w:hanging="469"/>
        <w:jc w:val="both"/>
        <w:rPr>
          <w:sz w:val="24"/>
        </w:rPr>
      </w:pPr>
      <w:bookmarkStart w:id="86" w:name="_bookmark26"/>
      <w:bookmarkEnd w:id="86"/>
      <w:r w:rsidRPr="00946740">
        <w:rPr>
          <w:w w:val="105"/>
          <w:sz w:val="24"/>
        </w:rPr>
        <w:t xml:space="preserve">Averett, Susan, and Sanders Korenman. 1996. “The Economic Reality of the Beauty Myth.” </w:t>
      </w:r>
      <w:r w:rsidRPr="00946740">
        <w:rPr>
          <w:i/>
          <w:w w:val="105"/>
          <w:sz w:val="24"/>
        </w:rPr>
        <w:t xml:space="preserve">The Journal of Human Resources </w:t>
      </w:r>
      <w:r w:rsidRPr="00946740">
        <w:rPr>
          <w:w w:val="105"/>
          <w:sz w:val="24"/>
        </w:rPr>
        <w:t xml:space="preserve">31 (2): 304–330. </w:t>
      </w:r>
      <w:hyperlink r:id="rId14">
        <w:r w:rsidR="007A46B2" w:rsidRPr="00946740">
          <w:rPr>
            <w:color w:val="0000FF"/>
            <w:w w:val="105"/>
            <w:sz w:val="24"/>
          </w:rPr>
          <w:t>https://doi.org/10.</w:t>
        </w:r>
      </w:hyperlink>
      <w:r w:rsidRPr="00946740">
        <w:rPr>
          <w:color w:val="0000FF"/>
          <w:w w:val="105"/>
          <w:sz w:val="24"/>
        </w:rPr>
        <w:t xml:space="preserve"> </w:t>
      </w:r>
      <w:hyperlink r:id="rId15">
        <w:r w:rsidR="007A46B2" w:rsidRPr="00946740">
          <w:rPr>
            <w:color w:val="0000FF"/>
            <w:spacing w:val="-2"/>
            <w:w w:val="105"/>
            <w:sz w:val="24"/>
          </w:rPr>
          <w:t>2307/146065</w:t>
        </w:r>
      </w:hyperlink>
      <w:r w:rsidRPr="00946740">
        <w:rPr>
          <w:spacing w:val="-2"/>
          <w:w w:val="105"/>
          <w:sz w:val="24"/>
        </w:rPr>
        <w:t>.</w:t>
      </w:r>
    </w:p>
    <w:p w14:paraId="4E8C30CC" w14:textId="77777777" w:rsidR="007A46B2" w:rsidRPr="00946740" w:rsidRDefault="00000000">
      <w:pPr>
        <w:spacing w:before="97" w:line="252" w:lineRule="auto"/>
        <w:ind w:left="584" w:right="1073" w:hanging="469"/>
        <w:jc w:val="both"/>
        <w:rPr>
          <w:sz w:val="24"/>
        </w:rPr>
      </w:pPr>
      <w:bookmarkStart w:id="87" w:name="_bookmark27"/>
      <w:bookmarkEnd w:id="87"/>
      <w:r w:rsidRPr="00946740">
        <w:rPr>
          <w:w w:val="110"/>
          <w:sz w:val="24"/>
        </w:rPr>
        <w:t>Averett,</w:t>
      </w:r>
      <w:r w:rsidRPr="00946740">
        <w:rPr>
          <w:spacing w:val="-5"/>
          <w:w w:val="110"/>
          <w:sz w:val="24"/>
        </w:rPr>
        <w:t xml:space="preserve"> </w:t>
      </w:r>
      <w:r w:rsidRPr="00946740">
        <w:rPr>
          <w:w w:val="110"/>
          <w:sz w:val="24"/>
        </w:rPr>
        <w:t>Susan</w:t>
      </w:r>
      <w:r w:rsidRPr="00946740">
        <w:rPr>
          <w:spacing w:val="-6"/>
          <w:w w:val="110"/>
          <w:sz w:val="24"/>
        </w:rPr>
        <w:t xml:space="preserve"> </w:t>
      </w:r>
      <w:r w:rsidRPr="00946740">
        <w:rPr>
          <w:w w:val="110"/>
          <w:sz w:val="24"/>
        </w:rPr>
        <w:t>L.,</w:t>
      </w:r>
      <w:r w:rsidRPr="00946740">
        <w:rPr>
          <w:spacing w:val="-5"/>
          <w:w w:val="110"/>
          <w:sz w:val="24"/>
        </w:rPr>
        <w:t xml:space="preserve"> </w:t>
      </w:r>
      <w:r w:rsidRPr="00946740">
        <w:rPr>
          <w:w w:val="110"/>
          <w:sz w:val="24"/>
        </w:rPr>
        <w:t>Asia</w:t>
      </w:r>
      <w:r w:rsidRPr="00946740">
        <w:rPr>
          <w:spacing w:val="-5"/>
          <w:w w:val="110"/>
          <w:sz w:val="24"/>
        </w:rPr>
        <w:t xml:space="preserve"> </w:t>
      </w:r>
      <w:r w:rsidRPr="00946740">
        <w:rPr>
          <w:w w:val="110"/>
          <w:sz w:val="24"/>
        </w:rPr>
        <w:t>Sikora,</w:t>
      </w:r>
      <w:r w:rsidRPr="00946740">
        <w:rPr>
          <w:spacing w:val="-5"/>
          <w:w w:val="110"/>
          <w:sz w:val="24"/>
        </w:rPr>
        <w:t xml:space="preserve"> </w:t>
      </w:r>
      <w:r w:rsidRPr="00946740">
        <w:rPr>
          <w:w w:val="110"/>
          <w:sz w:val="24"/>
        </w:rPr>
        <w:t>and</w:t>
      </w:r>
      <w:r w:rsidRPr="00946740">
        <w:rPr>
          <w:spacing w:val="-6"/>
          <w:w w:val="110"/>
          <w:sz w:val="24"/>
        </w:rPr>
        <w:t xml:space="preserve"> </w:t>
      </w:r>
      <w:r w:rsidRPr="00946740">
        <w:rPr>
          <w:w w:val="110"/>
          <w:sz w:val="24"/>
        </w:rPr>
        <w:t>Laura</w:t>
      </w:r>
      <w:r w:rsidRPr="00946740">
        <w:rPr>
          <w:spacing w:val="-5"/>
          <w:w w:val="110"/>
          <w:sz w:val="24"/>
        </w:rPr>
        <w:t xml:space="preserve"> </w:t>
      </w:r>
      <w:r w:rsidRPr="00946740">
        <w:rPr>
          <w:w w:val="110"/>
          <w:sz w:val="24"/>
        </w:rPr>
        <w:t>M.</w:t>
      </w:r>
      <w:r w:rsidRPr="00946740">
        <w:rPr>
          <w:spacing w:val="-5"/>
          <w:w w:val="110"/>
          <w:sz w:val="24"/>
        </w:rPr>
        <w:t xml:space="preserve"> </w:t>
      </w:r>
      <w:r w:rsidRPr="00946740">
        <w:rPr>
          <w:w w:val="110"/>
          <w:sz w:val="24"/>
        </w:rPr>
        <w:t>Argys.</w:t>
      </w:r>
      <w:r w:rsidRPr="00946740">
        <w:rPr>
          <w:spacing w:val="-5"/>
          <w:w w:val="110"/>
          <w:sz w:val="24"/>
        </w:rPr>
        <w:t xml:space="preserve"> </w:t>
      </w:r>
      <w:r w:rsidRPr="00946740">
        <w:rPr>
          <w:w w:val="110"/>
          <w:sz w:val="24"/>
        </w:rPr>
        <w:t>2008.</w:t>
      </w:r>
      <w:r w:rsidRPr="00946740">
        <w:rPr>
          <w:spacing w:val="-5"/>
          <w:w w:val="110"/>
          <w:sz w:val="24"/>
        </w:rPr>
        <w:t xml:space="preserve"> </w:t>
      </w:r>
      <w:r w:rsidRPr="00946740">
        <w:rPr>
          <w:w w:val="110"/>
          <w:sz w:val="24"/>
        </w:rPr>
        <w:t>“For</w:t>
      </w:r>
      <w:r w:rsidRPr="00946740">
        <w:rPr>
          <w:spacing w:val="-6"/>
          <w:w w:val="110"/>
          <w:sz w:val="24"/>
        </w:rPr>
        <w:t xml:space="preserve"> </w:t>
      </w:r>
      <w:r w:rsidRPr="00946740">
        <w:rPr>
          <w:w w:val="110"/>
          <w:sz w:val="24"/>
        </w:rPr>
        <w:t>Better</w:t>
      </w:r>
      <w:r w:rsidRPr="00946740">
        <w:rPr>
          <w:spacing w:val="-5"/>
          <w:w w:val="110"/>
          <w:sz w:val="24"/>
        </w:rPr>
        <w:t xml:space="preserve"> </w:t>
      </w:r>
      <w:r w:rsidRPr="00946740">
        <w:rPr>
          <w:w w:val="110"/>
          <w:sz w:val="24"/>
        </w:rPr>
        <w:t>or</w:t>
      </w:r>
      <w:r w:rsidRPr="00946740">
        <w:rPr>
          <w:spacing w:val="-5"/>
          <w:w w:val="110"/>
          <w:sz w:val="24"/>
        </w:rPr>
        <w:t xml:space="preserve"> </w:t>
      </w:r>
      <w:r w:rsidRPr="00946740">
        <w:rPr>
          <w:w w:val="110"/>
          <w:sz w:val="24"/>
        </w:rPr>
        <w:t xml:space="preserve">Worse: </w:t>
      </w:r>
      <w:r w:rsidRPr="00946740">
        <w:rPr>
          <w:sz w:val="24"/>
        </w:rPr>
        <w:t>Relationship</w:t>
      </w:r>
      <w:r w:rsidRPr="00946740">
        <w:rPr>
          <w:spacing w:val="40"/>
          <w:sz w:val="24"/>
        </w:rPr>
        <w:t xml:space="preserve"> </w:t>
      </w:r>
      <w:r w:rsidRPr="00946740">
        <w:rPr>
          <w:sz w:val="24"/>
        </w:rPr>
        <w:t>Status</w:t>
      </w:r>
      <w:r w:rsidRPr="00946740">
        <w:rPr>
          <w:spacing w:val="40"/>
          <w:sz w:val="24"/>
        </w:rPr>
        <w:t xml:space="preserve"> </w:t>
      </w:r>
      <w:r w:rsidRPr="00946740">
        <w:rPr>
          <w:sz w:val="24"/>
        </w:rPr>
        <w:t>and</w:t>
      </w:r>
      <w:r w:rsidRPr="00946740">
        <w:rPr>
          <w:spacing w:val="40"/>
          <w:sz w:val="24"/>
        </w:rPr>
        <w:t xml:space="preserve"> </w:t>
      </w:r>
      <w:r w:rsidRPr="00946740">
        <w:rPr>
          <w:sz w:val="24"/>
        </w:rPr>
        <w:t>Body</w:t>
      </w:r>
      <w:r w:rsidRPr="00946740">
        <w:rPr>
          <w:spacing w:val="40"/>
          <w:sz w:val="24"/>
        </w:rPr>
        <w:t xml:space="preserve"> </w:t>
      </w:r>
      <w:r w:rsidRPr="00946740">
        <w:rPr>
          <w:sz w:val="24"/>
        </w:rPr>
        <w:t>Mass</w:t>
      </w:r>
      <w:r w:rsidRPr="00946740">
        <w:rPr>
          <w:spacing w:val="40"/>
          <w:sz w:val="24"/>
        </w:rPr>
        <w:t xml:space="preserve"> </w:t>
      </w:r>
      <w:r w:rsidRPr="00946740">
        <w:rPr>
          <w:sz w:val="24"/>
        </w:rPr>
        <w:t>Index.”</w:t>
      </w:r>
      <w:r w:rsidRPr="00946740">
        <w:rPr>
          <w:spacing w:val="40"/>
          <w:sz w:val="24"/>
        </w:rPr>
        <w:t xml:space="preserve"> </w:t>
      </w:r>
      <w:r w:rsidRPr="00946740">
        <w:rPr>
          <w:i/>
          <w:sz w:val="24"/>
        </w:rPr>
        <w:t>Economics</w:t>
      </w:r>
      <w:r w:rsidRPr="00946740">
        <w:rPr>
          <w:i/>
          <w:spacing w:val="40"/>
          <w:sz w:val="24"/>
        </w:rPr>
        <w:t xml:space="preserve"> </w:t>
      </w:r>
      <w:r w:rsidRPr="00946740">
        <w:rPr>
          <w:i/>
          <w:sz w:val="24"/>
        </w:rPr>
        <w:t>and</w:t>
      </w:r>
      <w:r w:rsidRPr="00946740">
        <w:rPr>
          <w:i/>
          <w:spacing w:val="40"/>
          <w:sz w:val="24"/>
        </w:rPr>
        <w:t xml:space="preserve"> </w:t>
      </w:r>
      <w:r w:rsidRPr="00946740">
        <w:rPr>
          <w:i/>
          <w:sz w:val="24"/>
        </w:rPr>
        <w:t>Human</w:t>
      </w:r>
      <w:r w:rsidRPr="00946740">
        <w:rPr>
          <w:i/>
          <w:spacing w:val="40"/>
          <w:sz w:val="24"/>
        </w:rPr>
        <w:t xml:space="preserve"> </w:t>
      </w:r>
      <w:r w:rsidRPr="00946740">
        <w:rPr>
          <w:i/>
          <w:sz w:val="24"/>
        </w:rPr>
        <w:t>Biology</w:t>
      </w:r>
      <w:r w:rsidRPr="00946740">
        <w:rPr>
          <w:i/>
          <w:spacing w:val="40"/>
          <w:sz w:val="24"/>
        </w:rPr>
        <w:t xml:space="preserve"> </w:t>
      </w:r>
      <w:r w:rsidRPr="00946740">
        <w:rPr>
          <w:sz w:val="24"/>
        </w:rPr>
        <w:t xml:space="preserve">6, </w:t>
      </w:r>
      <w:r w:rsidRPr="00946740">
        <w:rPr>
          <w:w w:val="110"/>
          <w:sz w:val="24"/>
        </w:rPr>
        <w:t xml:space="preserve">no. 3 (December): 330–349. </w:t>
      </w:r>
      <w:hyperlink r:id="rId16">
        <w:r w:rsidR="007A46B2" w:rsidRPr="00946740">
          <w:rPr>
            <w:color w:val="0000FF"/>
            <w:w w:val="110"/>
            <w:sz w:val="24"/>
          </w:rPr>
          <w:t>https://doi.org/10.1016/j.ehb.2008.07.003</w:t>
        </w:r>
      </w:hyperlink>
      <w:r w:rsidRPr="00946740">
        <w:rPr>
          <w:w w:val="110"/>
          <w:sz w:val="24"/>
        </w:rPr>
        <w:t>.</w:t>
      </w:r>
    </w:p>
    <w:p w14:paraId="7338E1B7" w14:textId="77777777" w:rsidR="007A46B2" w:rsidRPr="00946740" w:rsidRDefault="00000000">
      <w:pPr>
        <w:pStyle w:val="Heading4"/>
        <w:spacing w:before="97" w:line="252" w:lineRule="auto"/>
        <w:ind w:right="1073" w:hanging="469"/>
        <w:jc w:val="both"/>
      </w:pPr>
      <w:bookmarkStart w:id="88" w:name="_bookmark28"/>
      <w:bookmarkEnd w:id="88"/>
      <w:r w:rsidRPr="00946740">
        <w:rPr>
          <w:w w:val="105"/>
        </w:rPr>
        <w:t xml:space="preserve">Bayer, Patrick, and Kerwin Kofi Charles. 2018. “Divergent paths: A new perspec- tive on earnings differences between black and white men since 1940.” </w:t>
      </w:r>
      <w:r w:rsidRPr="00946740">
        <w:rPr>
          <w:i/>
          <w:w w:val="105"/>
        </w:rPr>
        <w:t xml:space="preserve">The </w:t>
      </w:r>
      <w:r w:rsidRPr="00946740">
        <w:rPr>
          <w:i/>
        </w:rPr>
        <w:t xml:space="preserve">Quarterly Journal of Economics </w:t>
      </w:r>
      <w:r w:rsidRPr="00946740">
        <w:t>133 (3): 1459–1501.</w:t>
      </w:r>
    </w:p>
    <w:p w14:paraId="683820FD" w14:textId="77777777" w:rsidR="007A46B2" w:rsidRPr="00946740" w:rsidRDefault="00000000">
      <w:pPr>
        <w:spacing w:before="97"/>
        <w:ind w:left="116"/>
        <w:jc w:val="both"/>
        <w:rPr>
          <w:i/>
          <w:sz w:val="24"/>
        </w:rPr>
      </w:pPr>
      <w:bookmarkStart w:id="89" w:name="_bookmark29"/>
      <w:bookmarkEnd w:id="89"/>
      <w:r w:rsidRPr="00946740">
        <w:rPr>
          <w:w w:val="105"/>
          <w:sz w:val="24"/>
        </w:rPr>
        <w:t>Becker,</w:t>
      </w:r>
      <w:r w:rsidRPr="00946740">
        <w:rPr>
          <w:spacing w:val="1"/>
          <w:w w:val="105"/>
          <w:sz w:val="24"/>
        </w:rPr>
        <w:t xml:space="preserve"> </w:t>
      </w:r>
      <w:r w:rsidRPr="00946740">
        <w:rPr>
          <w:w w:val="105"/>
          <w:sz w:val="24"/>
        </w:rPr>
        <w:t>Gary</w:t>
      </w:r>
      <w:r w:rsidRPr="00946740">
        <w:rPr>
          <w:spacing w:val="1"/>
          <w:w w:val="105"/>
          <w:sz w:val="24"/>
        </w:rPr>
        <w:t xml:space="preserve"> </w:t>
      </w:r>
      <w:r w:rsidRPr="00946740">
        <w:rPr>
          <w:w w:val="105"/>
          <w:sz w:val="24"/>
        </w:rPr>
        <w:t>S.</w:t>
      </w:r>
      <w:r w:rsidRPr="00946740">
        <w:rPr>
          <w:spacing w:val="1"/>
          <w:w w:val="105"/>
          <w:sz w:val="24"/>
        </w:rPr>
        <w:t xml:space="preserve"> </w:t>
      </w:r>
      <w:r w:rsidRPr="00946740">
        <w:rPr>
          <w:w w:val="105"/>
          <w:sz w:val="24"/>
        </w:rPr>
        <w:t>1973.</w:t>
      </w:r>
      <w:r w:rsidRPr="00946740">
        <w:rPr>
          <w:spacing w:val="1"/>
          <w:w w:val="105"/>
          <w:sz w:val="24"/>
        </w:rPr>
        <w:t xml:space="preserve"> </w:t>
      </w:r>
      <w:r w:rsidRPr="00946740">
        <w:rPr>
          <w:w w:val="105"/>
          <w:sz w:val="24"/>
        </w:rPr>
        <w:t>“A</w:t>
      </w:r>
      <w:r w:rsidRPr="00946740">
        <w:rPr>
          <w:spacing w:val="2"/>
          <w:w w:val="105"/>
          <w:sz w:val="24"/>
        </w:rPr>
        <w:t xml:space="preserve"> </w:t>
      </w:r>
      <w:r w:rsidRPr="00946740">
        <w:rPr>
          <w:w w:val="105"/>
          <w:sz w:val="24"/>
        </w:rPr>
        <w:t>Theory</w:t>
      </w:r>
      <w:r w:rsidRPr="00946740">
        <w:rPr>
          <w:spacing w:val="1"/>
          <w:w w:val="105"/>
          <w:sz w:val="24"/>
        </w:rPr>
        <w:t xml:space="preserve"> </w:t>
      </w:r>
      <w:r w:rsidRPr="00946740">
        <w:rPr>
          <w:w w:val="105"/>
          <w:sz w:val="24"/>
        </w:rPr>
        <w:t>of</w:t>
      </w:r>
      <w:r w:rsidRPr="00946740">
        <w:rPr>
          <w:spacing w:val="1"/>
          <w:w w:val="105"/>
          <w:sz w:val="24"/>
        </w:rPr>
        <w:t xml:space="preserve"> </w:t>
      </w:r>
      <w:r w:rsidRPr="00946740">
        <w:rPr>
          <w:w w:val="105"/>
          <w:sz w:val="24"/>
        </w:rPr>
        <w:t>Marriage:</w:t>
      </w:r>
      <w:r w:rsidRPr="00946740">
        <w:rPr>
          <w:spacing w:val="1"/>
          <w:w w:val="105"/>
          <w:sz w:val="24"/>
        </w:rPr>
        <w:t xml:space="preserve"> </w:t>
      </w:r>
      <w:r w:rsidRPr="00946740">
        <w:rPr>
          <w:w w:val="105"/>
          <w:sz w:val="24"/>
        </w:rPr>
        <w:t>Part</w:t>
      </w:r>
      <w:r w:rsidRPr="00946740">
        <w:rPr>
          <w:spacing w:val="2"/>
          <w:w w:val="105"/>
          <w:sz w:val="24"/>
        </w:rPr>
        <w:t xml:space="preserve"> </w:t>
      </w:r>
      <w:r w:rsidRPr="00946740">
        <w:rPr>
          <w:w w:val="105"/>
          <w:sz w:val="24"/>
        </w:rPr>
        <w:t>I.”</w:t>
      </w:r>
      <w:r w:rsidRPr="00946740">
        <w:rPr>
          <w:spacing w:val="1"/>
          <w:w w:val="105"/>
          <w:sz w:val="24"/>
        </w:rPr>
        <w:t xml:space="preserve"> </w:t>
      </w:r>
      <w:r w:rsidRPr="00946740">
        <w:rPr>
          <w:i/>
          <w:w w:val="105"/>
          <w:sz w:val="24"/>
        </w:rPr>
        <w:t>Journal</w:t>
      </w:r>
      <w:r w:rsidRPr="00946740">
        <w:rPr>
          <w:i/>
          <w:spacing w:val="1"/>
          <w:w w:val="105"/>
          <w:sz w:val="24"/>
        </w:rPr>
        <w:t xml:space="preserve"> </w:t>
      </w:r>
      <w:r w:rsidRPr="00946740">
        <w:rPr>
          <w:i/>
          <w:w w:val="105"/>
          <w:sz w:val="24"/>
        </w:rPr>
        <w:t>of</w:t>
      </w:r>
      <w:r w:rsidRPr="00946740">
        <w:rPr>
          <w:i/>
          <w:spacing w:val="1"/>
          <w:w w:val="105"/>
          <w:sz w:val="24"/>
        </w:rPr>
        <w:t xml:space="preserve"> </w:t>
      </w:r>
      <w:r w:rsidRPr="00946740">
        <w:rPr>
          <w:i/>
          <w:w w:val="105"/>
          <w:sz w:val="24"/>
        </w:rPr>
        <w:t>Political</w:t>
      </w:r>
      <w:r w:rsidRPr="00946740">
        <w:rPr>
          <w:i/>
          <w:spacing w:val="1"/>
          <w:w w:val="105"/>
          <w:sz w:val="24"/>
        </w:rPr>
        <w:t xml:space="preserve"> </w:t>
      </w:r>
      <w:r w:rsidRPr="00946740">
        <w:rPr>
          <w:i/>
          <w:spacing w:val="-2"/>
          <w:w w:val="105"/>
          <w:sz w:val="24"/>
        </w:rPr>
        <w:t>Economy</w:t>
      </w:r>
    </w:p>
    <w:p w14:paraId="4C567F53" w14:textId="77777777" w:rsidR="007A46B2" w:rsidRPr="00946740" w:rsidRDefault="00000000">
      <w:pPr>
        <w:spacing w:before="13"/>
        <w:ind w:left="584"/>
        <w:jc w:val="both"/>
        <w:rPr>
          <w:sz w:val="24"/>
        </w:rPr>
      </w:pPr>
      <w:r w:rsidRPr="00946740">
        <w:rPr>
          <w:sz w:val="24"/>
        </w:rPr>
        <w:t>81,</w:t>
      </w:r>
      <w:r w:rsidRPr="00946740">
        <w:rPr>
          <w:spacing w:val="70"/>
          <w:sz w:val="24"/>
        </w:rPr>
        <w:t xml:space="preserve"> </w:t>
      </w:r>
      <w:r w:rsidRPr="00946740">
        <w:rPr>
          <w:sz w:val="24"/>
        </w:rPr>
        <w:t>no.</w:t>
      </w:r>
      <w:r w:rsidRPr="00946740">
        <w:rPr>
          <w:spacing w:val="70"/>
          <w:sz w:val="24"/>
        </w:rPr>
        <w:t xml:space="preserve"> </w:t>
      </w:r>
      <w:r w:rsidRPr="00946740">
        <w:rPr>
          <w:sz w:val="24"/>
        </w:rPr>
        <w:t>4</w:t>
      </w:r>
      <w:r w:rsidRPr="00946740">
        <w:rPr>
          <w:spacing w:val="70"/>
          <w:sz w:val="24"/>
        </w:rPr>
        <w:t xml:space="preserve"> </w:t>
      </w:r>
      <w:r w:rsidRPr="00946740">
        <w:rPr>
          <w:sz w:val="24"/>
        </w:rPr>
        <w:t>(July):</w:t>
      </w:r>
      <w:r w:rsidRPr="00946740">
        <w:rPr>
          <w:spacing w:val="70"/>
          <w:sz w:val="24"/>
        </w:rPr>
        <w:t xml:space="preserve"> </w:t>
      </w:r>
      <w:r w:rsidRPr="00946740">
        <w:rPr>
          <w:sz w:val="24"/>
        </w:rPr>
        <w:t>813–846.</w:t>
      </w:r>
      <w:r w:rsidRPr="00946740">
        <w:rPr>
          <w:spacing w:val="71"/>
          <w:sz w:val="24"/>
        </w:rPr>
        <w:t xml:space="preserve"> </w:t>
      </w:r>
      <w:hyperlink r:id="rId17">
        <w:r w:rsidR="007A46B2" w:rsidRPr="00946740">
          <w:rPr>
            <w:color w:val="0000FF"/>
            <w:spacing w:val="-2"/>
            <w:sz w:val="24"/>
          </w:rPr>
          <w:t>https://doi.org/10.1086/260084</w:t>
        </w:r>
      </w:hyperlink>
      <w:r w:rsidRPr="00946740">
        <w:rPr>
          <w:spacing w:val="-2"/>
          <w:sz w:val="24"/>
        </w:rPr>
        <w:t>.</w:t>
      </w:r>
    </w:p>
    <w:p w14:paraId="2D5F5ED5" w14:textId="77777777" w:rsidR="007A46B2" w:rsidRPr="00946740" w:rsidRDefault="00000000">
      <w:pPr>
        <w:spacing w:before="112" w:line="252" w:lineRule="auto"/>
        <w:ind w:left="584" w:right="1073" w:firstLine="249"/>
        <w:jc w:val="both"/>
        <w:rPr>
          <w:sz w:val="24"/>
        </w:rPr>
      </w:pPr>
      <w:r w:rsidRPr="00946740">
        <w:rPr>
          <w:noProof/>
        </w:rPr>
        <mc:AlternateContent>
          <mc:Choice Requires="wps">
            <w:drawing>
              <wp:anchor distT="0" distB="0" distL="0" distR="0" simplePos="0" relativeHeight="15733760" behindDoc="0" locked="0" layoutInCell="1" allowOverlap="1" wp14:anchorId="64975479" wp14:editId="1C908857">
                <wp:simplePos x="0" y="0"/>
                <wp:positionH relativeFrom="page">
                  <wp:posOffset>1165872</wp:posOffset>
                </wp:positionH>
                <wp:positionV relativeFrom="paragraph">
                  <wp:posOffset>181486</wp:posOffset>
                </wp:positionV>
                <wp:extent cx="455930" cy="127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184311D" id="Graphic 12" o:spid="_x0000_s1026" style="position:absolute;margin-left:91.8pt;margin-top:14.3pt;width:35.9pt;height:.1pt;z-index:15733760;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" path="m,l455498,e" filled="f" strokeweight=".21094mm">
                <v:path arrowok="t"/>
                <w10:wrap anchorx="page"/>
              </v:shape>
            </w:pict>
          </mc:Fallback>
        </mc:AlternateContent>
      </w:r>
      <w:bookmarkStart w:id="90" w:name="_bookmark30"/>
      <w:bookmarkEnd w:id="90"/>
      <w:r w:rsidRPr="00946740">
        <w:rPr>
          <w:sz w:val="24"/>
        </w:rPr>
        <w:t xml:space="preserve">. 1974. “A Theory of Marriage: Part II.” </w:t>
      </w:r>
      <w:r w:rsidRPr="00946740">
        <w:rPr>
          <w:i/>
          <w:sz w:val="24"/>
        </w:rPr>
        <w:t xml:space="preserve">Journal of Political Economy </w:t>
      </w:r>
      <w:r w:rsidRPr="00946740">
        <w:rPr>
          <w:sz w:val="24"/>
        </w:rPr>
        <w:t xml:space="preserve">82, no. 2, </w:t>
      </w:r>
      <w:r w:rsidRPr="00946740">
        <w:rPr>
          <w:w w:val="105"/>
          <w:sz w:val="24"/>
        </w:rPr>
        <w:t>Part</w:t>
      </w:r>
      <w:r w:rsidRPr="00946740">
        <w:rPr>
          <w:spacing w:val="40"/>
          <w:w w:val="105"/>
          <w:sz w:val="24"/>
        </w:rPr>
        <w:t xml:space="preserve"> </w:t>
      </w:r>
      <w:r w:rsidRPr="00946740">
        <w:rPr>
          <w:w w:val="105"/>
          <w:sz w:val="24"/>
        </w:rPr>
        <w:t>2</w:t>
      </w:r>
      <w:r w:rsidRPr="00946740">
        <w:rPr>
          <w:spacing w:val="40"/>
          <w:w w:val="105"/>
          <w:sz w:val="24"/>
        </w:rPr>
        <w:t xml:space="preserve"> </w:t>
      </w:r>
      <w:r w:rsidRPr="00946740">
        <w:rPr>
          <w:w w:val="105"/>
          <w:sz w:val="24"/>
        </w:rPr>
        <w:t>(March):</w:t>
      </w:r>
      <w:r w:rsidRPr="00946740">
        <w:rPr>
          <w:spacing w:val="40"/>
          <w:w w:val="105"/>
          <w:sz w:val="24"/>
        </w:rPr>
        <w:t xml:space="preserve"> </w:t>
      </w:r>
      <w:r w:rsidRPr="00946740">
        <w:rPr>
          <w:w w:val="105"/>
          <w:sz w:val="24"/>
        </w:rPr>
        <w:t>S11–S26.</w:t>
      </w:r>
      <w:r w:rsidRPr="00946740">
        <w:rPr>
          <w:spacing w:val="40"/>
          <w:w w:val="105"/>
          <w:sz w:val="24"/>
        </w:rPr>
        <w:t xml:space="preserve"> </w:t>
      </w:r>
      <w:hyperlink r:id="rId18">
        <w:r w:rsidR="007A46B2" w:rsidRPr="00946740">
          <w:rPr>
            <w:color w:val="0000FF"/>
            <w:w w:val="105"/>
            <w:sz w:val="24"/>
          </w:rPr>
          <w:t>https://doi.org/10.1086/260287</w:t>
        </w:r>
      </w:hyperlink>
      <w:r w:rsidRPr="00946740">
        <w:rPr>
          <w:w w:val="105"/>
          <w:sz w:val="24"/>
        </w:rPr>
        <w:t>.</w:t>
      </w:r>
    </w:p>
    <w:p w14:paraId="3EC5D663" w14:textId="77777777" w:rsidR="007A46B2" w:rsidRPr="00946740" w:rsidRDefault="00000000">
      <w:pPr>
        <w:spacing w:before="98" w:line="252" w:lineRule="auto"/>
        <w:ind w:left="584" w:right="1073" w:firstLine="249"/>
        <w:jc w:val="both"/>
        <w:rPr>
          <w:sz w:val="24"/>
        </w:rPr>
      </w:pPr>
      <w:r w:rsidRPr="00946740">
        <w:rPr>
          <w:noProof/>
        </w:rPr>
        <mc:AlternateContent>
          <mc:Choice Requires="wps">
            <w:drawing>
              <wp:anchor distT="0" distB="0" distL="0" distR="0" simplePos="0" relativeHeight="15734272" behindDoc="0" locked="0" layoutInCell="1" allowOverlap="1" wp14:anchorId="6FCB3809" wp14:editId="6231A794">
                <wp:simplePos x="0" y="0"/>
                <wp:positionH relativeFrom="page">
                  <wp:posOffset>1165872</wp:posOffset>
                </wp:positionH>
                <wp:positionV relativeFrom="paragraph">
                  <wp:posOffset>172539</wp:posOffset>
                </wp:positionV>
                <wp:extent cx="455930" cy="127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0AE63A" id="Graphic 13" o:spid="_x0000_s1026" style="position:absolute;margin-left:91.8pt;margin-top:13.6pt;width:35.9pt;height:.1pt;z-index:15734272;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ssS+peIAAAAOAQAADwAAAAAAAAAAAAAAAABtBAAAZHJzL2Rvd25yZXYueG1sUEsFBgAA&#13;&#10;AAAEAAQA8wAAAHwFAAAAAA==&#13;&#10;" path="m,l455498,e" filled="f" strokeweight=".21094mm">
                <v:path arrowok="t"/>
                <w10:wrap anchorx="page"/>
              </v:shape>
            </w:pict>
          </mc:Fallback>
        </mc:AlternateContent>
      </w:r>
      <w:bookmarkStart w:id="91" w:name="_bookmark31"/>
      <w:bookmarkEnd w:id="91"/>
      <w:r w:rsidRPr="00946740">
        <w:rPr>
          <w:spacing w:val="-2"/>
          <w:w w:val="105"/>
          <w:sz w:val="24"/>
        </w:rPr>
        <w:t>.</w:t>
      </w:r>
      <w:r w:rsidRPr="00946740">
        <w:rPr>
          <w:spacing w:val="-10"/>
          <w:w w:val="105"/>
          <w:sz w:val="24"/>
        </w:rPr>
        <w:t xml:space="preserve"> </w:t>
      </w:r>
      <w:r w:rsidRPr="00946740">
        <w:rPr>
          <w:spacing w:val="-2"/>
          <w:w w:val="105"/>
          <w:sz w:val="24"/>
        </w:rPr>
        <w:t>1993.</w:t>
      </w:r>
      <w:r w:rsidRPr="00946740">
        <w:rPr>
          <w:spacing w:val="-10"/>
          <w:w w:val="105"/>
          <w:sz w:val="24"/>
        </w:rPr>
        <w:t xml:space="preserve"> </w:t>
      </w:r>
      <w:r w:rsidRPr="00946740">
        <w:rPr>
          <w:i/>
          <w:spacing w:val="-2"/>
          <w:w w:val="105"/>
          <w:sz w:val="24"/>
        </w:rPr>
        <w:t>A</w:t>
      </w:r>
      <w:r w:rsidRPr="00946740">
        <w:rPr>
          <w:i/>
          <w:spacing w:val="-10"/>
          <w:w w:val="105"/>
          <w:sz w:val="24"/>
        </w:rPr>
        <w:t xml:space="preserve"> </w:t>
      </w:r>
      <w:r w:rsidRPr="00946740">
        <w:rPr>
          <w:i/>
          <w:spacing w:val="-2"/>
          <w:w w:val="105"/>
          <w:sz w:val="24"/>
        </w:rPr>
        <w:t>Treatise</w:t>
      </w:r>
      <w:r w:rsidRPr="00946740">
        <w:rPr>
          <w:i/>
          <w:spacing w:val="-10"/>
          <w:w w:val="105"/>
          <w:sz w:val="24"/>
        </w:rPr>
        <w:t xml:space="preserve"> </w:t>
      </w:r>
      <w:r w:rsidRPr="00946740">
        <w:rPr>
          <w:i/>
          <w:spacing w:val="-2"/>
          <w:w w:val="105"/>
          <w:sz w:val="24"/>
        </w:rPr>
        <w:t>on</w:t>
      </w:r>
      <w:r w:rsidRPr="00946740">
        <w:rPr>
          <w:i/>
          <w:spacing w:val="-10"/>
          <w:w w:val="105"/>
          <w:sz w:val="24"/>
        </w:rPr>
        <w:t xml:space="preserve"> </w:t>
      </w:r>
      <w:r w:rsidRPr="00946740">
        <w:rPr>
          <w:i/>
          <w:spacing w:val="-2"/>
          <w:w w:val="105"/>
          <w:sz w:val="24"/>
        </w:rPr>
        <w:t>the</w:t>
      </w:r>
      <w:r w:rsidRPr="00946740">
        <w:rPr>
          <w:i/>
          <w:spacing w:val="-10"/>
          <w:w w:val="105"/>
          <w:sz w:val="24"/>
        </w:rPr>
        <w:t xml:space="preserve"> </w:t>
      </w:r>
      <w:r w:rsidRPr="00946740">
        <w:rPr>
          <w:i/>
          <w:spacing w:val="-2"/>
          <w:w w:val="105"/>
          <w:sz w:val="24"/>
        </w:rPr>
        <w:t>Family.</w:t>
      </w:r>
      <w:r w:rsidRPr="00946740">
        <w:rPr>
          <w:i/>
          <w:spacing w:val="-10"/>
          <w:w w:val="105"/>
          <w:sz w:val="24"/>
        </w:rPr>
        <w:t xml:space="preserve"> </w:t>
      </w:r>
      <w:r w:rsidRPr="00946740">
        <w:rPr>
          <w:spacing w:val="-2"/>
          <w:w w:val="105"/>
          <w:sz w:val="24"/>
        </w:rPr>
        <w:t>Cambridge,</w:t>
      </w:r>
      <w:r w:rsidRPr="00946740">
        <w:rPr>
          <w:spacing w:val="-10"/>
          <w:w w:val="105"/>
          <w:sz w:val="24"/>
        </w:rPr>
        <w:t xml:space="preserve"> </w:t>
      </w:r>
      <w:r w:rsidRPr="00946740">
        <w:rPr>
          <w:spacing w:val="-2"/>
          <w:w w:val="105"/>
          <w:sz w:val="24"/>
        </w:rPr>
        <w:t>UNITED</w:t>
      </w:r>
      <w:r w:rsidRPr="00946740">
        <w:rPr>
          <w:spacing w:val="-10"/>
          <w:w w:val="105"/>
          <w:sz w:val="24"/>
        </w:rPr>
        <w:t xml:space="preserve"> </w:t>
      </w:r>
      <w:r w:rsidRPr="00946740">
        <w:rPr>
          <w:spacing w:val="-2"/>
          <w:w w:val="105"/>
          <w:sz w:val="24"/>
        </w:rPr>
        <w:t>STATES:</w:t>
      </w:r>
      <w:r w:rsidRPr="00946740">
        <w:rPr>
          <w:spacing w:val="-10"/>
          <w:w w:val="105"/>
          <w:sz w:val="24"/>
        </w:rPr>
        <w:t xml:space="preserve"> </w:t>
      </w:r>
      <w:r w:rsidRPr="00946740">
        <w:rPr>
          <w:spacing w:val="-2"/>
          <w:w w:val="105"/>
          <w:sz w:val="24"/>
        </w:rPr>
        <w:t>Harvard</w:t>
      </w:r>
      <w:r w:rsidRPr="00946740">
        <w:rPr>
          <w:spacing w:val="-10"/>
          <w:w w:val="105"/>
          <w:sz w:val="24"/>
        </w:rPr>
        <w:t xml:space="preserve"> </w:t>
      </w:r>
      <w:r w:rsidRPr="00946740">
        <w:rPr>
          <w:spacing w:val="-2"/>
          <w:w w:val="105"/>
          <w:sz w:val="24"/>
        </w:rPr>
        <w:t xml:space="preserve">Uni- </w:t>
      </w:r>
      <w:r w:rsidRPr="00946740">
        <w:rPr>
          <w:w w:val="105"/>
          <w:sz w:val="24"/>
        </w:rPr>
        <w:t>versity Press.</w:t>
      </w:r>
    </w:p>
    <w:p w14:paraId="46BE78F8" w14:textId="77777777" w:rsidR="007A46B2" w:rsidRPr="00946740" w:rsidRDefault="00000000">
      <w:pPr>
        <w:spacing w:before="98" w:line="252" w:lineRule="auto"/>
        <w:ind w:left="584" w:right="1073" w:hanging="469"/>
        <w:jc w:val="both"/>
        <w:rPr>
          <w:sz w:val="24"/>
        </w:rPr>
      </w:pPr>
      <w:bookmarkStart w:id="92" w:name="_bookmark32"/>
      <w:bookmarkEnd w:id="92"/>
      <w:r w:rsidRPr="00946740">
        <w:rPr>
          <w:w w:val="105"/>
          <w:sz w:val="24"/>
        </w:rPr>
        <w:t xml:space="preserve">Bergman, Peter, and Isaac McFarlin Jr. 2018. </w:t>
      </w:r>
      <w:r w:rsidRPr="00946740">
        <w:rPr>
          <w:i/>
          <w:w w:val="105"/>
          <w:sz w:val="24"/>
        </w:rPr>
        <w:t xml:space="preserve">Education for all? A nationwide audit </w:t>
      </w:r>
      <w:r w:rsidRPr="00946740">
        <w:rPr>
          <w:i/>
          <w:spacing w:val="-2"/>
          <w:w w:val="105"/>
          <w:sz w:val="24"/>
        </w:rPr>
        <w:t>study</w:t>
      </w:r>
      <w:r w:rsidRPr="00946740">
        <w:rPr>
          <w:i/>
          <w:spacing w:val="-6"/>
          <w:w w:val="105"/>
          <w:sz w:val="24"/>
        </w:rPr>
        <w:t xml:space="preserve"> </w:t>
      </w:r>
      <w:r w:rsidRPr="00946740">
        <w:rPr>
          <w:i/>
          <w:spacing w:val="-2"/>
          <w:w w:val="105"/>
          <w:sz w:val="24"/>
        </w:rPr>
        <w:t>of</w:t>
      </w:r>
      <w:r w:rsidRPr="00946740">
        <w:rPr>
          <w:i/>
          <w:spacing w:val="-5"/>
          <w:w w:val="105"/>
          <w:sz w:val="24"/>
        </w:rPr>
        <w:t xml:space="preserve"> </w:t>
      </w:r>
      <w:r w:rsidRPr="00946740">
        <w:rPr>
          <w:i/>
          <w:spacing w:val="-2"/>
          <w:w w:val="105"/>
          <w:sz w:val="24"/>
        </w:rPr>
        <w:t>school</w:t>
      </w:r>
      <w:r w:rsidRPr="00946740">
        <w:rPr>
          <w:i/>
          <w:spacing w:val="-5"/>
          <w:w w:val="105"/>
          <w:sz w:val="24"/>
        </w:rPr>
        <w:t xml:space="preserve"> </w:t>
      </w:r>
      <w:r w:rsidRPr="00946740">
        <w:rPr>
          <w:i/>
          <w:spacing w:val="-2"/>
          <w:w w:val="105"/>
          <w:sz w:val="24"/>
        </w:rPr>
        <w:t>choice.</w:t>
      </w:r>
      <w:r w:rsidRPr="00946740">
        <w:rPr>
          <w:i/>
          <w:spacing w:val="-5"/>
          <w:w w:val="105"/>
          <w:sz w:val="24"/>
        </w:rPr>
        <w:t xml:space="preserve"> </w:t>
      </w:r>
      <w:r w:rsidRPr="00946740">
        <w:rPr>
          <w:spacing w:val="-2"/>
          <w:w w:val="105"/>
          <w:sz w:val="24"/>
        </w:rPr>
        <w:t>Technical</w:t>
      </w:r>
      <w:r w:rsidRPr="00946740">
        <w:rPr>
          <w:spacing w:val="-5"/>
          <w:w w:val="105"/>
          <w:sz w:val="24"/>
        </w:rPr>
        <w:t xml:space="preserve"> </w:t>
      </w:r>
      <w:r w:rsidRPr="00946740">
        <w:rPr>
          <w:spacing w:val="-2"/>
          <w:w w:val="105"/>
          <w:sz w:val="24"/>
        </w:rPr>
        <w:t>report.</w:t>
      </w:r>
      <w:r w:rsidRPr="00946740">
        <w:rPr>
          <w:spacing w:val="-5"/>
          <w:w w:val="105"/>
          <w:sz w:val="24"/>
        </w:rPr>
        <w:t xml:space="preserve"> </w:t>
      </w:r>
      <w:r w:rsidRPr="00946740">
        <w:rPr>
          <w:spacing w:val="-2"/>
          <w:w w:val="105"/>
          <w:sz w:val="24"/>
        </w:rPr>
        <w:t>National</w:t>
      </w:r>
      <w:r w:rsidRPr="00946740">
        <w:rPr>
          <w:spacing w:val="-5"/>
          <w:w w:val="105"/>
          <w:sz w:val="24"/>
        </w:rPr>
        <w:t xml:space="preserve"> </w:t>
      </w:r>
      <w:r w:rsidRPr="00946740">
        <w:rPr>
          <w:spacing w:val="-2"/>
          <w:w w:val="105"/>
          <w:sz w:val="24"/>
        </w:rPr>
        <w:t>Bureau</w:t>
      </w:r>
      <w:r w:rsidRPr="00946740">
        <w:rPr>
          <w:spacing w:val="-5"/>
          <w:w w:val="105"/>
          <w:sz w:val="24"/>
        </w:rPr>
        <w:t xml:space="preserve"> </w:t>
      </w:r>
      <w:r w:rsidRPr="00946740">
        <w:rPr>
          <w:spacing w:val="-2"/>
          <w:w w:val="105"/>
          <w:sz w:val="24"/>
        </w:rPr>
        <w:t>of</w:t>
      </w:r>
      <w:r w:rsidRPr="00946740">
        <w:rPr>
          <w:spacing w:val="-5"/>
          <w:w w:val="105"/>
          <w:sz w:val="24"/>
        </w:rPr>
        <w:t xml:space="preserve"> </w:t>
      </w:r>
      <w:r w:rsidRPr="00946740">
        <w:rPr>
          <w:spacing w:val="-2"/>
          <w:w w:val="105"/>
          <w:sz w:val="24"/>
        </w:rPr>
        <w:t>Economic</w:t>
      </w:r>
      <w:r w:rsidRPr="00946740">
        <w:rPr>
          <w:spacing w:val="-5"/>
          <w:w w:val="105"/>
          <w:sz w:val="24"/>
        </w:rPr>
        <w:t xml:space="preserve"> </w:t>
      </w:r>
      <w:r w:rsidRPr="00946740">
        <w:rPr>
          <w:spacing w:val="-2"/>
          <w:w w:val="105"/>
          <w:sz w:val="24"/>
        </w:rPr>
        <w:t>Research.</w:t>
      </w:r>
    </w:p>
    <w:p w14:paraId="1433963E" w14:textId="77777777" w:rsidR="007A46B2" w:rsidRPr="00946740" w:rsidRDefault="007A46B2">
      <w:pPr>
        <w:spacing w:line="252" w:lineRule="auto"/>
        <w:jc w:val="both"/>
        <w:rPr>
          <w:sz w:val="24"/>
        </w:rPr>
        <w:sectPr w:rsidR="007A46B2" w:rsidRPr="00946740">
          <w:pgSz w:w="12240" w:h="15840"/>
          <w:pgMar w:top="1740" w:right="760" w:bottom="2460" w:left="1720" w:header="0" w:footer="2279" w:gutter="0"/>
          <w:cols w:space="720"/>
        </w:sectPr>
      </w:pPr>
    </w:p>
    <w:p w14:paraId="1A177B54" w14:textId="77777777" w:rsidR="007A46B2" w:rsidRPr="00946740" w:rsidRDefault="00000000">
      <w:pPr>
        <w:pStyle w:val="Heading4"/>
        <w:spacing w:before="96" w:line="252" w:lineRule="auto"/>
        <w:ind w:right="1073" w:hanging="469"/>
        <w:jc w:val="both"/>
      </w:pPr>
      <w:bookmarkStart w:id="93" w:name="_bookmark33"/>
      <w:bookmarkEnd w:id="93"/>
      <w:r w:rsidRPr="00946740">
        <w:rPr>
          <w:w w:val="105"/>
        </w:rPr>
        <w:lastRenderedPageBreak/>
        <w:t xml:space="preserve">Bertrand, Marianne. 2020. “Gender in the twenty-first century.” In </w:t>
      </w:r>
      <w:r w:rsidRPr="00946740">
        <w:rPr>
          <w:i/>
          <w:w w:val="105"/>
        </w:rPr>
        <w:t>AEA Papers and proceedings,</w:t>
      </w:r>
      <w:r w:rsidRPr="00946740">
        <w:rPr>
          <w:i/>
          <w:spacing w:val="-2"/>
          <w:w w:val="105"/>
        </w:rPr>
        <w:t xml:space="preserve"> </w:t>
      </w:r>
      <w:r w:rsidRPr="00946740">
        <w:rPr>
          <w:w w:val="105"/>
        </w:rPr>
        <w:t>110:1–24.</w:t>
      </w:r>
      <w:r w:rsidRPr="00946740">
        <w:rPr>
          <w:spacing w:val="-2"/>
          <w:w w:val="105"/>
        </w:rPr>
        <w:t xml:space="preserve"> </w:t>
      </w:r>
      <w:r w:rsidRPr="00946740">
        <w:rPr>
          <w:w w:val="105"/>
        </w:rPr>
        <w:t>American</w:t>
      </w:r>
      <w:r w:rsidRPr="00946740">
        <w:rPr>
          <w:spacing w:val="-2"/>
          <w:w w:val="105"/>
        </w:rPr>
        <w:t xml:space="preserve"> </w:t>
      </w:r>
      <w:r w:rsidRPr="00946740">
        <w:rPr>
          <w:w w:val="105"/>
        </w:rPr>
        <w:t>Economic</w:t>
      </w:r>
      <w:r w:rsidRPr="00946740">
        <w:rPr>
          <w:spacing w:val="-2"/>
          <w:w w:val="105"/>
        </w:rPr>
        <w:t xml:space="preserve"> </w:t>
      </w:r>
      <w:r w:rsidRPr="00946740">
        <w:rPr>
          <w:w w:val="105"/>
        </w:rPr>
        <w:t>Association</w:t>
      </w:r>
      <w:r w:rsidRPr="00946740">
        <w:rPr>
          <w:spacing w:val="-2"/>
          <w:w w:val="105"/>
        </w:rPr>
        <w:t xml:space="preserve"> </w:t>
      </w:r>
      <w:r w:rsidRPr="00946740">
        <w:rPr>
          <w:w w:val="105"/>
        </w:rPr>
        <w:t>2014</w:t>
      </w:r>
      <w:r w:rsidRPr="00946740">
        <w:rPr>
          <w:spacing w:val="-2"/>
          <w:w w:val="105"/>
        </w:rPr>
        <w:t xml:space="preserve"> </w:t>
      </w:r>
      <w:r w:rsidRPr="00946740">
        <w:rPr>
          <w:w w:val="105"/>
        </w:rPr>
        <w:t>Broadway,</w:t>
      </w:r>
      <w:r w:rsidRPr="00946740">
        <w:rPr>
          <w:spacing w:val="-2"/>
          <w:w w:val="105"/>
        </w:rPr>
        <w:t xml:space="preserve"> </w:t>
      </w:r>
      <w:r w:rsidRPr="00946740">
        <w:rPr>
          <w:w w:val="105"/>
        </w:rPr>
        <w:t>Suite 305, Nashville, TN 37203.</w:t>
      </w:r>
    </w:p>
    <w:p w14:paraId="11E2FED7" w14:textId="77777777" w:rsidR="007A46B2" w:rsidRPr="00946740" w:rsidRDefault="00000000">
      <w:pPr>
        <w:spacing w:before="97" w:line="252" w:lineRule="auto"/>
        <w:ind w:left="584" w:right="1073" w:hanging="469"/>
        <w:jc w:val="both"/>
        <w:rPr>
          <w:sz w:val="24"/>
        </w:rPr>
      </w:pPr>
      <w:bookmarkStart w:id="94" w:name="_bookmark34"/>
      <w:bookmarkEnd w:id="94"/>
      <w:r w:rsidRPr="00946740">
        <w:rPr>
          <w:w w:val="105"/>
          <w:sz w:val="24"/>
        </w:rPr>
        <w:t>Bertrand, Marianne, and Sendhil Mullainathan. 2004. “Are Emily and Greg more employable than Lakisha and Jamal? A field experiment on labor market dis- crimination.”</w:t>
      </w:r>
      <w:r w:rsidRPr="00946740">
        <w:rPr>
          <w:spacing w:val="-7"/>
          <w:w w:val="105"/>
          <w:sz w:val="24"/>
        </w:rPr>
        <w:t xml:space="preserve"> </w:t>
      </w:r>
      <w:r w:rsidRPr="00946740">
        <w:rPr>
          <w:i/>
          <w:w w:val="105"/>
          <w:sz w:val="24"/>
        </w:rPr>
        <w:t>American</w:t>
      </w:r>
      <w:r w:rsidRPr="00946740">
        <w:rPr>
          <w:i/>
          <w:spacing w:val="-7"/>
          <w:w w:val="105"/>
          <w:sz w:val="24"/>
        </w:rPr>
        <w:t xml:space="preserve"> </w:t>
      </w:r>
      <w:r w:rsidRPr="00946740">
        <w:rPr>
          <w:i/>
          <w:w w:val="105"/>
          <w:sz w:val="24"/>
        </w:rPr>
        <w:t>economic</w:t>
      </w:r>
      <w:r w:rsidRPr="00946740">
        <w:rPr>
          <w:i/>
          <w:spacing w:val="-7"/>
          <w:w w:val="105"/>
          <w:sz w:val="24"/>
        </w:rPr>
        <w:t xml:space="preserve"> </w:t>
      </w:r>
      <w:r w:rsidRPr="00946740">
        <w:rPr>
          <w:i/>
          <w:w w:val="105"/>
          <w:sz w:val="24"/>
        </w:rPr>
        <w:t>review</w:t>
      </w:r>
      <w:r w:rsidRPr="00946740">
        <w:rPr>
          <w:i/>
          <w:spacing w:val="-7"/>
          <w:w w:val="105"/>
          <w:sz w:val="24"/>
        </w:rPr>
        <w:t xml:space="preserve"> </w:t>
      </w:r>
      <w:r w:rsidRPr="00946740">
        <w:rPr>
          <w:w w:val="105"/>
          <w:sz w:val="24"/>
        </w:rPr>
        <w:t>94</w:t>
      </w:r>
      <w:r w:rsidRPr="00946740">
        <w:rPr>
          <w:spacing w:val="-7"/>
          <w:w w:val="105"/>
          <w:sz w:val="24"/>
        </w:rPr>
        <w:t xml:space="preserve"> </w:t>
      </w:r>
      <w:r w:rsidRPr="00946740">
        <w:rPr>
          <w:w w:val="105"/>
          <w:sz w:val="24"/>
        </w:rPr>
        <w:t>(4):</w:t>
      </w:r>
      <w:r w:rsidRPr="00946740">
        <w:rPr>
          <w:spacing w:val="-7"/>
          <w:w w:val="105"/>
          <w:sz w:val="24"/>
        </w:rPr>
        <w:t xml:space="preserve"> </w:t>
      </w:r>
      <w:r w:rsidRPr="00946740">
        <w:rPr>
          <w:w w:val="105"/>
          <w:sz w:val="24"/>
        </w:rPr>
        <w:t>991–1013.</w:t>
      </w:r>
    </w:p>
    <w:p w14:paraId="4C572FDC" w14:textId="77777777" w:rsidR="007A46B2" w:rsidRPr="00946740" w:rsidRDefault="00000000">
      <w:pPr>
        <w:spacing w:before="97" w:line="252" w:lineRule="auto"/>
        <w:ind w:left="584" w:right="1072" w:hanging="469"/>
        <w:jc w:val="both"/>
        <w:rPr>
          <w:sz w:val="24"/>
        </w:rPr>
      </w:pPr>
      <w:bookmarkStart w:id="95" w:name="_bookmark35"/>
      <w:bookmarkEnd w:id="95"/>
      <w:r w:rsidRPr="00946740">
        <w:rPr>
          <w:w w:val="105"/>
          <w:sz w:val="24"/>
        </w:rPr>
        <w:t>Blinder, Alan S. 1973. “Wage discrimination: reduced form and structural esti- mates.”</w:t>
      </w:r>
      <w:r w:rsidRPr="00946740">
        <w:rPr>
          <w:spacing w:val="-11"/>
          <w:w w:val="105"/>
          <w:sz w:val="24"/>
        </w:rPr>
        <w:t xml:space="preserve"> </w:t>
      </w:r>
      <w:r w:rsidRPr="00946740">
        <w:rPr>
          <w:i/>
          <w:w w:val="105"/>
          <w:sz w:val="24"/>
        </w:rPr>
        <w:t>Journal</w:t>
      </w:r>
      <w:r w:rsidRPr="00946740">
        <w:rPr>
          <w:i/>
          <w:spacing w:val="-11"/>
          <w:w w:val="105"/>
          <w:sz w:val="24"/>
        </w:rPr>
        <w:t xml:space="preserve"> </w:t>
      </w:r>
      <w:r w:rsidRPr="00946740">
        <w:rPr>
          <w:i/>
          <w:w w:val="105"/>
          <w:sz w:val="24"/>
        </w:rPr>
        <w:t>of</w:t>
      </w:r>
      <w:r w:rsidRPr="00946740">
        <w:rPr>
          <w:i/>
          <w:spacing w:val="-11"/>
          <w:w w:val="105"/>
          <w:sz w:val="24"/>
        </w:rPr>
        <w:t xml:space="preserve"> </w:t>
      </w:r>
      <w:r w:rsidRPr="00946740">
        <w:rPr>
          <w:i/>
          <w:w w:val="105"/>
          <w:sz w:val="24"/>
        </w:rPr>
        <w:t>Human</w:t>
      </w:r>
      <w:r w:rsidRPr="00946740">
        <w:rPr>
          <w:i/>
          <w:spacing w:val="-11"/>
          <w:w w:val="105"/>
          <w:sz w:val="24"/>
        </w:rPr>
        <w:t xml:space="preserve"> </w:t>
      </w:r>
      <w:r w:rsidRPr="00946740">
        <w:rPr>
          <w:i/>
          <w:w w:val="105"/>
          <w:sz w:val="24"/>
        </w:rPr>
        <w:t>resources,</w:t>
      </w:r>
      <w:r w:rsidRPr="00946740">
        <w:rPr>
          <w:i/>
          <w:spacing w:val="-11"/>
          <w:w w:val="105"/>
          <w:sz w:val="24"/>
        </w:rPr>
        <w:t xml:space="preserve"> </w:t>
      </w:r>
      <w:r w:rsidRPr="00946740">
        <w:rPr>
          <w:w w:val="105"/>
          <w:sz w:val="24"/>
        </w:rPr>
        <w:t>436–455.</w:t>
      </w:r>
    </w:p>
    <w:p w14:paraId="47D3D5C6" w14:textId="77777777" w:rsidR="007A46B2" w:rsidRPr="00946740" w:rsidRDefault="00000000">
      <w:pPr>
        <w:pStyle w:val="Heading4"/>
        <w:spacing w:before="98" w:line="252" w:lineRule="auto"/>
        <w:ind w:right="1073" w:hanging="469"/>
        <w:jc w:val="both"/>
      </w:pPr>
      <w:bookmarkStart w:id="96" w:name="_bookmark36"/>
      <w:bookmarkEnd w:id="96"/>
      <w:r w:rsidRPr="00946740">
        <w:t>Bourabain, Dounia, Pieter-Paul Verhaeghe, and Peter AJ Stevens. 2023. “School of choice or schools’ choice? Intersectional correspondence testing on ethnic and</w:t>
      </w:r>
      <w:r w:rsidRPr="00946740">
        <w:rPr>
          <w:spacing w:val="80"/>
          <w:w w:val="110"/>
        </w:rPr>
        <w:t xml:space="preserve"> </w:t>
      </w:r>
      <w:r w:rsidRPr="00946740">
        <w:rPr>
          <w:w w:val="110"/>
        </w:rPr>
        <w:t xml:space="preserve">class discrimination in the enrolment procedure to Flemish kindergarten.” </w:t>
      </w:r>
      <w:r w:rsidRPr="00946740">
        <w:rPr>
          <w:i/>
        </w:rPr>
        <w:t xml:space="preserve">Race Ethnicity and Education </w:t>
      </w:r>
      <w:r w:rsidRPr="00946740">
        <w:t>26 (2): 184–204.</w:t>
      </w:r>
    </w:p>
    <w:p w14:paraId="24BCF861" w14:textId="77777777" w:rsidR="007A46B2" w:rsidRPr="00946740" w:rsidRDefault="00000000">
      <w:pPr>
        <w:spacing w:before="96" w:line="252" w:lineRule="auto"/>
        <w:ind w:left="584" w:right="1074" w:hanging="469"/>
        <w:jc w:val="both"/>
        <w:rPr>
          <w:sz w:val="24"/>
        </w:rPr>
      </w:pPr>
      <w:bookmarkStart w:id="97" w:name="_bookmark37"/>
      <w:bookmarkEnd w:id="97"/>
      <w:r w:rsidRPr="00946740">
        <w:rPr>
          <w:w w:val="105"/>
          <w:sz w:val="24"/>
        </w:rPr>
        <w:t xml:space="preserve">Bowles, Samuel, and Herbert Gintis. 2002. “The inheritance of inequality.” </w:t>
      </w:r>
      <w:r w:rsidRPr="00946740">
        <w:rPr>
          <w:i/>
          <w:w w:val="105"/>
          <w:sz w:val="24"/>
        </w:rPr>
        <w:t xml:space="preserve">Journal </w:t>
      </w:r>
      <w:r w:rsidRPr="00946740">
        <w:rPr>
          <w:i/>
          <w:spacing w:val="-2"/>
          <w:w w:val="105"/>
          <w:sz w:val="24"/>
        </w:rPr>
        <w:t>of</w:t>
      </w:r>
      <w:r w:rsidRPr="00946740">
        <w:rPr>
          <w:i/>
          <w:spacing w:val="-11"/>
          <w:w w:val="105"/>
          <w:sz w:val="24"/>
        </w:rPr>
        <w:t xml:space="preserve"> </w:t>
      </w:r>
      <w:r w:rsidRPr="00946740">
        <w:rPr>
          <w:i/>
          <w:spacing w:val="-2"/>
          <w:w w:val="105"/>
          <w:sz w:val="24"/>
        </w:rPr>
        <w:t>economic</w:t>
      </w:r>
      <w:r w:rsidRPr="00946740">
        <w:rPr>
          <w:i/>
          <w:spacing w:val="-11"/>
          <w:w w:val="105"/>
          <w:sz w:val="24"/>
        </w:rPr>
        <w:t xml:space="preserve"> </w:t>
      </w:r>
      <w:r w:rsidRPr="00946740">
        <w:rPr>
          <w:i/>
          <w:spacing w:val="-2"/>
          <w:w w:val="105"/>
          <w:sz w:val="24"/>
        </w:rPr>
        <w:t>Perspectives</w:t>
      </w:r>
      <w:r w:rsidRPr="00946740">
        <w:rPr>
          <w:i/>
          <w:spacing w:val="-11"/>
          <w:w w:val="105"/>
          <w:sz w:val="24"/>
        </w:rPr>
        <w:t xml:space="preserve"> </w:t>
      </w:r>
      <w:r w:rsidRPr="00946740">
        <w:rPr>
          <w:spacing w:val="-2"/>
          <w:w w:val="105"/>
          <w:sz w:val="24"/>
        </w:rPr>
        <w:t>16</w:t>
      </w:r>
      <w:r w:rsidRPr="00946740">
        <w:rPr>
          <w:spacing w:val="-11"/>
          <w:w w:val="105"/>
          <w:sz w:val="24"/>
        </w:rPr>
        <w:t xml:space="preserve"> </w:t>
      </w:r>
      <w:r w:rsidRPr="00946740">
        <w:rPr>
          <w:spacing w:val="-2"/>
          <w:w w:val="105"/>
          <w:sz w:val="24"/>
        </w:rPr>
        <w:t>(3):</w:t>
      </w:r>
      <w:r w:rsidRPr="00946740">
        <w:rPr>
          <w:spacing w:val="-11"/>
          <w:w w:val="105"/>
          <w:sz w:val="24"/>
        </w:rPr>
        <w:t xml:space="preserve"> </w:t>
      </w:r>
      <w:r w:rsidRPr="00946740">
        <w:rPr>
          <w:spacing w:val="-2"/>
          <w:w w:val="105"/>
          <w:sz w:val="24"/>
        </w:rPr>
        <w:t>3–30.</w:t>
      </w:r>
    </w:p>
    <w:p w14:paraId="009166DA" w14:textId="77777777" w:rsidR="007A46B2" w:rsidRPr="00946740" w:rsidRDefault="00000000">
      <w:pPr>
        <w:spacing w:before="98" w:line="252" w:lineRule="auto"/>
        <w:ind w:left="584" w:right="1073" w:hanging="469"/>
        <w:jc w:val="both"/>
        <w:rPr>
          <w:sz w:val="24"/>
        </w:rPr>
      </w:pPr>
      <w:bookmarkStart w:id="98" w:name="_bookmark38"/>
      <w:bookmarkEnd w:id="98"/>
      <w:r w:rsidRPr="00946740">
        <w:rPr>
          <w:w w:val="105"/>
          <w:sz w:val="24"/>
        </w:rPr>
        <w:t>Browning, Martin, Pierre-André Chiappori, and Valérie Lechene. 2006. “Collec-</w:t>
      </w:r>
      <w:r w:rsidRPr="00946740">
        <w:rPr>
          <w:spacing w:val="40"/>
          <w:w w:val="105"/>
          <w:sz w:val="24"/>
        </w:rPr>
        <w:t xml:space="preserve"> </w:t>
      </w:r>
      <w:r w:rsidRPr="00946740">
        <w:rPr>
          <w:w w:val="105"/>
          <w:sz w:val="24"/>
        </w:rPr>
        <w:t>tive</w:t>
      </w:r>
      <w:r w:rsidRPr="00946740">
        <w:rPr>
          <w:spacing w:val="-12"/>
          <w:w w:val="105"/>
          <w:sz w:val="24"/>
        </w:rPr>
        <w:t xml:space="preserve"> </w:t>
      </w:r>
      <w:r w:rsidRPr="00946740">
        <w:rPr>
          <w:w w:val="105"/>
          <w:sz w:val="24"/>
        </w:rPr>
        <w:t>and</w:t>
      </w:r>
      <w:r w:rsidRPr="00946740">
        <w:rPr>
          <w:spacing w:val="-12"/>
          <w:w w:val="105"/>
          <w:sz w:val="24"/>
        </w:rPr>
        <w:t xml:space="preserve"> </w:t>
      </w:r>
      <w:r w:rsidRPr="00946740">
        <w:rPr>
          <w:w w:val="105"/>
          <w:sz w:val="24"/>
        </w:rPr>
        <w:t>Unitary</w:t>
      </w:r>
      <w:r w:rsidRPr="00946740">
        <w:rPr>
          <w:spacing w:val="-12"/>
          <w:w w:val="105"/>
          <w:sz w:val="24"/>
        </w:rPr>
        <w:t xml:space="preserve"> </w:t>
      </w:r>
      <w:r w:rsidRPr="00946740">
        <w:rPr>
          <w:w w:val="105"/>
          <w:sz w:val="24"/>
        </w:rPr>
        <w:t>Models:</w:t>
      </w:r>
      <w:r w:rsidRPr="00946740">
        <w:rPr>
          <w:spacing w:val="-12"/>
          <w:w w:val="105"/>
          <w:sz w:val="24"/>
        </w:rPr>
        <w:t xml:space="preserve"> </w:t>
      </w:r>
      <w:r w:rsidRPr="00946740">
        <w:rPr>
          <w:w w:val="105"/>
          <w:sz w:val="24"/>
        </w:rPr>
        <w:t>A</w:t>
      </w:r>
      <w:r w:rsidRPr="00946740">
        <w:rPr>
          <w:spacing w:val="-12"/>
          <w:w w:val="105"/>
          <w:sz w:val="24"/>
        </w:rPr>
        <w:t xml:space="preserve"> </w:t>
      </w:r>
      <w:r w:rsidRPr="00946740">
        <w:rPr>
          <w:w w:val="105"/>
          <w:sz w:val="24"/>
        </w:rPr>
        <w:t>Clarification.”</w:t>
      </w:r>
      <w:r w:rsidRPr="00946740">
        <w:rPr>
          <w:spacing w:val="-12"/>
          <w:w w:val="105"/>
          <w:sz w:val="24"/>
        </w:rPr>
        <w:t xml:space="preserve"> </w:t>
      </w:r>
      <w:r w:rsidRPr="00946740">
        <w:rPr>
          <w:i/>
          <w:w w:val="105"/>
          <w:sz w:val="24"/>
        </w:rPr>
        <w:t>Review</w:t>
      </w:r>
      <w:r w:rsidRPr="00946740">
        <w:rPr>
          <w:i/>
          <w:spacing w:val="-12"/>
          <w:w w:val="105"/>
          <w:sz w:val="24"/>
        </w:rPr>
        <w:t xml:space="preserve"> </w:t>
      </w:r>
      <w:r w:rsidRPr="00946740">
        <w:rPr>
          <w:i/>
          <w:w w:val="105"/>
          <w:sz w:val="24"/>
        </w:rPr>
        <w:t>of</w:t>
      </w:r>
      <w:r w:rsidRPr="00946740">
        <w:rPr>
          <w:i/>
          <w:spacing w:val="-12"/>
          <w:w w:val="105"/>
          <w:sz w:val="24"/>
        </w:rPr>
        <w:t xml:space="preserve"> </w:t>
      </w:r>
      <w:r w:rsidRPr="00946740">
        <w:rPr>
          <w:i/>
          <w:w w:val="105"/>
          <w:sz w:val="24"/>
        </w:rPr>
        <w:t>economics</w:t>
      </w:r>
      <w:r w:rsidRPr="00946740">
        <w:rPr>
          <w:i/>
          <w:spacing w:val="-12"/>
          <w:w w:val="105"/>
          <w:sz w:val="24"/>
        </w:rPr>
        <w:t xml:space="preserve"> </w:t>
      </w:r>
      <w:r w:rsidRPr="00946740">
        <w:rPr>
          <w:i/>
          <w:w w:val="105"/>
          <w:sz w:val="24"/>
        </w:rPr>
        <w:t>of</w:t>
      </w:r>
      <w:r w:rsidRPr="00946740">
        <w:rPr>
          <w:i/>
          <w:spacing w:val="-12"/>
          <w:w w:val="105"/>
          <w:sz w:val="24"/>
        </w:rPr>
        <w:t xml:space="preserve"> </w:t>
      </w:r>
      <w:r w:rsidRPr="00946740">
        <w:rPr>
          <w:i/>
          <w:w w:val="105"/>
          <w:sz w:val="24"/>
        </w:rPr>
        <w:t>the</w:t>
      </w:r>
      <w:r w:rsidRPr="00946740">
        <w:rPr>
          <w:i/>
          <w:spacing w:val="-12"/>
          <w:w w:val="105"/>
          <w:sz w:val="24"/>
        </w:rPr>
        <w:t xml:space="preserve"> </w:t>
      </w:r>
      <w:r w:rsidRPr="00946740">
        <w:rPr>
          <w:i/>
          <w:w w:val="105"/>
          <w:sz w:val="24"/>
        </w:rPr>
        <w:t xml:space="preserve">household </w:t>
      </w:r>
      <w:r w:rsidRPr="00946740">
        <w:rPr>
          <w:w w:val="105"/>
          <w:sz w:val="24"/>
        </w:rPr>
        <w:t xml:space="preserve">(Boston) 4 (1): 5–14. </w:t>
      </w:r>
      <w:hyperlink r:id="rId19">
        <w:r w:rsidR="007A46B2" w:rsidRPr="00946740">
          <w:rPr>
            <w:color w:val="0000FF"/>
            <w:w w:val="105"/>
            <w:sz w:val="24"/>
          </w:rPr>
          <w:t>https://doi.org/10.1007/s11150-005-6694-2</w:t>
        </w:r>
      </w:hyperlink>
      <w:r w:rsidRPr="00946740">
        <w:rPr>
          <w:w w:val="105"/>
          <w:sz w:val="24"/>
        </w:rPr>
        <w:t>.</w:t>
      </w:r>
    </w:p>
    <w:p w14:paraId="652362DA" w14:textId="77777777" w:rsidR="007A46B2" w:rsidRPr="00946740" w:rsidRDefault="00000000">
      <w:pPr>
        <w:pStyle w:val="Heading4"/>
        <w:spacing w:before="97" w:line="252" w:lineRule="auto"/>
        <w:ind w:right="1073" w:hanging="469"/>
        <w:jc w:val="both"/>
      </w:pPr>
      <w:bookmarkStart w:id="99" w:name="_bookmark39"/>
      <w:bookmarkEnd w:id="99"/>
      <w:r w:rsidRPr="00946740">
        <w:rPr>
          <w:w w:val="105"/>
        </w:rPr>
        <w:t xml:space="preserve">Charles, Kerwin Kofi, and Jonathan Guryan. 2008. “Prejudice and wages: an em- pirical assessment of Becker’s The Economics of Discrimination.” </w:t>
      </w:r>
      <w:r w:rsidRPr="00946740">
        <w:rPr>
          <w:i/>
          <w:w w:val="105"/>
        </w:rPr>
        <w:t>Journal of political</w:t>
      </w:r>
      <w:r w:rsidRPr="00946740">
        <w:rPr>
          <w:i/>
          <w:spacing w:val="-16"/>
          <w:w w:val="105"/>
        </w:rPr>
        <w:t xml:space="preserve"> </w:t>
      </w:r>
      <w:r w:rsidRPr="00946740">
        <w:rPr>
          <w:i/>
          <w:w w:val="105"/>
        </w:rPr>
        <w:t>economy</w:t>
      </w:r>
      <w:r w:rsidRPr="00946740">
        <w:rPr>
          <w:i/>
          <w:spacing w:val="-16"/>
          <w:w w:val="105"/>
        </w:rPr>
        <w:t xml:space="preserve"> </w:t>
      </w:r>
      <w:r w:rsidRPr="00946740">
        <w:rPr>
          <w:w w:val="105"/>
        </w:rPr>
        <w:t>116</w:t>
      </w:r>
      <w:r w:rsidRPr="00946740">
        <w:rPr>
          <w:spacing w:val="-16"/>
          <w:w w:val="105"/>
        </w:rPr>
        <w:t xml:space="preserve"> </w:t>
      </w:r>
      <w:r w:rsidRPr="00946740">
        <w:rPr>
          <w:w w:val="105"/>
        </w:rPr>
        <w:t>(5):</w:t>
      </w:r>
      <w:r w:rsidRPr="00946740">
        <w:rPr>
          <w:spacing w:val="-15"/>
          <w:w w:val="105"/>
        </w:rPr>
        <w:t xml:space="preserve"> </w:t>
      </w:r>
      <w:r w:rsidRPr="00946740">
        <w:rPr>
          <w:w w:val="105"/>
        </w:rPr>
        <w:t>773–809.</w:t>
      </w:r>
    </w:p>
    <w:p w14:paraId="1994451A" w14:textId="77777777" w:rsidR="007A46B2" w:rsidRPr="00946740" w:rsidRDefault="00000000">
      <w:pPr>
        <w:spacing w:before="97" w:line="252" w:lineRule="auto"/>
        <w:ind w:left="584" w:right="1073" w:hanging="469"/>
        <w:jc w:val="both"/>
        <w:rPr>
          <w:sz w:val="24"/>
        </w:rPr>
      </w:pPr>
      <w:bookmarkStart w:id="100" w:name="_bookmark40"/>
      <w:bookmarkEnd w:id="100"/>
      <w:r w:rsidRPr="00946740">
        <w:rPr>
          <w:w w:val="110"/>
          <w:sz w:val="24"/>
        </w:rPr>
        <w:t xml:space="preserve">Chetty, Raj, David Grusky, Maximilian Hell, Nathaniel Hendren, Robert Mand- </w:t>
      </w:r>
      <w:r w:rsidRPr="00946740">
        <w:rPr>
          <w:sz w:val="24"/>
        </w:rPr>
        <w:t>uca,</w:t>
      </w:r>
      <w:r w:rsidRPr="00946740">
        <w:rPr>
          <w:spacing w:val="30"/>
          <w:sz w:val="24"/>
        </w:rPr>
        <w:t xml:space="preserve"> </w:t>
      </w:r>
      <w:r w:rsidRPr="00946740">
        <w:rPr>
          <w:sz w:val="24"/>
        </w:rPr>
        <w:t>and</w:t>
      </w:r>
      <w:r w:rsidRPr="00946740">
        <w:rPr>
          <w:spacing w:val="30"/>
          <w:sz w:val="24"/>
        </w:rPr>
        <w:t xml:space="preserve"> </w:t>
      </w:r>
      <w:r w:rsidRPr="00946740">
        <w:rPr>
          <w:sz w:val="24"/>
        </w:rPr>
        <w:t>Jimmy</w:t>
      </w:r>
      <w:r w:rsidRPr="00946740">
        <w:rPr>
          <w:spacing w:val="30"/>
          <w:sz w:val="24"/>
        </w:rPr>
        <w:t xml:space="preserve"> </w:t>
      </w:r>
      <w:r w:rsidRPr="00946740">
        <w:rPr>
          <w:sz w:val="24"/>
        </w:rPr>
        <w:t>Narang.</w:t>
      </w:r>
      <w:r w:rsidRPr="00946740">
        <w:rPr>
          <w:spacing w:val="30"/>
          <w:sz w:val="24"/>
        </w:rPr>
        <w:t xml:space="preserve"> </w:t>
      </w:r>
      <w:r w:rsidRPr="00946740">
        <w:rPr>
          <w:sz w:val="24"/>
        </w:rPr>
        <w:t>2017.</w:t>
      </w:r>
      <w:r w:rsidRPr="00946740">
        <w:rPr>
          <w:spacing w:val="30"/>
          <w:sz w:val="24"/>
        </w:rPr>
        <w:t xml:space="preserve"> </w:t>
      </w:r>
      <w:r w:rsidRPr="00946740">
        <w:rPr>
          <w:sz w:val="24"/>
        </w:rPr>
        <w:t>“The</w:t>
      </w:r>
      <w:r w:rsidRPr="00946740">
        <w:rPr>
          <w:spacing w:val="30"/>
          <w:sz w:val="24"/>
        </w:rPr>
        <w:t xml:space="preserve"> </w:t>
      </w:r>
      <w:r w:rsidRPr="00946740">
        <w:rPr>
          <w:sz w:val="24"/>
        </w:rPr>
        <w:t>Fading</w:t>
      </w:r>
      <w:r w:rsidRPr="00946740">
        <w:rPr>
          <w:spacing w:val="30"/>
          <w:sz w:val="24"/>
        </w:rPr>
        <w:t xml:space="preserve"> </w:t>
      </w:r>
      <w:r w:rsidRPr="00946740">
        <w:rPr>
          <w:sz w:val="24"/>
        </w:rPr>
        <w:t>American</w:t>
      </w:r>
      <w:r w:rsidRPr="00946740">
        <w:rPr>
          <w:spacing w:val="30"/>
          <w:sz w:val="24"/>
        </w:rPr>
        <w:t xml:space="preserve"> </w:t>
      </w:r>
      <w:r w:rsidRPr="00946740">
        <w:rPr>
          <w:sz w:val="24"/>
        </w:rPr>
        <w:t>Dream:</w:t>
      </w:r>
      <w:r w:rsidRPr="00946740">
        <w:rPr>
          <w:spacing w:val="30"/>
          <w:sz w:val="24"/>
        </w:rPr>
        <w:t xml:space="preserve"> </w:t>
      </w:r>
      <w:r w:rsidRPr="00946740">
        <w:rPr>
          <w:sz w:val="24"/>
        </w:rPr>
        <w:t>Trends</w:t>
      </w:r>
      <w:r w:rsidRPr="00946740">
        <w:rPr>
          <w:spacing w:val="30"/>
          <w:sz w:val="24"/>
        </w:rPr>
        <w:t xml:space="preserve"> </w:t>
      </w:r>
      <w:r w:rsidRPr="00946740">
        <w:rPr>
          <w:sz w:val="24"/>
        </w:rPr>
        <w:t>in</w:t>
      </w:r>
      <w:r w:rsidRPr="00946740">
        <w:rPr>
          <w:spacing w:val="30"/>
          <w:sz w:val="24"/>
        </w:rPr>
        <w:t xml:space="preserve"> </w:t>
      </w:r>
      <w:r w:rsidRPr="00946740">
        <w:rPr>
          <w:sz w:val="24"/>
        </w:rPr>
        <w:t>Abso- lute</w:t>
      </w:r>
      <w:r w:rsidRPr="00946740">
        <w:rPr>
          <w:spacing w:val="15"/>
          <w:sz w:val="24"/>
        </w:rPr>
        <w:t xml:space="preserve"> </w:t>
      </w:r>
      <w:r w:rsidRPr="00946740">
        <w:rPr>
          <w:sz w:val="24"/>
        </w:rPr>
        <w:t>Income</w:t>
      </w:r>
      <w:r w:rsidRPr="00946740">
        <w:rPr>
          <w:spacing w:val="16"/>
          <w:sz w:val="24"/>
        </w:rPr>
        <w:t xml:space="preserve"> </w:t>
      </w:r>
      <w:r w:rsidRPr="00946740">
        <w:rPr>
          <w:sz w:val="24"/>
        </w:rPr>
        <w:t>Mobility</w:t>
      </w:r>
      <w:r w:rsidRPr="00946740">
        <w:rPr>
          <w:spacing w:val="16"/>
          <w:sz w:val="24"/>
        </w:rPr>
        <w:t xml:space="preserve"> </w:t>
      </w:r>
      <w:r w:rsidRPr="00946740">
        <w:rPr>
          <w:sz w:val="24"/>
        </w:rPr>
        <w:t>since</w:t>
      </w:r>
      <w:r w:rsidRPr="00946740">
        <w:rPr>
          <w:spacing w:val="16"/>
          <w:sz w:val="24"/>
        </w:rPr>
        <w:t xml:space="preserve"> </w:t>
      </w:r>
      <w:r w:rsidRPr="00946740">
        <w:rPr>
          <w:sz w:val="24"/>
        </w:rPr>
        <w:t>1940.”</w:t>
      </w:r>
      <w:r w:rsidRPr="00946740">
        <w:rPr>
          <w:spacing w:val="16"/>
          <w:sz w:val="24"/>
        </w:rPr>
        <w:t xml:space="preserve"> </w:t>
      </w:r>
      <w:r w:rsidRPr="00946740">
        <w:rPr>
          <w:i/>
          <w:sz w:val="24"/>
        </w:rPr>
        <w:t>Science</w:t>
      </w:r>
      <w:r w:rsidRPr="00946740">
        <w:rPr>
          <w:i/>
          <w:spacing w:val="15"/>
          <w:sz w:val="24"/>
        </w:rPr>
        <w:t xml:space="preserve"> </w:t>
      </w:r>
      <w:r w:rsidRPr="00946740">
        <w:rPr>
          <w:sz w:val="24"/>
        </w:rPr>
        <w:t>356,</w:t>
      </w:r>
      <w:r w:rsidRPr="00946740">
        <w:rPr>
          <w:spacing w:val="16"/>
          <w:sz w:val="24"/>
        </w:rPr>
        <w:t xml:space="preserve"> </w:t>
      </w:r>
      <w:r w:rsidRPr="00946740">
        <w:rPr>
          <w:sz w:val="24"/>
        </w:rPr>
        <w:t>no.</w:t>
      </w:r>
      <w:r w:rsidRPr="00946740">
        <w:rPr>
          <w:spacing w:val="16"/>
          <w:sz w:val="24"/>
        </w:rPr>
        <w:t xml:space="preserve"> </w:t>
      </w:r>
      <w:r w:rsidRPr="00946740">
        <w:rPr>
          <w:sz w:val="24"/>
        </w:rPr>
        <w:t>6336</w:t>
      </w:r>
      <w:r w:rsidRPr="00946740">
        <w:rPr>
          <w:spacing w:val="16"/>
          <w:sz w:val="24"/>
        </w:rPr>
        <w:t xml:space="preserve"> </w:t>
      </w:r>
      <w:r w:rsidRPr="00946740">
        <w:rPr>
          <w:sz w:val="24"/>
        </w:rPr>
        <w:t>(April):</w:t>
      </w:r>
      <w:r w:rsidRPr="00946740">
        <w:rPr>
          <w:spacing w:val="16"/>
          <w:sz w:val="24"/>
        </w:rPr>
        <w:t xml:space="preserve"> </w:t>
      </w:r>
      <w:r w:rsidRPr="00946740">
        <w:rPr>
          <w:sz w:val="24"/>
        </w:rPr>
        <w:t>398–406.</w:t>
      </w:r>
      <w:r w:rsidRPr="00946740">
        <w:rPr>
          <w:spacing w:val="15"/>
          <w:sz w:val="24"/>
        </w:rPr>
        <w:t xml:space="preserve"> </w:t>
      </w:r>
      <w:hyperlink r:id="rId20">
        <w:r w:rsidR="007A46B2" w:rsidRPr="00946740">
          <w:rPr>
            <w:color w:val="0000FF"/>
            <w:spacing w:val="-2"/>
            <w:sz w:val="24"/>
          </w:rPr>
          <w:t>https:</w:t>
        </w:r>
      </w:hyperlink>
    </w:p>
    <w:p w14:paraId="682BB7B5" w14:textId="77777777" w:rsidR="007A46B2" w:rsidRPr="00946740" w:rsidRDefault="007A46B2">
      <w:pPr>
        <w:spacing w:line="273" w:lineRule="exact"/>
        <w:ind w:left="584"/>
        <w:rPr>
          <w:sz w:val="24"/>
        </w:rPr>
      </w:pPr>
      <w:hyperlink r:id="rId21">
        <w:r w:rsidRPr="00946740">
          <w:rPr>
            <w:color w:val="0000FF"/>
            <w:spacing w:val="-2"/>
            <w:w w:val="115"/>
            <w:sz w:val="24"/>
          </w:rPr>
          <w:t>//doi.org/10.1126/science.aal4617</w:t>
        </w:r>
      </w:hyperlink>
      <w:r w:rsidRPr="00946740">
        <w:rPr>
          <w:spacing w:val="-2"/>
          <w:w w:val="115"/>
          <w:sz w:val="24"/>
        </w:rPr>
        <w:t>.</w:t>
      </w:r>
    </w:p>
    <w:p w14:paraId="70337C9C" w14:textId="77777777" w:rsidR="007A46B2" w:rsidRPr="00946740" w:rsidRDefault="00000000">
      <w:pPr>
        <w:spacing w:before="112" w:line="252" w:lineRule="auto"/>
        <w:ind w:left="584" w:right="1073" w:hanging="469"/>
        <w:jc w:val="both"/>
        <w:rPr>
          <w:sz w:val="24"/>
        </w:rPr>
      </w:pPr>
      <w:bookmarkStart w:id="101" w:name="_bookmark41"/>
      <w:bookmarkEnd w:id="101"/>
      <w:r w:rsidRPr="00946740">
        <w:rPr>
          <w:sz w:val="24"/>
        </w:rPr>
        <w:t xml:space="preserve">Chetty, Raj, Nathaniel Hendren, and Lawrence F. Katz. 2016. “The Effects of Expo- </w:t>
      </w:r>
      <w:r w:rsidRPr="00946740">
        <w:rPr>
          <w:w w:val="110"/>
          <w:sz w:val="24"/>
        </w:rPr>
        <w:t>sure</w:t>
      </w:r>
      <w:r w:rsidRPr="00946740">
        <w:rPr>
          <w:spacing w:val="-17"/>
          <w:w w:val="110"/>
          <w:sz w:val="24"/>
        </w:rPr>
        <w:t xml:space="preserve"> </w:t>
      </w:r>
      <w:r w:rsidRPr="00946740">
        <w:rPr>
          <w:w w:val="110"/>
          <w:sz w:val="24"/>
        </w:rPr>
        <w:t>to</w:t>
      </w:r>
      <w:r w:rsidRPr="00946740">
        <w:rPr>
          <w:spacing w:val="-16"/>
          <w:w w:val="110"/>
          <w:sz w:val="24"/>
        </w:rPr>
        <w:t xml:space="preserve"> </w:t>
      </w:r>
      <w:r w:rsidRPr="00946740">
        <w:rPr>
          <w:w w:val="110"/>
          <w:sz w:val="24"/>
        </w:rPr>
        <w:t>Better</w:t>
      </w:r>
      <w:r w:rsidRPr="00946740">
        <w:rPr>
          <w:spacing w:val="-17"/>
          <w:w w:val="110"/>
          <w:sz w:val="24"/>
        </w:rPr>
        <w:t xml:space="preserve"> </w:t>
      </w:r>
      <w:r w:rsidRPr="00946740">
        <w:rPr>
          <w:w w:val="110"/>
          <w:sz w:val="24"/>
        </w:rPr>
        <w:t>Neighborhoods</w:t>
      </w:r>
      <w:r w:rsidRPr="00946740">
        <w:rPr>
          <w:spacing w:val="-16"/>
          <w:w w:val="110"/>
          <w:sz w:val="24"/>
        </w:rPr>
        <w:t xml:space="preserve"> </w:t>
      </w:r>
      <w:r w:rsidRPr="00946740">
        <w:rPr>
          <w:w w:val="110"/>
          <w:sz w:val="24"/>
        </w:rPr>
        <w:t>on</w:t>
      </w:r>
      <w:r w:rsidRPr="00946740">
        <w:rPr>
          <w:spacing w:val="-17"/>
          <w:w w:val="110"/>
          <w:sz w:val="24"/>
        </w:rPr>
        <w:t xml:space="preserve"> </w:t>
      </w:r>
      <w:r w:rsidRPr="00946740">
        <w:rPr>
          <w:w w:val="110"/>
          <w:sz w:val="24"/>
        </w:rPr>
        <w:t>Children:</w:t>
      </w:r>
      <w:r w:rsidRPr="00946740">
        <w:rPr>
          <w:spacing w:val="-16"/>
          <w:w w:val="110"/>
          <w:sz w:val="24"/>
        </w:rPr>
        <w:t xml:space="preserve"> </w:t>
      </w:r>
      <w:r w:rsidRPr="00946740">
        <w:rPr>
          <w:w w:val="110"/>
          <w:sz w:val="24"/>
        </w:rPr>
        <w:t>New</w:t>
      </w:r>
      <w:r w:rsidRPr="00946740">
        <w:rPr>
          <w:spacing w:val="-17"/>
          <w:w w:val="110"/>
          <w:sz w:val="24"/>
        </w:rPr>
        <w:t xml:space="preserve"> </w:t>
      </w:r>
      <w:r w:rsidRPr="00946740">
        <w:rPr>
          <w:w w:val="110"/>
          <w:sz w:val="24"/>
        </w:rPr>
        <w:t>Evidence</w:t>
      </w:r>
      <w:r w:rsidRPr="00946740">
        <w:rPr>
          <w:spacing w:val="-16"/>
          <w:w w:val="110"/>
          <w:sz w:val="24"/>
        </w:rPr>
        <w:t xml:space="preserve"> </w:t>
      </w:r>
      <w:r w:rsidRPr="00946740">
        <w:rPr>
          <w:w w:val="110"/>
          <w:sz w:val="24"/>
        </w:rPr>
        <w:t>from</w:t>
      </w:r>
      <w:r w:rsidRPr="00946740">
        <w:rPr>
          <w:spacing w:val="-17"/>
          <w:w w:val="110"/>
          <w:sz w:val="24"/>
        </w:rPr>
        <w:t xml:space="preserve"> </w:t>
      </w:r>
      <w:r w:rsidRPr="00946740">
        <w:rPr>
          <w:w w:val="110"/>
          <w:sz w:val="24"/>
        </w:rPr>
        <w:t>the</w:t>
      </w:r>
      <w:r w:rsidRPr="00946740">
        <w:rPr>
          <w:spacing w:val="-16"/>
          <w:w w:val="110"/>
          <w:sz w:val="24"/>
        </w:rPr>
        <w:t xml:space="preserve"> </w:t>
      </w:r>
      <w:r w:rsidRPr="00946740">
        <w:rPr>
          <w:w w:val="110"/>
          <w:sz w:val="24"/>
        </w:rPr>
        <w:t>Moving</w:t>
      </w:r>
      <w:r w:rsidRPr="00946740">
        <w:rPr>
          <w:spacing w:val="-17"/>
          <w:w w:val="110"/>
          <w:sz w:val="24"/>
        </w:rPr>
        <w:t xml:space="preserve"> </w:t>
      </w:r>
      <w:r w:rsidRPr="00946740">
        <w:rPr>
          <w:w w:val="110"/>
          <w:sz w:val="24"/>
        </w:rPr>
        <w:t xml:space="preserve">to </w:t>
      </w:r>
      <w:r w:rsidRPr="00946740">
        <w:rPr>
          <w:sz w:val="24"/>
        </w:rPr>
        <w:t xml:space="preserve">Opportunity Experiment.” </w:t>
      </w:r>
      <w:r w:rsidRPr="00946740">
        <w:rPr>
          <w:i/>
          <w:sz w:val="24"/>
        </w:rPr>
        <w:t xml:space="preserve">American Economic Review </w:t>
      </w:r>
      <w:r w:rsidRPr="00946740">
        <w:rPr>
          <w:sz w:val="24"/>
        </w:rPr>
        <w:t xml:space="preserve">106, no. 4 (April): 855– </w:t>
      </w:r>
      <w:r w:rsidRPr="00946740">
        <w:rPr>
          <w:w w:val="110"/>
          <w:sz w:val="24"/>
        </w:rPr>
        <w:t xml:space="preserve">902. </w:t>
      </w:r>
      <w:hyperlink r:id="rId22">
        <w:r w:rsidR="007A46B2" w:rsidRPr="00946740">
          <w:rPr>
            <w:color w:val="0000FF"/>
            <w:w w:val="110"/>
            <w:sz w:val="24"/>
          </w:rPr>
          <w:t>https://doi.org/10.1257/aer.20150572</w:t>
        </w:r>
      </w:hyperlink>
      <w:r w:rsidRPr="00946740">
        <w:rPr>
          <w:w w:val="110"/>
          <w:sz w:val="24"/>
        </w:rPr>
        <w:t>.</w:t>
      </w:r>
    </w:p>
    <w:p w14:paraId="02404F0F" w14:textId="77777777" w:rsidR="007A46B2" w:rsidRPr="00946740" w:rsidRDefault="00000000">
      <w:pPr>
        <w:spacing w:before="97" w:line="252" w:lineRule="auto"/>
        <w:ind w:left="584" w:right="1073" w:hanging="469"/>
        <w:jc w:val="both"/>
        <w:rPr>
          <w:sz w:val="24"/>
        </w:rPr>
      </w:pPr>
      <w:bookmarkStart w:id="102" w:name="_bookmark42"/>
      <w:bookmarkEnd w:id="102"/>
      <w:r w:rsidRPr="00946740">
        <w:rPr>
          <w:sz w:val="24"/>
        </w:rPr>
        <w:t>Chetty,</w:t>
      </w:r>
      <w:r w:rsidRPr="00946740">
        <w:rPr>
          <w:spacing w:val="39"/>
          <w:sz w:val="24"/>
        </w:rPr>
        <w:t xml:space="preserve"> </w:t>
      </w:r>
      <w:r w:rsidRPr="00946740">
        <w:rPr>
          <w:sz w:val="24"/>
        </w:rPr>
        <w:t>Raj,</w:t>
      </w:r>
      <w:r w:rsidRPr="00946740">
        <w:rPr>
          <w:spacing w:val="39"/>
          <w:sz w:val="24"/>
        </w:rPr>
        <w:t xml:space="preserve"> </w:t>
      </w:r>
      <w:r w:rsidRPr="00946740">
        <w:rPr>
          <w:sz w:val="24"/>
        </w:rPr>
        <w:t>Nathaniel</w:t>
      </w:r>
      <w:r w:rsidRPr="00946740">
        <w:rPr>
          <w:spacing w:val="39"/>
          <w:sz w:val="24"/>
        </w:rPr>
        <w:t xml:space="preserve"> </w:t>
      </w:r>
      <w:r w:rsidRPr="00946740">
        <w:rPr>
          <w:sz w:val="24"/>
        </w:rPr>
        <w:t>Hendren,</w:t>
      </w:r>
      <w:r w:rsidRPr="00946740">
        <w:rPr>
          <w:spacing w:val="39"/>
          <w:sz w:val="24"/>
        </w:rPr>
        <w:t xml:space="preserve"> </w:t>
      </w:r>
      <w:r w:rsidRPr="00946740">
        <w:rPr>
          <w:sz w:val="24"/>
        </w:rPr>
        <w:t>Patrick</w:t>
      </w:r>
      <w:r w:rsidRPr="00946740">
        <w:rPr>
          <w:spacing w:val="39"/>
          <w:sz w:val="24"/>
        </w:rPr>
        <w:t xml:space="preserve"> </w:t>
      </w:r>
      <w:r w:rsidRPr="00946740">
        <w:rPr>
          <w:sz w:val="24"/>
        </w:rPr>
        <w:t>Kline,</w:t>
      </w:r>
      <w:r w:rsidRPr="00946740">
        <w:rPr>
          <w:spacing w:val="39"/>
          <w:sz w:val="24"/>
        </w:rPr>
        <w:t xml:space="preserve"> </w:t>
      </w:r>
      <w:r w:rsidRPr="00946740">
        <w:rPr>
          <w:sz w:val="24"/>
        </w:rPr>
        <w:t>and</w:t>
      </w:r>
      <w:r w:rsidRPr="00946740">
        <w:rPr>
          <w:spacing w:val="39"/>
          <w:sz w:val="24"/>
        </w:rPr>
        <w:t xml:space="preserve"> </w:t>
      </w:r>
      <w:r w:rsidRPr="00946740">
        <w:rPr>
          <w:sz w:val="24"/>
        </w:rPr>
        <w:t>Emmanuel</w:t>
      </w:r>
      <w:r w:rsidRPr="00946740">
        <w:rPr>
          <w:spacing w:val="39"/>
          <w:sz w:val="24"/>
        </w:rPr>
        <w:t xml:space="preserve"> </w:t>
      </w:r>
      <w:r w:rsidRPr="00946740">
        <w:rPr>
          <w:sz w:val="24"/>
        </w:rPr>
        <w:t>Saez.</w:t>
      </w:r>
      <w:r w:rsidRPr="00946740">
        <w:rPr>
          <w:spacing w:val="39"/>
          <w:sz w:val="24"/>
        </w:rPr>
        <w:t xml:space="preserve"> </w:t>
      </w:r>
      <w:r w:rsidRPr="00946740">
        <w:rPr>
          <w:sz w:val="24"/>
        </w:rPr>
        <w:t>2014.</w:t>
      </w:r>
      <w:r w:rsidRPr="00946740">
        <w:rPr>
          <w:spacing w:val="39"/>
          <w:sz w:val="24"/>
        </w:rPr>
        <w:t xml:space="preserve"> </w:t>
      </w:r>
      <w:r w:rsidRPr="00946740">
        <w:rPr>
          <w:sz w:val="24"/>
        </w:rPr>
        <w:t>“Where</w:t>
      </w:r>
      <w:r w:rsidRPr="00946740">
        <w:rPr>
          <w:w w:val="110"/>
          <w:sz w:val="24"/>
        </w:rPr>
        <w:t xml:space="preserve"> Is</w:t>
      </w:r>
      <w:r w:rsidRPr="00946740">
        <w:rPr>
          <w:spacing w:val="-2"/>
          <w:w w:val="110"/>
          <w:sz w:val="24"/>
        </w:rPr>
        <w:t xml:space="preserve"> </w:t>
      </w:r>
      <w:r w:rsidRPr="00946740">
        <w:rPr>
          <w:w w:val="110"/>
          <w:sz w:val="24"/>
        </w:rPr>
        <w:t>the</w:t>
      </w:r>
      <w:r w:rsidRPr="00946740">
        <w:rPr>
          <w:spacing w:val="-2"/>
          <w:w w:val="110"/>
          <w:sz w:val="24"/>
        </w:rPr>
        <w:t xml:space="preserve"> </w:t>
      </w:r>
      <w:r w:rsidRPr="00946740">
        <w:rPr>
          <w:w w:val="110"/>
          <w:sz w:val="24"/>
        </w:rPr>
        <w:t>Land</w:t>
      </w:r>
      <w:r w:rsidRPr="00946740">
        <w:rPr>
          <w:spacing w:val="-2"/>
          <w:w w:val="110"/>
          <w:sz w:val="24"/>
        </w:rPr>
        <w:t xml:space="preserve"> </w:t>
      </w:r>
      <w:r w:rsidRPr="00946740">
        <w:rPr>
          <w:w w:val="110"/>
          <w:sz w:val="24"/>
        </w:rPr>
        <w:t>of</w:t>
      </w:r>
      <w:r w:rsidRPr="00946740">
        <w:rPr>
          <w:spacing w:val="-2"/>
          <w:w w:val="110"/>
          <w:sz w:val="24"/>
        </w:rPr>
        <w:t xml:space="preserve"> </w:t>
      </w:r>
      <w:r w:rsidRPr="00946740">
        <w:rPr>
          <w:w w:val="110"/>
          <w:sz w:val="24"/>
        </w:rPr>
        <w:t>Opportunity?</w:t>
      </w:r>
      <w:r w:rsidRPr="00946740">
        <w:rPr>
          <w:spacing w:val="-2"/>
          <w:w w:val="110"/>
          <w:sz w:val="24"/>
        </w:rPr>
        <w:t xml:space="preserve"> </w:t>
      </w:r>
      <w:r w:rsidRPr="00946740">
        <w:rPr>
          <w:w w:val="110"/>
          <w:sz w:val="24"/>
        </w:rPr>
        <w:t>The</w:t>
      </w:r>
      <w:r w:rsidRPr="00946740">
        <w:rPr>
          <w:spacing w:val="-2"/>
          <w:w w:val="110"/>
          <w:sz w:val="24"/>
        </w:rPr>
        <w:t xml:space="preserve"> </w:t>
      </w:r>
      <w:r w:rsidRPr="00946740">
        <w:rPr>
          <w:w w:val="110"/>
          <w:sz w:val="24"/>
        </w:rPr>
        <w:t>Geography</w:t>
      </w:r>
      <w:r w:rsidRPr="00946740">
        <w:rPr>
          <w:spacing w:val="-2"/>
          <w:w w:val="110"/>
          <w:sz w:val="24"/>
        </w:rPr>
        <w:t xml:space="preserve"> </w:t>
      </w:r>
      <w:r w:rsidRPr="00946740">
        <w:rPr>
          <w:w w:val="110"/>
          <w:sz w:val="24"/>
        </w:rPr>
        <w:t>of</w:t>
      </w:r>
      <w:r w:rsidRPr="00946740">
        <w:rPr>
          <w:spacing w:val="-2"/>
          <w:w w:val="110"/>
          <w:sz w:val="24"/>
        </w:rPr>
        <w:t xml:space="preserve"> </w:t>
      </w:r>
      <w:r w:rsidRPr="00946740">
        <w:rPr>
          <w:w w:val="110"/>
          <w:sz w:val="24"/>
        </w:rPr>
        <w:t>Intergenerational</w:t>
      </w:r>
      <w:r w:rsidRPr="00946740">
        <w:rPr>
          <w:spacing w:val="-2"/>
          <w:w w:val="110"/>
          <w:sz w:val="24"/>
        </w:rPr>
        <w:t xml:space="preserve"> </w:t>
      </w:r>
      <w:r w:rsidRPr="00946740">
        <w:rPr>
          <w:w w:val="110"/>
          <w:sz w:val="24"/>
        </w:rPr>
        <w:t>Mobility</w:t>
      </w:r>
      <w:r w:rsidRPr="00946740">
        <w:rPr>
          <w:spacing w:val="-2"/>
          <w:w w:val="110"/>
          <w:sz w:val="24"/>
        </w:rPr>
        <w:t xml:space="preserve"> </w:t>
      </w:r>
      <w:r w:rsidRPr="00946740">
        <w:rPr>
          <w:w w:val="110"/>
          <w:sz w:val="24"/>
        </w:rPr>
        <w:t xml:space="preserve">in </w:t>
      </w:r>
      <w:r w:rsidRPr="00946740">
        <w:rPr>
          <w:sz w:val="24"/>
        </w:rPr>
        <w:t xml:space="preserve">the United States *.” </w:t>
      </w:r>
      <w:r w:rsidRPr="00946740">
        <w:rPr>
          <w:i/>
          <w:sz w:val="24"/>
        </w:rPr>
        <w:t xml:space="preserve">The Quarterly Journal of Economics </w:t>
      </w:r>
      <w:r w:rsidRPr="00946740">
        <w:rPr>
          <w:sz w:val="24"/>
        </w:rPr>
        <w:t xml:space="preserve">129, no. 4 (November): </w:t>
      </w:r>
      <w:r w:rsidRPr="00946740">
        <w:rPr>
          <w:w w:val="110"/>
          <w:sz w:val="24"/>
        </w:rPr>
        <w:t xml:space="preserve">1553–1623. </w:t>
      </w:r>
      <w:hyperlink r:id="rId23">
        <w:r w:rsidR="007A46B2" w:rsidRPr="00946740">
          <w:rPr>
            <w:color w:val="0000FF"/>
            <w:w w:val="110"/>
            <w:sz w:val="24"/>
          </w:rPr>
          <w:t>https://doi.org/10.1093/qje/qju022</w:t>
        </w:r>
      </w:hyperlink>
      <w:r w:rsidRPr="00946740">
        <w:rPr>
          <w:w w:val="110"/>
          <w:sz w:val="24"/>
        </w:rPr>
        <w:t>.</w:t>
      </w:r>
    </w:p>
    <w:p w14:paraId="78259297" w14:textId="77777777" w:rsidR="007A46B2" w:rsidRPr="00946740" w:rsidRDefault="00000000">
      <w:pPr>
        <w:pStyle w:val="Heading4"/>
        <w:spacing w:before="96" w:line="252" w:lineRule="auto"/>
        <w:ind w:right="1073" w:hanging="469"/>
        <w:jc w:val="both"/>
      </w:pPr>
      <w:bookmarkStart w:id="103" w:name="_bookmark43"/>
      <w:bookmarkEnd w:id="103"/>
      <w:r w:rsidRPr="00946740">
        <w:rPr>
          <w:w w:val="110"/>
        </w:rPr>
        <w:t xml:space="preserve">Chetty, Raj, Nathaniel Hendren, Patrick Kline, Emmanuel Saez, and Nicholas </w:t>
      </w:r>
      <w:r w:rsidRPr="00946740">
        <w:t>Turner.</w:t>
      </w:r>
      <w:r w:rsidRPr="00946740">
        <w:rPr>
          <w:spacing w:val="36"/>
        </w:rPr>
        <w:t xml:space="preserve"> </w:t>
      </w:r>
      <w:r w:rsidRPr="00946740">
        <w:t>2014.</w:t>
      </w:r>
      <w:r w:rsidRPr="00946740">
        <w:rPr>
          <w:spacing w:val="36"/>
        </w:rPr>
        <w:t xml:space="preserve"> </w:t>
      </w:r>
      <w:r w:rsidRPr="00946740">
        <w:t>“Is</w:t>
      </w:r>
      <w:r w:rsidRPr="00946740">
        <w:rPr>
          <w:spacing w:val="37"/>
        </w:rPr>
        <w:t xml:space="preserve"> </w:t>
      </w:r>
      <w:r w:rsidRPr="00946740">
        <w:t>the</w:t>
      </w:r>
      <w:r w:rsidRPr="00946740">
        <w:rPr>
          <w:spacing w:val="36"/>
        </w:rPr>
        <w:t xml:space="preserve"> </w:t>
      </w:r>
      <w:r w:rsidRPr="00946740">
        <w:t>United</w:t>
      </w:r>
      <w:r w:rsidRPr="00946740">
        <w:rPr>
          <w:spacing w:val="36"/>
        </w:rPr>
        <w:t xml:space="preserve"> </w:t>
      </w:r>
      <w:r w:rsidRPr="00946740">
        <w:t>States</w:t>
      </w:r>
      <w:r w:rsidRPr="00946740">
        <w:rPr>
          <w:spacing w:val="37"/>
        </w:rPr>
        <w:t xml:space="preserve"> </w:t>
      </w:r>
      <w:r w:rsidRPr="00946740">
        <w:t>Still</w:t>
      </w:r>
      <w:r w:rsidRPr="00946740">
        <w:rPr>
          <w:spacing w:val="36"/>
        </w:rPr>
        <w:t xml:space="preserve"> </w:t>
      </w:r>
      <w:r w:rsidRPr="00946740">
        <w:t>a</w:t>
      </w:r>
      <w:r w:rsidRPr="00946740">
        <w:rPr>
          <w:spacing w:val="36"/>
        </w:rPr>
        <w:t xml:space="preserve"> </w:t>
      </w:r>
      <w:r w:rsidRPr="00946740">
        <w:t>Land</w:t>
      </w:r>
      <w:r w:rsidRPr="00946740">
        <w:rPr>
          <w:spacing w:val="37"/>
        </w:rPr>
        <w:t xml:space="preserve"> </w:t>
      </w:r>
      <w:r w:rsidRPr="00946740">
        <w:t>of</w:t>
      </w:r>
      <w:r w:rsidRPr="00946740">
        <w:rPr>
          <w:spacing w:val="36"/>
        </w:rPr>
        <w:t xml:space="preserve"> </w:t>
      </w:r>
      <w:r w:rsidRPr="00946740">
        <w:t>Opportunity?</w:t>
      </w:r>
      <w:r w:rsidRPr="00946740">
        <w:rPr>
          <w:spacing w:val="36"/>
        </w:rPr>
        <w:t xml:space="preserve"> </w:t>
      </w:r>
      <w:r w:rsidRPr="00946740">
        <w:t>Recent</w:t>
      </w:r>
      <w:r w:rsidRPr="00946740">
        <w:rPr>
          <w:spacing w:val="37"/>
        </w:rPr>
        <w:t xml:space="preserve"> </w:t>
      </w:r>
      <w:r w:rsidRPr="00946740">
        <w:rPr>
          <w:spacing w:val="-2"/>
        </w:rPr>
        <w:t>Trends</w:t>
      </w:r>
    </w:p>
    <w:p w14:paraId="5475A823" w14:textId="77777777" w:rsidR="007A46B2" w:rsidRPr="00946740" w:rsidRDefault="007A46B2">
      <w:pPr>
        <w:spacing w:line="252" w:lineRule="auto"/>
        <w:jc w:val="both"/>
        <w:sectPr w:rsidR="007A46B2" w:rsidRPr="00946740">
          <w:pgSz w:w="12240" w:h="15840"/>
          <w:pgMar w:top="1820" w:right="760" w:bottom="2460" w:left="1720" w:header="0" w:footer="2279" w:gutter="0"/>
          <w:cols w:space="720"/>
        </w:sectPr>
      </w:pPr>
    </w:p>
    <w:p w14:paraId="40C02C18" w14:textId="77777777" w:rsidR="007A46B2" w:rsidRPr="00946740" w:rsidRDefault="00000000">
      <w:pPr>
        <w:spacing w:before="96" w:line="252" w:lineRule="auto"/>
        <w:ind w:left="584" w:right="1073"/>
        <w:jc w:val="both"/>
        <w:rPr>
          <w:sz w:val="24"/>
        </w:rPr>
      </w:pPr>
      <w:r w:rsidRPr="00946740">
        <w:rPr>
          <w:w w:val="110"/>
          <w:sz w:val="24"/>
        </w:rPr>
        <w:lastRenderedPageBreak/>
        <w:t>in</w:t>
      </w:r>
      <w:r w:rsidRPr="00946740">
        <w:rPr>
          <w:spacing w:val="-17"/>
          <w:w w:val="110"/>
          <w:sz w:val="24"/>
        </w:rPr>
        <w:t xml:space="preserve"> </w:t>
      </w:r>
      <w:r w:rsidRPr="00946740">
        <w:rPr>
          <w:w w:val="110"/>
          <w:sz w:val="24"/>
        </w:rPr>
        <w:t>Intergenerational</w:t>
      </w:r>
      <w:r w:rsidRPr="00946740">
        <w:rPr>
          <w:spacing w:val="-16"/>
          <w:w w:val="110"/>
          <w:sz w:val="24"/>
        </w:rPr>
        <w:t xml:space="preserve"> </w:t>
      </w:r>
      <w:r w:rsidRPr="00946740">
        <w:rPr>
          <w:w w:val="110"/>
          <w:sz w:val="24"/>
        </w:rPr>
        <w:t>Mobility.”</w:t>
      </w:r>
      <w:r w:rsidRPr="00946740">
        <w:rPr>
          <w:spacing w:val="-17"/>
          <w:w w:val="110"/>
          <w:sz w:val="24"/>
        </w:rPr>
        <w:t xml:space="preserve"> </w:t>
      </w:r>
      <w:r w:rsidRPr="00946740">
        <w:rPr>
          <w:i/>
          <w:w w:val="110"/>
          <w:sz w:val="24"/>
        </w:rPr>
        <w:t>American</w:t>
      </w:r>
      <w:r w:rsidRPr="00946740">
        <w:rPr>
          <w:i/>
          <w:spacing w:val="-16"/>
          <w:w w:val="110"/>
          <w:sz w:val="24"/>
        </w:rPr>
        <w:t xml:space="preserve"> </w:t>
      </w:r>
      <w:r w:rsidRPr="00946740">
        <w:rPr>
          <w:i/>
          <w:w w:val="110"/>
          <w:sz w:val="24"/>
        </w:rPr>
        <w:t>Economic</w:t>
      </w:r>
      <w:r w:rsidRPr="00946740">
        <w:rPr>
          <w:i/>
          <w:spacing w:val="-17"/>
          <w:w w:val="110"/>
          <w:sz w:val="24"/>
        </w:rPr>
        <w:t xml:space="preserve"> </w:t>
      </w:r>
      <w:r w:rsidRPr="00946740">
        <w:rPr>
          <w:i/>
          <w:w w:val="110"/>
          <w:sz w:val="24"/>
        </w:rPr>
        <w:t>Review</w:t>
      </w:r>
      <w:r w:rsidRPr="00946740">
        <w:rPr>
          <w:i/>
          <w:spacing w:val="-16"/>
          <w:w w:val="110"/>
          <w:sz w:val="24"/>
        </w:rPr>
        <w:t xml:space="preserve"> </w:t>
      </w:r>
      <w:r w:rsidRPr="00946740">
        <w:rPr>
          <w:w w:val="110"/>
          <w:sz w:val="24"/>
        </w:rPr>
        <w:t>104,</w:t>
      </w:r>
      <w:r w:rsidRPr="00946740">
        <w:rPr>
          <w:spacing w:val="-17"/>
          <w:w w:val="110"/>
          <w:sz w:val="24"/>
        </w:rPr>
        <w:t xml:space="preserve"> </w:t>
      </w:r>
      <w:r w:rsidRPr="00946740">
        <w:rPr>
          <w:w w:val="110"/>
          <w:sz w:val="24"/>
        </w:rPr>
        <w:t>no.</w:t>
      </w:r>
      <w:r w:rsidRPr="00946740">
        <w:rPr>
          <w:spacing w:val="-16"/>
          <w:w w:val="110"/>
          <w:sz w:val="24"/>
        </w:rPr>
        <w:t xml:space="preserve"> </w:t>
      </w:r>
      <w:r w:rsidRPr="00946740">
        <w:rPr>
          <w:w w:val="110"/>
          <w:sz w:val="24"/>
        </w:rPr>
        <w:t>5</w:t>
      </w:r>
      <w:r w:rsidRPr="00946740">
        <w:rPr>
          <w:spacing w:val="-17"/>
          <w:w w:val="110"/>
          <w:sz w:val="24"/>
        </w:rPr>
        <w:t xml:space="preserve"> </w:t>
      </w:r>
      <w:r w:rsidRPr="00946740">
        <w:rPr>
          <w:w w:val="110"/>
          <w:sz w:val="24"/>
        </w:rPr>
        <w:t xml:space="preserve">(May): 141–147. </w:t>
      </w:r>
      <w:hyperlink r:id="rId24">
        <w:r w:rsidR="007A46B2" w:rsidRPr="00946740">
          <w:rPr>
            <w:color w:val="0000FF"/>
            <w:w w:val="110"/>
            <w:sz w:val="24"/>
          </w:rPr>
          <w:t>https://doi.org/10.1257/aer.104.5.141</w:t>
        </w:r>
      </w:hyperlink>
      <w:r w:rsidRPr="00946740">
        <w:rPr>
          <w:w w:val="110"/>
          <w:sz w:val="24"/>
        </w:rPr>
        <w:t>.</w:t>
      </w:r>
    </w:p>
    <w:p w14:paraId="27686558" w14:textId="77777777" w:rsidR="007A46B2" w:rsidRPr="00946740" w:rsidRDefault="00000000">
      <w:pPr>
        <w:pStyle w:val="Heading4"/>
        <w:spacing w:before="97" w:line="252" w:lineRule="auto"/>
        <w:ind w:right="1073" w:hanging="469"/>
        <w:jc w:val="both"/>
      </w:pPr>
      <w:bookmarkStart w:id="104" w:name="_bookmark44"/>
      <w:bookmarkEnd w:id="104"/>
      <w:r w:rsidRPr="00946740">
        <w:rPr>
          <w:w w:val="105"/>
        </w:rPr>
        <w:t xml:space="preserve">Chiappori, Pierre-André, Sonia Oreffice, and Climent Quintana-Domeque. 2012. “Fatter Attraction: Anthropometric and Socioeconomic Matching on the Mar- </w:t>
      </w:r>
      <w:r w:rsidRPr="00946740">
        <w:t>riage</w:t>
      </w:r>
      <w:r w:rsidRPr="00946740">
        <w:rPr>
          <w:spacing w:val="12"/>
        </w:rPr>
        <w:t xml:space="preserve"> </w:t>
      </w:r>
      <w:r w:rsidRPr="00946740">
        <w:t>Market.”</w:t>
      </w:r>
      <w:r w:rsidRPr="00946740">
        <w:rPr>
          <w:spacing w:val="13"/>
        </w:rPr>
        <w:t xml:space="preserve"> </w:t>
      </w:r>
      <w:r w:rsidRPr="00946740">
        <w:rPr>
          <w:i/>
        </w:rPr>
        <w:t>Journal</w:t>
      </w:r>
      <w:r w:rsidRPr="00946740">
        <w:rPr>
          <w:i/>
          <w:spacing w:val="13"/>
        </w:rPr>
        <w:t xml:space="preserve"> </w:t>
      </w:r>
      <w:r w:rsidRPr="00946740">
        <w:rPr>
          <w:i/>
        </w:rPr>
        <w:t>of</w:t>
      </w:r>
      <w:r w:rsidRPr="00946740">
        <w:rPr>
          <w:i/>
          <w:spacing w:val="13"/>
        </w:rPr>
        <w:t xml:space="preserve"> </w:t>
      </w:r>
      <w:r w:rsidRPr="00946740">
        <w:rPr>
          <w:i/>
        </w:rPr>
        <w:t>Political</w:t>
      </w:r>
      <w:r w:rsidRPr="00946740">
        <w:rPr>
          <w:i/>
          <w:spacing w:val="13"/>
        </w:rPr>
        <w:t xml:space="preserve"> </w:t>
      </w:r>
      <w:r w:rsidRPr="00946740">
        <w:rPr>
          <w:i/>
        </w:rPr>
        <w:t>Economy</w:t>
      </w:r>
      <w:r w:rsidRPr="00946740">
        <w:rPr>
          <w:i/>
          <w:spacing w:val="13"/>
        </w:rPr>
        <w:t xml:space="preserve"> </w:t>
      </w:r>
      <w:r w:rsidRPr="00946740">
        <w:t>120,</w:t>
      </w:r>
      <w:r w:rsidRPr="00946740">
        <w:rPr>
          <w:spacing w:val="13"/>
        </w:rPr>
        <w:t xml:space="preserve"> </w:t>
      </w:r>
      <w:r w:rsidRPr="00946740">
        <w:t>no.</w:t>
      </w:r>
      <w:r w:rsidRPr="00946740">
        <w:rPr>
          <w:spacing w:val="13"/>
        </w:rPr>
        <w:t xml:space="preserve"> </w:t>
      </w:r>
      <w:r w:rsidRPr="00946740">
        <w:t>4</w:t>
      </w:r>
      <w:r w:rsidRPr="00946740">
        <w:rPr>
          <w:spacing w:val="13"/>
        </w:rPr>
        <w:t xml:space="preserve"> </w:t>
      </w:r>
      <w:r w:rsidRPr="00946740">
        <w:t>(August):</w:t>
      </w:r>
      <w:r w:rsidRPr="00946740">
        <w:rPr>
          <w:spacing w:val="13"/>
        </w:rPr>
        <w:t xml:space="preserve"> </w:t>
      </w:r>
      <w:r w:rsidRPr="00946740">
        <w:t>659–695.</w:t>
      </w:r>
      <w:r w:rsidRPr="00946740">
        <w:rPr>
          <w:spacing w:val="13"/>
        </w:rPr>
        <w:t xml:space="preserve"> </w:t>
      </w:r>
      <w:hyperlink r:id="rId25">
        <w:r w:rsidR="007A46B2" w:rsidRPr="00946740">
          <w:rPr>
            <w:color w:val="0000FF"/>
            <w:spacing w:val="-2"/>
          </w:rPr>
          <w:t>https:</w:t>
        </w:r>
      </w:hyperlink>
    </w:p>
    <w:p w14:paraId="6B04A587" w14:textId="77777777" w:rsidR="007A46B2" w:rsidRPr="00946740" w:rsidRDefault="007A46B2">
      <w:pPr>
        <w:spacing w:line="273" w:lineRule="exact"/>
        <w:ind w:left="584"/>
        <w:rPr>
          <w:sz w:val="24"/>
        </w:rPr>
      </w:pPr>
      <w:hyperlink r:id="rId26">
        <w:r w:rsidRPr="00946740">
          <w:rPr>
            <w:color w:val="0000FF"/>
            <w:spacing w:val="-2"/>
            <w:w w:val="115"/>
            <w:sz w:val="24"/>
          </w:rPr>
          <w:t>//doi.org/10.1086/667941</w:t>
        </w:r>
      </w:hyperlink>
      <w:r w:rsidRPr="00946740">
        <w:rPr>
          <w:spacing w:val="-2"/>
          <w:w w:val="115"/>
          <w:sz w:val="24"/>
        </w:rPr>
        <w:t>.</w:t>
      </w:r>
    </w:p>
    <w:p w14:paraId="2C4F0D9A" w14:textId="77777777" w:rsidR="007A46B2" w:rsidRPr="00946740" w:rsidRDefault="00000000">
      <w:pPr>
        <w:pStyle w:val="Heading4"/>
        <w:spacing w:before="113" w:line="252" w:lineRule="auto"/>
        <w:ind w:right="1073" w:hanging="469"/>
        <w:jc w:val="both"/>
      </w:pPr>
      <w:bookmarkStart w:id="105" w:name="_bookmark45"/>
      <w:bookmarkEnd w:id="105"/>
      <w:r w:rsidRPr="00946740">
        <w:rPr>
          <w:w w:val="105"/>
        </w:rPr>
        <w:t>Darity Jr, William A, Darrick Hamilton, and James B Stewart. 2015. “A tour de force</w:t>
      </w:r>
      <w:r w:rsidRPr="00946740">
        <w:rPr>
          <w:spacing w:val="40"/>
          <w:w w:val="105"/>
        </w:rPr>
        <w:t xml:space="preserve"> </w:t>
      </w:r>
      <w:r w:rsidRPr="00946740">
        <w:rPr>
          <w:w w:val="105"/>
        </w:rPr>
        <w:t>in</w:t>
      </w:r>
      <w:r w:rsidRPr="00946740">
        <w:rPr>
          <w:spacing w:val="40"/>
          <w:w w:val="105"/>
        </w:rPr>
        <w:t xml:space="preserve"> </w:t>
      </w:r>
      <w:r w:rsidRPr="00946740">
        <w:rPr>
          <w:w w:val="105"/>
        </w:rPr>
        <w:t>understanding</w:t>
      </w:r>
      <w:r w:rsidRPr="00946740">
        <w:rPr>
          <w:spacing w:val="40"/>
          <w:w w:val="105"/>
        </w:rPr>
        <w:t xml:space="preserve"> </w:t>
      </w:r>
      <w:r w:rsidRPr="00946740">
        <w:rPr>
          <w:w w:val="105"/>
        </w:rPr>
        <w:t>intergroup</w:t>
      </w:r>
      <w:r w:rsidRPr="00946740">
        <w:rPr>
          <w:spacing w:val="40"/>
          <w:w w:val="105"/>
        </w:rPr>
        <w:t xml:space="preserve"> </w:t>
      </w:r>
      <w:r w:rsidRPr="00946740">
        <w:rPr>
          <w:w w:val="105"/>
        </w:rPr>
        <w:t>inequality:</w:t>
      </w:r>
      <w:r w:rsidRPr="00946740">
        <w:rPr>
          <w:spacing w:val="40"/>
          <w:w w:val="105"/>
        </w:rPr>
        <w:t xml:space="preserve"> </w:t>
      </w:r>
      <w:r w:rsidRPr="00946740">
        <w:rPr>
          <w:w w:val="105"/>
        </w:rPr>
        <w:t>An</w:t>
      </w:r>
      <w:r w:rsidRPr="00946740">
        <w:rPr>
          <w:spacing w:val="40"/>
          <w:w w:val="105"/>
        </w:rPr>
        <w:t xml:space="preserve"> </w:t>
      </w:r>
      <w:r w:rsidRPr="00946740">
        <w:rPr>
          <w:w w:val="105"/>
        </w:rPr>
        <w:t>introduction</w:t>
      </w:r>
      <w:r w:rsidRPr="00946740">
        <w:rPr>
          <w:spacing w:val="40"/>
          <w:w w:val="105"/>
        </w:rPr>
        <w:t xml:space="preserve"> </w:t>
      </w:r>
      <w:r w:rsidRPr="00946740">
        <w:rPr>
          <w:w w:val="105"/>
        </w:rPr>
        <w:t>to</w:t>
      </w:r>
      <w:r w:rsidRPr="00946740">
        <w:rPr>
          <w:spacing w:val="40"/>
          <w:w w:val="105"/>
        </w:rPr>
        <w:t xml:space="preserve"> </w:t>
      </w:r>
      <w:r w:rsidRPr="00946740">
        <w:rPr>
          <w:w w:val="105"/>
        </w:rPr>
        <w:t>stratifica- tion</w:t>
      </w:r>
      <w:r w:rsidRPr="00946740">
        <w:rPr>
          <w:spacing w:val="-12"/>
          <w:w w:val="105"/>
        </w:rPr>
        <w:t xml:space="preserve"> </w:t>
      </w:r>
      <w:r w:rsidRPr="00946740">
        <w:rPr>
          <w:w w:val="105"/>
        </w:rPr>
        <w:t>economics.”</w:t>
      </w:r>
      <w:r w:rsidRPr="00946740">
        <w:rPr>
          <w:spacing w:val="-12"/>
          <w:w w:val="105"/>
        </w:rPr>
        <w:t xml:space="preserve"> </w:t>
      </w:r>
      <w:r w:rsidRPr="00946740">
        <w:rPr>
          <w:i/>
          <w:w w:val="105"/>
        </w:rPr>
        <w:t>The</w:t>
      </w:r>
      <w:r w:rsidRPr="00946740">
        <w:rPr>
          <w:i/>
          <w:spacing w:val="-12"/>
          <w:w w:val="105"/>
        </w:rPr>
        <w:t xml:space="preserve"> </w:t>
      </w:r>
      <w:r w:rsidRPr="00946740">
        <w:rPr>
          <w:i/>
          <w:w w:val="105"/>
        </w:rPr>
        <w:t>Review</w:t>
      </w:r>
      <w:r w:rsidRPr="00946740">
        <w:rPr>
          <w:i/>
          <w:spacing w:val="-12"/>
          <w:w w:val="105"/>
        </w:rPr>
        <w:t xml:space="preserve"> </w:t>
      </w:r>
      <w:r w:rsidRPr="00946740">
        <w:rPr>
          <w:i/>
          <w:w w:val="105"/>
        </w:rPr>
        <w:t>of</w:t>
      </w:r>
      <w:r w:rsidRPr="00946740">
        <w:rPr>
          <w:i/>
          <w:spacing w:val="-12"/>
          <w:w w:val="105"/>
        </w:rPr>
        <w:t xml:space="preserve"> </w:t>
      </w:r>
      <w:r w:rsidRPr="00946740">
        <w:rPr>
          <w:i/>
          <w:w w:val="105"/>
        </w:rPr>
        <w:t>Black</w:t>
      </w:r>
      <w:r w:rsidRPr="00946740">
        <w:rPr>
          <w:i/>
          <w:spacing w:val="-12"/>
          <w:w w:val="105"/>
        </w:rPr>
        <w:t xml:space="preserve"> </w:t>
      </w:r>
      <w:r w:rsidRPr="00946740">
        <w:rPr>
          <w:i/>
          <w:w w:val="105"/>
        </w:rPr>
        <w:t>Political</w:t>
      </w:r>
      <w:r w:rsidRPr="00946740">
        <w:rPr>
          <w:i/>
          <w:spacing w:val="-12"/>
          <w:w w:val="105"/>
        </w:rPr>
        <w:t xml:space="preserve"> </w:t>
      </w:r>
      <w:r w:rsidRPr="00946740">
        <w:rPr>
          <w:i/>
          <w:w w:val="105"/>
        </w:rPr>
        <w:t>Economy</w:t>
      </w:r>
      <w:r w:rsidRPr="00946740">
        <w:rPr>
          <w:i/>
          <w:spacing w:val="-12"/>
          <w:w w:val="105"/>
        </w:rPr>
        <w:t xml:space="preserve"> </w:t>
      </w:r>
      <w:r w:rsidRPr="00946740">
        <w:rPr>
          <w:w w:val="105"/>
        </w:rPr>
        <w:t>42</w:t>
      </w:r>
      <w:r w:rsidRPr="00946740">
        <w:rPr>
          <w:spacing w:val="-12"/>
          <w:w w:val="105"/>
        </w:rPr>
        <w:t xml:space="preserve"> </w:t>
      </w:r>
      <w:r w:rsidRPr="00946740">
        <w:rPr>
          <w:w w:val="105"/>
        </w:rPr>
        <w:t>(1-2):</w:t>
      </w:r>
      <w:r w:rsidRPr="00946740">
        <w:rPr>
          <w:spacing w:val="-12"/>
          <w:w w:val="105"/>
        </w:rPr>
        <w:t xml:space="preserve"> </w:t>
      </w:r>
      <w:r w:rsidRPr="00946740">
        <w:rPr>
          <w:w w:val="105"/>
        </w:rPr>
        <w:t>1–6.</w:t>
      </w:r>
    </w:p>
    <w:p w14:paraId="6FC99373" w14:textId="77777777" w:rsidR="007A46B2" w:rsidRPr="00946740" w:rsidRDefault="00000000">
      <w:pPr>
        <w:spacing w:before="97" w:line="252" w:lineRule="auto"/>
        <w:ind w:left="584" w:right="1073" w:hanging="469"/>
        <w:jc w:val="both"/>
        <w:rPr>
          <w:sz w:val="24"/>
        </w:rPr>
      </w:pPr>
      <w:bookmarkStart w:id="106" w:name="_bookmark46"/>
      <w:bookmarkEnd w:id="106"/>
      <w:r w:rsidRPr="00946740">
        <w:rPr>
          <w:w w:val="110"/>
          <w:sz w:val="24"/>
        </w:rPr>
        <w:t>Dávila,</w:t>
      </w:r>
      <w:r w:rsidRPr="00946740">
        <w:rPr>
          <w:spacing w:val="-16"/>
          <w:w w:val="110"/>
          <w:sz w:val="24"/>
        </w:rPr>
        <w:t xml:space="preserve"> </w:t>
      </w:r>
      <w:r w:rsidRPr="00946740">
        <w:rPr>
          <w:w w:val="110"/>
          <w:sz w:val="24"/>
        </w:rPr>
        <w:t>Alberto,</w:t>
      </w:r>
      <w:r w:rsidRPr="00946740">
        <w:rPr>
          <w:spacing w:val="-17"/>
          <w:w w:val="110"/>
          <w:sz w:val="24"/>
        </w:rPr>
        <w:t xml:space="preserve"> </w:t>
      </w:r>
      <w:r w:rsidRPr="00946740">
        <w:rPr>
          <w:w w:val="110"/>
          <w:sz w:val="24"/>
        </w:rPr>
        <w:t>and</w:t>
      </w:r>
      <w:r w:rsidRPr="00946740">
        <w:rPr>
          <w:spacing w:val="-15"/>
          <w:w w:val="110"/>
          <w:sz w:val="24"/>
        </w:rPr>
        <w:t xml:space="preserve"> </w:t>
      </w:r>
      <w:r w:rsidRPr="00946740">
        <w:rPr>
          <w:w w:val="110"/>
          <w:sz w:val="24"/>
        </w:rPr>
        <w:t>Marie</w:t>
      </w:r>
      <w:r w:rsidRPr="00946740">
        <w:rPr>
          <w:spacing w:val="-16"/>
          <w:w w:val="110"/>
          <w:sz w:val="24"/>
        </w:rPr>
        <w:t xml:space="preserve"> </w:t>
      </w:r>
      <w:r w:rsidRPr="00946740">
        <w:rPr>
          <w:w w:val="110"/>
          <w:sz w:val="24"/>
        </w:rPr>
        <w:t>T.</w:t>
      </w:r>
      <w:r w:rsidRPr="00946740">
        <w:rPr>
          <w:spacing w:val="-16"/>
          <w:w w:val="110"/>
          <w:sz w:val="24"/>
        </w:rPr>
        <w:t xml:space="preserve"> </w:t>
      </w:r>
      <w:r w:rsidRPr="00946740">
        <w:rPr>
          <w:w w:val="110"/>
          <w:sz w:val="24"/>
        </w:rPr>
        <w:t>Mora.</w:t>
      </w:r>
      <w:r w:rsidRPr="00946740">
        <w:rPr>
          <w:spacing w:val="-17"/>
          <w:w w:val="110"/>
          <w:sz w:val="24"/>
        </w:rPr>
        <w:t xml:space="preserve"> </w:t>
      </w:r>
      <w:r w:rsidRPr="00946740">
        <w:rPr>
          <w:w w:val="110"/>
          <w:sz w:val="24"/>
        </w:rPr>
        <w:t>2008.</w:t>
      </w:r>
      <w:r w:rsidRPr="00946740">
        <w:rPr>
          <w:spacing w:val="-15"/>
          <w:w w:val="110"/>
          <w:sz w:val="24"/>
        </w:rPr>
        <w:t xml:space="preserve"> </w:t>
      </w:r>
      <w:r w:rsidRPr="00946740">
        <w:rPr>
          <w:w w:val="110"/>
          <w:sz w:val="24"/>
        </w:rPr>
        <w:t>“Changes</w:t>
      </w:r>
      <w:r w:rsidRPr="00946740">
        <w:rPr>
          <w:spacing w:val="-16"/>
          <w:w w:val="110"/>
          <w:sz w:val="24"/>
        </w:rPr>
        <w:t xml:space="preserve"> </w:t>
      </w:r>
      <w:r w:rsidRPr="00946740">
        <w:rPr>
          <w:w w:val="110"/>
          <w:sz w:val="24"/>
        </w:rPr>
        <w:t>in</w:t>
      </w:r>
      <w:r w:rsidRPr="00946740">
        <w:rPr>
          <w:spacing w:val="-16"/>
          <w:w w:val="110"/>
          <w:sz w:val="24"/>
        </w:rPr>
        <w:t xml:space="preserve"> </w:t>
      </w:r>
      <w:r w:rsidRPr="00946740">
        <w:rPr>
          <w:w w:val="110"/>
          <w:sz w:val="24"/>
        </w:rPr>
        <w:t>the</w:t>
      </w:r>
      <w:r w:rsidRPr="00946740">
        <w:rPr>
          <w:spacing w:val="-17"/>
          <w:w w:val="110"/>
          <w:sz w:val="24"/>
        </w:rPr>
        <w:t xml:space="preserve"> </w:t>
      </w:r>
      <w:r w:rsidRPr="00946740">
        <w:rPr>
          <w:w w:val="110"/>
          <w:sz w:val="24"/>
        </w:rPr>
        <w:t>Relative</w:t>
      </w:r>
      <w:r w:rsidRPr="00946740">
        <w:rPr>
          <w:spacing w:val="-15"/>
          <w:w w:val="110"/>
          <w:sz w:val="24"/>
        </w:rPr>
        <w:t xml:space="preserve"> </w:t>
      </w:r>
      <w:r w:rsidRPr="00946740">
        <w:rPr>
          <w:w w:val="110"/>
          <w:sz w:val="24"/>
        </w:rPr>
        <w:t>Earnings</w:t>
      </w:r>
      <w:r w:rsidRPr="00946740">
        <w:rPr>
          <w:spacing w:val="-16"/>
          <w:w w:val="110"/>
          <w:sz w:val="24"/>
        </w:rPr>
        <w:t xml:space="preserve"> </w:t>
      </w:r>
      <w:r w:rsidRPr="00946740">
        <w:rPr>
          <w:w w:val="110"/>
          <w:sz w:val="24"/>
        </w:rPr>
        <w:t xml:space="preserve">Gap </w:t>
      </w:r>
      <w:r w:rsidRPr="00946740">
        <w:rPr>
          <w:sz w:val="24"/>
        </w:rPr>
        <w:t xml:space="preserve">Between Natives and Immigrants Along the U.s.-Mexico Border*.” </w:t>
      </w:r>
      <w:r w:rsidRPr="00946740">
        <w:rPr>
          <w:i/>
          <w:sz w:val="24"/>
        </w:rPr>
        <w:t xml:space="preserve">Journal of Regional Science </w:t>
      </w:r>
      <w:r w:rsidRPr="00946740">
        <w:rPr>
          <w:sz w:val="24"/>
        </w:rPr>
        <w:t xml:space="preserve">48 (3): 525–545. </w:t>
      </w:r>
      <w:hyperlink r:id="rId27">
        <w:r w:rsidR="007A46B2" w:rsidRPr="00946740">
          <w:rPr>
            <w:color w:val="0000FF"/>
            <w:sz w:val="24"/>
          </w:rPr>
          <w:t>https://doi.org/10.1111/j.1467-9787.2008.</w:t>
        </w:r>
      </w:hyperlink>
      <w:r w:rsidRPr="00946740">
        <w:rPr>
          <w:color w:val="0000FF"/>
          <w:sz w:val="24"/>
        </w:rPr>
        <w:t xml:space="preserve"> </w:t>
      </w:r>
      <w:hyperlink r:id="rId28">
        <w:r w:rsidR="007A46B2" w:rsidRPr="00946740">
          <w:rPr>
            <w:color w:val="0000FF"/>
            <w:spacing w:val="-2"/>
            <w:w w:val="110"/>
            <w:sz w:val="24"/>
          </w:rPr>
          <w:t>00562.x</w:t>
        </w:r>
      </w:hyperlink>
      <w:r w:rsidRPr="00946740">
        <w:rPr>
          <w:spacing w:val="-2"/>
          <w:w w:val="110"/>
          <w:sz w:val="24"/>
        </w:rPr>
        <w:t>.</w:t>
      </w:r>
    </w:p>
    <w:p w14:paraId="232AA00F" w14:textId="77777777" w:rsidR="007A46B2" w:rsidRPr="00946740" w:rsidRDefault="00000000">
      <w:pPr>
        <w:pStyle w:val="Heading4"/>
        <w:spacing w:before="96" w:line="252" w:lineRule="auto"/>
        <w:ind w:right="1073" w:hanging="469"/>
        <w:jc w:val="both"/>
      </w:pPr>
      <w:bookmarkStart w:id="107" w:name="_bookmark47"/>
      <w:bookmarkEnd w:id="107"/>
      <w:r w:rsidRPr="00946740">
        <w:rPr>
          <w:spacing w:val="10"/>
          <w:w w:val="105"/>
        </w:rPr>
        <w:t>Djaji</w:t>
      </w:r>
      <w:r w:rsidRPr="00946740">
        <w:rPr>
          <w:spacing w:val="-83"/>
          <w:w w:val="103"/>
        </w:rPr>
        <w:t>c</w:t>
      </w:r>
      <w:r w:rsidRPr="00946740">
        <w:rPr>
          <w:spacing w:val="23"/>
          <w:w w:val="103"/>
        </w:rPr>
        <w:t>´</w:t>
      </w:r>
      <w:r w:rsidRPr="00946740">
        <w:rPr>
          <w:spacing w:val="10"/>
          <w:w w:val="103"/>
        </w:rPr>
        <w:t>,</w:t>
      </w:r>
      <w:r w:rsidRPr="00946740">
        <w:rPr>
          <w:w w:val="104"/>
        </w:rPr>
        <w:t xml:space="preserve"> </w:t>
      </w:r>
      <w:r w:rsidRPr="00946740">
        <w:rPr>
          <w:w w:val="105"/>
        </w:rPr>
        <w:t xml:space="preserve">Slobodan. 2003. “Assimilation of immigrants: Implications for human cap- ital accumulation of the second generation.” </w:t>
      </w:r>
      <w:r w:rsidRPr="00946740">
        <w:rPr>
          <w:i/>
          <w:w w:val="105"/>
        </w:rPr>
        <w:t xml:space="preserve">Journal of Population Economics </w:t>
      </w:r>
      <w:r w:rsidRPr="00946740">
        <w:rPr>
          <w:spacing w:val="-2"/>
          <w:w w:val="105"/>
        </w:rPr>
        <w:t>16:831–845.</w:t>
      </w:r>
    </w:p>
    <w:p w14:paraId="354B2DE6" w14:textId="77777777" w:rsidR="007A46B2" w:rsidRPr="00946740" w:rsidRDefault="00000000">
      <w:pPr>
        <w:spacing w:before="97" w:line="252" w:lineRule="auto"/>
        <w:ind w:left="584" w:right="1073" w:hanging="469"/>
        <w:jc w:val="both"/>
        <w:rPr>
          <w:sz w:val="24"/>
        </w:rPr>
      </w:pPr>
      <w:bookmarkStart w:id="108" w:name="_bookmark48"/>
      <w:bookmarkEnd w:id="108"/>
      <w:r w:rsidRPr="00946740">
        <w:rPr>
          <w:w w:val="105"/>
          <w:sz w:val="24"/>
        </w:rPr>
        <w:t xml:space="preserve">Duncan, B., and S. J. Trejo. 2011. “Intermarriage and the Intergenerational Trans- mission of Ethnic Identity and Human Capital for Mexican Americans.” </w:t>
      </w:r>
      <w:r w:rsidRPr="00946740">
        <w:rPr>
          <w:i/>
          <w:w w:val="105"/>
          <w:sz w:val="24"/>
        </w:rPr>
        <w:t xml:space="preserve">J La- bor Econ </w:t>
      </w:r>
      <w:r w:rsidRPr="00946740">
        <w:rPr>
          <w:w w:val="105"/>
          <w:sz w:val="24"/>
        </w:rPr>
        <w:t>29.</w:t>
      </w:r>
    </w:p>
    <w:p w14:paraId="202CB137" w14:textId="77777777" w:rsidR="007A46B2" w:rsidRPr="00946740" w:rsidRDefault="00000000">
      <w:pPr>
        <w:spacing w:before="97" w:line="252" w:lineRule="auto"/>
        <w:ind w:left="584" w:right="1073" w:hanging="469"/>
        <w:jc w:val="both"/>
        <w:rPr>
          <w:sz w:val="24"/>
        </w:rPr>
      </w:pPr>
      <w:bookmarkStart w:id="109" w:name="_bookmark49"/>
      <w:bookmarkEnd w:id="109"/>
      <w:r w:rsidRPr="00946740">
        <w:rPr>
          <w:w w:val="105"/>
          <w:sz w:val="24"/>
        </w:rPr>
        <w:t>Duncan, Brian, V Joseph Hotz, and Stephen J Trejo. 2006. “Hispanics in the US labor</w:t>
      </w:r>
      <w:r w:rsidRPr="00946740">
        <w:rPr>
          <w:spacing w:val="-2"/>
          <w:w w:val="105"/>
          <w:sz w:val="24"/>
        </w:rPr>
        <w:t xml:space="preserve"> </w:t>
      </w:r>
      <w:r w:rsidRPr="00946740">
        <w:rPr>
          <w:w w:val="105"/>
          <w:sz w:val="24"/>
        </w:rPr>
        <w:t>market.”</w:t>
      </w:r>
      <w:r w:rsidRPr="00946740">
        <w:rPr>
          <w:spacing w:val="-2"/>
          <w:w w:val="105"/>
          <w:sz w:val="24"/>
        </w:rPr>
        <w:t xml:space="preserve"> </w:t>
      </w:r>
      <w:r w:rsidRPr="00946740">
        <w:rPr>
          <w:i/>
          <w:w w:val="105"/>
          <w:sz w:val="24"/>
        </w:rPr>
        <w:t>Hispanics</w:t>
      </w:r>
      <w:r w:rsidRPr="00946740">
        <w:rPr>
          <w:i/>
          <w:spacing w:val="-2"/>
          <w:w w:val="105"/>
          <w:sz w:val="24"/>
        </w:rPr>
        <w:t xml:space="preserve"> </w:t>
      </w:r>
      <w:r w:rsidRPr="00946740">
        <w:rPr>
          <w:i/>
          <w:w w:val="105"/>
          <w:sz w:val="24"/>
        </w:rPr>
        <w:t>and</w:t>
      </w:r>
      <w:r w:rsidRPr="00946740">
        <w:rPr>
          <w:i/>
          <w:spacing w:val="-2"/>
          <w:w w:val="105"/>
          <w:sz w:val="24"/>
        </w:rPr>
        <w:t xml:space="preserve"> </w:t>
      </w:r>
      <w:r w:rsidRPr="00946740">
        <w:rPr>
          <w:i/>
          <w:w w:val="105"/>
          <w:sz w:val="24"/>
        </w:rPr>
        <w:t>the</w:t>
      </w:r>
      <w:r w:rsidRPr="00946740">
        <w:rPr>
          <w:i/>
          <w:spacing w:val="-2"/>
          <w:w w:val="105"/>
          <w:sz w:val="24"/>
        </w:rPr>
        <w:t xml:space="preserve"> </w:t>
      </w:r>
      <w:r w:rsidRPr="00946740">
        <w:rPr>
          <w:i/>
          <w:w w:val="105"/>
          <w:sz w:val="24"/>
        </w:rPr>
        <w:t>Future</w:t>
      </w:r>
      <w:r w:rsidRPr="00946740">
        <w:rPr>
          <w:i/>
          <w:spacing w:val="-2"/>
          <w:w w:val="105"/>
          <w:sz w:val="24"/>
        </w:rPr>
        <w:t xml:space="preserve"> </w:t>
      </w:r>
      <w:r w:rsidRPr="00946740">
        <w:rPr>
          <w:i/>
          <w:w w:val="105"/>
          <w:sz w:val="24"/>
        </w:rPr>
        <w:t>of</w:t>
      </w:r>
      <w:r w:rsidRPr="00946740">
        <w:rPr>
          <w:i/>
          <w:spacing w:val="-2"/>
          <w:w w:val="105"/>
          <w:sz w:val="24"/>
        </w:rPr>
        <w:t xml:space="preserve"> </w:t>
      </w:r>
      <w:r w:rsidRPr="00946740">
        <w:rPr>
          <w:i/>
          <w:w w:val="105"/>
          <w:sz w:val="24"/>
        </w:rPr>
        <w:t>America,</w:t>
      </w:r>
      <w:r w:rsidRPr="00946740">
        <w:rPr>
          <w:i/>
          <w:spacing w:val="-2"/>
          <w:w w:val="105"/>
          <w:sz w:val="24"/>
        </w:rPr>
        <w:t xml:space="preserve"> </w:t>
      </w:r>
      <w:r w:rsidRPr="00946740">
        <w:rPr>
          <w:w w:val="105"/>
          <w:sz w:val="24"/>
        </w:rPr>
        <w:t>228–290.</w:t>
      </w:r>
    </w:p>
    <w:p w14:paraId="6D974A98" w14:textId="77777777" w:rsidR="007A46B2" w:rsidRPr="00946740" w:rsidRDefault="00000000">
      <w:pPr>
        <w:spacing w:before="98" w:line="252" w:lineRule="auto"/>
        <w:ind w:left="584" w:right="1073" w:hanging="469"/>
        <w:jc w:val="both"/>
        <w:rPr>
          <w:sz w:val="24"/>
        </w:rPr>
      </w:pPr>
      <w:bookmarkStart w:id="110" w:name="_bookmark50"/>
      <w:bookmarkEnd w:id="110"/>
      <w:r w:rsidRPr="00946740">
        <w:rPr>
          <w:w w:val="105"/>
          <w:sz w:val="24"/>
        </w:rPr>
        <w:t>Duncan, Brian, and Stephen J Trejo. 2018a. “Identifying the later-generation de- scendants</w:t>
      </w:r>
      <w:r w:rsidRPr="00946740">
        <w:rPr>
          <w:spacing w:val="40"/>
          <w:w w:val="105"/>
          <w:sz w:val="24"/>
        </w:rPr>
        <w:t xml:space="preserve"> </w:t>
      </w:r>
      <w:r w:rsidRPr="00946740">
        <w:rPr>
          <w:w w:val="105"/>
          <w:sz w:val="24"/>
        </w:rPr>
        <w:t>of</w:t>
      </w:r>
      <w:r w:rsidRPr="00946740">
        <w:rPr>
          <w:spacing w:val="40"/>
          <w:w w:val="105"/>
          <w:sz w:val="24"/>
        </w:rPr>
        <w:t xml:space="preserve"> </w:t>
      </w:r>
      <w:r w:rsidRPr="00946740">
        <w:rPr>
          <w:w w:val="105"/>
          <w:sz w:val="24"/>
        </w:rPr>
        <w:t>US</w:t>
      </w:r>
      <w:r w:rsidRPr="00946740">
        <w:rPr>
          <w:spacing w:val="40"/>
          <w:w w:val="105"/>
          <w:sz w:val="24"/>
        </w:rPr>
        <w:t xml:space="preserve"> </w:t>
      </w:r>
      <w:r w:rsidRPr="00946740">
        <w:rPr>
          <w:w w:val="105"/>
          <w:sz w:val="24"/>
        </w:rPr>
        <w:t>immigrants:</w:t>
      </w:r>
      <w:r w:rsidRPr="00946740">
        <w:rPr>
          <w:spacing w:val="40"/>
          <w:w w:val="105"/>
          <w:sz w:val="24"/>
        </w:rPr>
        <w:t xml:space="preserve"> </w:t>
      </w:r>
      <w:r w:rsidRPr="00946740">
        <w:rPr>
          <w:w w:val="105"/>
          <w:sz w:val="24"/>
        </w:rPr>
        <w:t>Issues</w:t>
      </w:r>
      <w:r w:rsidRPr="00946740">
        <w:rPr>
          <w:spacing w:val="40"/>
          <w:w w:val="105"/>
          <w:sz w:val="24"/>
        </w:rPr>
        <w:t xml:space="preserve"> </w:t>
      </w:r>
      <w:r w:rsidRPr="00946740">
        <w:rPr>
          <w:w w:val="105"/>
          <w:sz w:val="24"/>
        </w:rPr>
        <w:t>arising</w:t>
      </w:r>
      <w:r w:rsidRPr="00946740">
        <w:rPr>
          <w:spacing w:val="40"/>
          <w:w w:val="105"/>
          <w:sz w:val="24"/>
        </w:rPr>
        <w:t xml:space="preserve"> </w:t>
      </w:r>
      <w:r w:rsidRPr="00946740">
        <w:rPr>
          <w:w w:val="105"/>
          <w:sz w:val="24"/>
        </w:rPr>
        <w:t>from</w:t>
      </w:r>
      <w:r w:rsidRPr="00946740">
        <w:rPr>
          <w:spacing w:val="40"/>
          <w:w w:val="105"/>
          <w:sz w:val="24"/>
        </w:rPr>
        <w:t xml:space="preserve"> </w:t>
      </w:r>
      <w:r w:rsidRPr="00946740">
        <w:rPr>
          <w:w w:val="105"/>
          <w:sz w:val="24"/>
        </w:rPr>
        <w:t>selective</w:t>
      </w:r>
      <w:r w:rsidRPr="00946740">
        <w:rPr>
          <w:spacing w:val="40"/>
          <w:w w:val="105"/>
          <w:sz w:val="24"/>
        </w:rPr>
        <w:t xml:space="preserve"> </w:t>
      </w:r>
      <w:r w:rsidRPr="00946740">
        <w:rPr>
          <w:w w:val="105"/>
          <w:sz w:val="24"/>
        </w:rPr>
        <w:t>ethnic</w:t>
      </w:r>
      <w:r w:rsidRPr="00946740">
        <w:rPr>
          <w:spacing w:val="40"/>
          <w:w w:val="105"/>
          <w:sz w:val="24"/>
        </w:rPr>
        <w:t xml:space="preserve"> </w:t>
      </w:r>
      <w:r w:rsidRPr="00946740">
        <w:rPr>
          <w:w w:val="105"/>
          <w:sz w:val="24"/>
        </w:rPr>
        <w:t xml:space="preserve">attrition.” </w:t>
      </w:r>
      <w:r w:rsidRPr="00946740">
        <w:rPr>
          <w:i/>
          <w:w w:val="105"/>
          <w:sz w:val="24"/>
        </w:rPr>
        <w:t xml:space="preserve">The ANNALS of the American Academy of Political and Social Science </w:t>
      </w:r>
      <w:r w:rsidRPr="00946740">
        <w:rPr>
          <w:w w:val="105"/>
          <w:sz w:val="24"/>
        </w:rPr>
        <w:t xml:space="preserve">677 (1): </w:t>
      </w:r>
      <w:r w:rsidRPr="00946740">
        <w:rPr>
          <w:spacing w:val="-2"/>
          <w:w w:val="105"/>
          <w:sz w:val="24"/>
        </w:rPr>
        <w:t>131–138.</w:t>
      </w:r>
    </w:p>
    <w:p w14:paraId="60158B39" w14:textId="77777777" w:rsidR="007A46B2" w:rsidRPr="00946740" w:rsidRDefault="00000000">
      <w:pPr>
        <w:spacing w:before="96" w:line="252" w:lineRule="auto"/>
        <w:ind w:left="584" w:right="1073" w:firstLine="249"/>
        <w:jc w:val="both"/>
        <w:rPr>
          <w:sz w:val="24"/>
        </w:rPr>
      </w:pPr>
      <w:r w:rsidRPr="00946740">
        <w:rPr>
          <w:noProof/>
        </w:rPr>
        <mc:AlternateContent>
          <mc:Choice Requires="wps">
            <w:drawing>
              <wp:anchor distT="0" distB="0" distL="0" distR="0" simplePos="0" relativeHeight="15734784" behindDoc="0" locked="0" layoutInCell="1" allowOverlap="1" wp14:anchorId="25F6D1C7" wp14:editId="08DA802F">
                <wp:simplePos x="0" y="0"/>
                <wp:positionH relativeFrom="page">
                  <wp:posOffset>1165872</wp:posOffset>
                </wp:positionH>
                <wp:positionV relativeFrom="paragraph">
                  <wp:posOffset>171450</wp:posOffset>
                </wp:positionV>
                <wp:extent cx="455930" cy="127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1270"/>
                        </a:xfrm>
                        <a:custGeom>
                          <a:avLst/>
                          <a:gdLst/>
                          <a:ahLst/>
                          <a:cxnLst/>
                          <a:rect l="l" t="t" r="r" b="b"/>
                          <a:pathLst>
                            <a:path w="455930">
                              <a:moveTo>
                                <a:pt x="0" y="0"/>
                              </a:moveTo>
                              <a:lnTo>
                                <a:pt x="45549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B3E5A1" id="Graphic 14" o:spid="_x0000_s1026" style="position:absolute;margin-left:91.8pt;margin-top:13.5pt;width:35.9pt;height:.1pt;z-index:15734784;visibility:visible;mso-wrap-style:square;mso-wrap-distance-left:0;mso-wrap-distance-top:0;mso-wrap-distance-right:0;mso-wrap-distance-bottom:0;mso-position-horizontal:absolute;mso-position-horizontal-relative:page;mso-position-vertical:absolute;mso-position-vertical-relative:text;v-text-anchor:top" coordsize="45593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" path="m,l455498,e" filled="f" strokeweight=".21094mm">
                <v:path arrowok="t"/>
                <w10:wrap anchorx="page"/>
              </v:shape>
            </w:pict>
          </mc:Fallback>
        </mc:AlternateContent>
      </w:r>
      <w:bookmarkStart w:id="111" w:name="_bookmark51"/>
      <w:bookmarkEnd w:id="111"/>
      <w:r w:rsidRPr="00946740">
        <w:rPr>
          <w:sz w:val="24"/>
        </w:rPr>
        <w:t xml:space="preserve">. 2018b. </w:t>
      </w:r>
      <w:r w:rsidRPr="00946740">
        <w:rPr>
          <w:i/>
          <w:sz w:val="24"/>
        </w:rPr>
        <w:t xml:space="preserve">Socioeconomic integration of US immigrant groups over the long term: the second generation and beyond. </w:t>
      </w:r>
      <w:r w:rsidRPr="00946740">
        <w:rPr>
          <w:sz w:val="24"/>
        </w:rPr>
        <w:t>Technical report. National Bureau of Eco-</w:t>
      </w:r>
      <w:r w:rsidRPr="00946740">
        <w:rPr>
          <w:spacing w:val="40"/>
          <w:sz w:val="24"/>
        </w:rPr>
        <w:t xml:space="preserve"> </w:t>
      </w:r>
      <w:r w:rsidRPr="00946740">
        <w:rPr>
          <w:sz w:val="24"/>
        </w:rPr>
        <w:t>nomic Research.</w:t>
      </w:r>
    </w:p>
    <w:p w14:paraId="358AFA07" w14:textId="77777777" w:rsidR="007A46B2" w:rsidRPr="00946740" w:rsidRDefault="00000000">
      <w:pPr>
        <w:spacing w:before="98" w:line="252" w:lineRule="auto"/>
        <w:ind w:left="584" w:right="783" w:hanging="469"/>
        <w:rPr>
          <w:i/>
          <w:sz w:val="24"/>
        </w:rPr>
      </w:pPr>
      <w:bookmarkStart w:id="112" w:name="_bookmark52"/>
      <w:bookmarkEnd w:id="112"/>
      <w:r w:rsidRPr="00946740">
        <w:rPr>
          <w:w w:val="105"/>
          <w:sz w:val="24"/>
        </w:rPr>
        <w:t xml:space="preserve">Flood, Sarah, Miriam King, Renae Rodgers, Steven Ruggles, and J. Robert Warren. </w:t>
      </w:r>
      <w:r w:rsidRPr="00946740">
        <w:rPr>
          <w:sz w:val="24"/>
        </w:rPr>
        <w:t>2020.</w:t>
      </w:r>
      <w:r w:rsidRPr="00946740">
        <w:rPr>
          <w:spacing w:val="1"/>
          <w:sz w:val="24"/>
        </w:rPr>
        <w:t xml:space="preserve"> </w:t>
      </w:r>
      <w:r w:rsidRPr="00946740">
        <w:rPr>
          <w:i/>
          <w:sz w:val="24"/>
        </w:rPr>
        <w:t>Integrated</w:t>
      </w:r>
      <w:r w:rsidRPr="00946740">
        <w:rPr>
          <w:i/>
          <w:spacing w:val="2"/>
          <w:sz w:val="24"/>
        </w:rPr>
        <w:t xml:space="preserve"> </w:t>
      </w:r>
      <w:r w:rsidRPr="00946740">
        <w:rPr>
          <w:i/>
          <w:sz w:val="24"/>
        </w:rPr>
        <w:t>Public</w:t>
      </w:r>
      <w:r w:rsidRPr="00946740">
        <w:rPr>
          <w:i/>
          <w:spacing w:val="2"/>
          <w:sz w:val="24"/>
        </w:rPr>
        <w:t xml:space="preserve"> </w:t>
      </w:r>
      <w:r w:rsidRPr="00946740">
        <w:rPr>
          <w:i/>
          <w:sz w:val="24"/>
        </w:rPr>
        <w:t>Use</w:t>
      </w:r>
      <w:r w:rsidRPr="00946740">
        <w:rPr>
          <w:i/>
          <w:spacing w:val="2"/>
          <w:sz w:val="24"/>
        </w:rPr>
        <w:t xml:space="preserve"> </w:t>
      </w:r>
      <w:r w:rsidRPr="00946740">
        <w:rPr>
          <w:i/>
          <w:sz w:val="24"/>
        </w:rPr>
        <w:t>Microdata</w:t>
      </w:r>
      <w:r w:rsidRPr="00946740">
        <w:rPr>
          <w:i/>
          <w:spacing w:val="1"/>
          <w:sz w:val="24"/>
        </w:rPr>
        <w:t xml:space="preserve"> </w:t>
      </w:r>
      <w:r w:rsidRPr="00946740">
        <w:rPr>
          <w:i/>
          <w:sz w:val="24"/>
        </w:rPr>
        <w:t>Series,</w:t>
      </w:r>
      <w:r w:rsidRPr="00946740">
        <w:rPr>
          <w:i/>
          <w:spacing w:val="2"/>
          <w:sz w:val="24"/>
        </w:rPr>
        <w:t xml:space="preserve"> </w:t>
      </w:r>
      <w:r w:rsidRPr="00946740">
        <w:rPr>
          <w:i/>
          <w:sz w:val="24"/>
        </w:rPr>
        <w:t>Current</w:t>
      </w:r>
      <w:r w:rsidRPr="00946740">
        <w:rPr>
          <w:i/>
          <w:spacing w:val="2"/>
          <w:sz w:val="24"/>
        </w:rPr>
        <w:t xml:space="preserve"> </w:t>
      </w:r>
      <w:r w:rsidRPr="00946740">
        <w:rPr>
          <w:i/>
          <w:sz w:val="24"/>
        </w:rPr>
        <w:t>Population</w:t>
      </w:r>
      <w:r w:rsidRPr="00946740">
        <w:rPr>
          <w:i/>
          <w:spacing w:val="2"/>
          <w:sz w:val="24"/>
        </w:rPr>
        <w:t xml:space="preserve"> </w:t>
      </w:r>
      <w:r w:rsidRPr="00946740">
        <w:rPr>
          <w:i/>
          <w:sz w:val="24"/>
        </w:rPr>
        <w:t>Survey:</w:t>
      </w:r>
      <w:r w:rsidRPr="00946740">
        <w:rPr>
          <w:i/>
          <w:spacing w:val="1"/>
          <w:sz w:val="24"/>
        </w:rPr>
        <w:t xml:space="preserve"> </w:t>
      </w:r>
      <w:r w:rsidRPr="00946740">
        <w:rPr>
          <w:i/>
          <w:spacing w:val="-2"/>
          <w:sz w:val="24"/>
        </w:rPr>
        <w:t>Version</w:t>
      </w:r>
    </w:p>
    <w:p w14:paraId="2FA69CBC" w14:textId="77777777" w:rsidR="007A46B2" w:rsidRPr="00946740" w:rsidRDefault="00000000">
      <w:pPr>
        <w:pStyle w:val="Heading5"/>
        <w:spacing w:line="274" w:lineRule="exact"/>
        <w:ind w:left="584"/>
      </w:pPr>
      <w:r w:rsidRPr="00946740">
        <w:t>7.0</w:t>
      </w:r>
      <w:r w:rsidRPr="00946740">
        <w:rPr>
          <w:spacing w:val="-4"/>
        </w:rPr>
        <w:t xml:space="preserve"> </w:t>
      </w:r>
      <w:r w:rsidRPr="00946740">
        <w:rPr>
          <w:spacing w:val="-2"/>
        </w:rPr>
        <w:t>[dataset].</w:t>
      </w:r>
    </w:p>
    <w:p w14:paraId="25D7A8FF" w14:textId="77777777" w:rsidR="007A46B2" w:rsidRPr="00946740" w:rsidRDefault="00000000">
      <w:pPr>
        <w:spacing w:before="112" w:line="252" w:lineRule="auto"/>
        <w:ind w:left="584" w:hanging="469"/>
        <w:rPr>
          <w:sz w:val="24"/>
        </w:rPr>
      </w:pPr>
      <w:bookmarkStart w:id="113" w:name="_bookmark53"/>
      <w:bookmarkEnd w:id="113"/>
      <w:r w:rsidRPr="00946740">
        <w:rPr>
          <w:w w:val="105"/>
          <w:sz w:val="24"/>
        </w:rPr>
        <w:t>Fryer</w:t>
      </w:r>
      <w:r w:rsidRPr="00946740">
        <w:rPr>
          <w:spacing w:val="27"/>
          <w:w w:val="105"/>
          <w:sz w:val="24"/>
        </w:rPr>
        <w:t xml:space="preserve"> </w:t>
      </w:r>
      <w:r w:rsidRPr="00946740">
        <w:rPr>
          <w:w w:val="105"/>
          <w:sz w:val="24"/>
        </w:rPr>
        <w:t>Jr,</w:t>
      </w:r>
      <w:r w:rsidRPr="00946740">
        <w:rPr>
          <w:spacing w:val="28"/>
          <w:w w:val="105"/>
          <w:sz w:val="24"/>
        </w:rPr>
        <w:t xml:space="preserve"> </w:t>
      </w:r>
      <w:r w:rsidRPr="00946740">
        <w:rPr>
          <w:w w:val="105"/>
          <w:sz w:val="24"/>
        </w:rPr>
        <w:t>Roland</w:t>
      </w:r>
      <w:r w:rsidRPr="00946740">
        <w:rPr>
          <w:spacing w:val="28"/>
          <w:w w:val="105"/>
          <w:sz w:val="24"/>
        </w:rPr>
        <w:t xml:space="preserve"> </w:t>
      </w:r>
      <w:r w:rsidRPr="00946740">
        <w:rPr>
          <w:w w:val="105"/>
          <w:sz w:val="24"/>
        </w:rPr>
        <w:t>G,</w:t>
      </w:r>
      <w:r w:rsidRPr="00946740">
        <w:rPr>
          <w:spacing w:val="27"/>
          <w:w w:val="105"/>
          <w:sz w:val="24"/>
        </w:rPr>
        <w:t xml:space="preserve"> </w:t>
      </w:r>
      <w:r w:rsidRPr="00946740">
        <w:rPr>
          <w:w w:val="105"/>
          <w:sz w:val="24"/>
        </w:rPr>
        <w:t>and</w:t>
      </w:r>
      <w:r w:rsidRPr="00946740">
        <w:rPr>
          <w:spacing w:val="28"/>
          <w:w w:val="105"/>
          <w:sz w:val="24"/>
        </w:rPr>
        <w:t xml:space="preserve"> </w:t>
      </w:r>
      <w:r w:rsidRPr="00946740">
        <w:rPr>
          <w:w w:val="105"/>
          <w:sz w:val="24"/>
        </w:rPr>
        <w:t>Steven</w:t>
      </w:r>
      <w:r w:rsidRPr="00946740">
        <w:rPr>
          <w:spacing w:val="27"/>
          <w:w w:val="105"/>
          <w:sz w:val="24"/>
        </w:rPr>
        <w:t xml:space="preserve"> </w:t>
      </w:r>
      <w:r w:rsidRPr="00946740">
        <w:rPr>
          <w:w w:val="105"/>
          <w:sz w:val="24"/>
        </w:rPr>
        <w:t>D</w:t>
      </w:r>
      <w:r w:rsidRPr="00946740">
        <w:rPr>
          <w:spacing w:val="28"/>
          <w:w w:val="105"/>
          <w:sz w:val="24"/>
        </w:rPr>
        <w:t xml:space="preserve"> </w:t>
      </w:r>
      <w:r w:rsidRPr="00946740">
        <w:rPr>
          <w:w w:val="105"/>
          <w:sz w:val="24"/>
        </w:rPr>
        <w:t>Levitt.</w:t>
      </w:r>
      <w:r w:rsidRPr="00946740">
        <w:rPr>
          <w:spacing w:val="28"/>
          <w:w w:val="105"/>
          <w:sz w:val="24"/>
        </w:rPr>
        <w:t xml:space="preserve"> </w:t>
      </w:r>
      <w:r w:rsidRPr="00946740">
        <w:rPr>
          <w:w w:val="105"/>
          <w:sz w:val="24"/>
        </w:rPr>
        <w:t>2004.</w:t>
      </w:r>
      <w:r w:rsidRPr="00946740">
        <w:rPr>
          <w:spacing w:val="28"/>
          <w:w w:val="105"/>
          <w:sz w:val="24"/>
        </w:rPr>
        <w:t xml:space="preserve"> </w:t>
      </w:r>
      <w:r w:rsidRPr="00946740">
        <w:rPr>
          <w:w w:val="105"/>
          <w:sz w:val="24"/>
        </w:rPr>
        <w:t>“The</w:t>
      </w:r>
      <w:r w:rsidRPr="00946740">
        <w:rPr>
          <w:spacing w:val="27"/>
          <w:w w:val="105"/>
          <w:sz w:val="24"/>
        </w:rPr>
        <w:t xml:space="preserve"> </w:t>
      </w:r>
      <w:r w:rsidRPr="00946740">
        <w:rPr>
          <w:w w:val="105"/>
          <w:sz w:val="24"/>
        </w:rPr>
        <w:t>causes</w:t>
      </w:r>
      <w:r w:rsidRPr="00946740">
        <w:rPr>
          <w:spacing w:val="28"/>
          <w:w w:val="105"/>
          <w:sz w:val="24"/>
        </w:rPr>
        <w:t xml:space="preserve"> </w:t>
      </w:r>
      <w:r w:rsidRPr="00946740">
        <w:rPr>
          <w:w w:val="105"/>
          <w:sz w:val="24"/>
        </w:rPr>
        <w:t>and</w:t>
      </w:r>
      <w:r w:rsidRPr="00946740">
        <w:rPr>
          <w:spacing w:val="27"/>
          <w:w w:val="105"/>
          <w:sz w:val="24"/>
        </w:rPr>
        <w:t xml:space="preserve"> </w:t>
      </w:r>
      <w:r w:rsidRPr="00946740">
        <w:rPr>
          <w:w w:val="105"/>
          <w:sz w:val="24"/>
        </w:rPr>
        <w:t>consequences</w:t>
      </w:r>
      <w:r w:rsidRPr="00946740">
        <w:rPr>
          <w:spacing w:val="28"/>
          <w:w w:val="105"/>
          <w:sz w:val="24"/>
        </w:rPr>
        <w:t xml:space="preserve"> </w:t>
      </w:r>
      <w:r w:rsidRPr="00946740">
        <w:rPr>
          <w:w w:val="105"/>
          <w:sz w:val="24"/>
        </w:rPr>
        <w:t xml:space="preserve">of </w:t>
      </w:r>
      <w:r w:rsidRPr="00946740">
        <w:rPr>
          <w:sz w:val="24"/>
        </w:rPr>
        <w:t>distinctively</w:t>
      </w:r>
      <w:r w:rsidRPr="00946740">
        <w:rPr>
          <w:spacing w:val="7"/>
          <w:sz w:val="24"/>
        </w:rPr>
        <w:t xml:space="preserve"> </w:t>
      </w:r>
      <w:r w:rsidRPr="00946740">
        <w:rPr>
          <w:sz w:val="24"/>
        </w:rPr>
        <w:t>black</w:t>
      </w:r>
      <w:r w:rsidRPr="00946740">
        <w:rPr>
          <w:spacing w:val="8"/>
          <w:sz w:val="24"/>
        </w:rPr>
        <w:t xml:space="preserve"> </w:t>
      </w:r>
      <w:r w:rsidRPr="00946740">
        <w:rPr>
          <w:sz w:val="24"/>
        </w:rPr>
        <w:t>names.”</w:t>
      </w:r>
      <w:r w:rsidRPr="00946740">
        <w:rPr>
          <w:spacing w:val="8"/>
          <w:sz w:val="24"/>
        </w:rPr>
        <w:t xml:space="preserve"> </w:t>
      </w:r>
      <w:r w:rsidRPr="00946740">
        <w:rPr>
          <w:i/>
          <w:sz w:val="24"/>
        </w:rPr>
        <w:t>The</w:t>
      </w:r>
      <w:r w:rsidRPr="00946740">
        <w:rPr>
          <w:i/>
          <w:spacing w:val="8"/>
          <w:sz w:val="24"/>
        </w:rPr>
        <w:t xml:space="preserve"> </w:t>
      </w:r>
      <w:r w:rsidRPr="00946740">
        <w:rPr>
          <w:i/>
          <w:sz w:val="24"/>
        </w:rPr>
        <w:t>Quarterly</w:t>
      </w:r>
      <w:r w:rsidRPr="00946740">
        <w:rPr>
          <w:i/>
          <w:spacing w:val="8"/>
          <w:sz w:val="24"/>
        </w:rPr>
        <w:t xml:space="preserve"> </w:t>
      </w:r>
      <w:r w:rsidRPr="00946740">
        <w:rPr>
          <w:i/>
          <w:sz w:val="24"/>
        </w:rPr>
        <w:t>Journal</w:t>
      </w:r>
      <w:r w:rsidRPr="00946740">
        <w:rPr>
          <w:i/>
          <w:spacing w:val="6"/>
          <w:sz w:val="24"/>
        </w:rPr>
        <w:t xml:space="preserve"> </w:t>
      </w:r>
      <w:r w:rsidRPr="00946740">
        <w:rPr>
          <w:i/>
          <w:sz w:val="24"/>
        </w:rPr>
        <w:t>of</w:t>
      </w:r>
      <w:r w:rsidRPr="00946740">
        <w:rPr>
          <w:i/>
          <w:spacing w:val="8"/>
          <w:sz w:val="24"/>
        </w:rPr>
        <w:t xml:space="preserve"> </w:t>
      </w:r>
      <w:r w:rsidRPr="00946740">
        <w:rPr>
          <w:i/>
          <w:sz w:val="24"/>
        </w:rPr>
        <w:t>Economics</w:t>
      </w:r>
      <w:r w:rsidRPr="00946740">
        <w:rPr>
          <w:i/>
          <w:spacing w:val="8"/>
          <w:sz w:val="24"/>
        </w:rPr>
        <w:t xml:space="preserve"> </w:t>
      </w:r>
      <w:r w:rsidRPr="00946740">
        <w:rPr>
          <w:sz w:val="24"/>
        </w:rPr>
        <w:t>119</w:t>
      </w:r>
      <w:r w:rsidRPr="00946740">
        <w:rPr>
          <w:spacing w:val="8"/>
          <w:sz w:val="24"/>
        </w:rPr>
        <w:t xml:space="preserve"> </w:t>
      </w:r>
      <w:r w:rsidRPr="00946740">
        <w:rPr>
          <w:sz w:val="24"/>
        </w:rPr>
        <w:t>(3):</w:t>
      </w:r>
      <w:r w:rsidRPr="00946740">
        <w:rPr>
          <w:spacing w:val="7"/>
          <w:sz w:val="24"/>
        </w:rPr>
        <w:t xml:space="preserve"> </w:t>
      </w:r>
      <w:r w:rsidRPr="00946740">
        <w:rPr>
          <w:spacing w:val="-2"/>
          <w:sz w:val="24"/>
        </w:rPr>
        <w:t>767–805.</w:t>
      </w:r>
    </w:p>
    <w:p w14:paraId="5D7B0A2A" w14:textId="77777777" w:rsidR="007A46B2" w:rsidRPr="00946740" w:rsidRDefault="007A46B2">
      <w:pPr>
        <w:spacing w:line="252" w:lineRule="auto"/>
        <w:rPr>
          <w:sz w:val="24"/>
        </w:rPr>
        <w:sectPr w:rsidR="007A46B2" w:rsidRPr="00946740">
          <w:pgSz w:w="12240" w:h="15840"/>
          <w:pgMar w:top="1820" w:right="760" w:bottom="2460" w:left="1720" w:header="0" w:footer="2279" w:gutter="0"/>
          <w:cols w:space="720"/>
        </w:sectPr>
      </w:pPr>
    </w:p>
    <w:p w14:paraId="5441CAB1" w14:textId="77777777" w:rsidR="007A46B2" w:rsidRPr="00946740" w:rsidRDefault="00000000">
      <w:pPr>
        <w:pStyle w:val="Heading4"/>
        <w:spacing w:before="96" w:line="252" w:lineRule="auto"/>
        <w:ind w:right="117" w:hanging="469"/>
        <w:jc w:val="both"/>
      </w:pPr>
      <w:bookmarkStart w:id="114" w:name="_bookmark54"/>
      <w:bookmarkEnd w:id="114"/>
      <w:r w:rsidRPr="00946740">
        <w:lastRenderedPageBreak/>
        <w:t xml:space="preserve">Gaddis, S Michael, Charles Crabtree, John B Holbein, and Steven Pfaff. 2024. “Racial/Ethnic </w:t>
      </w:r>
      <w:r w:rsidRPr="00946740">
        <w:rPr>
          <w:w w:val="110"/>
        </w:rPr>
        <w:t>Discrimination and Heterogeneity Across Schools in the US Public Education</w:t>
      </w:r>
    </w:p>
    <w:p w14:paraId="7B09D58B" w14:textId="77777777" w:rsidR="007A46B2" w:rsidRPr="00946740" w:rsidRDefault="00000000">
      <w:pPr>
        <w:spacing w:line="274" w:lineRule="exact"/>
        <w:ind w:left="584"/>
        <w:jc w:val="both"/>
        <w:rPr>
          <w:i/>
          <w:sz w:val="24"/>
        </w:rPr>
      </w:pPr>
      <w:r w:rsidRPr="00946740">
        <w:rPr>
          <w:sz w:val="24"/>
        </w:rPr>
        <w:t>System:</w:t>
      </w:r>
      <w:r w:rsidRPr="00946740">
        <w:rPr>
          <w:spacing w:val="48"/>
          <w:sz w:val="24"/>
        </w:rPr>
        <w:t xml:space="preserve"> </w:t>
      </w:r>
      <w:r w:rsidRPr="00946740">
        <w:rPr>
          <w:sz w:val="24"/>
        </w:rPr>
        <w:t>A</w:t>
      </w:r>
      <w:r w:rsidRPr="00946740">
        <w:rPr>
          <w:spacing w:val="49"/>
          <w:sz w:val="24"/>
        </w:rPr>
        <w:t xml:space="preserve"> </w:t>
      </w:r>
      <w:r w:rsidRPr="00946740">
        <w:rPr>
          <w:sz w:val="24"/>
        </w:rPr>
        <w:t>Correspondence</w:t>
      </w:r>
      <w:r w:rsidRPr="00946740">
        <w:rPr>
          <w:spacing w:val="49"/>
          <w:sz w:val="24"/>
        </w:rPr>
        <w:t xml:space="preserve"> </w:t>
      </w:r>
      <w:r w:rsidRPr="00946740">
        <w:rPr>
          <w:sz w:val="24"/>
        </w:rPr>
        <w:t>Audit</w:t>
      </w:r>
      <w:r w:rsidRPr="00946740">
        <w:rPr>
          <w:spacing w:val="49"/>
          <w:sz w:val="24"/>
        </w:rPr>
        <w:t xml:space="preserve"> </w:t>
      </w:r>
      <w:r w:rsidRPr="00946740">
        <w:rPr>
          <w:sz w:val="24"/>
        </w:rPr>
        <w:t>of</w:t>
      </w:r>
      <w:r w:rsidRPr="00946740">
        <w:rPr>
          <w:spacing w:val="49"/>
          <w:sz w:val="24"/>
        </w:rPr>
        <w:t xml:space="preserve"> </w:t>
      </w:r>
      <w:r w:rsidRPr="00946740">
        <w:rPr>
          <w:sz w:val="24"/>
        </w:rPr>
        <w:t>Principals.”</w:t>
      </w:r>
      <w:r w:rsidRPr="00946740">
        <w:rPr>
          <w:spacing w:val="49"/>
          <w:sz w:val="24"/>
        </w:rPr>
        <w:t xml:space="preserve"> </w:t>
      </w:r>
      <w:r w:rsidRPr="00946740">
        <w:rPr>
          <w:i/>
          <w:sz w:val="24"/>
        </w:rPr>
        <w:t>Available</w:t>
      </w:r>
      <w:r w:rsidRPr="00946740">
        <w:rPr>
          <w:i/>
          <w:spacing w:val="48"/>
          <w:sz w:val="24"/>
        </w:rPr>
        <w:t xml:space="preserve"> </w:t>
      </w:r>
      <w:r w:rsidRPr="00946740">
        <w:rPr>
          <w:i/>
          <w:sz w:val="24"/>
        </w:rPr>
        <w:t>at</w:t>
      </w:r>
      <w:r w:rsidRPr="00946740">
        <w:rPr>
          <w:i/>
          <w:spacing w:val="49"/>
          <w:sz w:val="24"/>
        </w:rPr>
        <w:t xml:space="preserve"> </w:t>
      </w:r>
      <w:r w:rsidRPr="00946740">
        <w:rPr>
          <w:i/>
          <w:sz w:val="24"/>
        </w:rPr>
        <w:t>SSRN</w:t>
      </w:r>
      <w:r w:rsidRPr="00946740">
        <w:rPr>
          <w:i/>
          <w:spacing w:val="49"/>
          <w:sz w:val="24"/>
        </w:rPr>
        <w:t xml:space="preserve"> </w:t>
      </w:r>
      <w:r w:rsidRPr="00946740">
        <w:rPr>
          <w:i/>
          <w:spacing w:val="-2"/>
          <w:sz w:val="24"/>
        </w:rPr>
        <w:t>4725007.</w:t>
      </w:r>
    </w:p>
    <w:p w14:paraId="43522F41" w14:textId="77777777" w:rsidR="007A46B2" w:rsidRPr="00946740" w:rsidRDefault="00000000">
      <w:pPr>
        <w:spacing w:before="112" w:line="252" w:lineRule="auto"/>
        <w:ind w:left="584" w:right="1073" w:hanging="469"/>
        <w:jc w:val="both"/>
        <w:rPr>
          <w:sz w:val="24"/>
        </w:rPr>
      </w:pPr>
      <w:bookmarkStart w:id="115" w:name="_bookmark55"/>
      <w:bookmarkEnd w:id="115"/>
      <w:r w:rsidRPr="00946740">
        <w:rPr>
          <w:w w:val="105"/>
          <w:sz w:val="24"/>
        </w:rPr>
        <w:t>Goldin, Claudia, and Maria Shim. 2004. “Making a name: Women’s surnames at marriage</w:t>
      </w:r>
      <w:r w:rsidRPr="00946740">
        <w:rPr>
          <w:spacing w:val="-6"/>
          <w:w w:val="105"/>
          <w:sz w:val="24"/>
        </w:rPr>
        <w:t xml:space="preserve"> </w:t>
      </w:r>
      <w:r w:rsidRPr="00946740">
        <w:rPr>
          <w:w w:val="105"/>
          <w:sz w:val="24"/>
        </w:rPr>
        <w:t>and</w:t>
      </w:r>
      <w:r w:rsidRPr="00946740">
        <w:rPr>
          <w:spacing w:val="-6"/>
          <w:w w:val="105"/>
          <w:sz w:val="24"/>
        </w:rPr>
        <w:t xml:space="preserve"> </w:t>
      </w:r>
      <w:r w:rsidRPr="00946740">
        <w:rPr>
          <w:w w:val="105"/>
          <w:sz w:val="24"/>
        </w:rPr>
        <w:t>beyond.”</w:t>
      </w:r>
      <w:r w:rsidRPr="00946740">
        <w:rPr>
          <w:spacing w:val="-6"/>
          <w:w w:val="105"/>
          <w:sz w:val="24"/>
        </w:rPr>
        <w:t xml:space="preserve"> </w:t>
      </w:r>
      <w:r w:rsidRPr="00946740">
        <w:rPr>
          <w:i/>
          <w:w w:val="105"/>
          <w:sz w:val="24"/>
        </w:rPr>
        <w:t>Journal</w:t>
      </w:r>
      <w:r w:rsidRPr="00946740">
        <w:rPr>
          <w:i/>
          <w:spacing w:val="-6"/>
          <w:w w:val="105"/>
          <w:sz w:val="24"/>
        </w:rPr>
        <w:t xml:space="preserve"> </w:t>
      </w:r>
      <w:r w:rsidRPr="00946740">
        <w:rPr>
          <w:i/>
          <w:w w:val="105"/>
          <w:sz w:val="24"/>
        </w:rPr>
        <w:t>of</w:t>
      </w:r>
      <w:r w:rsidRPr="00946740">
        <w:rPr>
          <w:i/>
          <w:spacing w:val="-6"/>
          <w:w w:val="105"/>
          <w:sz w:val="24"/>
        </w:rPr>
        <w:t xml:space="preserve"> </w:t>
      </w:r>
      <w:r w:rsidRPr="00946740">
        <w:rPr>
          <w:i/>
          <w:w w:val="105"/>
          <w:sz w:val="24"/>
        </w:rPr>
        <w:t>Economic</w:t>
      </w:r>
      <w:r w:rsidRPr="00946740">
        <w:rPr>
          <w:i/>
          <w:spacing w:val="-6"/>
          <w:w w:val="105"/>
          <w:sz w:val="24"/>
        </w:rPr>
        <w:t xml:space="preserve"> </w:t>
      </w:r>
      <w:r w:rsidRPr="00946740">
        <w:rPr>
          <w:i/>
          <w:w w:val="105"/>
          <w:sz w:val="24"/>
        </w:rPr>
        <w:t>Perspectives</w:t>
      </w:r>
      <w:r w:rsidRPr="00946740">
        <w:rPr>
          <w:i/>
          <w:spacing w:val="-6"/>
          <w:w w:val="105"/>
          <w:sz w:val="24"/>
        </w:rPr>
        <w:t xml:space="preserve"> </w:t>
      </w:r>
      <w:r w:rsidRPr="00946740">
        <w:rPr>
          <w:w w:val="105"/>
          <w:sz w:val="24"/>
        </w:rPr>
        <w:t>18</w:t>
      </w:r>
      <w:r w:rsidRPr="00946740">
        <w:rPr>
          <w:spacing w:val="-6"/>
          <w:w w:val="105"/>
          <w:sz w:val="24"/>
        </w:rPr>
        <w:t xml:space="preserve"> </w:t>
      </w:r>
      <w:r w:rsidRPr="00946740">
        <w:rPr>
          <w:w w:val="105"/>
          <w:sz w:val="24"/>
        </w:rPr>
        <w:t>(2):</w:t>
      </w:r>
      <w:r w:rsidRPr="00946740">
        <w:rPr>
          <w:spacing w:val="-6"/>
          <w:w w:val="105"/>
          <w:sz w:val="24"/>
        </w:rPr>
        <w:t xml:space="preserve"> </w:t>
      </w:r>
      <w:r w:rsidRPr="00946740">
        <w:rPr>
          <w:w w:val="105"/>
          <w:sz w:val="24"/>
        </w:rPr>
        <w:t>143–160.</w:t>
      </w:r>
    </w:p>
    <w:p w14:paraId="42EBB0E5" w14:textId="77777777" w:rsidR="007A46B2" w:rsidRPr="00946740" w:rsidRDefault="00000000">
      <w:pPr>
        <w:spacing w:before="98" w:line="252" w:lineRule="auto"/>
        <w:ind w:left="584" w:right="1073" w:hanging="469"/>
        <w:jc w:val="both"/>
        <w:rPr>
          <w:sz w:val="24"/>
        </w:rPr>
      </w:pPr>
      <w:bookmarkStart w:id="116" w:name="_bookmark56"/>
      <w:bookmarkEnd w:id="116"/>
      <w:r w:rsidRPr="00946740">
        <w:rPr>
          <w:w w:val="110"/>
          <w:sz w:val="24"/>
        </w:rPr>
        <w:t>Gould, Eric D, Avi Simhon, and Bruce A Weinberg. 2020. “Does parental qual- ity matter? Evidence on the transmission of human capital using variation</w:t>
      </w:r>
      <w:r w:rsidRPr="00946740">
        <w:rPr>
          <w:spacing w:val="80"/>
          <w:w w:val="150"/>
          <w:sz w:val="24"/>
        </w:rPr>
        <w:t xml:space="preserve"> </w:t>
      </w:r>
      <w:r w:rsidRPr="00946740">
        <w:rPr>
          <w:w w:val="110"/>
          <w:sz w:val="24"/>
        </w:rPr>
        <w:t>in</w:t>
      </w:r>
      <w:r w:rsidRPr="00946740">
        <w:rPr>
          <w:spacing w:val="-5"/>
          <w:w w:val="110"/>
          <w:sz w:val="24"/>
        </w:rPr>
        <w:t xml:space="preserve"> </w:t>
      </w:r>
      <w:r w:rsidRPr="00946740">
        <w:rPr>
          <w:w w:val="110"/>
          <w:sz w:val="24"/>
        </w:rPr>
        <w:t>parental</w:t>
      </w:r>
      <w:r w:rsidRPr="00946740">
        <w:rPr>
          <w:spacing w:val="-5"/>
          <w:w w:val="110"/>
          <w:sz w:val="24"/>
        </w:rPr>
        <w:t xml:space="preserve"> </w:t>
      </w:r>
      <w:r w:rsidRPr="00946740">
        <w:rPr>
          <w:w w:val="110"/>
          <w:sz w:val="24"/>
        </w:rPr>
        <w:t>influence</w:t>
      </w:r>
      <w:r w:rsidRPr="00946740">
        <w:rPr>
          <w:spacing w:val="-5"/>
          <w:w w:val="110"/>
          <w:sz w:val="24"/>
        </w:rPr>
        <w:t xml:space="preserve"> </w:t>
      </w:r>
      <w:r w:rsidRPr="00946740">
        <w:rPr>
          <w:w w:val="110"/>
          <w:sz w:val="24"/>
        </w:rPr>
        <w:t>from</w:t>
      </w:r>
      <w:r w:rsidRPr="00946740">
        <w:rPr>
          <w:spacing w:val="-5"/>
          <w:w w:val="110"/>
          <w:sz w:val="24"/>
        </w:rPr>
        <w:t xml:space="preserve"> </w:t>
      </w:r>
      <w:r w:rsidRPr="00946740">
        <w:rPr>
          <w:w w:val="110"/>
          <w:sz w:val="24"/>
        </w:rPr>
        <w:t>death,</w:t>
      </w:r>
      <w:r w:rsidRPr="00946740">
        <w:rPr>
          <w:spacing w:val="-4"/>
          <w:w w:val="110"/>
          <w:sz w:val="24"/>
        </w:rPr>
        <w:t xml:space="preserve"> </w:t>
      </w:r>
      <w:r w:rsidRPr="00946740">
        <w:rPr>
          <w:w w:val="110"/>
          <w:sz w:val="24"/>
        </w:rPr>
        <w:t>divorce,</w:t>
      </w:r>
      <w:r w:rsidRPr="00946740">
        <w:rPr>
          <w:spacing w:val="-5"/>
          <w:w w:val="110"/>
          <w:sz w:val="24"/>
        </w:rPr>
        <w:t xml:space="preserve"> </w:t>
      </w:r>
      <w:r w:rsidRPr="00946740">
        <w:rPr>
          <w:w w:val="110"/>
          <w:sz w:val="24"/>
        </w:rPr>
        <w:t>and</w:t>
      </w:r>
      <w:r w:rsidRPr="00946740">
        <w:rPr>
          <w:spacing w:val="-5"/>
          <w:w w:val="110"/>
          <w:sz w:val="24"/>
        </w:rPr>
        <w:t xml:space="preserve"> </w:t>
      </w:r>
      <w:r w:rsidRPr="00946740">
        <w:rPr>
          <w:w w:val="110"/>
          <w:sz w:val="24"/>
        </w:rPr>
        <w:t>family</w:t>
      </w:r>
      <w:r w:rsidRPr="00946740">
        <w:rPr>
          <w:spacing w:val="-5"/>
          <w:w w:val="110"/>
          <w:sz w:val="24"/>
        </w:rPr>
        <w:t xml:space="preserve"> </w:t>
      </w:r>
      <w:r w:rsidRPr="00946740">
        <w:rPr>
          <w:w w:val="110"/>
          <w:sz w:val="24"/>
        </w:rPr>
        <w:t>size.”</w:t>
      </w:r>
      <w:r w:rsidRPr="00946740">
        <w:rPr>
          <w:spacing w:val="-4"/>
          <w:w w:val="110"/>
          <w:sz w:val="24"/>
        </w:rPr>
        <w:t xml:space="preserve"> </w:t>
      </w:r>
      <w:r w:rsidRPr="00946740">
        <w:rPr>
          <w:i/>
          <w:w w:val="110"/>
          <w:sz w:val="24"/>
        </w:rPr>
        <w:t>Journal</w:t>
      </w:r>
      <w:r w:rsidRPr="00946740">
        <w:rPr>
          <w:i/>
          <w:spacing w:val="-5"/>
          <w:w w:val="110"/>
          <w:sz w:val="24"/>
        </w:rPr>
        <w:t xml:space="preserve"> </w:t>
      </w:r>
      <w:r w:rsidRPr="00946740">
        <w:rPr>
          <w:i/>
          <w:w w:val="110"/>
          <w:sz w:val="24"/>
        </w:rPr>
        <w:t>of</w:t>
      </w:r>
      <w:r w:rsidRPr="00946740">
        <w:rPr>
          <w:i/>
          <w:spacing w:val="-5"/>
          <w:w w:val="110"/>
          <w:sz w:val="24"/>
        </w:rPr>
        <w:t xml:space="preserve"> </w:t>
      </w:r>
      <w:r w:rsidRPr="00946740">
        <w:rPr>
          <w:i/>
          <w:w w:val="110"/>
          <w:sz w:val="24"/>
        </w:rPr>
        <w:t xml:space="preserve">Labor </w:t>
      </w:r>
      <w:r w:rsidRPr="00946740">
        <w:rPr>
          <w:i/>
          <w:sz w:val="24"/>
        </w:rPr>
        <w:t xml:space="preserve">Economics </w:t>
      </w:r>
      <w:r w:rsidRPr="00946740">
        <w:rPr>
          <w:sz w:val="24"/>
        </w:rPr>
        <w:t>38 (2): 569–610.</w:t>
      </w:r>
    </w:p>
    <w:p w14:paraId="66EE2AB0" w14:textId="77777777" w:rsidR="007A46B2" w:rsidRPr="00946740" w:rsidRDefault="00000000">
      <w:pPr>
        <w:spacing w:before="96" w:line="252" w:lineRule="auto"/>
        <w:ind w:left="584" w:right="1073" w:hanging="469"/>
        <w:jc w:val="both"/>
        <w:rPr>
          <w:i/>
          <w:sz w:val="24"/>
        </w:rPr>
      </w:pPr>
      <w:bookmarkStart w:id="117" w:name="_bookmark57"/>
      <w:bookmarkEnd w:id="117"/>
      <w:r w:rsidRPr="00946740">
        <w:rPr>
          <w:w w:val="110"/>
          <w:sz w:val="24"/>
        </w:rPr>
        <w:t>Hadah,</w:t>
      </w:r>
      <w:r w:rsidRPr="00946740">
        <w:rPr>
          <w:spacing w:val="-11"/>
          <w:w w:val="110"/>
          <w:sz w:val="24"/>
        </w:rPr>
        <w:t xml:space="preserve"> </w:t>
      </w:r>
      <w:r w:rsidRPr="00946740">
        <w:rPr>
          <w:w w:val="110"/>
          <w:sz w:val="24"/>
        </w:rPr>
        <w:t>Hussain.</w:t>
      </w:r>
      <w:r w:rsidRPr="00946740">
        <w:rPr>
          <w:spacing w:val="-11"/>
          <w:w w:val="110"/>
          <w:sz w:val="24"/>
        </w:rPr>
        <w:t xml:space="preserve"> </w:t>
      </w:r>
      <w:r w:rsidRPr="00946740">
        <w:rPr>
          <w:w w:val="110"/>
          <w:sz w:val="24"/>
        </w:rPr>
        <w:t>2024.</w:t>
      </w:r>
      <w:r w:rsidRPr="00946740">
        <w:rPr>
          <w:spacing w:val="-11"/>
          <w:w w:val="110"/>
          <w:sz w:val="24"/>
        </w:rPr>
        <w:t xml:space="preserve"> </w:t>
      </w:r>
      <w:r w:rsidRPr="00946740">
        <w:rPr>
          <w:w w:val="110"/>
          <w:sz w:val="24"/>
        </w:rPr>
        <w:t>“The</w:t>
      </w:r>
      <w:r w:rsidRPr="00946740">
        <w:rPr>
          <w:spacing w:val="-11"/>
          <w:w w:val="110"/>
          <w:sz w:val="24"/>
        </w:rPr>
        <w:t xml:space="preserve"> </w:t>
      </w:r>
      <w:r w:rsidRPr="00946740">
        <w:rPr>
          <w:w w:val="110"/>
          <w:sz w:val="24"/>
        </w:rPr>
        <w:t>effect</w:t>
      </w:r>
      <w:r w:rsidRPr="00946740">
        <w:rPr>
          <w:spacing w:val="-11"/>
          <w:w w:val="110"/>
          <w:sz w:val="24"/>
        </w:rPr>
        <w:t xml:space="preserve"> </w:t>
      </w:r>
      <w:r w:rsidRPr="00946740">
        <w:rPr>
          <w:w w:val="110"/>
          <w:sz w:val="24"/>
        </w:rPr>
        <w:t>of</w:t>
      </w:r>
      <w:r w:rsidRPr="00946740">
        <w:rPr>
          <w:spacing w:val="-11"/>
          <w:w w:val="110"/>
          <w:sz w:val="24"/>
        </w:rPr>
        <w:t xml:space="preserve"> </w:t>
      </w:r>
      <w:r w:rsidRPr="00946740">
        <w:rPr>
          <w:w w:val="110"/>
          <w:sz w:val="24"/>
        </w:rPr>
        <w:t>racial</w:t>
      </w:r>
      <w:r w:rsidRPr="00946740">
        <w:rPr>
          <w:spacing w:val="-11"/>
          <w:w w:val="110"/>
          <w:sz w:val="24"/>
        </w:rPr>
        <w:t xml:space="preserve"> </w:t>
      </w:r>
      <w:r w:rsidRPr="00946740">
        <w:rPr>
          <w:w w:val="110"/>
          <w:sz w:val="24"/>
        </w:rPr>
        <w:t>and</w:t>
      </w:r>
      <w:r w:rsidRPr="00946740">
        <w:rPr>
          <w:spacing w:val="-11"/>
          <w:w w:val="110"/>
          <w:sz w:val="24"/>
        </w:rPr>
        <w:t xml:space="preserve"> </w:t>
      </w:r>
      <w:r w:rsidRPr="00946740">
        <w:rPr>
          <w:w w:val="110"/>
          <w:sz w:val="24"/>
        </w:rPr>
        <w:t>ethnic</w:t>
      </w:r>
      <w:r w:rsidRPr="00946740">
        <w:rPr>
          <w:spacing w:val="-11"/>
          <w:w w:val="110"/>
          <w:sz w:val="24"/>
        </w:rPr>
        <w:t xml:space="preserve"> </w:t>
      </w:r>
      <w:r w:rsidRPr="00946740">
        <w:rPr>
          <w:w w:val="110"/>
          <w:sz w:val="24"/>
        </w:rPr>
        <w:t>attitudes</w:t>
      </w:r>
      <w:r w:rsidRPr="00946740">
        <w:rPr>
          <w:spacing w:val="-11"/>
          <w:w w:val="110"/>
          <w:sz w:val="24"/>
        </w:rPr>
        <w:t xml:space="preserve"> </w:t>
      </w:r>
      <w:r w:rsidRPr="00946740">
        <w:rPr>
          <w:w w:val="110"/>
          <w:sz w:val="24"/>
        </w:rPr>
        <w:t>on</w:t>
      </w:r>
      <w:r w:rsidRPr="00946740">
        <w:rPr>
          <w:spacing w:val="-11"/>
          <w:w w:val="110"/>
          <w:sz w:val="24"/>
        </w:rPr>
        <w:t xml:space="preserve"> </w:t>
      </w:r>
      <w:r w:rsidRPr="00946740">
        <w:rPr>
          <w:w w:val="110"/>
          <w:sz w:val="24"/>
        </w:rPr>
        <w:t>Hispanic</w:t>
      </w:r>
      <w:r w:rsidRPr="00946740">
        <w:rPr>
          <w:spacing w:val="-11"/>
          <w:w w:val="110"/>
          <w:sz w:val="24"/>
        </w:rPr>
        <w:t xml:space="preserve"> </w:t>
      </w:r>
      <w:r w:rsidRPr="00946740">
        <w:rPr>
          <w:w w:val="110"/>
          <w:sz w:val="24"/>
        </w:rPr>
        <w:t xml:space="preserve">iden- </w:t>
      </w:r>
      <w:r w:rsidRPr="00946740">
        <w:rPr>
          <w:sz w:val="24"/>
        </w:rPr>
        <w:t>tity</w:t>
      </w:r>
      <w:r w:rsidRPr="00946740">
        <w:rPr>
          <w:spacing w:val="40"/>
          <w:sz w:val="24"/>
        </w:rPr>
        <w:t xml:space="preserve"> </w:t>
      </w:r>
      <w:r w:rsidRPr="00946740">
        <w:rPr>
          <w:sz w:val="24"/>
        </w:rPr>
        <w:t>in</w:t>
      </w:r>
      <w:r w:rsidRPr="00946740">
        <w:rPr>
          <w:spacing w:val="40"/>
          <w:sz w:val="24"/>
        </w:rPr>
        <w:t xml:space="preserve"> </w:t>
      </w:r>
      <w:r w:rsidRPr="00946740">
        <w:rPr>
          <w:sz w:val="24"/>
        </w:rPr>
        <w:t>the</w:t>
      </w:r>
      <w:r w:rsidRPr="00946740">
        <w:rPr>
          <w:spacing w:val="40"/>
          <w:sz w:val="24"/>
        </w:rPr>
        <w:t xml:space="preserve"> </w:t>
      </w:r>
      <w:r w:rsidRPr="00946740">
        <w:rPr>
          <w:sz w:val="24"/>
        </w:rPr>
        <w:t>United</w:t>
      </w:r>
      <w:r w:rsidRPr="00946740">
        <w:rPr>
          <w:spacing w:val="40"/>
          <w:sz w:val="24"/>
        </w:rPr>
        <w:t xml:space="preserve"> </w:t>
      </w:r>
      <w:r w:rsidRPr="00946740">
        <w:rPr>
          <w:sz w:val="24"/>
        </w:rPr>
        <w:t>States.”</w:t>
      </w:r>
      <w:r w:rsidRPr="00946740">
        <w:rPr>
          <w:spacing w:val="40"/>
          <w:sz w:val="24"/>
        </w:rPr>
        <w:t xml:space="preserve"> </w:t>
      </w:r>
      <w:r w:rsidRPr="00946740">
        <w:rPr>
          <w:i/>
          <w:sz w:val="24"/>
        </w:rPr>
        <w:t>Southern</w:t>
      </w:r>
      <w:r w:rsidRPr="00946740">
        <w:rPr>
          <w:i/>
          <w:spacing w:val="40"/>
          <w:sz w:val="24"/>
        </w:rPr>
        <w:t xml:space="preserve"> </w:t>
      </w:r>
      <w:r w:rsidRPr="00946740">
        <w:rPr>
          <w:i/>
          <w:sz w:val="24"/>
        </w:rPr>
        <w:t>Economic</w:t>
      </w:r>
      <w:r w:rsidRPr="00946740">
        <w:rPr>
          <w:i/>
          <w:spacing w:val="40"/>
          <w:sz w:val="24"/>
        </w:rPr>
        <w:t xml:space="preserve"> </w:t>
      </w:r>
      <w:r w:rsidRPr="00946740">
        <w:rPr>
          <w:i/>
          <w:sz w:val="24"/>
        </w:rPr>
        <w:t>Journal.</w:t>
      </w:r>
    </w:p>
    <w:p w14:paraId="59E8988C" w14:textId="77777777" w:rsidR="007A46B2" w:rsidRPr="00946740" w:rsidRDefault="00000000">
      <w:pPr>
        <w:spacing w:before="98" w:line="252" w:lineRule="auto"/>
        <w:ind w:left="584" w:right="1073" w:hanging="469"/>
        <w:jc w:val="both"/>
        <w:rPr>
          <w:sz w:val="24"/>
        </w:rPr>
      </w:pPr>
      <w:bookmarkStart w:id="118" w:name="_bookmark58"/>
      <w:bookmarkEnd w:id="118"/>
      <w:r w:rsidRPr="00946740">
        <w:rPr>
          <w:w w:val="105"/>
          <w:sz w:val="24"/>
        </w:rPr>
        <w:t>Hurst, Erik, Yona Rubinstein, and Kazuatsu Shimizu. 2024. “Task-based discrimi- nation.”</w:t>
      </w:r>
      <w:r w:rsidRPr="00946740">
        <w:rPr>
          <w:spacing w:val="-8"/>
          <w:w w:val="105"/>
          <w:sz w:val="24"/>
        </w:rPr>
        <w:t xml:space="preserve"> </w:t>
      </w:r>
      <w:r w:rsidRPr="00946740">
        <w:rPr>
          <w:i/>
          <w:w w:val="105"/>
          <w:sz w:val="24"/>
        </w:rPr>
        <w:t>American</w:t>
      </w:r>
      <w:r w:rsidRPr="00946740">
        <w:rPr>
          <w:i/>
          <w:spacing w:val="-8"/>
          <w:w w:val="105"/>
          <w:sz w:val="24"/>
        </w:rPr>
        <w:t xml:space="preserve"> </w:t>
      </w:r>
      <w:r w:rsidRPr="00946740">
        <w:rPr>
          <w:i/>
          <w:w w:val="105"/>
          <w:sz w:val="24"/>
        </w:rPr>
        <w:t>Economic</w:t>
      </w:r>
      <w:r w:rsidRPr="00946740">
        <w:rPr>
          <w:i/>
          <w:spacing w:val="-8"/>
          <w:w w:val="105"/>
          <w:sz w:val="24"/>
        </w:rPr>
        <w:t xml:space="preserve"> </w:t>
      </w:r>
      <w:r w:rsidRPr="00946740">
        <w:rPr>
          <w:i/>
          <w:w w:val="105"/>
          <w:sz w:val="24"/>
        </w:rPr>
        <w:t>Review</w:t>
      </w:r>
      <w:r w:rsidRPr="00946740">
        <w:rPr>
          <w:i/>
          <w:spacing w:val="-8"/>
          <w:w w:val="105"/>
          <w:sz w:val="24"/>
        </w:rPr>
        <w:t xml:space="preserve"> </w:t>
      </w:r>
      <w:r w:rsidRPr="00946740">
        <w:rPr>
          <w:w w:val="105"/>
          <w:sz w:val="24"/>
        </w:rPr>
        <w:t>114</w:t>
      </w:r>
      <w:r w:rsidRPr="00946740">
        <w:rPr>
          <w:spacing w:val="-8"/>
          <w:w w:val="105"/>
          <w:sz w:val="24"/>
        </w:rPr>
        <w:t xml:space="preserve"> </w:t>
      </w:r>
      <w:r w:rsidRPr="00946740">
        <w:rPr>
          <w:w w:val="105"/>
          <w:sz w:val="24"/>
        </w:rPr>
        <w:t>(6):</w:t>
      </w:r>
      <w:r w:rsidRPr="00946740">
        <w:rPr>
          <w:spacing w:val="-8"/>
          <w:w w:val="105"/>
          <w:sz w:val="24"/>
        </w:rPr>
        <w:t xml:space="preserve"> </w:t>
      </w:r>
      <w:r w:rsidRPr="00946740">
        <w:rPr>
          <w:w w:val="105"/>
          <w:sz w:val="24"/>
        </w:rPr>
        <w:t>1723–1768.</w:t>
      </w:r>
    </w:p>
    <w:p w14:paraId="4B31214E" w14:textId="77777777" w:rsidR="007A46B2" w:rsidRPr="00946740" w:rsidRDefault="00000000">
      <w:pPr>
        <w:spacing w:before="98" w:line="252" w:lineRule="auto"/>
        <w:ind w:left="584" w:right="1066" w:hanging="469"/>
        <w:jc w:val="both"/>
        <w:rPr>
          <w:sz w:val="24"/>
        </w:rPr>
      </w:pPr>
      <w:bookmarkStart w:id="119" w:name="_bookmark59"/>
      <w:bookmarkEnd w:id="119"/>
      <w:r w:rsidRPr="00946740">
        <w:rPr>
          <w:w w:val="105"/>
          <w:sz w:val="24"/>
        </w:rPr>
        <w:t xml:space="preserve">Janssen, Jayley, Eleanor Seaton, Justin Jager, and Cindy Faith Miller. 2022. “Guid- ance or Gatekeeping: An Audit Examination of Racial Discrimination in Lead- ing STEM High Schools: Systems that Marginalize BIPOC Youth Special Is- </w:t>
      </w:r>
      <w:r w:rsidRPr="00946740">
        <w:rPr>
          <w:spacing w:val="-2"/>
          <w:w w:val="105"/>
          <w:sz w:val="24"/>
        </w:rPr>
        <w:t>sue:</w:t>
      </w:r>
      <w:r w:rsidRPr="00946740">
        <w:rPr>
          <w:spacing w:val="-6"/>
          <w:w w:val="105"/>
          <w:sz w:val="24"/>
        </w:rPr>
        <w:t xml:space="preserve"> </w:t>
      </w:r>
      <w:r w:rsidRPr="00946740">
        <w:rPr>
          <w:spacing w:val="-2"/>
          <w:w w:val="105"/>
          <w:sz w:val="24"/>
        </w:rPr>
        <w:t>Dismantling</w:t>
      </w:r>
      <w:r w:rsidRPr="00946740">
        <w:rPr>
          <w:spacing w:val="-6"/>
          <w:w w:val="105"/>
          <w:sz w:val="24"/>
        </w:rPr>
        <w:t xml:space="preserve"> </w:t>
      </w:r>
      <w:r w:rsidRPr="00946740">
        <w:rPr>
          <w:spacing w:val="-2"/>
          <w:w w:val="105"/>
          <w:sz w:val="24"/>
        </w:rPr>
        <w:t>Oppression</w:t>
      </w:r>
      <w:r w:rsidRPr="00946740">
        <w:rPr>
          <w:spacing w:val="-6"/>
          <w:w w:val="105"/>
          <w:sz w:val="24"/>
        </w:rPr>
        <w:t xml:space="preserve"> </w:t>
      </w:r>
      <w:r w:rsidRPr="00946740">
        <w:rPr>
          <w:spacing w:val="-2"/>
          <w:w w:val="105"/>
          <w:sz w:val="24"/>
        </w:rPr>
        <w:t>Series.”</w:t>
      </w:r>
      <w:r w:rsidRPr="00946740">
        <w:rPr>
          <w:spacing w:val="-6"/>
          <w:w w:val="105"/>
          <w:sz w:val="24"/>
        </w:rPr>
        <w:t xml:space="preserve"> </w:t>
      </w:r>
      <w:r w:rsidRPr="00946740">
        <w:rPr>
          <w:i/>
          <w:spacing w:val="-2"/>
          <w:w w:val="105"/>
          <w:sz w:val="24"/>
        </w:rPr>
        <w:t>Journal</w:t>
      </w:r>
      <w:r w:rsidRPr="00946740">
        <w:rPr>
          <w:i/>
          <w:spacing w:val="-6"/>
          <w:w w:val="105"/>
          <w:sz w:val="24"/>
        </w:rPr>
        <w:t xml:space="preserve"> </w:t>
      </w:r>
      <w:r w:rsidRPr="00946740">
        <w:rPr>
          <w:i/>
          <w:spacing w:val="-2"/>
          <w:w w:val="105"/>
          <w:sz w:val="24"/>
        </w:rPr>
        <w:t>of</w:t>
      </w:r>
      <w:r w:rsidRPr="00946740">
        <w:rPr>
          <w:i/>
          <w:spacing w:val="-6"/>
          <w:w w:val="105"/>
          <w:sz w:val="24"/>
        </w:rPr>
        <w:t xml:space="preserve"> </w:t>
      </w:r>
      <w:r w:rsidRPr="00946740">
        <w:rPr>
          <w:i/>
          <w:spacing w:val="-2"/>
          <w:w w:val="105"/>
          <w:sz w:val="24"/>
        </w:rPr>
        <w:t>Research</w:t>
      </w:r>
      <w:r w:rsidRPr="00946740">
        <w:rPr>
          <w:i/>
          <w:spacing w:val="-6"/>
          <w:w w:val="105"/>
          <w:sz w:val="24"/>
        </w:rPr>
        <w:t xml:space="preserve"> </w:t>
      </w:r>
      <w:r w:rsidRPr="00946740">
        <w:rPr>
          <w:i/>
          <w:spacing w:val="-2"/>
          <w:w w:val="105"/>
          <w:sz w:val="24"/>
        </w:rPr>
        <w:t>on</w:t>
      </w:r>
      <w:r w:rsidRPr="00946740">
        <w:rPr>
          <w:i/>
          <w:spacing w:val="-6"/>
          <w:w w:val="105"/>
          <w:sz w:val="24"/>
        </w:rPr>
        <w:t xml:space="preserve"> </w:t>
      </w:r>
      <w:r w:rsidRPr="00946740">
        <w:rPr>
          <w:i/>
          <w:spacing w:val="-2"/>
          <w:w w:val="105"/>
          <w:sz w:val="24"/>
        </w:rPr>
        <w:t>Adolescence</w:t>
      </w:r>
      <w:r w:rsidRPr="00946740">
        <w:rPr>
          <w:i/>
          <w:spacing w:val="-6"/>
          <w:w w:val="105"/>
          <w:sz w:val="24"/>
        </w:rPr>
        <w:t xml:space="preserve"> </w:t>
      </w:r>
      <w:r w:rsidRPr="00946740">
        <w:rPr>
          <w:spacing w:val="-2"/>
          <w:w w:val="105"/>
          <w:sz w:val="24"/>
        </w:rPr>
        <w:t>32</w:t>
      </w:r>
      <w:r w:rsidRPr="00946740">
        <w:rPr>
          <w:spacing w:val="-6"/>
          <w:w w:val="105"/>
          <w:sz w:val="24"/>
        </w:rPr>
        <w:t xml:space="preserve"> </w:t>
      </w:r>
      <w:r w:rsidRPr="00946740">
        <w:rPr>
          <w:spacing w:val="-2"/>
          <w:w w:val="105"/>
          <w:sz w:val="24"/>
        </w:rPr>
        <w:t>(2): 625–635.</w:t>
      </w:r>
    </w:p>
    <w:p w14:paraId="36D77D23" w14:textId="77777777" w:rsidR="007A46B2" w:rsidRPr="00946740" w:rsidRDefault="00000000">
      <w:pPr>
        <w:spacing w:before="95" w:line="252" w:lineRule="auto"/>
        <w:ind w:left="584" w:right="1073" w:hanging="469"/>
        <w:jc w:val="both"/>
        <w:rPr>
          <w:sz w:val="24"/>
        </w:rPr>
      </w:pPr>
      <w:bookmarkStart w:id="120" w:name="_bookmark60"/>
      <w:bookmarkEnd w:id="120"/>
      <w:r w:rsidRPr="00946740">
        <w:rPr>
          <w:w w:val="110"/>
          <w:sz w:val="24"/>
        </w:rPr>
        <w:t>Kimball, Miles S, Claudia R Sahm, and Matthew D Shapiro. 2009. “Risk prefer- ences</w:t>
      </w:r>
      <w:r w:rsidRPr="00946740">
        <w:rPr>
          <w:spacing w:val="-12"/>
          <w:w w:val="110"/>
          <w:sz w:val="24"/>
        </w:rPr>
        <w:t xml:space="preserve"> </w:t>
      </w:r>
      <w:r w:rsidRPr="00946740">
        <w:rPr>
          <w:w w:val="110"/>
          <w:sz w:val="24"/>
        </w:rPr>
        <w:t>in</w:t>
      </w:r>
      <w:r w:rsidRPr="00946740">
        <w:rPr>
          <w:spacing w:val="-10"/>
          <w:w w:val="110"/>
          <w:sz w:val="24"/>
        </w:rPr>
        <w:t xml:space="preserve"> </w:t>
      </w:r>
      <w:r w:rsidRPr="00946740">
        <w:rPr>
          <w:w w:val="110"/>
          <w:sz w:val="24"/>
        </w:rPr>
        <w:t>the</w:t>
      </w:r>
      <w:r w:rsidRPr="00946740">
        <w:rPr>
          <w:spacing w:val="-10"/>
          <w:w w:val="110"/>
          <w:sz w:val="24"/>
        </w:rPr>
        <w:t xml:space="preserve"> </w:t>
      </w:r>
      <w:r w:rsidRPr="00946740">
        <w:rPr>
          <w:w w:val="110"/>
          <w:sz w:val="24"/>
        </w:rPr>
        <w:t>PSID:</w:t>
      </w:r>
      <w:r w:rsidRPr="00946740">
        <w:rPr>
          <w:spacing w:val="-10"/>
          <w:w w:val="110"/>
          <w:sz w:val="24"/>
        </w:rPr>
        <w:t xml:space="preserve"> </w:t>
      </w:r>
      <w:r w:rsidRPr="00946740">
        <w:rPr>
          <w:w w:val="110"/>
          <w:sz w:val="24"/>
        </w:rPr>
        <w:t>Individual</w:t>
      </w:r>
      <w:r w:rsidRPr="00946740">
        <w:rPr>
          <w:spacing w:val="-10"/>
          <w:w w:val="110"/>
          <w:sz w:val="24"/>
        </w:rPr>
        <w:t xml:space="preserve"> </w:t>
      </w:r>
      <w:r w:rsidRPr="00946740">
        <w:rPr>
          <w:w w:val="110"/>
          <w:sz w:val="24"/>
        </w:rPr>
        <w:t>imputations</w:t>
      </w:r>
      <w:r w:rsidRPr="00946740">
        <w:rPr>
          <w:spacing w:val="-10"/>
          <w:w w:val="110"/>
          <w:sz w:val="24"/>
        </w:rPr>
        <w:t xml:space="preserve"> </w:t>
      </w:r>
      <w:r w:rsidRPr="00946740">
        <w:rPr>
          <w:w w:val="110"/>
          <w:sz w:val="24"/>
        </w:rPr>
        <w:t>and</w:t>
      </w:r>
      <w:r w:rsidRPr="00946740">
        <w:rPr>
          <w:spacing w:val="-10"/>
          <w:w w:val="110"/>
          <w:sz w:val="24"/>
        </w:rPr>
        <w:t xml:space="preserve"> </w:t>
      </w:r>
      <w:r w:rsidRPr="00946740">
        <w:rPr>
          <w:w w:val="110"/>
          <w:sz w:val="24"/>
        </w:rPr>
        <w:t>family</w:t>
      </w:r>
      <w:r w:rsidRPr="00946740">
        <w:rPr>
          <w:spacing w:val="-10"/>
          <w:w w:val="110"/>
          <w:sz w:val="24"/>
        </w:rPr>
        <w:t xml:space="preserve"> </w:t>
      </w:r>
      <w:r w:rsidRPr="00946740">
        <w:rPr>
          <w:w w:val="110"/>
          <w:sz w:val="24"/>
        </w:rPr>
        <w:t>covariation.”</w:t>
      </w:r>
      <w:r w:rsidRPr="00946740">
        <w:rPr>
          <w:spacing w:val="-10"/>
          <w:w w:val="110"/>
          <w:sz w:val="24"/>
        </w:rPr>
        <w:t xml:space="preserve"> </w:t>
      </w:r>
      <w:r w:rsidRPr="00946740">
        <w:rPr>
          <w:i/>
          <w:w w:val="110"/>
          <w:sz w:val="24"/>
        </w:rPr>
        <w:t xml:space="preserve">American </w:t>
      </w:r>
      <w:r w:rsidRPr="00946740">
        <w:rPr>
          <w:i/>
          <w:sz w:val="24"/>
        </w:rPr>
        <w:t xml:space="preserve">Economic Review </w:t>
      </w:r>
      <w:r w:rsidRPr="00946740">
        <w:rPr>
          <w:sz w:val="24"/>
        </w:rPr>
        <w:t>99 (2): 363–368.</w:t>
      </w:r>
    </w:p>
    <w:p w14:paraId="03E86C5A" w14:textId="77777777" w:rsidR="007A46B2" w:rsidRPr="00946740" w:rsidRDefault="00000000">
      <w:pPr>
        <w:spacing w:before="97" w:line="252" w:lineRule="auto"/>
        <w:ind w:left="584" w:right="1074" w:hanging="469"/>
        <w:jc w:val="both"/>
        <w:rPr>
          <w:sz w:val="24"/>
        </w:rPr>
      </w:pPr>
      <w:bookmarkStart w:id="121" w:name="_bookmark61"/>
      <w:bookmarkEnd w:id="121"/>
      <w:r w:rsidRPr="00946740">
        <w:rPr>
          <w:w w:val="105"/>
          <w:sz w:val="24"/>
        </w:rPr>
        <w:t xml:space="preserve">Kitagawa, Evelyn M. 1955. “Components of a difference between two rates.” </w:t>
      </w:r>
      <w:r w:rsidRPr="00946740">
        <w:rPr>
          <w:i/>
          <w:w w:val="105"/>
          <w:sz w:val="24"/>
        </w:rPr>
        <w:t xml:space="preserve">Jour- </w:t>
      </w:r>
      <w:r w:rsidRPr="00946740">
        <w:rPr>
          <w:i/>
          <w:sz w:val="24"/>
        </w:rPr>
        <w:t xml:space="preserve">nal of the american statistical association </w:t>
      </w:r>
      <w:r w:rsidRPr="00946740">
        <w:rPr>
          <w:sz w:val="24"/>
        </w:rPr>
        <w:t>50 (272): 1168–1194.</w:t>
      </w:r>
    </w:p>
    <w:p w14:paraId="06917ADC" w14:textId="77777777" w:rsidR="007A46B2" w:rsidRPr="00946740" w:rsidRDefault="00000000">
      <w:pPr>
        <w:spacing w:before="98" w:line="252" w:lineRule="auto"/>
        <w:ind w:left="584" w:right="1073" w:hanging="469"/>
        <w:jc w:val="both"/>
        <w:rPr>
          <w:sz w:val="24"/>
        </w:rPr>
      </w:pPr>
      <w:bookmarkStart w:id="122" w:name="_bookmark62"/>
      <w:bookmarkEnd w:id="122"/>
      <w:r w:rsidRPr="00946740">
        <w:rPr>
          <w:w w:val="105"/>
          <w:sz w:val="24"/>
        </w:rPr>
        <w:t xml:space="preserve">Magruder, Jeremy R. 2010. “Intergenerational networks, unemployment, and per- sistent inequality in South Africa.” </w:t>
      </w:r>
      <w:r w:rsidRPr="00946740">
        <w:rPr>
          <w:i/>
          <w:w w:val="105"/>
          <w:sz w:val="24"/>
        </w:rPr>
        <w:t xml:space="preserve">American Economic Journal: Applied Eco- nomics </w:t>
      </w:r>
      <w:r w:rsidRPr="00946740">
        <w:rPr>
          <w:w w:val="105"/>
          <w:sz w:val="24"/>
        </w:rPr>
        <w:t>2 (1): 62–85.</w:t>
      </w:r>
    </w:p>
    <w:p w14:paraId="16230C50" w14:textId="77777777" w:rsidR="007A46B2" w:rsidRPr="00946740" w:rsidRDefault="00000000">
      <w:pPr>
        <w:pStyle w:val="Heading4"/>
        <w:spacing w:before="97"/>
        <w:ind w:left="116"/>
        <w:jc w:val="both"/>
      </w:pPr>
      <w:bookmarkStart w:id="123" w:name="_bookmark63"/>
      <w:bookmarkEnd w:id="123"/>
      <w:r w:rsidRPr="00946740">
        <w:rPr>
          <w:w w:val="110"/>
        </w:rPr>
        <w:t>Oaxaca,</w:t>
      </w:r>
      <w:r w:rsidRPr="00946740">
        <w:rPr>
          <w:spacing w:val="-4"/>
          <w:w w:val="110"/>
        </w:rPr>
        <w:t xml:space="preserve"> </w:t>
      </w:r>
      <w:r w:rsidRPr="00946740">
        <w:rPr>
          <w:w w:val="110"/>
        </w:rPr>
        <w:t>Ronald.</w:t>
      </w:r>
      <w:r w:rsidRPr="00946740">
        <w:rPr>
          <w:spacing w:val="-2"/>
          <w:w w:val="110"/>
        </w:rPr>
        <w:t xml:space="preserve"> </w:t>
      </w:r>
      <w:r w:rsidRPr="00946740">
        <w:rPr>
          <w:w w:val="110"/>
        </w:rPr>
        <w:t>1973.</w:t>
      </w:r>
      <w:r w:rsidRPr="00946740">
        <w:rPr>
          <w:spacing w:val="-4"/>
          <w:w w:val="110"/>
        </w:rPr>
        <w:t xml:space="preserve"> </w:t>
      </w:r>
      <w:r w:rsidRPr="00946740">
        <w:rPr>
          <w:w w:val="110"/>
        </w:rPr>
        <w:t>“Male-female</w:t>
      </w:r>
      <w:r w:rsidRPr="00946740">
        <w:rPr>
          <w:spacing w:val="-3"/>
          <w:w w:val="110"/>
        </w:rPr>
        <w:t xml:space="preserve"> </w:t>
      </w:r>
      <w:r w:rsidRPr="00946740">
        <w:rPr>
          <w:w w:val="110"/>
        </w:rPr>
        <w:t>wage</w:t>
      </w:r>
      <w:r w:rsidRPr="00946740">
        <w:rPr>
          <w:spacing w:val="-3"/>
          <w:w w:val="110"/>
        </w:rPr>
        <w:t xml:space="preserve"> </w:t>
      </w:r>
      <w:r w:rsidRPr="00946740">
        <w:rPr>
          <w:w w:val="110"/>
        </w:rPr>
        <w:t>differentials</w:t>
      </w:r>
      <w:r w:rsidRPr="00946740">
        <w:rPr>
          <w:spacing w:val="-4"/>
          <w:w w:val="110"/>
        </w:rPr>
        <w:t xml:space="preserve"> </w:t>
      </w:r>
      <w:r w:rsidRPr="00946740">
        <w:rPr>
          <w:w w:val="110"/>
        </w:rPr>
        <w:t>in</w:t>
      </w:r>
      <w:r w:rsidRPr="00946740">
        <w:rPr>
          <w:spacing w:val="-3"/>
          <w:w w:val="110"/>
        </w:rPr>
        <w:t xml:space="preserve"> </w:t>
      </w:r>
      <w:r w:rsidRPr="00946740">
        <w:rPr>
          <w:w w:val="110"/>
        </w:rPr>
        <w:t>urban</w:t>
      </w:r>
      <w:r w:rsidRPr="00946740">
        <w:rPr>
          <w:spacing w:val="-3"/>
          <w:w w:val="110"/>
        </w:rPr>
        <w:t xml:space="preserve"> </w:t>
      </w:r>
      <w:r w:rsidRPr="00946740">
        <w:rPr>
          <w:w w:val="110"/>
        </w:rPr>
        <w:t>labor</w:t>
      </w:r>
      <w:r w:rsidRPr="00946740">
        <w:rPr>
          <w:spacing w:val="-4"/>
          <w:w w:val="110"/>
        </w:rPr>
        <w:t xml:space="preserve"> </w:t>
      </w:r>
      <w:r w:rsidRPr="00946740">
        <w:rPr>
          <w:spacing w:val="-2"/>
          <w:w w:val="110"/>
        </w:rPr>
        <w:t>markets.”</w:t>
      </w:r>
    </w:p>
    <w:p w14:paraId="599C09FD" w14:textId="77777777" w:rsidR="007A46B2" w:rsidRPr="00946740" w:rsidRDefault="00000000">
      <w:pPr>
        <w:spacing w:before="13"/>
        <w:ind w:left="584"/>
        <w:jc w:val="both"/>
        <w:rPr>
          <w:sz w:val="24"/>
        </w:rPr>
      </w:pPr>
      <w:r w:rsidRPr="00946740">
        <w:rPr>
          <w:i/>
          <w:spacing w:val="-2"/>
          <w:sz w:val="24"/>
        </w:rPr>
        <w:t>International</w:t>
      </w:r>
      <w:r w:rsidRPr="00946740">
        <w:rPr>
          <w:i/>
          <w:spacing w:val="1"/>
          <w:sz w:val="24"/>
        </w:rPr>
        <w:t xml:space="preserve"> </w:t>
      </w:r>
      <w:r w:rsidRPr="00946740">
        <w:rPr>
          <w:i/>
          <w:spacing w:val="-2"/>
          <w:sz w:val="24"/>
        </w:rPr>
        <w:t>economic</w:t>
      </w:r>
      <w:r w:rsidRPr="00946740">
        <w:rPr>
          <w:i/>
          <w:spacing w:val="1"/>
          <w:sz w:val="24"/>
        </w:rPr>
        <w:t xml:space="preserve"> </w:t>
      </w:r>
      <w:r w:rsidRPr="00946740">
        <w:rPr>
          <w:i/>
          <w:spacing w:val="-2"/>
          <w:sz w:val="24"/>
        </w:rPr>
        <w:t>review,</w:t>
      </w:r>
      <w:r w:rsidRPr="00946740">
        <w:rPr>
          <w:i/>
          <w:spacing w:val="2"/>
          <w:sz w:val="24"/>
        </w:rPr>
        <w:t xml:space="preserve"> </w:t>
      </w:r>
      <w:r w:rsidRPr="00946740">
        <w:rPr>
          <w:spacing w:val="-2"/>
          <w:sz w:val="24"/>
        </w:rPr>
        <w:t>693–709.</w:t>
      </w:r>
    </w:p>
    <w:p w14:paraId="52382033" w14:textId="77777777" w:rsidR="007A46B2" w:rsidRPr="00946740" w:rsidRDefault="00000000">
      <w:pPr>
        <w:pStyle w:val="Heading4"/>
        <w:spacing w:before="113" w:line="252" w:lineRule="auto"/>
        <w:ind w:right="1073" w:hanging="469"/>
        <w:jc w:val="both"/>
      </w:pPr>
      <w:bookmarkStart w:id="124" w:name="_bookmark64"/>
      <w:bookmarkEnd w:id="124"/>
      <w:r w:rsidRPr="00946740">
        <w:rPr>
          <w:w w:val="105"/>
        </w:rPr>
        <w:t>Rubinstein, Yona, and Dror Brenner. 2014. “Pride and prejudice: Using ethnic- sounding names and inter-ethnic marriages to identify labour market dis- crimination.”</w:t>
      </w:r>
      <w:r w:rsidRPr="00946740">
        <w:rPr>
          <w:spacing w:val="-2"/>
          <w:w w:val="105"/>
        </w:rPr>
        <w:t xml:space="preserve"> </w:t>
      </w:r>
      <w:r w:rsidRPr="00946740">
        <w:rPr>
          <w:i/>
          <w:w w:val="105"/>
        </w:rPr>
        <w:t>Review</w:t>
      </w:r>
      <w:r w:rsidRPr="00946740">
        <w:rPr>
          <w:i/>
          <w:spacing w:val="-2"/>
          <w:w w:val="105"/>
        </w:rPr>
        <w:t xml:space="preserve"> </w:t>
      </w:r>
      <w:r w:rsidRPr="00946740">
        <w:rPr>
          <w:i/>
          <w:w w:val="105"/>
        </w:rPr>
        <w:t>of</w:t>
      </w:r>
      <w:r w:rsidRPr="00946740">
        <w:rPr>
          <w:i/>
          <w:spacing w:val="-2"/>
          <w:w w:val="105"/>
        </w:rPr>
        <w:t xml:space="preserve"> </w:t>
      </w:r>
      <w:r w:rsidRPr="00946740">
        <w:rPr>
          <w:i/>
          <w:w w:val="105"/>
        </w:rPr>
        <w:t>Economic</w:t>
      </w:r>
      <w:r w:rsidRPr="00946740">
        <w:rPr>
          <w:i/>
          <w:spacing w:val="-2"/>
          <w:w w:val="105"/>
        </w:rPr>
        <w:t xml:space="preserve"> </w:t>
      </w:r>
      <w:r w:rsidRPr="00946740">
        <w:rPr>
          <w:i/>
          <w:w w:val="105"/>
        </w:rPr>
        <w:t>Studies</w:t>
      </w:r>
      <w:r w:rsidRPr="00946740">
        <w:rPr>
          <w:i/>
          <w:spacing w:val="-2"/>
          <w:w w:val="105"/>
        </w:rPr>
        <w:t xml:space="preserve"> </w:t>
      </w:r>
      <w:r w:rsidRPr="00946740">
        <w:rPr>
          <w:w w:val="105"/>
        </w:rPr>
        <w:t>81</w:t>
      </w:r>
      <w:r w:rsidRPr="00946740">
        <w:rPr>
          <w:spacing w:val="-2"/>
          <w:w w:val="105"/>
        </w:rPr>
        <w:t xml:space="preserve"> </w:t>
      </w:r>
      <w:r w:rsidRPr="00946740">
        <w:rPr>
          <w:w w:val="105"/>
        </w:rPr>
        <w:t>(1):</w:t>
      </w:r>
      <w:r w:rsidRPr="00946740">
        <w:rPr>
          <w:spacing w:val="-2"/>
          <w:w w:val="105"/>
        </w:rPr>
        <w:t xml:space="preserve"> </w:t>
      </w:r>
      <w:r w:rsidRPr="00946740">
        <w:rPr>
          <w:w w:val="105"/>
        </w:rPr>
        <w:t>389–425.</w:t>
      </w:r>
    </w:p>
    <w:p w14:paraId="4E3836F1" w14:textId="77777777" w:rsidR="007A46B2" w:rsidRPr="00946740" w:rsidRDefault="00000000">
      <w:pPr>
        <w:spacing w:before="97" w:line="252" w:lineRule="auto"/>
        <w:ind w:left="584" w:right="1073" w:hanging="469"/>
        <w:jc w:val="both"/>
        <w:rPr>
          <w:i/>
          <w:sz w:val="24"/>
        </w:rPr>
      </w:pPr>
      <w:bookmarkStart w:id="125" w:name="_bookmark65"/>
      <w:bookmarkEnd w:id="125"/>
      <w:r w:rsidRPr="00946740">
        <w:rPr>
          <w:w w:val="105"/>
          <w:sz w:val="24"/>
        </w:rPr>
        <w:t>Ruggles, Steven, Sarah Flood, Ronald Goeken, Jose Pacas, Megan Schouweiler,</w:t>
      </w:r>
      <w:r w:rsidRPr="00946740">
        <w:rPr>
          <w:spacing w:val="80"/>
          <w:w w:val="150"/>
          <w:sz w:val="24"/>
        </w:rPr>
        <w:t xml:space="preserve"> </w:t>
      </w:r>
      <w:r w:rsidRPr="00946740">
        <w:rPr>
          <w:w w:val="105"/>
          <w:sz w:val="24"/>
        </w:rPr>
        <w:t xml:space="preserve">and Matthew Sobek. 2020. </w:t>
      </w:r>
      <w:r w:rsidRPr="00946740">
        <w:rPr>
          <w:i/>
          <w:w w:val="105"/>
          <w:sz w:val="24"/>
        </w:rPr>
        <w:t>Integrated Public Use Microdata Series, American Community</w:t>
      </w:r>
      <w:r w:rsidRPr="00946740">
        <w:rPr>
          <w:i/>
          <w:spacing w:val="-8"/>
          <w:w w:val="105"/>
          <w:sz w:val="24"/>
        </w:rPr>
        <w:t xml:space="preserve"> </w:t>
      </w:r>
      <w:r w:rsidRPr="00946740">
        <w:rPr>
          <w:i/>
          <w:w w:val="105"/>
          <w:sz w:val="24"/>
        </w:rPr>
        <w:t>Survey:</w:t>
      </w:r>
      <w:r w:rsidRPr="00946740">
        <w:rPr>
          <w:i/>
          <w:spacing w:val="-8"/>
          <w:w w:val="105"/>
          <w:sz w:val="24"/>
        </w:rPr>
        <w:t xml:space="preserve"> </w:t>
      </w:r>
      <w:r w:rsidRPr="00946740">
        <w:rPr>
          <w:i/>
          <w:w w:val="105"/>
          <w:sz w:val="24"/>
        </w:rPr>
        <w:t>Version</w:t>
      </w:r>
      <w:r w:rsidRPr="00946740">
        <w:rPr>
          <w:i/>
          <w:spacing w:val="-8"/>
          <w:w w:val="105"/>
          <w:sz w:val="24"/>
        </w:rPr>
        <w:t xml:space="preserve"> </w:t>
      </w:r>
      <w:r w:rsidRPr="00946740">
        <w:rPr>
          <w:i/>
          <w:w w:val="105"/>
          <w:sz w:val="24"/>
        </w:rPr>
        <w:t>11.0</w:t>
      </w:r>
      <w:r w:rsidRPr="00946740">
        <w:rPr>
          <w:i/>
          <w:spacing w:val="-8"/>
          <w:w w:val="105"/>
          <w:sz w:val="24"/>
        </w:rPr>
        <w:t xml:space="preserve"> </w:t>
      </w:r>
      <w:r w:rsidRPr="00946740">
        <w:rPr>
          <w:i/>
          <w:w w:val="105"/>
          <w:sz w:val="24"/>
        </w:rPr>
        <w:t>[dataset].</w:t>
      </w:r>
    </w:p>
    <w:p w14:paraId="5DA0A366" w14:textId="77777777" w:rsidR="007A46B2" w:rsidRPr="00946740" w:rsidRDefault="007A46B2">
      <w:pPr>
        <w:spacing w:line="252" w:lineRule="auto"/>
        <w:jc w:val="both"/>
        <w:rPr>
          <w:sz w:val="24"/>
        </w:rPr>
        <w:sectPr w:rsidR="007A46B2" w:rsidRPr="00946740">
          <w:pgSz w:w="12240" w:h="15840"/>
          <w:pgMar w:top="1820" w:right="760" w:bottom="2460" w:left="1720" w:header="0" w:footer="2279" w:gutter="0"/>
          <w:cols w:space="720"/>
        </w:sectPr>
      </w:pPr>
    </w:p>
    <w:p w14:paraId="76A976D0" w14:textId="77777777" w:rsidR="007A46B2" w:rsidRPr="00946740" w:rsidRDefault="00000000">
      <w:pPr>
        <w:spacing w:before="96" w:line="252" w:lineRule="auto"/>
        <w:ind w:left="584" w:right="1074" w:hanging="469"/>
        <w:jc w:val="both"/>
        <w:rPr>
          <w:sz w:val="24"/>
        </w:rPr>
      </w:pPr>
      <w:bookmarkStart w:id="126" w:name="_bookmark66"/>
      <w:bookmarkEnd w:id="126"/>
      <w:r w:rsidRPr="00946740">
        <w:rPr>
          <w:w w:val="105"/>
          <w:sz w:val="24"/>
        </w:rPr>
        <w:lastRenderedPageBreak/>
        <w:t xml:space="preserve">Trejo, Stephen J. 1997. “Why Do Mexican Americans Earn Low Wages?” </w:t>
      </w:r>
      <w:r w:rsidRPr="00946740">
        <w:rPr>
          <w:i/>
          <w:w w:val="105"/>
          <w:sz w:val="24"/>
        </w:rPr>
        <w:t xml:space="preserve">Journal of Political Economy </w:t>
      </w:r>
      <w:r w:rsidRPr="00946740">
        <w:rPr>
          <w:w w:val="105"/>
          <w:sz w:val="24"/>
        </w:rPr>
        <w:t xml:space="preserve">105, no. 6 (December): 1235. </w:t>
      </w:r>
      <w:hyperlink r:id="rId29">
        <w:r w:rsidR="007A46B2" w:rsidRPr="00946740">
          <w:rPr>
            <w:color w:val="0000FF"/>
            <w:w w:val="105"/>
            <w:sz w:val="24"/>
          </w:rPr>
          <w:t>https://doi.org/10.1086/</w:t>
        </w:r>
      </w:hyperlink>
      <w:r w:rsidRPr="00946740">
        <w:rPr>
          <w:color w:val="0000FF"/>
          <w:w w:val="105"/>
          <w:sz w:val="24"/>
        </w:rPr>
        <w:t xml:space="preserve"> </w:t>
      </w:r>
      <w:hyperlink r:id="rId30">
        <w:r w:rsidR="007A46B2" w:rsidRPr="00946740">
          <w:rPr>
            <w:color w:val="0000FF"/>
            <w:spacing w:val="-2"/>
            <w:w w:val="105"/>
            <w:sz w:val="24"/>
          </w:rPr>
          <w:t>516391</w:t>
        </w:r>
      </w:hyperlink>
      <w:r w:rsidRPr="00946740">
        <w:rPr>
          <w:spacing w:val="-2"/>
          <w:w w:val="105"/>
          <w:sz w:val="24"/>
        </w:rPr>
        <w:t>.</w:t>
      </w:r>
    </w:p>
    <w:p w14:paraId="5E4005F1" w14:textId="77777777" w:rsidR="007A46B2" w:rsidRPr="00946740" w:rsidRDefault="007A46B2">
      <w:pPr>
        <w:spacing w:line="252" w:lineRule="auto"/>
        <w:jc w:val="both"/>
        <w:rPr>
          <w:sz w:val="24"/>
        </w:rPr>
        <w:sectPr w:rsidR="007A46B2" w:rsidRPr="00946740">
          <w:pgSz w:w="12240" w:h="15840"/>
          <w:pgMar w:top="1820" w:right="760" w:bottom="2460" w:left="1720" w:header="0" w:footer="2279" w:gutter="0"/>
          <w:cols w:space="720"/>
        </w:sectPr>
      </w:pPr>
    </w:p>
    <w:p w14:paraId="5930DC78" w14:textId="77777777" w:rsidR="007A46B2" w:rsidRPr="00946740" w:rsidRDefault="00000000">
      <w:pPr>
        <w:pStyle w:val="Heading4"/>
        <w:ind w:left="1934"/>
      </w:pPr>
      <w:bookmarkStart w:id="127" w:name="_bookmark67"/>
      <w:bookmarkEnd w:id="127"/>
      <w:r w:rsidRPr="00946740">
        <w:rPr>
          <w:w w:val="110"/>
        </w:rPr>
        <w:lastRenderedPageBreak/>
        <w:t>Table</w:t>
      </w:r>
      <w:r w:rsidRPr="00946740">
        <w:rPr>
          <w:spacing w:val="-13"/>
          <w:w w:val="110"/>
        </w:rPr>
        <w:t xml:space="preserve"> </w:t>
      </w:r>
      <w:r w:rsidRPr="00946740">
        <w:rPr>
          <w:w w:val="110"/>
        </w:rPr>
        <w:t>1:</w:t>
      </w:r>
      <w:r w:rsidRPr="00946740">
        <w:rPr>
          <w:spacing w:val="1"/>
          <w:w w:val="110"/>
        </w:rPr>
        <w:t xml:space="preserve"> </w:t>
      </w:r>
      <w:r w:rsidRPr="00946740">
        <w:rPr>
          <w:w w:val="110"/>
        </w:rPr>
        <w:t>Number</w:t>
      </w:r>
      <w:r w:rsidRPr="00946740">
        <w:rPr>
          <w:spacing w:val="-13"/>
          <w:w w:val="110"/>
        </w:rPr>
        <w:t xml:space="preserve"> </w:t>
      </w:r>
      <w:r w:rsidRPr="00946740">
        <w:rPr>
          <w:w w:val="110"/>
        </w:rPr>
        <w:t>of</w:t>
      </w:r>
      <w:r w:rsidRPr="00946740">
        <w:rPr>
          <w:spacing w:val="-13"/>
          <w:w w:val="110"/>
        </w:rPr>
        <w:t xml:space="preserve"> </w:t>
      </w:r>
      <w:r w:rsidRPr="00946740">
        <w:rPr>
          <w:w w:val="110"/>
        </w:rPr>
        <w:t>Children</w:t>
      </w:r>
      <w:r w:rsidRPr="00946740">
        <w:rPr>
          <w:spacing w:val="-13"/>
          <w:w w:val="110"/>
        </w:rPr>
        <w:t xml:space="preserve"> </w:t>
      </w:r>
      <w:r w:rsidRPr="00946740">
        <w:rPr>
          <w:w w:val="110"/>
        </w:rPr>
        <w:t>by</w:t>
      </w:r>
      <w:r w:rsidRPr="00946740">
        <w:rPr>
          <w:spacing w:val="-12"/>
          <w:w w:val="110"/>
        </w:rPr>
        <w:t xml:space="preserve"> </w:t>
      </w:r>
      <w:r w:rsidRPr="00946740">
        <w:rPr>
          <w:w w:val="110"/>
        </w:rPr>
        <w:t>Parental</w:t>
      </w:r>
      <w:r w:rsidRPr="00946740">
        <w:rPr>
          <w:spacing w:val="-13"/>
          <w:w w:val="110"/>
        </w:rPr>
        <w:t xml:space="preserve"> </w:t>
      </w:r>
      <w:r w:rsidRPr="00946740">
        <w:rPr>
          <w:spacing w:val="-4"/>
          <w:w w:val="110"/>
        </w:rPr>
        <w:t>Type</w:t>
      </w:r>
    </w:p>
    <w:p w14:paraId="4286D357" w14:textId="77777777" w:rsidR="007A46B2" w:rsidRPr="00946740" w:rsidRDefault="00000000">
      <w:pPr>
        <w:pStyle w:val="BodyText"/>
        <w:spacing w:before="9"/>
        <w:rPr>
          <w:sz w:val="6"/>
        </w:rPr>
      </w:pPr>
      <w:r w:rsidRPr="00946740">
        <w:rPr>
          <w:noProof/>
        </w:rPr>
        <mc:AlternateContent>
          <mc:Choice Requires="wps">
            <w:drawing>
              <wp:anchor distT="0" distB="0" distL="0" distR="0" simplePos="0" relativeHeight="487594496" behindDoc="1" locked="0" layoutInCell="1" allowOverlap="1" wp14:anchorId="41744A17" wp14:editId="254B24FB">
                <wp:simplePos x="0" y="0"/>
                <wp:positionH relativeFrom="page">
                  <wp:posOffset>1199383</wp:posOffset>
                </wp:positionH>
                <wp:positionV relativeFrom="paragraph">
                  <wp:posOffset>65394</wp:posOffset>
                </wp:positionV>
                <wp:extent cx="5407660" cy="127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7660" cy="1270"/>
                        </a:xfrm>
                        <a:custGeom>
                          <a:avLst/>
                          <a:gdLst/>
                          <a:ahLst/>
                          <a:cxnLst/>
                          <a:rect l="l" t="t" r="r" b="b"/>
                          <a:pathLst>
                            <a:path w="5407660">
                              <a:moveTo>
                                <a:pt x="0" y="0"/>
                              </a:moveTo>
                              <a:lnTo>
                                <a:pt x="5407246" y="0"/>
                              </a:lnTo>
                            </a:path>
                          </a:pathLst>
                        </a:custGeom>
                        <a:ln w="10718">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4039A1" id="Graphic 15" o:spid="_x0000_s1026" style="position:absolute;margin-left:94.45pt;margin-top:5.15pt;width:425.8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54076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" path="m,l5407246,e" filled="f" strokeweight=".29772mm">
                <v:path arrowok="t"/>
                <w10:wrap type="topAndBottom" anchorx="page"/>
              </v:shape>
            </w:pict>
          </mc:Fallback>
        </mc:AlternateContent>
      </w:r>
    </w:p>
    <w:p w14:paraId="49669216" w14:textId="77777777" w:rsidR="007A46B2" w:rsidRPr="00946740" w:rsidRDefault="00000000">
      <w:pPr>
        <w:spacing w:before="47"/>
        <w:ind w:left="1604" w:right="958"/>
        <w:jc w:val="center"/>
        <w:rPr>
          <w:sz w:val="21"/>
        </w:rPr>
      </w:pPr>
      <w:r w:rsidRPr="00946740">
        <w:rPr>
          <w:w w:val="110"/>
          <w:sz w:val="21"/>
        </w:rPr>
        <w:t>Perental</w:t>
      </w:r>
      <w:r w:rsidRPr="00946740">
        <w:rPr>
          <w:spacing w:val="1"/>
          <w:w w:val="110"/>
          <w:sz w:val="21"/>
        </w:rPr>
        <w:t xml:space="preserve"> </w:t>
      </w:r>
      <w:r w:rsidRPr="00946740">
        <w:rPr>
          <w:spacing w:val="-4"/>
          <w:w w:val="110"/>
          <w:sz w:val="21"/>
        </w:rPr>
        <w:t>Type</w:t>
      </w:r>
    </w:p>
    <w:p w14:paraId="7EFF3BE4" w14:textId="77777777" w:rsidR="007A46B2" w:rsidRPr="00946740" w:rsidRDefault="007A46B2">
      <w:pPr>
        <w:pStyle w:val="BodyText"/>
        <w:spacing w:before="4"/>
        <w:rPr>
          <w:sz w:val="6"/>
        </w:rPr>
      </w:pPr>
    </w:p>
    <w:tbl>
      <w:tblPr>
        <w:tblW w:w="0" w:type="auto"/>
        <w:tblInd w:w="176" w:type="dxa"/>
        <w:tblLayout w:type="fixed"/>
        <w:tblCellMar>
          <w:left w:w="0" w:type="dxa"/>
          <w:right w:w="0" w:type="dxa"/>
        </w:tblCellMar>
        <w:tblLook w:val="01E0" w:firstRow="1" w:lastRow="1" w:firstColumn="1" w:lastColumn="1" w:noHBand="0" w:noVBand="0"/>
      </w:tblPr>
      <w:tblGrid>
        <w:gridCol w:w="1606"/>
        <w:gridCol w:w="1493"/>
        <w:gridCol w:w="1845"/>
        <w:gridCol w:w="1752"/>
        <w:gridCol w:w="1765"/>
        <w:gridCol w:w="52"/>
      </w:tblGrid>
      <w:tr w:rsidR="007A46B2" w:rsidRPr="00946740" w14:paraId="0963D87C" w14:textId="77777777">
        <w:trPr>
          <w:trHeight w:val="609"/>
        </w:trPr>
        <w:tc>
          <w:tcPr>
            <w:tcW w:w="1606" w:type="dxa"/>
            <w:tcBorders>
              <w:bottom w:val="single" w:sz="6" w:space="0" w:color="000000"/>
            </w:tcBorders>
          </w:tcPr>
          <w:p w14:paraId="20A99B3B" w14:textId="77777777" w:rsidR="007A46B2" w:rsidRPr="00946740" w:rsidRDefault="007A46B2">
            <w:pPr>
              <w:pStyle w:val="TableParagraph"/>
              <w:jc w:val="left"/>
              <w:rPr>
                <w:sz w:val="20"/>
              </w:rPr>
            </w:pPr>
          </w:p>
        </w:tc>
        <w:tc>
          <w:tcPr>
            <w:tcW w:w="1493" w:type="dxa"/>
            <w:tcBorders>
              <w:top w:val="single" w:sz="4" w:space="0" w:color="000000"/>
              <w:bottom w:val="single" w:sz="6" w:space="0" w:color="000000"/>
            </w:tcBorders>
          </w:tcPr>
          <w:p w14:paraId="25B4F496" w14:textId="77777777" w:rsidR="007A46B2" w:rsidRPr="00946740" w:rsidRDefault="00000000">
            <w:pPr>
              <w:pStyle w:val="TableParagraph"/>
              <w:spacing w:before="45" w:line="254" w:lineRule="auto"/>
              <w:ind w:left="53" w:firstLine="46"/>
              <w:jc w:val="left"/>
              <w:rPr>
                <w:sz w:val="21"/>
              </w:rPr>
            </w:pPr>
            <w:r w:rsidRPr="00946740">
              <w:rPr>
                <w:w w:val="110"/>
                <w:sz w:val="21"/>
              </w:rPr>
              <w:t>White Father White</w:t>
            </w:r>
            <w:r w:rsidRPr="00946740">
              <w:rPr>
                <w:spacing w:val="-11"/>
                <w:w w:val="110"/>
                <w:sz w:val="21"/>
              </w:rPr>
              <w:t xml:space="preserve"> </w:t>
            </w:r>
            <w:r w:rsidRPr="00946740">
              <w:rPr>
                <w:spacing w:val="-2"/>
                <w:w w:val="110"/>
                <w:sz w:val="21"/>
              </w:rPr>
              <w:t>Mother</w:t>
            </w:r>
          </w:p>
        </w:tc>
        <w:tc>
          <w:tcPr>
            <w:tcW w:w="1845" w:type="dxa"/>
            <w:tcBorders>
              <w:top w:val="single" w:sz="4" w:space="0" w:color="000000"/>
              <w:bottom w:val="single" w:sz="6" w:space="0" w:color="000000"/>
            </w:tcBorders>
          </w:tcPr>
          <w:p w14:paraId="2A17E347" w14:textId="77777777" w:rsidR="007A46B2" w:rsidRPr="00946740" w:rsidRDefault="00000000">
            <w:pPr>
              <w:pStyle w:val="TableParagraph"/>
              <w:spacing w:before="45" w:line="254" w:lineRule="auto"/>
              <w:ind w:left="132" w:firstLine="181"/>
              <w:jc w:val="left"/>
              <w:rPr>
                <w:sz w:val="21"/>
              </w:rPr>
            </w:pPr>
            <w:r w:rsidRPr="00946740">
              <w:rPr>
                <w:w w:val="110"/>
                <w:sz w:val="21"/>
              </w:rPr>
              <w:t>White Father Hispanic</w:t>
            </w:r>
            <w:r w:rsidRPr="00946740">
              <w:rPr>
                <w:spacing w:val="-15"/>
                <w:w w:val="110"/>
                <w:sz w:val="21"/>
              </w:rPr>
              <w:t xml:space="preserve"> </w:t>
            </w:r>
            <w:r w:rsidRPr="00946740">
              <w:rPr>
                <w:w w:val="110"/>
                <w:sz w:val="21"/>
              </w:rPr>
              <w:t>Mother</w:t>
            </w:r>
          </w:p>
        </w:tc>
        <w:tc>
          <w:tcPr>
            <w:tcW w:w="1752" w:type="dxa"/>
            <w:tcBorders>
              <w:top w:val="single" w:sz="4" w:space="0" w:color="000000"/>
              <w:bottom w:val="single" w:sz="6" w:space="0" w:color="000000"/>
            </w:tcBorders>
          </w:tcPr>
          <w:p w14:paraId="7176EAE3" w14:textId="77777777" w:rsidR="007A46B2" w:rsidRPr="00946740" w:rsidRDefault="00000000">
            <w:pPr>
              <w:pStyle w:val="TableParagraph"/>
              <w:spacing w:before="45" w:line="254" w:lineRule="auto"/>
              <w:ind w:left="222" w:hanging="90"/>
              <w:jc w:val="left"/>
              <w:rPr>
                <w:sz w:val="21"/>
              </w:rPr>
            </w:pPr>
            <w:r w:rsidRPr="00946740">
              <w:rPr>
                <w:w w:val="110"/>
                <w:sz w:val="21"/>
              </w:rPr>
              <w:t>Hispanic</w:t>
            </w:r>
            <w:r w:rsidRPr="00946740">
              <w:rPr>
                <w:spacing w:val="-15"/>
                <w:w w:val="110"/>
                <w:sz w:val="21"/>
              </w:rPr>
              <w:t xml:space="preserve"> </w:t>
            </w:r>
            <w:r w:rsidRPr="00946740">
              <w:rPr>
                <w:w w:val="110"/>
                <w:sz w:val="21"/>
              </w:rPr>
              <w:t>Father White Mother</w:t>
            </w:r>
          </w:p>
        </w:tc>
        <w:tc>
          <w:tcPr>
            <w:tcW w:w="1765" w:type="dxa"/>
            <w:tcBorders>
              <w:top w:val="single" w:sz="4" w:space="0" w:color="000000"/>
              <w:bottom w:val="single" w:sz="6" w:space="0" w:color="000000"/>
            </w:tcBorders>
          </w:tcPr>
          <w:p w14:paraId="7A1E0D55" w14:textId="77777777" w:rsidR="007A46B2" w:rsidRPr="00946740" w:rsidRDefault="00000000">
            <w:pPr>
              <w:pStyle w:val="TableParagraph"/>
              <w:spacing w:before="45" w:line="254" w:lineRule="auto"/>
              <w:ind w:left="133" w:firstLine="46"/>
              <w:jc w:val="left"/>
              <w:rPr>
                <w:sz w:val="21"/>
              </w:rPr>
            </w:pPr>
            <w:r w:rsidRPr="00946740">
              <w:rPr>
                <w:w w:val="110"/>
                <w:sz w:val="21"/>
              </w:rPr>
              <w:t>Hispanic Father Hispanic</w:t>
            </w:r>
            <w:r w:rsidRPr="00946740">
              <w:rPr>
                <w:spacing w:val="9"/>
                <w:w w:val="110"/>
                <w:sz w:val="21"/>
              </w:rPr>
              <w:t xml:space="preserve"> </w:t>
            </w:r>
            <w:r w:rsidRPr="00946740">
              <w:rPr>
                <w:spacing w:val="-2"/>
                <w:w w:val="110"/>
                <w:sz w:val="21"/>
              </w:rPr>
              <w:t>Mother</w:t>
            </w:r>
          </w:p>
        </w:tc>
        <w:tc>
          <w:tcPr>
            <w:tcW w:w="52" w:type="dxa"/>
            <w:tcBorders>
              <w:bottom w:val="single" w:sz="6" w:space="0" w:color="000000"/>
            </w:tcBorders>
          </w:tcPr>
          <w:p w14:paraId="6DF27448" w14:textId="77777777" w:rsidR="007A46B2" w:rsidRPr="00946740" w:rsidRDefault="007A46B2">
            <w:pPr>
              <w:pStyle w:val="TableParagraph"/>
              <w:jc w:val="left"/>
              <w:rPr>
                <w:sz w:val="20"/>
              </w:rPr>
            </w:pPr>
          </w:p>
        </w:tc>
      </w:tr>
      <w:tr w:rsidR="007A46B2" w:rsidRPr="00946740" w14:paraId="3CE4A190" w14:textId="77777777">
        <w:trPr>
          <w:trHeight w:val="300"/>
        </w:trPr>
        <w:tc>
          <w:tcPr>
            <w:tcW w:w="1606" w:type="dxa"/>
            <w:tcBorders>
              <w:top w:val="single" w:sz="6" w:space="0" w:color="000000"/>
            </w:tcBorders>
          </w:tcPr>
          <w:p w14:paraId="5674B6EE" w14:textId="77777777" w:rsidR="007A46B2" w:rsidRPr="00946740" w:rsidRDefault="00000000">
            <w:pPr>
              <w:pStyle w:val="TableParagraph"/>
              <w:spacing w:before="44" w:line="236" w:lineRule="exact"/>
              <w:ind w:right="103"/>
              <w:rPr>
                <w:b/>
                <w:sz w:val="21"/>
              </w:rPr>
            </w:pPr>
            <w:r w:rsidRPr="00946740">
              <w:rPr>
                <w:b/>
                <w:spacing w:val="-2"/>
                <w:w w:val="110"/>
                <w:sz w:val="21"/>
              </w:rPr>
              <w:t>Observations</w:t>
            </w:r>
          </w:p>
        </w:tc>
        <w:tc>
          <w:tcPr>
            <w:tcW w:w="1493" w:type="dxa"/>
            <w:tcBorders>
              <w:top w:val="single" w:sz="6" w:space="0" w:color="000000"/>
            </w:tcBorders>
          </w:tcPr>
          <w:p w14:paraId="569AB6E7" w14:textId="77777777" w:rsidR="007A46B2" w:rsidRPr="00946740" w:rsidRDefault="00000000">
            <w:pPr>
              <w:pStyle w:val="TableParagraph"/>
              <w:spacing w:before="44" w:line="236" w:lineRule="exact"/>
              <w:ind w:right="75"/>
              <w:rPr>
                <w:sz w:val="21"/>
              </w:rPr>
            </w:pPr>
            <w:r w:rsidRPr="00946740">
              <w:rPr>
                <w:spacing w:val="-2"/>
                <w:sz w:val="21"/>
              </w:rPr>
              <w:t>6,421,328</w:t>
            </w:r>
          </w:p>
        </w:tc>
        <w:tc>
          <w:tcPr>
            <w:tcW w:w="1845" w:type="dxa"/>
            <w:tcBorders>
              <w:top w:val="single" w:sz="6" w:space="0" w:color="000000"/>
            </w:tcBorders>
          </w:tcPr>
          <w:p w14:paraId="0867B215" w14:textId="77777777" w:rsidR="007A46B2" w:rsidRPr="00946740" w:rsidRDefault="00000000">
            <w:pPr>
              <w:pStyle w:val="TableParagraph"/>
              <w:spacing w:before="44" w:line="236" w:lineRule="exact"/>
              <w:ind w:left="1"/>
              <w:rPr>
                <w:sz w:val="21"/>
              </w:rPr>
            </w:pPr>
            <w:r w:rsidRPr="00946740">
              <w:rPr>
                <w:spacing w:val="-2"/>
                <w:sz w:val="21"/>
              </w:rPr>
              <w:t>39,048</w:t>
            </w:r>
          </w:p>
        </w:tc>
        <w:tc>
          <w:tcPr>
            <w:tcW w:w="1752" w:type="dxa"/>
            <w:tcBorders>
              <w:top w:val="single" w:sz="6" w:space="0" w:color="000000"/>
            </w:tcBorders>
          </w:tcPr>
          <w:p w14:paraId="0D279444" w14:textId="77777777" w:rsidR="007A46B2" w:rsidRPr="00946740" w:rsidRDefault="00000000">
            <w:pPr>
              <w:pStyle w:val="TableParagraph"/>
              <w:spacing w:before="44" w:line="236" w:lineRule="exact"/>
              <w:ind w:left="1"/>
              <w:rPr>
                <w:sz w:val="21"/>
              </w:rPr>
            </w:pPr>
            <w:r w:rsidRPr="00946740">
              <w:rPr>
                <w:spacing w:val="-2"/>
                <w:sz w:val="21"/>
              </w:rPr>
              <w:t>51,277</w:t>
            </w:r>
          </w:p>
        </w:tc>
        <w:tc>
          <w:tcPr>
            <w:tcW w:w="1765" w:type="dxa"/>
            <w:tcBorders>
              <w:top w:val="single" w:sz="6" w:space="0" w:color="000000"/>
            </w:tcBorders>
          </w:tcPr>
          <w:p w14:paraId="426FB6DD" w14:textId="77777777" w:rsidR="007A46B2" w:rsidRPr="00946740" w:rsidRDefault="00000000">
            <w:pPr>
              <w:pStyle w:val="TableParagraph"/>
              <w:spacing w:before="44" w:line="236" w:lineRule="exact"/>
              <w:ind w:left="81"/>
              <w:rPr>
                <w:sz w:val="21"/>
              </w:rPr>
            </w:pPr>
            <w:r w:rsidRPr="00946740">
              <w:rPr>
                <w:spacing w:val="-2"/>
                <w:sz w:val="21"/>
              </w:rPr>
              <w:t>179,827</w:t>
            </w:r>
          </w:p>
        </w:tc>
        <w:tc>
          <w:tcPr>
            <w:tcW w:w="52" w:type="dxa"/>
            <w:tcBorders>
              <w:top w:val="single" w:sz="6" w:space="0" w:color="000000"/>
            </w:tcBorders>
          </w:tcPr>
          <w:p w14:paraId="52C72509" w14:textId="77777777" w:rsidR="007A46B2" w:rsidRPr="00946740" w:rsidRDefault="007A46B2">
            <w:pPr>
              <w:pStyle w:val="TableParagraph"/>
              <w:jc w:val="left"/>
              <w:rPr>
                <w:sz w:val="20"/>
              </w:rPr>
            </w:pPr>
          </w:p>
        </w:tc>
      </w:tr>
      <w:tr w:rsidR="007A46B2" w:rsidRPr="00946740" w14:paraId="79415050" w14:textId="77777777">
        <w:trPr>
          <w:trHeight w:val="309"/>
        </w:trPr>
        <w:tc>
          <w:tcPr>
            <w:tcW w:w="1606" w:type="dxa"/>
            <w:tcBorders>
              <w:bottom w:val="single" w:sz="8" w:space="0" w:color="000000"/>
            </w:tcBorders>
          </w:tcPr>
          <w:p w14:paraId="2A16DC3E" w14:textId="77777777" w:rsidR="007A46B2" w:rsidRPr="00946740" w:rsidRDefault="00000000">
            <w:pPr>
              <w:pStyle w:val="TableParagraph"/>
              <w:spacing w:line="241" w:lineRule="exact"/>
              <w:ind w:right="103"/>
              <w:rPr>
                <w:b/>
                <w:sz w:val="21"/>
              </w:rPr>
            </w:pPr>
            <w:r w:rsidRPr="00946740">
              <w:rPr>
                <w:b/>
                <w:spacing w:val="-4"/>
                <w:w w:val="105"/>
                <w:sz w:val="21"/>
              </w:rPr>
              <w:t>Share</w:t>
            </w:r>
          </w:p>
        </w:tc>
        <w:tc>
          <w:tcPr>
            <w:tcW w:w="1493" w:type="dxa"/>
            <w:tcBorders>
              <w:bottom w:val="single" w:sz="8" w:space="0" w:color="000000"/>
            </w:tcBorders>
          </w:tcPr>
          <w:p w14:paraId="4A0C0293" w14:textId="77777777" w:rsidR="007A46B2" w:rsidRPr="00946740" w:rsidRDefault="00000000">
            <w:pPr>
              <w:pStyle w:val="TableParagraph"/>
              <w:spacing w:line="241" w:lineRule="exact"/>
              <w:ind w:right="75"/>
              <w:rPr>
                <w:sz w:val="21"/>
              </w:rPr>
            </w:pPr>
            <w:r w:rsidRPr="00946740">
              <w:rPr>
                <w:spacing w:val="-4"/>
                <w:sz w:val="21"/>
              </w:rPr>
              <w:t>0.96</w:t>
            </w:r>
          </w:p>
        </w:tc>
        <w:tc>
          <w:tcPr>
            <w:tcW w:w="1845" w:type="dxa"/>
            <w:tcBorders>
              <w:bottom w:val="single" w:sz="8" w:space="0" w:color="000000"/>
            </w:tcBorders>
          </w:tcPr>
          <w:p w14:paraId="49CBA941" w14:textId="77777777" w:rsidR="007A46B2" w:rsidRPr="00946740" w:rsidRDefault="00000000">
            <w:pPr>
              <w:pStyle w:val="TableParagraph"/>
              <w:spacing w:line="241" w:lineRule="exact"/>
              <w:ind w:left="1"/>
              <w:rPr>
                <w:sz w:val="21"/>
              </w:rPr>
            </w:pPr>
            <w:r w:rsidRPr="00946740">
              <w:rPr>
                <w:spacing w:val="-4"/>
                <w:sz w:val="21"/>
              </w:rPr>
              <w:t>0.01</w:t>
            </w:r>
          </w:p>
        </w:tc>
        <w:tc>
          <w:tcPr>
            <w:tcW w:w="1752" w:type="dxa"/>
            <w:tcBorders>
              <w:bottom w:val="single" w:sz="8" w:space="0" w:color="000000"/>
            </w:tcBorders>
          </w:tcPr>
          <w:p w14:paraId="2528F303" w14:textId="77777777" w:rsidR="007A46B2" w:rsidRPr="00946740" w:rsidRDefault="00000000">
            <w:pPr>
              <w:pStyle w:val="TableParagraph"/>
              <w:spacing w:line="241" w:lineRule="exact"/>
              <w:ind w:left="1"/>
              <w:rPr>
                <w:sz w:val="21"/>
              </w:rPr>
            </w:pPr>
            <w:r w:rsidRPr="00946740">
              <w:rPr>
                <w:spacing w:val="-4"/>
                <w:sz w:val="21"/>
              </w:rPr>
              <w:t>0.01</w:t>
            </w:r>
          </w:p>
        </w:tc>
        <w:tc>
          <w:tcPr>
            <w:tcW w:w="1765" w:type="dxa"/>
            <w:tcBorders>
              <w:bottom w:val="single" w:sz="8" w:space="0" w:color="000000"/>
            </w:tcBorders>
          </w:tcPr>
          <w:p w14:paraId="2EFF901C" w14:textId="77777777" w:rsidR="007A46B2" w:rsidRPr="00946740" w:rsidRDefault="00000000">
            <w:pPr>
              <w:pStyle w:val="TableParagraph"/>
              <w:spacing w:line="241" w:lineRule="exact"/>
              <w:ind w:left="81"/>
              <w:rPr>
                <w:sz w:val="21"/>
              </w:rPr>
            </w:pPr>
            <w:r w:rsidRPr="00946740">
              <w:rPr>
                <w:spacing w:val="-4"/>
                <w:sz w:val="21"/>
              </w:rPr>
              <w:t>0.03</w:t>
            </w:r>
          </w:p>
        </w:tc>
        <w:tc>
          <w:tcPr>
            <w:tcW w:w="52" w:type="dxa"/>
            <w:tcBorders>
              <w:bottom w:val="single" w:sz="8" w:space="0" w:color="000000"/>
            </w:tcBorders>
          </w:tcPr>
          <w:p w14:paraId="1D4849BB" w14:textId="77777777" w:rsidR="007A46B2" w:rsidRPr="00946740" w:rsidRDefault="007A46B2">
            <w:pPr>
              <w:pStyle w:val="TableParagraph"/>
              <w:jc w:val="left"/>
              <w:rPr>
                <w:sz w:val="20"/>
              </w:rPr>
            </w:pPr>
          </w:p>
        </w:tc>
      </w:tr>
    </w:tbl>
    <w:p w14:paraId="59B314E8" w14:textId="77777777" w:rsidR="007A46B2" w:rsidRPr="00946740" w:rsidRDefault="00000000">
      <w:pPr>
        <w:spacing w:before="22" w:line="265" w:lineRule="exact"/>
        <w:ind w:left="337"/>
        <w:jc w:val="both"/>
        <w:rPr>
          <w:sz w:val="21"/>
        </w:rPr>
      </w:pPr>
      <w:r w:rsidRPr="00946740">
        <w:rPr>
          <w:w w:val="105"/>
          <w:position w:val="8"/>
          <w:sz w:val="16"/>
        </w:rPr>
        <w:t>1</w:t>
      </w:r>
      <w:r w:rsidRPr="00946740">
        <w:rPr>
          <w:spacing w:val="50"/>
          <w:w w:val="105"/>
          <w:position w:val="8"/>
          <w:sz w:val="16"/>
        </w:rPr>
        <w:t xml:space="preserve"> </w:t>
      </w:r>
      <w:r w:rsidRPr="00946740">
        <w:rPr>
          <w:w w:val="105"/>
          <w:sz w:val="21"/>
        </w:rPr>
        <w:t>Source:</w:t>
      </w:r>
      <w:r w:rsidRPr="00946740">
        <w:rPr>
          <w:spacing w:val="33"/>
          <w:w w:val="105"/>
          <w:sz w:val="21"/>
        </w:rPr>
        <w:t xml:space="preserve"> </w:t>
      </w:r>
      <w:r w:rsidRPr="00946740">
        <w:rPr>
          <w:w w:val="105"/>
          <w:sz w:val="21"/>
        </w:rPr>
        <w:t>Current</w:t>
      </w:r>
      <w:r w:rsidRPr="00946740">
        <w:rPr>
          <w:spacing w:val="17"/>
          <w:w w:val="105"/>
          <w:sz w:val="21"/>
        </w:rPr>
        <w:t xml:space="preserve"> </w:t>
      </w:r>
      <w:r w:rsidRPr="00946740">
        <w:rPr>
          <w:w w:val="105"/>
          <w:sz w:val="21"/>
        </w:rPr>
        <w:t>Population</w:t>
      </w:r>
      <w:r w:rsidRPr="00946740">
        <w:rPr>
          <w:spacing w:val="16"/>
          <w:w w:val="105"/>
          <w:sz w:val="21"/>
        </w:rPr>
        <w:t xml:space="preserve"> </w:t>
      </w:r>
      <w:r w:rsidRPr="00946740">
        <w:rPr>
          <w:w w:val="105"/>
          <w:sz w:val="21"/>
        </w:rPr>
        <w:t>Surveys</w:t>
      </w:r>
      <w:r w:rsidRPr="00946740">
        <w:rPr>
          <w:spacing w:val="17"/>
          <w:w w:val="105"/>
          <w:sz w:val="21"/>
        </w:rPr>
        <w:t xml:space="preserve"> </w:t>
      </w:r>
      <w:r w:rsidRPr="00946740">
        <w:rPr>
          <w:w w:val="105"/>
          <w:sz w:val="21"/>
        </w:rPr>
        <w:t>(CPS)</w:t>
      </w:r>
      <w:r w:rsidRPr="00946740">
        <w:rPr>
          <w:spacing w:val="16"/>
          <w:w w:val="105"/>
          <w:sz w:val="21"/>
        </w:rPr>
        <w:t xml:space="preserve"> </w:t>
      </w:r>
      <w:r w:rsidRPr="00946740">
        <w:rPr>
          <w:w w:val="105"/>
          <w:sz w:val="21"/>
        </w:rPr>
        <w:t>1994-</w:t>
      </w:r>
      <w:r w:rsidRPr="00946740">
        <w:rPr>
          <w:spacing w:val="-4"/>
          <w:w w:val="105"/>
          <w:sz w:val="21"/>
        </w:rPr>
        <w:t>2019</w:t>
      </w:r>
    </w:p>
    <w:p w14:paraId="4635EE42" w14:textId="77777777" w:rsidR="007A46B2" w:rsidRPr="00946740" w:rsidRDefault="00000000">
      <w:pPr>
        <w:spacing w:before="14" w:line="256" w:lineRule="exact"/>
        <w:ind w:left="485" w:right="1073" w:hanging="148"/>
        <w:jc w:val="both"/>
        <w:rPr>
          <w:sz w:val="21"/>
        </w:rPr>
      </w:pPr>
      <w:r w:rsidRPr="00946740">
        <w:rPr>
          <w:w w:val="110"/>
          <w:position w:val="8"/>
          <w:sz w:val="16"/>
        </w:rPr>
        <w:t>2</w:t>
      </w:r>
      <w:r w:rsidRPr="00946740">
        <w:rPr>
          <w:spacing w:val="29"/>
          <w:w w:val="110"/>
          <w:position w:val="8"/>
          <w:sz w:val="16"/>
        </w:rPr>
        <w:t xml:space="preserve"> </w:t>
      </w:r>
      <w:r w:rsidRPr="00946740">
        <w:rPr>
          <w:w w:val="110"/>
          <w:sz w:val="21"/>
        </w:rPr>
        <w:t>The</w:t>
      </w:r>
      <w:r w:rsidRPr="00946740">
        <w:rPr>
          <w:spacing w:val="-2"/>
          <w:w w:val="110"/>
          <w:sz w:val="21"/>
        </w:rPr>
        <w:t xml:space="preserve"> </w:t>
      </w:r>
      <w:r w:rsidRPr="00946740">
        <w:rPr>
          <w:w w:val="110"/>
          <w:sz w:val="21"/>
        </w:rPr>
        <w:t>sample</w:t>
      </w:r>
      <w:r w:rsidRPr="00946740">
        <w:rPr>
          <w:spacing w:val="-1"/>
          <w:w w:val="110"/>
          <w:sz w:val="21"/>
        </w:rPr>
        <w:t xml:space="preserve"> </w:t>
      </w:r>
      <w:r w:rsidRPr="00946740">
        <w:rPr>
          <w:w w:val="110"/>
          <w:sz w:val="21"/>
        </w:rPr>
        <w:t>includes</w:t>
      </w:r>
      <w:r w:rsidRPr="00946740">
        <w:rPr>
          <w:spacing w:val="-2"/>
          <w:w w:val="110"/>
          <w:sz w:val="21"/>
        </w:rPr>
        <w:t xml:space="preserve"> </w:t>
      </w:r>
      <w:r w:rsidRPr="00946740">
        <w:rPr>
          <w:w w:val="110"/>
          <w:sz w:val="21"/>
        </w:rPr>
        <w:t>Whites,</w:t>
      </w:r>
      <w:r w:rsidRPr="00946740">
        <w:rPr>
          <w:spacing w:val="-1"/>
          <w:w w:val="110"/>
          <w:sz w:val="21"/>
        </w:rPr>
        <w:t xml:space="preserve"> </w:t>
      </w:r>
      <w:r w:rsidRPr="00946740">
        <w:rPr>
          <w:w w:val="110"/>
          <w:sz w:val="21"/>
        </w:rPr>
        <w:t>who</w:t>
      </w:r>
      <w:r w:rsidRPr="00946740">
        <w:rPr>
          <w:spacing w:val="-1"/>
          <w:w w:val="110"/>
          <w:sz w:val="21"/>
        </w:rPr>
        <w:t xml:space="preserve"> </w:t>
      </w:r>
      <w:r w:rsidRPr="00946740">
        <w:rPr>
          <w:w w:val="110"/>
          <w:sz w:val="21"/>
        </w:rPr>
        <w:t>are</w:t>
      </w:r>
      <w:r w:rsidRPr="00946740">
        <w:rPr>
          <w:spacing w:val="-2"/>
          <w:w w:val="110"/>
          <w:sz w:val="21"/>
        </w:rPr>
        <w:t xml:space="preserve"> </w:t>
      </w:r>
      <w:r w:rsidRPr="00946740">
        <w:rPr>
          <w:w w:val="110"/>
          <w:sz w:val="21"/>
        </w:rPr>
        <w:t>married,</w:t>
      </w:r>
      <w:r w:rsidRPr="00946740">
        <w:rPr>
          <w:spacing w:val="-1"/>
          <w:w w:val="110"/>
          <w:sz w:val="21"/>
        </w:rPr>
        <w:t xml:space="preserve"> </w:t>
      </w:r>
      <w:r w:rsidRPr="00946740">
        <w:rPr>
          <w:w w:val="110"/>
          <w:sz w:val="21"/>
        </w:rPr>
        <w:t>and</w:t>
      </w:r>
      <w:r w:rsidRPr="00946740">
        <w:rPr>
          <w:spacing w:val="-1"/>
          <w:w w:val="110"/>
          <w:sz w:val="21"/>
        </w:rPr>
        <w:t xml:space="preserve"> </w:t>
      </w:r>
      <w:r w:rsidRPr="00946740">
        <w:rPr>
          <w:w w:val="110"/>
          <w:sz w:val="21"/>
        </w:rPr>
        <w:t>are</w:t>
      </w:r>
      <w:r w:rsidRPr="00946740">
        <w:rPr>
          <w:spacing w:val="-2"/>
          <w:w w:val="110"/>
          <w:sz w:val="21"/>
        </w:rPr>
        <w:t xml:space="preserve"> </w:t>
      </w:r>
      <w:r w:rsidRPr="00946740">
        <w:rPr>
          <w:w w:val="110"/>
          <w:sz w:val="21"/>
        </w:rPr>
        <w:t>between</w:t>
      </w:r>
      <w:r w:rsidRPr="00946740">
        <w:rPr>
          <w:spacing w:val="-1"/>
          <w:w w:val="110"/>
          <w:sz w:val="21"/>
        </w:rPr>
        <w:t xml:space="preserve"> </w:t>
      </w:r>
      <w:r w:rsidRPr="00946740">
        <w:rPr>
          <w:w w:val="110"/>
          <w:sz w:val="21"/>
        </w:rPr>
        <w:t>the</w:t>
      </w:r>
      <w:r w:rsidRPr="00946740">
        <w:rPr>
          <w:spacing w:val="-2"/>
          <w:w w:val="110"/>
          <w:sz w:val="21"/>
        </w:rPr>
        <w:t xml:space="preserve"> </w:t>
      </w:r>
      <w:r w:rsidRPr="00946740">
        <w:rPr>
          <w:w w:val="110"/>
          <w:sz w:val="21"/>
        </w:rPr>
        <w:t>ages</w:t>
      </w:r>
      <w:r w:rsidRPr="00946740">
        <w:rPr>
          <w:spacing w:val="-1"/>
          <w:w w:val="110"/>
          <w:sz w:val="21"/>
        </w:rPr>
        <w:t xml:space="preserve"> </w:t>
      </w:r>
      <w:r w:rsidRPr="00946740">
        <w:rPr>
          <w:w w:val="110"/>
          <w:sz w:val="21"/>
        </w:rPr>
        <w:t>25</w:t>
      </w:r>
      <w:r w:rsidRPr="00946740">
        <w:rPr>
          <w:spacing w:val="-2"/>
          <w:w w:val="110"/>
          <w:sz w:val="21"/>
        </w:rPr>
        <w:t xml:space="preserve"> </w:t>
      </w:r>
      <w:r w:rsidRPr="00946740">
        <w:rPr>
          <w:w w:val="110"/>
          <w:sz w:val="21"/>
        </w:rPr>
        <w:t>and</w:t>
      </w:r>
      <w:r w:rsidRPr="00946740">
        <w:rPr>
          <w:spacing w:val="-2"/>
          <w:w w:val="110"/>
          <w:sz w:val="21"/>
        </w:rPr>
        <w:t xml:space="preserve"> </w:t>
      </w:r>
      <w:r w:rsidRPr="00946740">
        <w:rPr>
          <w:w w:val="110"/>
          <w:sz w:val="21"/>
        </w:rPr>
        <w:t>40. Eth- nicity of a person’s parents are identified by the parent’s place of birth.</w:t>
      </w:r>
      <w:r w:rsidRPr="00946740">
        <w:rPr>
          <w:spacing w:val="40"/>
          <w:w w:val="110"/>
          <w:sz w:val="21"/>
        </w:rPr>
        <w:t xml:space="preserve"> </w:t>
      </w:r>
      <w:r w:rsidRPr="00946740">
        <w:rPr>
          <w:w w:val="110"/>
          <w:sz w:val="21"/>
        </w:rPr>
        <w:t>A parent is Hispanic if she/he was born in a Spanish-speaking country. A parent is White if she/he was born in the United States.</w:t>
      </w:r>
    </w:p>
    <w:p w14:paraId="1E023BFC" w14:textId="77777777" w:rsidR="007A46B2" w:rsidRPr="00946740" w:rsidRDefault="007A46B2">
      <w:pPr>
        <w:spacing w:line="256" w:lineRule="exact"/>
        <w:jc w:val="both"/>
        <w:rPr>
          <w:sz w:val="21"/>
        </w:rPr>
        <w:sectPr w:rsidR="007A46B2" w:rsidRPr="00946740">
          <w:pgSz w:w="12240" w:h="15840"/>
          <w:pgMar w:top="1800" w:right="760" w:bottom="2460" w:left="1720" w:header="0" w:footer="2279" w:gutter="0"/>
          <w:cols w:space="720"/>
        </w:sectPr>
      </w:pPr>
    </w:p>
    <w:p w14:paraId="56C3FC80" w14:textId="77777777" w:rsidR="007A46B2" w:rsidRPr="00946740" w:rsidRDefault="007A46B2">
      <w:pPr>
        <w:pStyle w:val="BodyText"/>
        <w:spacing w:before="145"/>
        <w:rPr>
          <w:sz w:val="24"/>
        </w:rPr>
      </w:pPr>
    </w:p>
    <w:p w14:paraId="37BA9F0E" w14:textId="77777777" w:rsidR="007A46B2" w:rsidRPr="00946740" w:rsidRDefault="00000000">
      <w:pPr>
        <w:pStyle w:val="Heading4"/>
        <w:spacing w:before="0"/>
        <w:ind w:left="2417"/>
      </w:pPr>
      <w:bookmarkStart w:id="128" w:name="_bookmark68"/>
      <w:bookmarkEnd w:id="128"/>
      <w:r w:rsidRPr="00946740">
        <w:rPr>
          <w:w w:val="105"/>
        </w:rPr>
        <w:t>Table</w:t>
      </w:r>
      <w:r w:rsidRPr="00946740">
        <w:rPr>
          <w:spacing w:val="9"/>
          <w:w w:val="105"/>
        </w:rPr>
        <w:t xml:space="preserve"> </w:t>
      </w:r>
      <w:r w:rsidRPr="00946740">
        <w:rPr>
          <w:w w:val="105"/>
        </w:rPr>
        <w:t>2:</w:t>
      </w:r>
      <w:r w:rsidRPr="00946740">
        <w:rPr>
          <w:spacing w:val="27"/>
          <w:w w:val="105"/>
        </w:rPr>
        <w:t xml:space="preserve"> </w:t>
      </w:r>
      <w:r w:rsidRPr="00946740">
        <w:rPr>
          <w:w w:val="105"/>
        </w:rPr>
        <w:t>Summary</w:t>
      </w:r>
      <w:r w:rsidRPr="00946740">
        <w:rPr>
          <w:spacing w:val="9"/>
          <w:w w:val="105"/>
        </w:rPr>
        <w:t xml:space="preserve"> </w:t>
      </w:r>
      <w:r w:rsidRPr="00946740">
        <w:rPr>
          <w:w w:val="105"/>
        </w:rPr>
        <w:t>Statistics</w:t>
      </w:r>
      <w:r w:rsidRPr="00946740">
        <w:rPr>
          <w:spacing w:val="9"/>
          <w:w w:val="105"/>
        </w:rPr>
        <w:t xml:space="preserve"> </w:t>
      </w:r>
      <w:r w:rsidRPr="00946740">
        <w:rPr>
          <w:w w:val="105"/>
        </w:rPr>
        <w:t>of</w:t>
      </w:r>
      <w:r w:rsidRPr="00946740">
        <w:rPr>
          <w:spacing w:val="9"/>
          <w:w w:val="105"/>
        </w:rPr>
        <w:t xml:space="preserve"> </w:t>
      </w:r>
      <w:r w:rsidRPr="00946740">
        <w:rPr>
          <w:w w:val="105"/>
        </w:rPr>
        <w:t>Outcomes</w:t>
      </w:r>
      <w:r w:rsidRPr="00946740">
        <w:rPr>
          <w:spacing w:val="9"/>
          <w:w w:val="105"/>
        </w:rPr>
        <w:t xml:space="preserve"> </w:t>
      </w:r>
      <w:r w:rsidRPr="00946740">
        <w:rPr>
          <w:w w:val="105"/>
        </w:rPr>
        <w:t>Using</w:t>
      </w:r>
      <w:r w:rsidRPr="00946740">
        <w:rPr>
          <w:spacing w:val="9"/>
          <w:w w:val="105"/>
        </w:rPr>
        <w:t xml:space="preserve"> </w:t>
      </w:r>
      <w:r w:rsidRPr="00946740">
        <w:rPr>
          <w:w w:val="105"/>
        </w:rPr>
        <w:t>Parent’s</w:t>
      </w:r>
      <w:r w:rsidRPr="00946740">
        <w:rPr>
          <w:spacing w:val="9"/>
          <w:w w:val="105"/>
        </w:rPr>
        <w:t xml:space="preserve"> </w:t>
      </w:r>
      <w:r w:rsidRPr="00946740">
        <w:rPr>
          <w:w w:val="105"/>
        </w:rPr>
        <w:t>Place</w:t>
      </w:r>
      <w:r w:rsidRPr="00946740">
        <w:rPr>
          <w:spacing w:val="9"/>
          <w:w w:val="105"/>
        </w:rPr>
        <w:t xml:space="preserve"> </w:t>
      </w:r>
      <w:r w:rsidRPr="00946740">
        <w:rPr>
          <w:w w:val="105"/>
        </w:rPr>
        <w:t>of</w:t>
      </w:r>
      <w:r w:rsidRPr="00946740">
        <w:rPr>
          <w:spacing w:val="9"/>
          <w:w w:val="105"/>
        </w:rPr>
        <w:t xml:space="preserve"> </w:t>
      </w:r>
      <w:r w:rsidRPr="00946740">
        <w:rPr>
          <w:spacing w:val="-2"/>
          <w:w w:val="105"/>
        </w:rPr>
        <w:t>Birth</w:t>
      </w:r>
    </w:p>
    <w:p w14:paraId="0D74ACCA" w14:textId="77777777" w:rsidR="007A46B2" w:rsidRPr="00946740" w:rsidRDefault="00000000">
      <w:pPr>
        <w:pStyle w:val="BodyText"/>
        <w:rPr>
          <w:sz w:val="7"/>
        </w:rPr>
      </w:pPr>
      <w:r w:rsidRPr="00946740">
        <w:rPr>
          <w:noProof/>
        </w:rPr>
        <mc:AlternateContent>
          <mc:Choice Requires="wps">
            <w:drawing>
              <wp:anchor distT="0" distB="0" distL="0" distR="0" simplePos="0" relativeHeight="487595008" behindDoc="1" locked="0" layoutInCell="1" allowOverlap="1" wp14:anchorId="4ED675BE" wp14:editId="146FDB95">
                <wp:simplePos x="0" y="0"/>
                <wp:positionH relativeFrom="page">
                  <wp:posOffset>2180412</wp:posOffset>
                </wp:positionH>
                <wp:positionV relativeFrom="paragraph">
                  <wp:posOffset>66526</wp:posOffset>
                </wp:positionV>
                <wp:extent cx="6301105"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1105" cy="1270"/>
                        </a:xfrm>
                        <a:custGeom>
                          <a:avLst/>
                          <a:gdLst/>
                          <a:ahLst/>
                          <a:cxnLst/>
                          <a:rect l="l" t="t" r="r" b="b"/>
                          <a:pathLst>
                            <a:path w="6301105">
                              <a:moveTo>
                                <a:pt x="0" y="0"/>
                              </a:moveTo>
                              <a:lnTo>
                                <a:pt x="6301066"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DB1933" id="Graphic 18" o:spid="_x0000_s1026" style="position:absolute;margin-left:171.7pt;margin-top:5.25pt;width:496.1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63011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" path="m,l6301066,e" filled="f" strokeweight=".33725mm">
                <v:path arrowok="t"/>
                <w10:wrap type="topAndBottom" anchorx="page"/>
              </v:shape>
            </w:pict>
          </mc:Fallback>
        </mc:AlternateContent>
      </w:r>
    </w:p>
    <w:p w14:paraId="5015668C" w14:textId="77777777" w:rsidR="007A46B2" w:rsidRPr="00946740" w:rsidRDefault="00000000">
      <w:pPr>
        <w:pStyle w:val="BodyText"/>
        <w:tabs>
          <w:tab w:val="left" w:pos="9306"/>
        </w:tabs>
        <w:spacing w:before="57"/>
        <w:ind w:left="4815"/>
      </w:pPr>
      <w:r w:rsidRPr="00946740">
        <w:rPr>
          <w:w w:val="105"/>
        </w:rPr>
        <w:t>Father’s</w:t>
      </w:r>
      <w:r w:rsidRPr="00946740">
        <w:rPr>
          <w:spacing w:val="29"/>
          <w:w w:val="105"/>
        </w:rPr>
        <w:t xml:space="preserve"> </w:t>
      </w:r>
      <w:r w:rsidRPr="00946740">
        <w:rPr>
          <w:w w:val="105"/>
        </w:rPr>
        <w:t>and</w:t>
      </w:r>
      <w:r w:rsidRPr="00946740">
        <w:rPr>
          <w:spacing w:val="29"/>
          <w:w w:val="105"/>
        </w:rPr>
        <w:t xml:space="preserve"> </w:t>
      </w:r>
      <w:r w:rsidRPr="00946740">
        <w:rPr>
          <w:w w:val="105"/>
        </w:rPr>
        <w:t>Mother’s</w:t>
      </w:r>
      <w:r w:rsidRPr="00946740">
        <w:rPr>
          <w:spacing w:val="29"/>
          <w:w w:val="105"/>
        </w:rPr>
        <w:t xml:space="preserve"> </w:t>
      </w:r>
      <w:r w:rsidRPr="00946740">
        <w:rPr>
          <w:spacing w:val="-2"/>
          <w:w w:val="105"/>
        </w:rPr>
        <w:t>Ethnicities</w:t>
      </w:r>
      <w:r w:rsidRPr="00946740">
        <w:tab/>
      </w:r>
      <w:r w:rsidRPr="00946740">
        <w:rPr>
          <w:spacing w:val="-2"/>
          <w:w w:val="105"/>
        </w:rPr>
        <w:t>Differences</w:t>
      </w:r>
    </w:p>
    <w:p w14:paraId="600BE64B" w14:textId="77777777" w:rsidR="007A46B2" w:rsidRPr="00946740" w:rsidRDefault="007A46B2">
      <w:pPr>
        <w:sectPr w:rsidR="007A46B2" w:rsidRPr="00946740">
          <w:footerReference w:type="default" r:id="rId31"/>
          <w:pgSz w:w="15840" w:h="12240" w:orient="landscape"/>
          <w:pgMar w:top="1380" w:right="2260" w:bottom="2480" w:left="2260" w:header="0" w:footer="2284" w:gutter="0"/>
          <w:cols w:space="720"/>
        </w:sectPr>
      </w:pPr>
    </w:p>
    <w:p w14:paraId="438EB87E" w14:textId="77777777" w:rsidR="007A46B2" w:rsidRPr="00946740" w:rsidRDefault="007A46B2">
      <w:pPr>
        <w:pStyle w:val="BodyText"/>
      </w:pPr>
    </w:p>
    <w:p w14:paraId="55488D2B" w14:textId="77777777" w:rsidR="007A46B2" w:rsidRPr="00946740" w:rsidRDefault="007A46B2">
      <w:pPr>
        <w:pStyle w:val="BodyText"/>
        <w:spacing w:before="45"/>
      </w:pPr>
    </w:p>
    <w:p w14:paraId="5B5C8AD4" w14:textId="77777777" w:rsidR="007A46B2" w:rsidRPr="00946740" w:rsidRDefault="00000000">
      <w:pPr>
        <w:pStyle w:val="BodyText"/>
        <w:ind w:left="1293"/>
      </w:pPr>
      <w:r w:rsidRPr="00946740">
        <w:rPr>
          <w:spacing w:val="-2"/>
          <w:w w:val="110"/>
        </w:rPr>
        <w:t>Variables</w:t>
      </w:r>
    </w:p>
    <w:p w14:paraId="0846C98D" w14:textId="77777777" w:rsidR="007A46B2" w:rsidRPr="00946740" w:rsidRDefault="007A46B2">
      <w:pPr>
        <w:pStyle w:val="BodyText"/>
      </w:pPr>
    </w:p>
    <w:p w14:paraId="1EAED43B" w14:textId="77777777" w:rsidR="007A46B2" w:rsidRPr="00946740" w:rsidRDefault="007A46B2">
      <w:pPr>
        <w:pStyle w:val="BodyText"/>
        <w:spacing w:before="46"/>
      </w:pPr>
    </w:p>
    <w:p w14:paraId="3410A324" w14:textId="77777777" w:rsidR="007A46B2" w:rsidRPr="00946740" w:rsidRDefault="00000000">
      <w:pPr>
        <w:pStyle w:val="Heading6"/>
        <w:spacing w:before="1" w:line="256" w:lineRule="auto"/>
        <w:ind w:left="1293"/>
      </w:pPr>
      <w:r w:rsidRPr="00946740">
        <w:rPr>
          <w:spacing w:val="-2"/>
          <w:w w:val="105"/>
        </w:rPr>
        <w:t>Panel</w:t>
      </w:r>
      <w:r w:rsidRPr="00946740">
        <w:rPr>
          <w:spacing w:val="-13"/>
          <w:w w:val="105"/>
        </w:rPr>
        <w:t xml:space="preserve"> </w:t>
      </w:r>
      <w:r w:rsidRPr="00946740">
        <w:rPr>
          <w:spacing w:val="-2"/>
          <w:w w:val="105"/>
        </w:rPr>
        <w:t>A:</w:t>
      </w:r>
      <w:r w:rsidRPr="00946740">
        <w:rPr>
          <w:spacing w:val="-12"/>
          <w:w w:val="105"/>
        </w:rPr>
        <w:t xml:space="preserve"> </w:t>
      </w:r>
      <w:r w:rsidRPr="00946740">
        <w:rPr>
          <w:spacing w:val="-2"/>
          <w:w w:val="105"/>
        </w:rPr>
        <w:t>Children’s Education</w:t>
      </w:r>
    </w:p>
    <w:p w14:paraId="7D4F6F65" w14:textId="77777777" w:rsidR="007A46B2" w:rsidRPr="00946740" w:rsidRDefault="00000000">
      <w:pPr>
        <w:pStyle w:val="BodyText"/>
        <w:spacing w:before="138" w:line="256" w:lineRule="auto"/>
        <w:ind w:left="1293" w:firstLine="218"/>
      </w:pPr>
      <w:r w:rsidRPr="00946740">
        <w:rPr>
          <w:spacing w:val="-4"/>
          <w:w w:val="110"/>
        </w:rPr>
        <w:t>Men’s</w:t>
      </w:r>
      <w:r w:rsidRPr="00946740">
        <w:rPr>
          <w:spacing w:val="-12"/>
          <w:w w:val="110"/>
        </w:rPr>
        <w:t xml:space="preserve"> </w:t>
      </w:r>
      <w:r w:rsidRPr="00946740">
        <w:rPr>
          <w:spacing w:val="-4"/>
          <w:w w:val="110"/>
        </w:rPr>
        <w:t>education</w:t>
      </w:r>
      <w:r w:rsidRPr="00946740">
        <w:rPr>
          <w:spacing w:val="-11"/>
          <w:w w:val="110"/>
        </w:rPr>
        <w:t xml:space="preserve"> </w:t>
      </w:r>
      <w:r w:rsidRPr="00946740">
        <w:rPr>
          <w:spacing w:val="-4"/>
          <w:w w:val="110"/>
        </w:rPr>
        <w:t xml:space="preserve">(Total </w:t>
      </w:r>
      <w:r w:rsidRPr="00946740">
        <w:rPr>
          <w:spacing w:val="-2"/>
          <w:w w:val="110"/>
        </w:rPr>
        <w:t>Years)</w:t>
      </w:r>
    </w:p>
    <w:p w14:paraId="6B71754B" w14:textId="77777777" w:rsidR="007A46B2" w:rsidRPr="00946740" w:rsidRDefault="00000000">
      <w:pPr>
        <w:pStyle w:val="BodyText"/>
        <w:spacing w:before="137" w:line="256" w:lineRule="auto"/>
        <w:ind w:left="1293" w:firstLine="218"/>
      </w:pPr>
      <w:r w:rsidRPr="00946740">
        <w:rPr>
          <w:spacing w:val="-4"/>
          <w:w w:val="110"/>
        </w:rPr>
        <w:t>Women’s</w:t>
      </w:r>
      <w:r w:rsidRPr="00946740">
        <w:rPr>
          <w:spacing w:val="-12"/>
          <w:w w:val="110"/>
        </w:rPr>
        <w:t xml:space="preserve"> </w:t>
      </w:r>
      <w:r w:rsidRPr="00946740">
        <w:rPr>
          <w:spacing w:val="-4"/>
          <w:w w:val="110"/>
        </w:rPr>
        <w:t>education</w:t>
      </w:r>
      <w:r w:rsidRPr="00946740">
        <w:rPr>
          <w:spacing w:val="-11"/>
          <w:w w:val="110"/>
        </w:rPr>
        <w:t xml:space="preserve"> </w:t>
      </w:r>
      <w:r w:rsidRPr="00946740">
        <w:rPr>
          <w:spacing w:val="-4"/>
          <w:w w:val="110"/>
        </w:rPr>
        <w:t xml:space="preserve">(Total </w:t>
      </w:r>
      <w:r w:rsidRPr="00946740">
        <w:rPr>
          <w:spacing w:val="-2"/>
          <w:w w:val="110"/>
        </w:rPr>
        <w:t>Years)</w:t>
      </w:r>
    </w:p>
    <w:p w14:paraId="7AADA4F8" w14:textId="77777777" w:rsidR="007A46B2" w:rsidRPr="00946740" w:rsidRDefault="00000000">
      <w:pPr>
        <w:pStyle w:val="BodyText"/>
        <w:spacing w:before="138" w:line="256" w:lineRule="auto"/>
        <w:ind w:left="1293" w:right="100" w:firstLine="218"/>
      </w:pPr>
      <w:r w:rsidRPr="00946740">
        <w:rPr>
          <w:noProof/>
        </w:rPr>
        <mc:AlternateContent>
          <mc:Choice Requires="wps">
            <w:drawing>
              <wp:anchor distT="0" distB="0" distL="0" distR="0" simplePos="0" relativeHeight="15737856" behindDoc="0" locked="0" layoutInCell="1" allowOverlap="1" wp14:anchorId="2247A9A3" wp14:editId="3243A922">
                <wp:simplePos x="0" y="0"/>
                <wp:positionH relativeFrom="page">
                  <wp:posOffset>1375291</wp:posOffset>
                </wp:positionH>
                <wp:positionV relativeFrom="paragraph">
                  <wp:posOffset>141710</wp:posOffset>
                </wp:positionV>
                <wp:extent cx="212090" cy="17780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3883419C" w14:textId="77777777" w:rsidR="007A46B2" w:rsidRDefault="00000000">
                            <w:pPr>
                              <w:spacing w:before="21"/>
                              <w:ind w:left="20"/>
                              <w:rPr>
                                <w:sz w:val="24"/>
                              </w:rPr>
                            </w:pPr>
                            <w:r>
                              <w:rPr>
                                <w:spacing w:val="-5"/>
                                <w:sz w:val="24"/>
                              </w:rPr>
                              <w:t>23</w:t>
                            </w:r>
                          </w:p>
                        </w:txbxContent>
                      </wps:txbx>
                      <wps:bodyPr vert="vert" wrap="square" lIns="0" tIns="0" rIns="0" bIns="0" rtlCol="0">
                        <a:noAutofit/>
                      </wps:bodyPr>
                    </wps:wsp>
                  </a:graphicData>
                </a:graphic>
              </wp:anchor>
            </w:drawing>
          </mc:Choice>
          <mc:Fallback>
            <w:pict>
              <v:shapetype w14:anchorId="2247A9A3" id="_x0000_t202" coordsize="21600,21600" o:spt="202" path="m,l,21600r21600,l21600,xe">
                <v:stroke joinstyle="miter"/>
                <v:path gradientshapeok="t" o:connecttype="rect"/>
              </v:shapetype>
              <v:shape id="Textbox 19" o:spid="_x0000_s1026" type="#_x0000_t202" style="position:absolute;left:0;text-align:left;margin-left:108.3pt;margin-top:11.15pt;width:16.7pt;height:14pt;z-index:157378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" filled="f" stroked="f">
                <v:textbox style="layout-flow:vertical" inset="0,0,0,0">
                  <w:txbxContent>
                    <w:p w14:paraId="3883419C" w14:textId="77777777" w:rsidR="007A46B2" w:rsidRDefault="00000000">
                      <w:pPr>
                        <w:spacing w:before="21"/>
                        <w:ind w:left="20"/>
                        <w:rPr>
                          <w:sz w:val="24"/>
                        </w:rPr>
                      </w:pPr>
                      <w:r>
                        <w:rPr>
                          <w:spacing w:val="-5"/>
                          <w:sz w:val="24"/>
                        </w:rPr>
                        <w:t>23</w:t>
                      </w:r>
                    </w:p>
                  </w:txbxContent>
                </v:textbox>
                <w10:wrap anchorx="page"/>
              </v:shape>
            </w:pict>
          </mc:Fallback>
        </mc:AlternateContent>
      </w:r>
      <w:r w:rsidRPr="00946740">
        <w:t xml:space="preserve">Men’s High School </w:t>
      </w:r>
      <w:r w:rsidRPr="00946740">
        <w:rPr>
          <w:w w:val="110"/>
        </w:rPr>
        <w:t>Dropout Rate</w:t>
      </w:r>
    </w:p>
    <w:p w14:paraId="729EBF7E" w14:textId="77777777" w:rsidR="007A46B2" w:rsidRPr="00946740" w:rsidRDefault="00000000">
      <w:pPr>
        <w:pStyle w:val="BodyText"/>
        <w:spacing w:before="138" w:line="256" w:lineRule="auto"/>
        <w:ind w:left="1293" w:firstLine="218"/>
      </w:pPr>
      <w:r w:rsidRPr="00946740">
        <w:t xml:space="preserve">Women’s High School </w:t>
      </w:r>
      <w:r w:rsidRPr="00946740">
        <w:rPr>
          <w:w w:val="110"/>
        </w:rPr>
        <w:t>Dropout Rate</w:t>
      </w:r>
    </w:p>
    <w:p w14:paraId="4F253949" w14:textId="77777777" w:rsidR="007A46B2" w:rsidRPr="00946740" w:rsidRDefault="007A46B2">
      <w:pPr>
        <w:pStyle w:val="BodyText"/>
        <w:spacing w:before="5"/>
      </w:pPr>
    </w:p>
    <w:p w14:paraId="621390BD" w14:textId="77777777" w:rsidR="007A46B2" w:rsidRPr="00946740" w:rsidRDefault="00000000">
      <w:pPr>
        <w:pStyle w:val="BodyText"/>
        <w:spacing w:line="256" w:lineRule="auto"/>
        <w:ind w:left="1293" w:firstLine="218"/>
      </w:pPr>
      <w:r w:rsidRPr="00946740">
        <w:rPr>
          <w:w w:val="105"/>
        </w:rPr>
        <w:t>Men’s</w:t>
      </w:r>
      <w:r w:rsidRPr="00946740">
        <w:rPr>
          <w:spacing w:val="-1"/>
          <w:w w:val="105"/>
        </w:rPr>
        <w:t xml:space="preserve"> </w:t>
      </w:r>
      <w:r w:rsidRPr="00946740">
        <w:rPr>
          <w:w w:val="105"/>
        </w:rPr>
        <w:t>Associate</w:t>
      </w:r>
      <w:r w:rsidRPr="00946740">
        <w:rPr>
          <w:spacing w:val="-1"/>
          <w:w w:val="105"/>
        </w:rPr>
        <w:t xml:space="preserve"> </w:t>
      </w:r>
      <w:r w:rsidRPr="00946740">
        <w:rPr>
          <w:w w:val="105"/>
        </w:rPr>
        <w:t xml:space="preserve">Degree </w:t>
      </w:r>
      <w:r w:rsidRPr="00946740">
        <w:rPr>
          <w:spacing w:val="-4"/>
          <w:w w:val="105"/>
        </w:rPr>
        <w:t>Rate</w:t>
      </w:r>
    </w:p>
    <w:p w14:paraId="23A4A018" w14:textId="77777777" w:rsidR="007A46B2" w:rsidRPr="00946740" w:rsidRDefault="00000000">
      <w:pPr>
        <w:pStyle w:val="BodyText"/>
        <w:spacing w:before="138" w:line="256" w:lineRule="auto"/>
        <w:ind w:left="1293" w:firstLine="218"/>
      </w:pPr>
      <w:r w:rsidRPr="00946740">
        <w:rPr>
          <w:w w:val="105"/>
        </w:rPr>
        <w:t>Women’s</w:t>
      </w:r>
      <w:r w:rsidRPr="00946740">
        <w:rPr>
          <w:spacing w:val="-5"/>
          <w:w w:val="105"/>
        </w:rPr>
        <w:t xml:space="preserve"> </w:t>
      </w:r>
      <w:r w:rsidRPr="00946740">
        <w:rPr>
          <w:w w:val="105"/>
        </w:rPr>
        <w:t>Associate</w:t>
      </w:r>
      <w:r w:rsidRPr="00946740">
        <w:rPr>
          <w:spacing w:val="-5"/>
          <w:w w:val="105"/>
        </w:rPr>
        <w:t xml:space="preserve"> </w:t>
      </w:r>
      <w:r w:rsidRPr="00946740">
        <w:rPr>
          <w:w w:val="105"/>
        </w:rPr>
        <w:t xml:space="preserve">Degree </w:t>
      </w:r>
      <w:r w:rsidRPr="00946740">
        <w:rPr>
          <w:spacing w:val="-4"/>
          <w:w w:val="105"/>
        </w:rPr>
        <w:t>Rate</w:t>
      </w:r>
    </w:p>
    <w:p w14:paraId="7D9E6EBD" w14:textId="77777777" w:rsidR="007A46B2" w:rsidRPr="00946740" w:rsidRDefault="00000000">
      <w:pPr>
        <w:pStyle w:val="BodyText"/>
        <w:spacing w:before="143" w:line="256" w:lineRule="auto"/>
        <w:ind w:left="206"/>
        <w:jc w:val="both"/>
      </w:pPr>
      <w:r w:rsidRPr="00946740">
        <w:br w:type="column"/>
      </w:r>
      <w:r w:rsidRPr="00946740">
        <w:rPr>
          <w:spacing w:val="-4"/>
          <w:w w:val="105"/>
        </w:rPr>
        <w:t xml:space="preserve">White White </w:t>
      </w:r>
      <w:r w:rsidRPr="00946740">
        <w:rPr>
          <w:spacing w:val="-4"/>
        </w:rPr>
        <w:t>(WW)</w:t>
      </w:r>
    </w:p>
    <w:p w14:paraId="420B4770" w14:textId="77777777" w:rsidR="007A46B2" w:rsidRPr="00946740" w:rsidRDefault="00000000">
      <w:pPr>
        <w:pStyle w:val="BodyText"/>
        <w:spacing w:before="1"/>
        <w:ind w:left="208"/>
        <w:jc w:val="center"/>
      </w:pPr>
      <w:r w:rsidRPr="00946740">
        <w:rPr>
          <w:noProof/>
        </w:rPr>
        <mc:AlternateContent>
          <mc:Choice Requires="wps">
            <w:drawing>
              <wp:anchor distT="0" distB="0" distL="0" distR="0" simplePos="0" relativeHeight="15737344" behindDoc="0" locked="0" layoutInCell="1" allowOverlap="1" wp14:anchorId="68BC4BCD" wp14:editId="1AB4D822">
                <wp:simplePos x="0" y="0"/>
                <wp:positionH relativeFrom="page">
                  <wp:posOffset>2180412</wp:posOffset>
                </wp:positionH>
                <wp:positionV relativeFrom="paragraph">
                  <wp:posOffset>214960</wp:posOffset>
                </wp:positionV>
                <wp:extent cx="6301105"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1105" cy="1270"/>
                        </a:xfrm>
                        <a:custGeom>
                          <a:avLst/>
                          <a:gdLst/>
                          <a:ahLst/>
                          <a:cxnLst/>
                          <a:rect l="l" t="t" r="r" b="b"/>
                          <a:pathLst>
                            <a:path w="6301105">
                              <a:moveTo>
                                <a:pt x="0" y="0"/>
                              </a:moveTo>
                              <a:lnTo>
                                <a:pt x="6301066"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484FE3" id="Graphic 20" o:spid="_x0000_s1026" style="position:absolute;margin-left:171.7pt;margin-top:16.95pt;width:496.15pt;height:.1pt;z-index:15737344;visibility:visible;mso-wrap-style:square;mso-wrap-distance-left:0;mso-wrap-distance-top:0;mso-wrap-distance-right:0;mso-wrap-distance-bottom:0;mso-position-horizontal:absolute;mso-position-horizontal-relative:page;mso-position-vertical:absolute;mso-position-vertical-relative:text;v-text-anchor:top" coordsize="63011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" path="m,l6301066,e" filled="f" strokeweight=".21094mm">
                <v:path arrowok="t"/>
                <w10:wrap anchorx="page"/>
              </v:shape>
            </w:pict>
          </mc:Fallback>
        </mc:AlternateContent>
      </w:r>
      <w:r w:rsidRPr="00946740">
        <w:rPr>
          <w:spacing w:val="-5"/>
        </w:rPr>
        <w:t>(1)</w:t>
      </w:r>
    </w:p>
    <w:p w14:paraId="45C07A6A" w14:textId="77777777" w:rsidR="007A46B2" w:rsidRPr="00946740" w:rsidRDefault="007A46B2">
      <w:pPr>
        <w:pStyle w:val="BodyText"/>
      </w:pPr>
    </w:p>
    <w:p w14:paraId="04250F7A" w14:textId="77777777" w:rsidR="007A46B2" w:rsidRPr="00946740" w:rsidRDefault="007A46B2">
      <w:pPr>
        <w:pStyle w:val="BodyText"/>
        <w:spacing w:before="183"/>
      </w:pPr>
    </w:p>
    <w:p w14:paraId="1CCF5C11" w14:textId="77777777" w:rsidR="007A46B2" w:rsidRPr="00946740" w:rsidRDefault="00000000">
      <w:pPr>
        <w:pStyle w:val="BodyText"/>
        <w:ind w:left="208"/>
        <w:jc w:val="center"/>
      </w:pPr>
      <w:r w:rsidRPr="00946740">
        <w:rPr>
          <w:spacing w:val="-2"/>
        </w:rPr>
        <w:t>13.82</w:t>
      </w:r>
    </w:p>
    <w:p w14:paraId="5A0BBA1D" w14:textId="77777777" w:rsidR="007A46B2" w:rsidRPr="00946740" w:rsidRDefault="00000000">
      <w:pPr>
        <w:pStyle w:val="BodyText"/>
        <w:spacing w:before="18"/>
        <w:ind w:left="208"/>
        <w:jc w:val="center"/>
      </w:pPr>
      <w:r w:rsidRPr="00946740">
        <w:rPr>
          <w:spacing w:val="-2"/>
        </w:rPr>
        <w:t>(2.42)</w:t>
      </w:r>
    </w:p>
    <w:p w14:paraId="0EEFBE62" w14:textId="77777777" w:rsidR="007A46B2" w:rsidRPr="00946740" w:rsidRDefault="00000000">
      <w:pPr>
        <w:pStyle w:val="BodyText"/>
        <w:spacing w:before="156"/>
        <w:ind w:left="208"/>
        <w:jc w:val="center"/>
      </w:pPr>
      <w:r w:rsidRPr="00946740">
        <w:rPr>
          <w:spacing w:val="-2"/>
        </w:rPr>
        <w:t>14.06</w:t>
      </w:r>
    </w:p>
    <w:p w14:paraId="1E6772E5" w14:textId="77777777" w:rsidR="007A46B2" w:rsidRPr="00946740" w:rsidRDefault="00000000">
      <w:pPr>
        <w:pStyle w:val="BodyText"/>
        <w:spacing w:before="18"/>
        <w:ind w:left="208"/>
        <w:jc w:val="center"/>
      </w:pPr>
      <w:r w:rsidRPr="00946740">
        <w:rPr>
          <w:spacing w:val="-2"/>
        </w:rPr>
        <w:t>(2.37)</w:t>
      </w:r>
    </w:p>
    <w:p w14:paraId="01AF8500" w14:textId="77777777" w:rsidR="007A46B2" w:rsidRPr="00946740" w:rsidRDefault="00000000">
      <w:pPr>
        <w:pStyle w:val="BodyText"/>
        <w:spacing w:before="155"/>
        <w:ind w:left="208"/>
        <w:jc w:val="center"/>
      </w:pPr>
      <w:r w:rsidRPr="00946740">
        <w:rPr>
          <w:spacing w:val="-4"/>
        </w:rPr>
        <w:t>0.35</w:t>
      </w:r>
    </w:p>
    <w:p w14:paraId="458E0141" w14:textId="77777777" w:rsidR="007A46B2" w:rsidRPr="00946740" w:rsidRDefault="00000000">
      <w:pPr>
        <w:pStyle w:val="BodyText"/>
        <w:spacing w:before="18"/>
        <w:ind w:left="208"/>
        <w:jc w:val="center"/>
      </w:pPr>
      <w:r w:rsidRPr="00946740">
        <w:rPr>
          <w:spacing w:val="-2"/>
        </w:rPr>
        <w:t>(0.48)</w:t>
      </w:r>
    </w:p>
    <w:p w14:paraId="73D2F38D" w14:textId="77777777" w:rsidR="007A46B2" w:rsidRPr="00946740" w:rsidRDefault="00000000">
      <w:pPr>
        <w:pStyle w:val="BodyText"/>
        <w:spacing w:before="156"/>
        <w:ind w:left="208"/>
        <w:jc w:val="center"/>
      </w:pPr>
      <w:r w:rsidRPr="00946740">
        <w:rPr>
          <w:spacing w:val="-4"/>
        </w:rPr>
        <w:t>0.36</w:t>
      </w:r>
    </w:p>
    <w:p w14:paraId="7ED6705D" w14:textId="77777777" w:rsidR="007A46B2" w:rsidRPr="00946740" w:rsidRDefault="00000000">
      <w:pPr>
        <w:pStyle w:val="BodyText"/>
        <w:spacing w:before="18"/>
        <w:ind w:left="208"/>
        <w:jc w:val="center"/>
      </w:pPr>
      <w:r w:rsidRPr="00946740">
        <w:rPr>
          <w:spacing w:val="-2"/>
        </w:rPr>
        <w:t>(0.48)</w:t>
      </w:r>
    </w:p>
    <w:p w14:paraId="03A1A1A4" w14:textId="77777777" w:rsidR="007A46B2" w:rsidRPr="00946740" w:rsidRDefault="007A46B2">
      <w:pPr>
        <w:pStyle w:val="BodyText"/>
        <w:spacing w:before="21"/>
      </w:pPr>
    </w:p>
    <w:p w14:paraId="6AC2BBCF" w14:textId="77777777" w:rsidR="007A46B2" w:rsidRPr="00946740" w:rsidRDefault="00000000">
      <w:pPr>
        <w:pStyle w:val="BodyText"/>
        <w:spacing w:before="1"/>
        <w:ind w:left="208"/>
        <w:jc w:val="center"/>
      </w:pPr>
      <w:r w:rsidRPr="00946740">
        <w:rPr>
          <w:spacing w:val="-4"/>
        </w:rPr>
        <w:t>0.15</w:t>
      </w:r>
    </w:p>
    <w:p w14:paraId="4BABECFC" w14:textId="77777777" w:rsidR="007A46B2" w:rsidRPr="00946740" w:rsidRDefault="00000000">
      <w:pPr>
        <w:pStyle w:val="BodyText"/>
        <w:spacing w:before="18"/>
        <w:ind w:left="208"/>
        <w:jc w:val="center"/>
      </w:pPr>
      <w:r w:rsidRPr="00946740">
        <w:rPr>
          <w:spacing w:val="-2"/>
        </w:rPr>
        <w:t>(0.36)</w:t>
      </w:r>
    </w:p>
    <w:p w14:paraId="1DAF51E5" w14:textId="77777777" w:rsidR="007A46B2" w:rsidRPr="00946740" w:rsidRDefault="00000000">
      <w:pPr>
        <w:pStyle w:val="BodyText"/>
        <w:spacing w:before="155"/>
        <w:ind w:left="208"/>
        <w:jc w:val="center"/>
      </w:pPr>
      <w:r w:rsidRPr="00946740">
        <w:rPr>
          <w:spacing w:val="-4"/>
        </w:rPr>
        <w:t>0.19</w:t>
      </w:r>
    </w:p>
    <w:p w14:paraId="69E58991" w14:textId="77777777" w:rsidR="007A46B2" w:rsidRPr="00946740" w:rsidRDefault="00000000">
      <w:pPr>
        <w:pStyle w:val="BodyText"/>
        <w:spacing w:before="18"/>
        <w:ind w:left="208"/>
        <w:jc w:val="center"/>
      </w:pPr>
      <w:r w:rsidRPr="00946740">
        <w:rPr>
          <w:spacing w:val="-2"/>
        </w:rPr>
        <w:t>(0.39)</w:t>
      </w:r>
    </w:p>
    <w:p w14:paraId="25DB758A" w14:textId="77777777" w:rsidR="007A46B2" w:rsidRPr="00946740" w:rsidRDefault="00000000">
      <w:pPr>
        <w:pStyle w:val="BodyText"/>
        <w:spacing w:before="143" w:line="256" w:lineRule="auto"/>
        <w:ind w:left="255" w:hanging="2"/>
        <w:jc w:val="center"/>
      </w:pPr>
      <w:r w:rsidRPr="00946740">
        <w:br w:type="column"/>
      </w:r>
      <w:r w:rsidRPr="00946740">
        <w:rPr>
          <w:spacing w:val="-2"/>
          <w:w w:val="110"/>
        </w:rPr>
        <w:t xml:space="preserve">White Hispanic </w:t>
      </w:r>
      <w:r w:rsidRPr="00946740">
        <w:rPr>
          <w:spacing w:val="-4"/>
          <w:w w:val="110"/>
        </w:rPr>
        <w:t>(WH)</w:t>
      </w:r>
    </w:p>
    <w:p w14:paraId="6F38FE41" w14:textId="77777777" w:rsidR="007A46B2" w:rsidRPr="00946740" w:rsidRDefault="00000000">
      <w:pPr>
        <w:pStyle w:val="BodyText"/>
        <w:spacing w:before="1"/>
        <w:ind w:left="255"/>
        <w:jc w:val="center"/>
      </w:pPr>
      <w:r w:rsidRPr="00946740">
        <w:rPr>
          <w:spacing w:val="-5"/>
        </w:rPr>
        <w:t>(2)</w:t>
      </w:r>
    </w:p>
    <w:p w14:paraId="787EFC9F" w14:textId="77777777" w:rsidR="007A46B2" w:rsidRPr="00946740" w:rsidRDefault="007A46B2">
      <w:pPr>
        <w:pStyle w:val="BodyText"/>
      </w:pPr>
    </w:p>
    <w:p w14:paraId="3AAE4717" w14:textId="77777777" w:rsidR="007A46B2" w:rsidRPr="00946740" w:rsidRDefault="007A46B2">
      <w:pPr>
        <w:pStyle w:val="BodyText"/>
        <w:spacing w:before="183"/>
      </w:pPr>
    </w:p>
    <w:p w14:paraId="4AEA036A" w14:textId="77777777" w:rsidR="007A46B2" w:rsidRPr="00946740" w:rsidRDefault="00000000">
      <w:pPr>
        <w:pStyle w:val="BodyText"/>
        <w:ind w:left="255"/>
        <w:jc w:val="center"/>
      </w:pPr>
      <w:r w:rsidRPr="00946740">
        <w:rPr>
          <w:spacing w:val="-2"/>
        </w:rPr>
        <w:t>13.57</w:t>
      </w:r>
    </w:p>
    <w:p w14:paraId="0E91CCFB" w14:textId="77777777" w:rsidR="007A46B2" w:rsidRPr="00946740" w:rsidRDefault="00000000">
      <w:pPr>
        <w:pStyle w:val="BodyText"/>
        <w:spacing w:before="18"/>
        <w:ind w:left="255"/>
        <w:jc w:val="center"/>
      </w:pPr>
      <w:r w:rsidRPr="00946740">
        <w:rPr>
          <w:spacing w:val="-2"/>
        </w:rPr>
        <w:t>(2.4)</w:t>
      </w:r>
    </w:p>
    <w:p w14:paraId="0A717A00" w14:textId="77777777" w:rsidR="007A46B2" w:rsidRPr="00946740" w:rsidRDefault="00000000">
      <w:pPr>
        <w:pStyle w:val="BodyText"/>
        <w:spacing w:before="156"/>
        <w:ind w:left="255"/>
        <w:jc w:val="center"/>
      </w:pPr>
      <w:r w:rsidRPr="00946740">
        <w:rPr>
          <w:spacing w:val="-2"/>
        </w:rPr>
        <w:t>13.79</w:t>
      </w:r>
    </w:p>
    <w:p w14:paraId="3E620A0C" w14:textId="77777777" w:rsidR="007A46B2" w:rsidRPr="00946740" w:rsidRDefault="00000000">
      <w:pPr>
        <w:pStyle w:val="BodyText"/>
        <w:spacing w:before="18"/>
        <w:ind w:left="255"/>
        <w:jc w:val="center"/>
      </w:pPr>
      <w:r w:rsidRPr="00946740">
        <w:rPr>
          <w:spacing w:val="-2"/>
        </w:rPr>
        <w:t>(2.44)</w:t>
      </w:r>
    </w:p>
    <w:p w14:paraId="5228431A" w14:textId="77777777" w:rsidR="007A46B2" w:rsidRPr="00946740" w:rsidRDefault="00000000">
      <w:pPr>
        <w:pStyle w:val="BodyText"/>
        <w:spacing w:before="155"/>
        <w:ind w:left="255"/>
        <w:jc w:val="center"/>
      </w:pPr>
      <w:r w:rsidRPr="00946740">
        <w:rPr>
          <w:spacing w:val="-4"/>
        </w:rPr>
        <w:t>0.42</w:t>
      </w:r>
    </w:p>
    <w:p w14:paraId="6DA326FE" w14:textId="77777777" w:rsidR="007A46B2" w:rsidRPr="00946740" w:rsidRDefault="00000000">
      <w:pPr>
        <w:pStyle w:val="BodyText"/>
        <w:spacing w:before="18"/>
        <w:ind w:left="255"/>
        <w:jc w:val="center"/>
      </w:pPr>
      <w:r w:rsidRPr="00946740">
        <w:rPr>
          <w:spacing w:val="-2"/>
        </w:rPr>
        <w:t>(0.49)</w:t>
      </w:r>
    </w:p>
    <w:p w14:paraId="271BC35B" w14:textId="77777777" w:rsidR="007A46B2" w:rsidRPr="00946740" w:rsidRDefault="00000000">
      <w:pPr>
        <w:pStyle w:val="BodyText"/>
        <w:spacing w:before="156"/>
        <w:ind w:left="255"/>
        <w:jc w:val="center"/>
      </w:pPr>
      <w:r w:rsidRPr="00946740">
        <w:rPr>
          <w:spacing w:val="-4"/>
        </w:rPr>
        <w:t>0.43</w:t>
      </w:r>
    </w:p>
    <w:p w14:paraId="6F222EE1" w14:textId="77777777" w:rsidR="007A46B2" w:rsidRPr="00946740" w:rsidRDefault="00000000">
      <w:pPr>
        <w:pStyle w:val="BodyText"/>
        <w:spacing w:before="18"/>
        <w:ind w:left="255"/>
        <w:jc w:val="center"/>
      </w:pPr>
      <w:r w:rsidRPr="00946740">
        <w:rPr>
          <w:spacing w:val="-2"/>
        </w:rPr>
        <w:t>(0.49)</w:t>
      </w:r>
    </w:p>
    <w:p w14:paraId="0D6D701E" w14:textId="77777777" w:rsidR="007A46B2" w:rsidRPr="00946740" w:rsidRDefault="007A46B2">
      <w:pPr>
        <w:pStyle w:val="BodyText"/>
        <w:spacing w:before="21"/>
      </w:pPr>
    </w:p>
    <w:p w14:paraId="3A72E479" w14:textId="77777777" w:rsidR="007A46B2" w:rsidRPr="00946740" w:rsidRDefault="00000000">
      <w:pPr>
        <w:pStyle w:val="BodyText"/>
        <w:spacing w:before="1"/>
        <w:ind w:left="255"/>
        <w:jc w:val="center"/>
      </w:pPr>
      <w:r w:rsidRPr="00946740">
        <w:rPr>
          <w:spacing w:val="-4"/>
        </w:rPr>
        <w:t>0.15</w:t>
      </w:r>
    </w:p>
    <w:p w14:paraId="64B3CAEC" w14:textId="77777777" w:rsidR="007A46B2" w:rsidRPr="00946740" w:rsidRDefault="00000000">
      <w:pPr>
        <w:pStyle w:val="BodyText"/>
        <w:spacing w:before="18"/>
        <w:ind w:left="255"/>
        <w:jc w:val="center"/>
      </w:pPr>
      <w:r w:rsidRPr="00946740">
        <w:rPr>
          <w:spacing w:val="-2"/>
        </w:rPr>
        <w:t>(0.36)</w:t>
      </w:r>
    </w:p>
    <w:p w14:paraId="607CBF30" w14:textId="77777777" w:rsidR="007A46B2" w:rsidRPr="00946740" w:rsidRDefault="00000000">
      <w:pPr>
        <w:pStyle w:val="BodyText"/>
        <w:spacing w:before="155"/>
        <w:ind w:left="255"/>
        <w:jc w:val="center"/>
      </w:pPr>
      <w:r w:rsidRPr="00946740">
        <w:rPr>
          <w:spacing w:val="-4"/>
        </w:rPr>
        <w:t>0.17</w:t>
      </w:r>
    </w:p>
    <w:p w14:paraId="2CBF6D27" w14:textId="77777777" w:rsidR="007A46B2" w:rsidRPr="00946740" w:rsidRDefault="00000000">
      <w:pPr>
        <w:pStyle w:val="BodyText"/>
        <w:spacing w:before="18"/>
        <w:ind w:left="255"/>
        <w:jc w:val="center"/>
      </w:pPr>
      <w:r w:rsidRPr="00946740">
        <w:rPr>
          <w:spacing w:val="-2"/>
        </w:rPr>
        <w:t>(0.38)</w:t>
      </w:r>
    </w:p>
    <w:p w14:paraId="46CB4D68" w14:textId="77777777" w:rsidR="007A46B2" w:rsidRPr="00946740" w:rsidRDefault="00000000">
      <w:pPr>
        <w:pStyle w:val="BodyText"/>
        <w:spacing w:before="143" w:line="256" w:lineRule="auto"/>
        <w:ind w:left="253"/>
        <w:jc w:val="center"/>
      </w:pPr>
      <w:r w:rsidRPr="00946740">
        <w:br w:type="column"/>
      </w:r>
      <w:r w:rsidRPr="00946740">
        <w:rPr>
          <w:spacing w:val="-2"/>
          <w:w w:val="110"/>
        </w:rPr>
        <w:t xml:space="preserve">Hispanic White </w:t>
      </w:r>
      <w:r w:rsidRPr="00946740">
        <w:rPr>
          <w:spacing w:val="-4"/>
          <w:w w:val="110"/>
        </w:rPr>
        <w:t>(HW)</w:t>
      </w:r>
    </w:p>
    <w:p w14:paraId="00655944" w14:textId="77777777" w:rsidR="007A46B2" w:rsidRPr="00946740" w:rsidRDefault="00000000">
      <w:pPr>
        <w:pStyle w:val="BodyText"/>
        <w:spacing w:before="1"/>
        <w:ind w:left="253"/>
        <w:jc w:val="center"/>
      </w:pPr>
      <w:r w:rsidRPr="00946740">
        <w:rPr>
          <w:spacing w:val="-5"/>
        </w:rPr>
        <w:t>(3)</w:t>
      </w:r>
    </w:p>
    <w:p w14:paraId="4B1E27F2" w14:textId="77777777" w:rsidR="007A46B2" w:rsidRPr="00946740" w:rsidRDefault="007A46B2">
      <w:pPr>
        <w:pStyle w:val="BodyText"/>
      </w:pPr>
    </w:p>
    <w:p w14:paraId="5EEF4921" w14:textId="77777777" w:rsidR="007A46B2" w:rsidRPr="00946740" w:rsidRDefault="007A46B2">
      <w:pPr>
        <w:pStyle w:val="BodyText"/>
        <w:spacing w:before="183"/>
      </w:pPr>
    </w:p>
    <w:p w14:paraId="1CD55387" w14:textId="77777777" w:rsidR="007A46B2" w:rsidRPr="00946740" w:rsidRDefault="00000000">
      <w:pPr>
        <w:pStyle w:val="BodyText"/>
        <w:ind w:left="253"/>
        <w:jc w:val="center"/>
      </w:pPr>
      <w:r w:rsidRPr="00946740">
        <w:rPr>
          <w:spacing w:val="-2"/>
        </w:rPr>
        <w:t>13.22</w:t>
      </w:r>
    </w:p>
    <w:p w14:paraId="3EF22208" w14:textId="77777777" w:rsidR="007A46B2" w:rsidRPr="00946740" w:rsidRDefault="00000000">
      <w:pPr>
        <w:pStyle w:val="BodyText"/>
        <w:spacing w:before="18"/>
        <w:ind w:left="253"/>
        <w:jc w:val="center"/>
      </w:pPr>
      <w:r w:rsidRPr="00946740">
        <w:rPr>
          <w:spacing w:val="-2"/>
        </w:rPr>
        <w:t>(2.34)</w:t>
      </w:r>
    </w:p>
    <w:p w14:paraId="6A106B63" w14:textId="77777777" w:rsidR="007A46B2" w:rsidRPr="00946740" w:rsidRDefault="00000000">
      <w:pPr>
        <w:pStyle w:val="BodyText"/>
        <w:spacing w:before="156"/>
        <w:ind w:left="253"/>
        <w:jc w:val="center"/>
      </w:pPr>
      <w:r w:rsidRPr="00946740">
        <w:rPr>
          <w:spacing w:val="-2"/>
        </w:rPr>
        <w:t>13.42</w:t>
      </w:r>
    </w:p>
    <w:p w14:paraId="12F4B70B" w14:textId="77777777" w:rsidR="007A46B2" w:rsidRPr="00946740" w:rsidRDefault="00000000">
      <w:pPr>
        <w:pStyle w:val="BodyText"/>
        <w:spacing w:before="18"/>
        <w:ind w:left="253"/>
        <w:jc w:val="center"/>
      </w:pPr>
      <w:r w:rsidRPr="00946740">
        <w:rPr>
          <w:spacing w:val="-2"/>
        </w:rPr>
        <w:t>(2.38)</w:t>
      </w:r>
    </w:p>
    <w:p w14:paraId="511EE10F" w14:textId="77777777" w:rsidR="007A46B2" w:rsidRPr="00946740" w:rsidRDefault="00000000">
      <w:pPr>
        <w:pStyle w:val="BodyText"/>
        <w:spacing w:before="155"/>
        <w:ind w:left="253"/>
        <w:jc w:val="center"/>
      </w:pPr>
      <w:r w:rsidRPr="00946740">
        <w:rPr>
          <w:spacing w:val="-4"/>
        </w:rPr>
        <w:t>0.43</w:t>
      </w:r>
    </w:p>
    <w:p w14:paraId="28ACE1E7" w14:textId="77777777" w:rsidR="007A46B2" w:rsidRPr="00946740" w:rsidRDefault="00000000">
      <w:pPr>
        <w:pStyle w:val="BodyText"/>
        <w:spacing w:before="18"/>
        <w:ind w:left="253"/>
        <w:jc w:val="center"/>
      </w:pPr>
      <w:r w:rsidRPr="00946740">
        <w:rPr>
          <w:spacing w:val="-2"/>
        </w:rPr>
        <w:t>(0.49)</w:t>
      </w:r>
    </w:p>
    <w:p w14:paraId="0B633283" w14:textId="77777777" w:rsidR="007A46B2" w:rsidRPr="00946740" w:rsidRDefault="00000000">
      <w:pPr>
        <w:pStyle w:val="BodyText"/>
        <w:spacing w:before="156"/>
        <w:ind w:left="253"/>
        <w:jc w:val="center"/>
      </w:pPr>
      <w:r w:rsidRPr="00946740">
        <w:rPr>
          <w:spacing w:val="-4"/>
        </w:rPr>
        <w:t>0.45</w:t>
      </w:r>
    </w:p>
    <w:p w14:paraId="77958C06" w14:textId="77777777" w:rsidR="007A46B2" w:rsidRPr="00946740" w:rsidRDefault="00000000">
      <w:pPr>
        <w:pStyle w:val="BodyText"/>
        <w:spacing w:before="18"/>
        <w:ind w:left="253"/>
        <w:jc w:val="center"/>
      </w:pPr>
      <w:r w:rsidRPr="00946740">
        <w:rPr>
          <w:spacing w:val="-2"/>
        </w:rPr>
        <w:t>(0.5)</w:t>
      </w:r>
    </w:p>
    <w:p w14:paraId="3F29CA7A" w14:textId="77777777" w:rsidR="007A46B2" w:rsidRPr="00946740" w:rsidRDefault="007A46B2">
      <w:pPr>
        <w:pStyle w:val="BodyText"/>
        <w:spacing w:before="21"/>
      </w:pPr>
    </w:p>
    <w:p w14:paraId="41496D62" w14:textId="77777777" w:rsidR="007A46B2" w:rsidRPr="00946740" w:rsidRDefault="00000000">
      <w:pPr>
        <w:pStyle w:val="BodyText"/>
        <w:spacing w:before="1"/>
        <w:ind w:left="253"/>
        <w:jc w:val="center"/>
      </w:pPr>
      <w:r w:rsidRPr="00946740">
        <w:rPr>
          <w:spacing w:val="-4"/>
        </w:rPr>
        <w:t>0.12</w:t>
      </w:r>
    </w:p>
    <w:p w14:paraId="38F611E2" w14:textId="77777777" w:rsidR="007A46B2" w:rsidRPr="00946740" w:rsidRDefault="00000000">
      <w:pPr>
        <w:pStyle w:val="BodyText"/>
        <w:spacing w:before="18"/>
        <w:ind w:left="253"/>
        <w:jc w:val="center"/>
      </w:pPr>
      <w:r w:rsidRPr="00946740">
        <w:rPr>
          <w:spacing w:val="-2"/>
        </w:rPr>
        <w:t>(0.33)</w:t>
      </w:r>
    </w:p>
    <w:p w14:paraId="5318D74E" w14:textId="77777777" w:rsidR="007A46B2" w:rsidRPr="00946740" w:rsidRDefault="00000000">
      <w:pPr>
        <w:pStyle w:val="BodyText"/>
        <w:spacing w:before="155"/>
        <w:ind w:left="253"/>
        <w:jc w:val="center"/>
      </w:pPr>
      <w:r w:rsidRPr="00946740">
        <w:rPr>
          <w:spacing w:val="-4"/>
        </w:rPr>
        <w:t>0.14</w:t>
      </w:r>
    </w:p>
    <w:p w14:paraId="7B089AC2" w14:textId="77777777" w:rsidR="007A46B2" w:rsidRPr="00946740" w:rsidRDefault="00000000">
      <w:pPr>
        <w:pStyle w:val="BodyText"/>
        <w:spacing w:before="18"/>
        <w:ind w:left="253"/>
        <w:jc w:val="center"/>
      </w:pPr>
      <w:r w:rsidRPr="00946740">
        <w:rPr>
          <w:spacing w:val="-2"/>
        </w:rPr>
        <w:t>(0.35)</w:t>
      </w:r>
    </w:p>
    <w:p w14:paraId="1425F300" w14:textId="77777777" w:rsidR="007A46B2" w:rsidRPr="00946740" w:rsidRDefault="00000000">
      <w:pPr>
        <w:pStyle w:val="BodyText"/>
        <w:spacing w:before="143" w:line="256" w:lineRule="auto"/>
        <w:ind w:left="253"/>
        <w:jc w:val="center"/>
      </w:pPr>
      <w:r w:rsidRPr="00946740">
        <w:br w:type="column"/>
      </w:r>
      <w:r w:rsidRPr="00946740">
        <w:rPr>
          <w:spacing w:val="-2"/>
          <w:w w:val="110"/>
        </w:rPr>
        <w:t xml:space="preserve">Hispanic Hispanic </w:t>
      </w:r>
      <w:r w:rsidRPr="00946740">
        <w:rPr>
          <w:spacing w:val="-4"/>
          <w:w w:val="110"/>
        </w:rPr>
        <w:t>(HH)</w:t>
      </w:r>
    </w:p>
    <w:p w14:paraId="0EE7F77B" w14:textId="77777777" w:rsidR="007A46B2" w:rsidRPr="00946740" w:rsidRDefault="00000000">
      <w:pPr>
        <w:pStyle w:val="BodyText"/>
        <w:spacing w:before="1"/>
        <w:ind w:left="253"/>
        <w:jc w:val="center"/>
      </w:pPr>
      <w:r w:rsidRPr="00946740">
        <w:rPr>
          <w:spacing w:val="-5"/>
        </w:rPr>
        <w:t>(4)</w:t>
      </w:r>
    </w:p>
    <w:p w14:paraId="740DF12A" w14:textId="77777777" w:rsidR="007A46B2" w:rsidRPr="00946740" w:rsidRDefault="007A46B2">
      <w:pPr>
        <w:pStyle w:val="BodyText"/>
      </w:pPr>
    </w:p>
    <w:p w14:paraId="55E9BD09" w14:textId="77777777" w:rsidR="007A46B2" w:rsidRPr="00946740" w:rsidRDefault="007A46B2">
      <w:pPr>
        <w:pStyle w:val="BodyText"/>
        <w:spacing w:before="183"/>
      </w:pPr>
    </w:p>
    <w:p w14:paraId="0305E7F4" w14:textId="77777777" w:rsidR="007A46B2" w:rsidRPr="00946740" w:rsidRDefault="00000000">
      <w:pPr>
        <w:pStyle w:val="BodyText"/>
        <w:ind w:left="253"/>
        <w:jc w:val="center"/>
      </w:pPr>
      <w:r w:rsidRPr="00946740">
        <w:rPr>
          <w:spacing w:val="-4"/>
        </w:rPr>
        <w:t>12.9</w:t>
      </w:r>
    </w:p>
    <w:p w14:paraId="14A01B6A" w14:textId="77777777" w:rsidR="007A46B2" w:rsidRPr="00946740" w:rsidRDefault="00000000">
      <w:pPr>
        <w:pStyle w:val="BodyText"/>
        <w:spacing w:before="18"/>
        <w:ind w:left="253"/>
        <w:jc w:val="center"/>
      </w:pPr>
      <w:r w:rsidRPr="00946740">
        <w:rPr>
          <w:spacing w:val="-2"/>
        </w:rPr>
        <w:t>(2.31)</w:t>
      </w:r>
    </w:p>
    <w:p w14:paraId="5D486595" w14:textId="77777777" w:rsidR="007A46B2" w:rsidRPr="00946740" w:rsidRDefault="00000000">
      <w:pPr>
        <w:pStyle w:val="BodyText"/>
        <w:spacing w:before="156"/>
        <w:ind w:left="253"/>
        <w:jc w:val="center"/>
      </w:pPr>
      <w:r w:rsidRPr="00946740">
        <w:rPr>
          <w:spacing w:val="-2"/>
        </w:rPr>
        <w:t>13.24</w:t>
      </w:r>
    </w:p>
    <w:p w14:paraId="3D6DFF30" w14:textId="77777777" w:rsidR="007A46B2" w:rsidRPr="00946740" w:rsidRDefault="00000000">
      <w:pPr>
        <w:pStyle w:val="BodyText"/>
        <w:spacing w:before="18"/>
        <w:ind w:left="253"/>
        <w:jc w:val="center"/>
      </w:pPr>
      <w:r w:rsidRPr="00946740">
        <w:rPr>
          <w:spacing w:val="-2"/>
        </w:rPr>
        <w:t>(2.39)</w:t>
      </w:r>
    </w:p>
    <w:p w14:paraId="3FE3AA28" w14:textId="77777777" w:rsidR="007A46B2" w:rsidRPr="00946740" w:rsidRDefault="00000000">
      <w:pPr>
        <w:pStyle w:val="BodyText"/>
        <w:spacing w:before="155"/>
        <w:ind w:left="253"/>
        <w:jc w:val="center"/>
      </w:pPr>
      <w:r w:rsidRPr="00946740">
        <w:rPr>
          <w:spacing w:val="-4"/>
        </w:rPr>
        <w:t>0.44</w:t>
      </w:r>
    </w:p>
    <w:p w14:paraId="1C039295" w14:textId="77777777" w:rsidR="007A46B2" w:rsidRPr="00946740" w:rsidRDefault="00000000">
      <w:pPr>
        <w:pStyle w:val="BodyText"/>
        <w:spacing w:before="18"/>
        <w:ind w:left="253"/>
        <w:jc w:val="center"/>
      </w:pPr>
      <w:r w:rsidRPr="00946740">
        <w:rPr>
          <w:spacing w:val="-2"/>
        </w:rPr>
        <w:t>(0.5)</w:t>
      </w:r>
    </w:p>
    <w:p w14:paraId="501B0DA2" w14:textId="77777777" w:rsidR="007A46B2" w:rsidRPr="00946740" w:rsidRDefault="00000000">
      <w:pPr>
        <w:pStyle w:val="BodyText"/>
        <w:spacing w:before="156"/>
        <w:ind w:left="253"/>
        <w:jc w:val="center"/>
      </w:pPr>
      <w:r w:rsidRPr="00946740">
        <w:rPr>
          <w:spacing w:val="-4"/>
        </w:rPr>
        <w:t>0.46</w:t>
      </w:r>
    </w:p>
    <w:p w14:paraId="38E6DFD6" w14:textId="77777777" w:rsidR="007A46B2" w:rsidRPr="00946740" w:rsidRDefault="00000000">
      <w:pPr>
        <w:pStyle w:val="BodyText"/>
        <w:spacing w:before="18"/>
        <w:ind w:left="253"/>
        <w:jc w:val="center"/>
      </w:pPr>
      <w:r w:rsidRPr="00946740">
        <w:rPr>
          <w:spacing w:val="-2"/>
        </w:rPr>
        <w:t>(0.5)</w:t>
      </w:r>
    </w:p>
    <w:p w14:paraId="0C25E25F" w14:textId="77777777" w:rsidR="007A46B2" w:rsidRPr="00946740" w:rsidRDefault="007A46B2">
      <w:pPr>
        <w:pStyle w:val="BodyText"/>
        <w:spacing w:before="21"/>
      </w:pPr>
    </w:p>
    <w:p w14:paraId="246A10E2" w14:textId="77777777" w:rsidR="007A46B2" w:rsidRPr="00946740" w:rsidRDefault="00000000">
      <w:pPr>
        <w:pStyle w:val="BodyText"/>
        <w:spacing w:before="1"/>
        <w:ind w:left="253"/>
        <w:jc w:val="center"/>
      </w:pPr>
      <w:r w:rsidRPr="00946740">
        <w:rPr>
          <w:spacing w:val="-4"/>
        </w:rPr>
        <w:t>0.12</w:t>
      </w:r>
    </w:p>
    <w:p w14:paraId="141674B0" w14:textId="77777777" w:rsidR="007A46B2" w:rsidRPr="00946740" w:rsidRDefault="00000000">
      <w:pPr>
        <w:pStyle w:val="BodyText"/>
        <w:spacing w:before="18"/>
        <w:ind w:left="253"/>
        <w:jc w:val="center"/>
      </w:pPr>
      <w:r w:rsidRPr="00946740">
        <w:rPr>
          <w:spacing w:val="-2"/>
        </w:rPr>
        <w:t>(0.32)</w:t>
      </w:r>
    </w:p>
    <w:p w14:paraId="3C873B76" w14:textId="77777777" w:rsidR="007A46B2" w:rsidRPr="00946740" w:rsidRDefault="00000000">
      <w:pPr>
        <w:pStyle w:val="BodyText"/>
        <w:spacing w:before="155"/>
        <w:ind w:left="253"/>
        <w:jc w:val="center"/>
      </w:pPr>
      <w:r w:rsidRPr="00946740">
        <w:rPr>
          <w:spacing w:val="-4"/>
        </w:rPr>
        <w:t>0.15</w:t>
      </w:r>
    </w:p>
    <w:p w14:paraId="2B00E833" w14:textId="77777777" w:rsidR="007A46B2" w:rsidRPr="00946740" w:rsidRDefault="00000000">
      <w:pPr>
        <w:pStyle w:val="BodyText"/>
        <w:spacing w:before="18"/>
        <w:ind w:left="253"/>
        <w:jc w:val="center"/>
      </w:pPr>
      <w:r w:rsidRPr="00946740">
        <w:rPr>
          <w:spacing w:val="-2"/>
        </w:rPr>
        <w:t>(0.36)</w:t>
      </w:r>
    </w:p>
    <w:p w14:paraId="5CD8A732" w14:textId="77777777" w:rsidR="007A46B2" w:rsidRPr="00946740" w:rsidRDefault="00000000">
      <w:pPr>
        <w:spacing w:before="161"/>
      </w:pPr>
      <w:r w:rsidRPr="00946740">
        <w:br w:type="column"/>
      </w:r>
    </w:p>
    <w:p w14:paraId="7E930B9E" w14:textId="77777777" w:rsidR="007A46B2" w:rsidRPr="00946740" w:rsidRDefault="00000000">
      <w:pPr>
        <w:pStyle w:val="BodyText"/>
        <w:spacing w:line="256" w:lineRule="auto"/>
        <w:ind w:left="253"/>
        <w:jc w:val="center"/>
      </w:pPr>
      <w:r w:rsidRPr="00946740">
        <w:rPr>
          <w:noProof/>
        </w:rPr>
        <mc:AlternateContent>
          <mc:Choice Requires="wps">
            <w:drawing>
              <wp:anchor distT="0" distB="0" distL="0" distR="0" simplePos="0" relativeHeight="15736832" behindDoc="0" locked="0" layoutInCell="1" allowOverlap="1" wp14:anchorId="26D44FF8" wp14:editId="3A0C98BD">
                <wp:simplePos x="0" y="0"/>
                <wp:positionH relativeFrom="page">
                  <wp:posOffset>6935063</wp:posOffset>
                </wp:positionH>
                <wp:positionV relativeFrom="paragraph">
                  <wp:posOffset>-210602</wp:posOffset>
                </wp:positionV>
                <wp:extent cx="1508760" cy="127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8760" cy="1270"/>
                        </a:xfrm>
                        <a:custGeom>
                          <a:avLst/>
                          <a:gdLst/>
                          <a:ahLst/>
                          <a:cxnLst/>
                          <a:rect l="l" t="t" r="r" b="b"/>
                          <a:pathLst>
                            <a:path w="1508760">
                              <a:moveTo>
                                <a:pt x="0" y="0"/>
                              </a:moveTo>
                              <a:lnTo>
                                <a:pt x="1508455"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E58CAF2" id="Graphic 21" o:spid="_x0000_s1026" style="position:absolute;margin-left:546.05pt;margin-top:-16.6pt;width:118.8pt;height:.1pt;z-index:15736832;visibility:visible;mso-wrap-style:square;mso-wrap-distance-left:0;mso-wrap-distance-top:0;mso-wrap-distance-right:0;mso-wrap-distance-bottom:0;mso-position-horizontal:absolute;mso-position-horizontal-relative:page;mso-position-vertical:absolute;mso-position-vertical-relative:text;v-text-anchor:top" coordsize="15087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" path="m,l1508455,e" filled="f" strokeweight=".1266mm">
                <v:path arrowok="t"/>
                <w10:wrap anchorx="page"/>
              </v:shape>
            </w:pict>
          </mc:Fallback>
        </mc:AlternateContent>
      </w:r>
      <w:r w:rsidRPr="00946740">
        <w:rPr>
          <w:w w:val="105"/>
        </w:rPr>
        <w:t>HH</w:t>
      </w:r>
      <w:r w:rsidRPr="00946740">
        <w:rPr>
          <w:spacing w:val="-11"/>
          <w:w w:val="105"/>
        </w:rPr>
        <w:t xml:space="preserve"> </w:t>
      </w:r>
      <w:r w:rsidRPr="00946740">
        <w:rPr>
          <w:w w:val="105"/>
        </w:rPr>
        <w:t>-</w:t>
      </w:r>
      <w:r w:rsidRPr="00946740">
        <w:rPr>
          <w:spacing w:val="-11"/>
          <w:w w:val="105"/>
        </w:rPr>
        <w:t xml:space="preserve"> </w:t>
      </w:r>
      <w:r w:rsidRPr="00946740">
        <w:rPr>
          <w:w w:val="105"/>
        </w:rPr>
        <w:t xml:space="preserve">WW </w:t>
      </w:r>
      <w:r w:rsidRPr="00946740">
        <w:rPr>
          <w:spacing w:val="-4"/>
          <w:w w:val="105"/>
        </w:rPr>
        <w:t>(5)</w:t>
      </w:r>
    </w:p>
    <w:p w14:paraId="6A31A029" w14:textId="77777777" w:rsidR="007A46B2" w:rsidRPr="00946740" w:rsidRDefault="007A46B2">
      <w:pPr>
        <w:pStyle w:val="BodyText"/>
      </w:pPr>
    </w:p>
    <w:p w14:paraId="0CDA372A" w14:textId="77777777" w:rsidR="007A46B2" w:rsidRPr="00946740" w:rsidRDefault="007A46B2">
      <w:pPr>
        <w:pStyle w:val="BodyText"/>
      </w:pPr>
    </w:p>
    <w:p w14:paraId="2A82F9CF" w14:textId="77777777" w:rsidR="007A46B2" w:rsidRPr="00946740" w:rsidRDefault="007A46B2">
      <w:pPr>
        <w:pStyle w:val="BodyText"/>
        <w:spacing w:before="184"/>
      </w:pPr>
    </w:p>
    <w:p w14:paraId="7DB652D6" w14:textId="77777777" w:rsidR="007A46B2" w:rsidRPr="00946740" w:rsidRDefault="00000000">
      <w:pPr>
        <w:pStyle w:val="BodyText"/>
        <w:spacing w:line="256" w:lineRule="auto"/>
        <w:ind w:left="296" w:right="41"/>
        <w:jc w:val="center"/>
      </w:pPr>
      <w:r w:rsidRPr="00946740">
        <w:rPr>
          <w:spacing w:val="-2"/>
          <w:w w:val="90"/>
        </w:rPr>
        <w:t xml:space="preserve">-0.92*** </w:t>
      </w:r>
      <w:r w:rsidRPr="00946740">
        <w:rPr>
          <w:spacing w:val="-2"/>
        </w:rPr>
        <w:t>(0.01)</w:t>
      </w:r>
    </w:p>
    <w:p w14:paraId="5694D75F" w14:textId="77777777" w:rsidR="007A46B2" w:rsidRPr="00946740" w:rsidRDefault="00000000">
      <w:pPr>
        <w:pStyle w:val="BodyText"/>
        <w:spacing w:before="138" w:line="256" w:lineRule="auto"/>
        <w:ind w:left="296" w:right="41"/>
        <w:jc w:val="center"/>
      </w:pPr>
      <w:r w:rsidRPr="00946740">
        <w:rPr>
          <w:spacing w:val="-2"/>
          <w:w w:val="90"/>
        </w:rPr>
        <w:t xml:space="preserve">-0.82*** </w:t>
      </w:r>
      <w:r w:rsidRPr="00946740">
        <w:rPr>
          <w:spacing w:val="-2"/>
        </w:rPr>
        <w:t>(0.01)</w:t>
      </w:r>
    </w:p>
    <w:p w14:paraId="27174C7A" w14:textId="77777777" w:rsidR="007A46B2" w:rsidRPr="00946740" w:rsidRDefault="00000000">
      <w:pPr>
        <w:pStyle w:val="BodyText"/>
        <w:spacing w:before="138" w:line="256" w:lineRule="auto"/>
        <w:ind w:left="345" w:right="90"/>
        <w:jc w:val="center"/>
      </w:pPr>
      <w:r w:rsidRPr="00946740">
        <w:rPr>
          <w:spacing w:val="-2"/>
          <w:w w:val="85"/>
        </w:rPr>
        <w:t xml:space="preserve">0.09*** </w:t>
      </w:r>
      <w:r w:rsidRPr="00946740">
        <w:rPr>
          <w:spacing w:val="-4"/>
        </w:rPr>
        <w:t>(0)</w:t>
      </w:r>
    </w:p>
    <w:p w14:paraId="43DDAC8D" w14:textId="77777777" w:rsidR="007A46B2" w:rsidRPr="00946740" w:rsidRDefault="00000000">
      <w:pPr>
        <w:pStyle w:val="BodyText"/>
        <w:spacing w:before="138" w:line="256" w:lineRule="auto"/>
        <w:ind w:left="345" w:right="90"/>
        <w:jc w:val="center"/>
      </w:pPr>
      <w:r w:rsidRPr="00946740">
        <w:rPr>
          <w:spacing w:val="-2"/>
          <w:w w:val="85"/>
        </w:rPr>
        <w:t xml:space="preserve">0.09*** </w:t>
      </w:r>
      <w:r w:rsidRPr="00946740">
        <w:rPr>
          <w:spacing w:val="-4"/>
        </w:rPr>
        <w:t>(0)</w:t>
      </w:r>
    </w:p>
    <w:p w14:paraId="2A317AF6" w14:textId="77777777" w:rsidR="007A46B2" w:rsidRPr="00946740" w:rsidRDefault="007A46B2">
      <w:pPr>
        <w:pStyle w:val="BodyText"/>
        <w:spacing w:before="4"/>
      </w:pPr>
    </w:p>
    <w:p w14:paraId="4746EBC2" w14:textId="77777777" w:rsidR="007A46B2" w:rsidRPr="00946740" w:rsidRDefault="00000000">
      <w:pPr>
        <w:pStyle w:val="BodyText"/>
        <w:spacing w:before="1" w:line="256" w:lineRule="auto"/>
        <w:ind w:left="296" w:right="41"/>
        <w:jc w:val="center"/>
      </w:pPr>
      <w:r w:rsidRPr="00946740">
        <w:rPr>
          <w:spacing w:val="-2"/>
          <w:w w:val="90"/>
        </w:rPr>
        <w:t xml:space="preserve">-0.03*** </w:t>
      </w:r>
      <w:r w:rsidRPr="00946740">
        <w:rPr>
          <w:spacing w:val="-4"/>
        </w:rPr>
        <w:t>(0)</w:t>
      </w:r>
    </w:p>
    <w:p w14:paraId="06CF5AC1" w14:textId="77777777" w:rsidR="007A46B2" w:rsidRPr="00946740" w:rsidRDefault="00000000">
      <w:pPr>
        <w:pStyle w:val="BodyText"/>
        <w:spacing w:before="137" w:line="256" w:lineRule="auto"/>
        <w:ind w:left="296" w:right="41"/>
        <w:jc w:val="center"/>
      </w:pPr>
      <w:r w:rsidRPr="00946740">
        <w:rPr>
          <w:spacing w:val="-2"/>
          <w:w w:val="90"/>
        </w:rPr>
        <w:t xml:space="preserve">-0.04*** </w:t>
      </w:r>
      <w:r w:rsidRPr="00946740">
        <w:rPr>
          <w:spacing w:val="-4"/>
        </w:rPr>
        <w:t>(0)</w:t>
      </w:r>
    </w:p>
    <w:p w14:paraId="5BD95975" w14:textId="77777777" w:rsidR="007A46B2" w:rsidRPr="00946740" w:rsidRDefault="00000000">
      <w:pPr>
        <w:spacing w:before="161"/>
      </w:pPr>
      <w:r w:rsidRPr="00946740">
        <w:br w:type="column"/>
      </w:r>
    </w:p>
    <w:p w14:paraId="3C49B1F3" w14:textId="77777777" w:rsidR="007A46B2" w:rsidRPr="00946740" w:rsidRDefault="00000000">
      <w:pPr>
        <w:pStyle w:val="BodyText"/>
        <w:spacing w:line="256" w:lineRule="auto"/>
        <w:ind w:left="164" w:right="251"/>
        <w:jc w:val="center"/>
      </w:pPr>
      <w:r w:rsidRPr="00946740">
        <w:rPr>
          <w:noProof/>
        </w:rPr>
        <mc:AlternateContent>
          <mc:Choice Requires="wps">
            <w:drawing>
              <wp:anchor distT="0" distB="0" distL="0" distR="0" simplePos="0" relativeHeight="15736320" behindDoc="0" locked="0" layoutInCell="1" allowOverlap="1" wp14:anchorId="104C549E" wp14:editId="5B56EF96">
                <wp:simplePos x="0" y="0"/>
                <wp:positionH relativeFrom="page">
                  <wp:posOffset>4170210</wp:posOffset>
                </wp:positionH>
                <wp:positionV relativeFrom="paragraph">
                  <wp:posOffset>-210602</wp:posOffset>
                </wp:positionV>
                <wp:extent cx="2689225" cy="127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89225" cy="1270"/>
                        </a:xfrm>
                        <a:custGeom>
                          <a:avLst/>
                          <a:gdLst/>
                          <a:ahLst/>
                          <a:cxnLst/>
                          <a:rect l="l" t="t" r="r" b="b"/>
                          <a:pathLst>
                            <a:path w="2689225">
                              <a:moveTo>
                                <a:pt x="0" y="0"/>
                              </a:moveTo>
                              <a:lnTo>
                                <a:pt x="2688945" y="0"/>
                              </a:lnTo>
                            </a:path>
                          </a:pathLst>
                        </a:custGeom>
                        <a:ln w="455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992B00" id="Graphic 22" o:spid="_x0000_s1026" style="position:absolute;margin-left:328.35pt;margin-top:-16.6pt;width:211.75pt;height:.1pt;z-index:15736320;visibility:visible;mso-wrap-style:square;mso-wrap-distance-left:0;mso-wrap-distance-top:0;mso-wrap-distance-right:0;mso-wrap-distance-bottom:0;mso-position-horizontal:absolute;mso-position-horizontal-relative:page;mso-position-vertical:absolute;mso-position-vertical-relative:text;v-text-anchor:top" coordsize="268922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" path="m,l2688945,e" filled="f" strokeweight=".1266mm">
                <v:path arrowok="t"/>
                <w10:wrap anchorx="page"/>
              </v:shape>
            </w:pict>
          </mc:Fallback>
        </mc:AlternateContent>
      </w:r>
      <w:r w:rsidRPr="00946740">
        <w:rPr>
          <w:w w:val="105"/>
        </w:rPr>
        <w:t>HW</w:t>
      </w:r>
      <w:r w:rsidRPr="00946740">
        <w:rPr>
          <w:spacing w:val="-8"/>
          <w:w w:val="105"/>
        </w:rPr>
        <w:t xml:space="preserve"> </w:t>
      </w:r>
      <w:r w:rsidRPr="00946740">
        <w:rPr>
          <w:w w:val="105"/>
        </w:rPr>
        <w:t>-</w:t>
      </w:r>
      <w:r w:rsidRPr="00946740">
        <w:rPr>
          <w:spacing w:val="-10"/>
          <w:w w:val="105"/>
        </w:rPr>
        <w:t xml:space="preserve"> </w:t>
      </w:r>
      <w:r w:rsidRPr="00946740">
        <w:rPr>
          <w:w w:val="105"/>
        </w:rPr>
        <w:t xml:space="preserve">WH </w:t>
      </w:r>
      <w:r w:rsidRPr="00946740">
        <w:rPr>
          <w:spacing w:val="-4"/>
          <w:w w:val="105"/>
        </w:rPr>
        <w:t>(6)</w:t>
      </w:r>
    </w:p>
    <w:p w14:paraId="723C85F3" w14:textId="77777777" w:rsidR="007A46B2" w:rsidRPr="00946740" w:rsidRDefault="007A46B2">
      <w:pPr>
        <w:pStyle w:val="BodyText"/>
      </w:pPr>
    </w:p>
    <w:p w14:paraId="16EBB0D8" w14:textId="77777777" w:rsidR="007A46B2" w:rsidRPr="00946740" w:rsidRDefault="007A46B2">
      <w:pPr>
        <w:pStyle w:val="BodyText"/>
      </w:pPr>
    </w:p>
    <w:p w14:paraId="6AEC01CB" w14:textId="77777777" w:rsidR="007A46B2" w:rsidRPr="00946740" w:rsidRDefault="007A46B2">
      <w:pPr>
        <w:pStyle w:val="BodyText"/>
        <w:spacing w:before="184"/>
      </w:pPr>
    </w:p>
    <w:p w14:paraId="7B0DB2D7" w14:textId="77777777" w:rsidR="007A46B2" w:rsidRPr="00946740" w:rsidRDefault="00000000">
      <w:pPr>
        <w:pStyle w:val="BodyText"/>
        <w:spacing w:line="256" w:lineRule="auto"/>
        <w:ind w:left="296" w:right="383"/>
        <w:jc w:val="center"/>
      </w:pPr>
      <w:r w:rsidRPr="00946740">
        <w:rPr>
          <w:spacing w:val="-10"/>
        </w:rPr>
        <w:t xml:space="preserve">-0.36** </w:t>
      </w:r>
      <w:r w:rsidRPr="00946740">
        <w:rPr>
          <w:spacing w:val="-2"/>
        </w:rPr>
        <w:t>(0.02)</w:t>
      </w:r>
    </w:p>
    <w:p w14:paraId="5792EA19" w14:textId="77777777" w:rsidR="007A46B2" w:rsidRPr="00946740" w:rsidRDefault="00000000">
      <w:pPr>
        <w:pStyle w:val="BodyText"/>
        <w:spacing w:before="138" w:line="256" w:lineRule="auto"/>
        <w:ind w:left="296" w:right="383"/>
        <w:jc w:val="center"/>
      </w:pPr>
      <w:r w:rsidRPr="00946740">
        <w:rPr>
          <w:spacing w:val="-10"/>
        </w:rPr>
        <w:t xml:space="preserve">-0.37** </w:t>
      </w:r>
      <w:r w:rsidRPr="00946740">
        <w:rPr>
          <w:spacing w:val="-2"/>
        </w:rPr>
        <w:t>(0.02)</w:t>
      </w:r>
    </w:p>
    <w:p w14:paraId="3A2BB4FF" w14:textId="77777777" w:rsidR="007A46B2" w:rsidRPr="00946740" w:rsidRDefault="00000000">
      <w:pPr>
        <w:pStyle w:val="BodyText"/>
        <w:spacing w:before="138" w:line="256" w:lineRule="auto"/>
        <w:ind w:left="475" w:right="562"/>
        <w:jc w:val="center"/>
      </w:pPr>
      <w:r w:rsidRPr="00946740">
        <w:rPr>
          <w:spacing w:val="-4"/>
          <w:w w:val="80"/>
        </w:rPr>
        <w:t>0***</w:t>
      </w:r>
      <w:r w:rsidRPr="00946740">
        <w:rPr>
          <w:spacing w:val="-4"/>
        </w:rPr>
        <w:t xml:space="preserve"> (0)</w:t>
      </w:r>
    </w:p>
    <w:p w14:paraId="39CB7467" w14:textId="77777777" w:rsidR="007A46B2" w:rsidRPr="00946740" w:rsidRDefault="00000000">
      <w:pPr>
        <w:pStyle w:val="BodyText"/>
        <w:spacing w:before="138" w:line="256" w:lineRule="auto"/>
        <w:ind w:left="346" w:right="433"/>
        <w:jc w:val="center"/>
      </w:pPr>
      <w:r w:rsidRPr="00946740">
        <w:rPr>
          <w:spacing w:val="-2"/>
          <w:w w:val="85"/>
        </w:rPr>
        <w:t xml:space="preserve">0.02*** </w:t>
      </w:r>
      <w:r w:rsidRPr="00946740">
        <w:rPr>
          <w:spacing w:val="-4"/>
        </w:rPr>
        <w:t>(0)</w:t>
      </w:r>
    </w:p>
    <w:p w14:paraId="4D3D5E1F" w14:textId="77777777" w:rsidR="007A46B2" w:rsidRPr="00946740" w:rsidRDefault="007A46B2">
      <w:pPr>
        <w:pStyle w:val="BodyText"/>
        <w:spacing w:before="4"/>
      </w:pPr>
    </w:p>
    <w:p w14:paraId="4650A8C6" w14:textId="77777777" w:rsidR="007A46B2" w:rsidRPr="00946740" w:rsidRDefault="00000000">
      <w:pPr>
        <w:pStyle w:val="BodyText"/>
        <w:spacing w:before="1" w:line="256" w:lineRule="auto"/>
        <w:ind w:left="296" w:right="383"/>
        <w:jc w:val="center"/>
      </w:pPr>
      <w:r w:rsidRPr="00946740">
        <w:rPr>
          <w:spacing w:val="-2"/>
          <w:w w:val="90"/>
        </w:rPr>
        <w:t xml:space="preserve">-0.03*** </w:t>
      </w:r>
      <w:r w:rsidRPr="00946740">
        <w:rPr>
          <w:spacing w:val="-4"/>
        </w:rPr>
        <w:t>(0)</w:t>
      </w:r>
    </w:p>
    <w:p w14:paraId="1F6781C8" w14:textId="77777777" w:rsidR="007A46B2" w:rsidRPr="00946740" w:rsidRDefault="00000000">
      <w:pPr>
        <w:pStyle w:val="BodyText"/>
        <w:spacing w:before="137" w:line="256" w:lineRule="auto"/>
        <w:ind w:left="296" w:right="383"/>
        <w:jc w:val="center"/>
      </w:pPr>
      <w:r w:rsidRPr="00946740">
        <w:rPr>
          <w:spacing w:val="-2"/>
          <w:w w:val="90"/>
        </w:rPr>
        <w:t xml:space="preserve">-0.03*** </w:t>
      </w:r>
      <w:r w:rsidRPr="00946740">
        <w:rPr>
          <w:spacing w:val="-4"/>
        </w:rPr>
        <w:t>(0)</w:t>
      </w:r>
    </w:p>
    <w:p w14:paraId="60EAA4EE" w14:textId="77777777" w:rsidR="007A46B2" w:rsidRPr="00946740" w:rsidRDefault="007A46B2">
      <w:pPr>
        <w:spacing w:line="256" w:lineRule="auto"/>
        <w:jc w:val="center"/>
        <w:sectPr w:rsidR="007A46B2" w:rsidRPr="00946740">
          <w:type w:val="continuous"/>
          <w:pgSz w:w="15840" w:h="12240" w:orient="landscape"/>
          <w:pgMar w:top="1820" w:right="2260" w:bottom="280" w:left="2260" w:header="0" w:footer="2284" w:gutter="0"/>
          <w:cols w:num="7" w:space="720" w:equalWidth="0">
            <w:col w:w="4121" w:space="40"/>
            <w:col w:w="790" w:space="39"/>
            <w:col w:w="1121" w:space="39"/>
            <w:col w:w="1119" w:space="40"/>
            <w:col w:w="1119" w:space="39"/>
            <w:col w:w="1235" w:space="40"/>
            <w:col w:w="1578"/>
          </w:cols>
        </w:sectPr>
      </w:pPr>
    </w:p>
    <w:p w14:paraId="24C61F0C" w14:textId="77777777" w:rsidR="007A46B2" w:rsidRPr="00946740" w:rsidRDefault="00000000">
      <w:pPr>
        <w:pStyle w:val="BodyText"/>
        <w:tabs>
          <w:tab w:val="right" w:pos="4849"/>
        </w:tabs>
        <w:spacing w:line="391" w:lineRule="exact"/>
        <w:ind w:left="1511"/>
      </w:pPr>
      <w:r w:rsidRPr="00946740">
        <w:rPr>
          <w:noProof/>
        </w:rPr>
        <mc:AlternateContent>
          <mc:Choice Requires="wps">
            <w:drawing>
              <wp:anchor distT="0" distB="0" distL="0" distR="0" simplePos="0" relativeHeight="485292032" behindDoc="1" locked="0" layoutInCell="1" allowOverlap="1" wp14:anchorId="3132448E" wp14:editId="707CC71C">
                <wp:simplePos x="0" y="0"/>
                <wp:positionH relativeFrom="page">
                  <wp:posOffset>4226305</wp:posOffset>
                </wp:positionH>
                <wp:positionV relativeFrom="paragraph">
                  <wp:posOffset>172343</wp:posOffset>
                </wp:positionV>
                <wp:extent cx="335280" cy="170180"/>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 cy="170180"/>
                        </a:xfrm>
                        <a:prstGeom prst="rect">
                          <a:avLst/>
                        </a:prstGeom>
                      </wps:spPr>
                      <wps:txbx>
                        <w:txbxContent>
                          <w:p w14:paraId="1B2782D4" w14:textId="77777777" w:rsidR="007A46B2" w:rsidRDefault="00000000">
                            <w:pPr>
                              <w:pStyle w:val="BodyText"/>
                            </w:pPr>
                            <w:r>
                              <w:rPr>
                                <w:spacing w:val="-4"/>
                              </w:rPr>
                              <w:t>(0.47)</w:t>
                            </w:r>
                          </w:p>
                        </w:txbxContent>
                      </wps:txbx>
                      <wps:bodyPr wrap="square" lIns="0" tIns="0" rIns="0" bIns="0" rtlCol="0">
                        <a:noAutofit/>
                      </wps:bodyPr>
                    </wps:wsp>
                  </a:graphicData>
                </a:graphic>
              </wp:anchor>
            </w:drawing>
          </mc:Choice>
          <mc:Fallback>
            <w:pict>
              <v:shape w14:anchorId="3132448E" id="Textbox 23" o:spid="_x0000_s1027" type="#_x0000_t202" style="position:absolute;left:0;text-align:left;margin-left:332.8pt;margin-top:13.55pt;width:26.4pt;height:13.4pt;z-index:-18024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" filled="f" stroked="f">
                <v:textbox inset="0,0,0,0">
                  <w:txbxContent>
                    <w:p w14:paraId="1B2782D4" w14:textId="77777777" w:rsidR="007A46B2" w:rsidRDefault="00000000">
                      <w:pPr>
                        <w:pStyle w:val="BodyText"/>
                      </w:pPr>
                      <w:r>
                        <w:rPr>
                          <w:spacing w:val="-4"/>
                        </w:rPr>
                        <w:t>(0.47)</w:t>
                      </w:r>
                    </w:p>
                  </w:txbxContent>
                </v:textbox>
                <w10:wrap anchorx="page"/>
              </v:shape>
            </w:pict>
          </mc:Fallback>
        </mc:AlternateContent>
      </w:r>
      <w:r w:rsidRPr="00946740">
        <w:t>Men’s</w:t>
      </w:r>
      <w:r w:rsidRPr="00946740">
        <w:rPr>
          <w:spacing w:val="23"/>
        </w:rPr>
        <w:t xml:space="preserve"> </w:t>
      </w:r>
      <w:r w:rsidRPr="00946740">
        <w:t>BA</w:t>
      </w:r>
      <w:r w:rsidRPr="00946740">
        <w:rPr>
          <w:spacing w:val="24"/>
        </w:rPr>
        <w:t xml:space="preserve"> </w:t>
      </w:r>
      <w:r w:rsidRPr="00946740">
        <w:t>Degree</w:t>
      </w:r>
      <w:r w:rsidRPr="00946740">
        <w:rPr>
          <w:spacing w:val="24"/>
        </w:rPr>
        <w:t xml:space="preserve"> </w:t>
      </w:r>
      <w:r w:rsidRPr="00946740">
        <w:rPr>
          <w:spacing w:val="-4"/>
        </w:rPr>
        <w:t>Rate</w:t>
      </w:r>
      <w:r w:rsidRPr="00946740">
        <w:tab/>
      </w:r>
      <w:r w:rsidRPr="00946740">
        <w:rPr>
          <w:spacing w:val="-4"/>
          <w:position w:val="14"/>
        </w:rPr>
        <w:t>0.32</w:t>
      </w:r>
    </w:p>
    <w:p w14:paraId="5FA1C801" w14:textId="77777777" w:rsidR="007A46B2" w:rsidRPr="00946740" w:rsidRDefault="00000000">
      <w:pPr>
        <w:pStyle w:val="BodyText"/>
        <w:tabs>
          <w:tab w:val="right" w:pos="4849"/>
        </w:tabs>
        <w:spacing w:before="149"/>
        <w:ind w:left="1511"/>
      </w:pPr>
      <w:r w:rsidRPr="00946740">
        <w:rPr>
          <w:noProof/>
        </w:rPr>
        <mc:AlternateContent>
          <mc:Choice Requires="wps">
            <w:drawing>
              <wp:anchor distT="0" distB="0" distL="0" distR="0" simplePos="0" relativeHeight="485292544" behindDoc="1" locked="0" layoutInCell="1" allowOverlap="1" wp14:anchorId="7DEF80F8" wp14:editId="68339769">
                <wp:simplePos x="0" y="0"/>
                <wp:positionH relativeFrom="page">
                  <wp:posOffset>4226305</wp:posOffset>
                </wp:positionH>
                <wp:positionV relativeFrom="paragraph">
                  <wp:posOffset>268126</wp:posOffset>
                </wp:positionV>
                <wp:extent cx="335280" cy="17018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5280" cy="170180"/>
                        </a:xfrm>
                        <a:prstGeom prst="rect">
                          <a:avLst/>
                        </a:prstGeom>
                      </wps:spPr>
                      <wps:txbx>
                        <w:txbxContent>
                          <w:p w14:paraId="0F7AF8EC" w14:textId="77777777" w:rsidR="007A46B2" w:rsidRDefault="00000000">
                            <w:pPr>
                              <w:pStyle w:val="BodyText"/>
                            </w:pPr>
                            <w:r>
                              <w:rPr>
                                <w:spacing w:val="-4"/>
                              </w:rPr>
                              <w:t>(0.48)</w:t>
                            </w:r>
                          </w:p>
                        </w:txbxContent>
                      </wps:txbx>
                      <wps:bodyPr wrap="square" lIns="0" tIns="0" rIns="0" bIns="0" rtlCol="0">
                        <a:noAutofit/>
                      </wps:bodyPr>
                    </wps:wsp>
                  </a:graphicData>
                </a:graphic>
              </wp:anchor>
            </w:drawing>
          </mc:Choice>
          <mc:Fallback>
            <w:pict>
              <v:shape w14:anchorId="7DEF80F8" id="Textbox 24" o:spid="_x0000_s1028" type="#_x0000_t202" style="position:absolute;left:0;text-align:left;margin-left:332.8pt;margin-top:21.1pt;width:26.4pt;height:13.4pt;z-index:-18023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" filled="f" stroked="f">
                <v:textbox inset="0,0,0,0">
                  <w:txbxContent>
                    <w:p w14:paraId="0F7AF8EC" w14:textId="77777777" w:rsidR="007A46B2" w:rsidRDefault="00000000">
                      <w:pPr>
                        <w:pStyle w:val="BodyText"/>
                      </w:pPr>
                      <w:r>
                        <w:rPr>
                          <w:spacing w:val="-4"/>
                        </w:rPr>
                        <w:t>(0.48)</w:t>
                      </w:r>
                    </w:p>
                  </w:txbxContent>
                </v:textbox>
                <w10:wrap anchorx="page"/>
              </v:shape>
            </w:pict>
          </mc:Fallback>
        </mc:AlternateContent>
      </w:r>
      <w:r w:rsidRPr="00946740">
        <w:t>Women’s</w:t>
      </w:r>
      <w:r w:rsidRPr="00946740">
        <w:rPr>
          <w:spacing w:val="25"/>
        </w:rPr>
        <w:t xml:space="preserve"> </w:t>
      </w:r>
      <w:r w:rsidRPr="00946740">
        <w:t>BA</w:t>
      </w:r>
      <w:r w:rsidRPr="00946740">
        <w:rPr>
          <w:spacing w:val="26"/>
        </w:rPr>
        <w:t xml:space="preserve"> </w:t>
      </w:r>
      <w:r w:rsidRPr="00946740">
        <w:t>Degree</w:t>
      </w:r>
      <w:r w:rsidRPr="00946740">
        <w:rPr>
          <w:spacing w:val="26"/>
        </w:rPr>
        <w:t xml:space="preserve"> </w:t>
      </w:r>
      <w:r w:rsidRPr="00946740">
        <w:rPr>
          <w:spacing w:val="-4"/>
        </w:rPr>
        <w:t>Rate</w:t>
      </w:r>
      <w:r w:rsidRPr="00946740">
        <w:tab/>
      </w:r>
      <w:r w:rsidRPr="00946740">
        <w:rPr>
          <w:spacing w:val="-4"/>
          <w:position w:val="14"/>
        </w:rPr>
        <w:t>0.36</w:t>
      </w:r>
    </w:p>
    <w:p w14:paraId="5C82B47D" w14:textId="77777777" w:rsidR="007A46B2" w:rsidRPr="00946740" w:rsidRDefault="00000000">
      <w:pPr>
        <w:pStyle w:val="BodyText"/>
        <w:ind w:left="596"/>
      </w:pPr>
      <w:r w:rsidRPr="00946740">
        <w:br w:type="column"/>
      </w:r>
      <w:r w:rsidRPr="00946740">
        <w:rPr>
          <w:spacing w:val="-4"/>
        </w:rPr>
        <w:t>0.26</w:t>
      </w:r>
    </w:p>
    <w:p w14:paraId="1D530F5B" w14:textId="77777777" w:rsidR="007A46B2" w:rsidRPr="00946740" w:rsidRDefault="00000000">
      <w:pPr>
        <w:pStyle w:val="BodyText"/>
        <w:spacing w:before="18"/>
        <w:ind w:left="523"/>
      </w:pPr>
      <w:r w:rsidRPr="00946740">
        <w:rPr>
          <w:spacing w:val="-4"/>
        </w:rPr>
        <w:t>(0.44)</w:t>
      </w:r>
    </w:p>
    <w:p w14:paraId="1680D7C6" w14:textId="77777777" w:rsidR="007A46B2" w:rsidRPr="00946740" w:rsidRDefault="00000000">
      <w:pPr>
        <w:pStyle w:val="BodyText"/>
        <w:spacing w:before="18"/>
        <w:ind w:left="596"/>
      </w:pPr>
      <w:r w:rsidRPr="00946740">
        <w:rPr>
          <w:spacing w:val="-4"/>
        </w:rPr>
        <w:t>0.31</w:t>
      </w:r>
    </w:p>
    <w:p w14:paraId="67E285DE" w14:textId="77777777" w:rsidR="007A46B2" w:rsidRPr="00946740" w:rsidRDefault="00000000">
      <w:pPr>
        <w:pStyle w:val="BodyText"/>
        <w:spacing w:before="19"/>
        <w:ind w:left="523"/>
      </w:pPr>
      <w:r w:rsidRPr="00946740">
        <w:rPr>
          <w:spacing w:val="-4"/>
        </w:rPr>
        <w:t>(0.46)</w:t>
      </w:r>
    </w:p>
    <w:p w14:paraId="783685AA" w14:textId="77777777" w:rsidR="007A46B2" w:rsidRPr="00946740" w:rsidRDefault="00000000">
      <w:pPr>
        <w:pStyle w:val="BodyText"/>
        <w:ind w:left="664"/>
      </w:pPr>
      <w:r w:rsidRPr="00946740">
        <w:br w:type="column"/>
      </w:r>
      <w:r w:rsidRPr="00946740">
        <w:rPr>
          <w:spacing w:val="-4"/>
        </w:rPr>
        <w:t>0.22</w:t>
      </w:r>
    </w:p>
    <w:p w14:paraId="5EB2B9CD" w14:textId="77777777" w:rsidR="007A46B2" w:rsidRPr="00946740" w:rsidRDefault="00000000">
      <w:pPr>
        <w:pStyle w:val="BodyText"/>
        <w:spacing w:before="18"/>
        <w:ind w:left="591"/>
      </w:pPr>
      <w:r w:rsidRPr="00946740">
        <w:rPr>
          <w:spacing w:val="-4"/>
        </w:rPr>
        <w:t>(0.41)</w:t>
      </w:r>
    </w:p>
    <w:p w14:paraId="098ECEA9" w14:textId="77777777" w:rsidR="007A46B2" w:rsidRPr="00946740" w:rsidRDefault="00000000">
      <w:pPr>
        <w:pStyle w:val="BodyText"/>
        <w:spacing w:before="18"/>
        <w:ind w:left="664"/>
      </w:pPr>
      <w:r w:rsidRPr="00946740">
        <w:rPr>
          <w:spacing w:val="-4"/>
        </w:rPr>
        <w:t>0.25</w:t>
      </w:r>
    </w:p>
    <w:p w14:paraId="469ACD0F" w14:textId="77777777" w:rsidR="007A46B2" w:rsidRPr="00946740" w:rsidRDefault="00000000">
      <w:pPr>
        <w:pStyle w:val="BodyText"/>
        <w:spacing w:before="19"/>
        <w:ind w:left="591"/>
      </w:pPr>
      <w:r w:rsidRPr="00946740">
        <w:rPr>
          <w:spacing w:val="-4"/>
        </w:rPr>
        <w:t>(0.43)</w:t>
      </w:r>
    </w:p>
    <w:p w14:paraId="3BB9A3F9" w14:textId="77777777" w:rsidR="007A46B2" w:rsidRPr="00946740" w:rsidRDefault="00000000">
      <w:pPr>
        <w:pStyle w:val="BodyText"/>
        <w:ind w:left="664"/>
      </w:pPr>
      <w:r w:rsidRPr="00946740">
        <w:br w:type="column"/>
      </w:r>
      <w:r w:rsidRPr="00946740">
        <w:rPr>
          <w:spacing w:val="-4"/>
        </w:rPr>
        <w:t>0.17</w:t>
      </w:r>
    </w:p>
    <w:p w14:paraId="5BD45408" w14:textId="77777777" w:rsidR="007A46B2" w:rsidRPr="00946740" w:rsidRDefault="00000000">
      <w:pPr>
        <w:pStyle w:val="BodyText"/>
        <w:spacing w:before="18"/>
        <w:ind w:left="591"/>
      </w:pPr>
      <w:r w:rsidRPr="00946740">
        <w:rPr>
          <w:spacing w:val="-4"/>
        </w:rPr>
        <w:t>(0.38)</w:t>
      </w:r>
    </w:p>
    <w:p w14:paraId="7BA8A92B" w14:textId="77777777" w:rsidR="007A46B2" w:rsidRPr="00946740" w:rsidRDefault="00000000">
      <w:pPr>
        <w:pStyle w:val="BodyText"/>
        <w:spacing w:before="18"/>
        <w:ind w:left="664"/>
      </w:pPr>
      <w:r w:rsidRPr="00946740">
        <w:rPr>
          <w:spacing w:val="-4"/>
        </w:rPr>
        <w:t>0.22</w:t>
      </w:r>
    </w:p>
    <w:p w14:paraId="106ED6E7" w14:textId="77777777" w:rsidR="007A46B2" w:rsidRPr="00946740" w:rsidRDefault="00000000">
      <w:pPr>
        <w:pStyle w:val="BodyText"/>
        <w:spacing w:before="19"/>
        <w:ind w:left="591"/>
      </w:pPr>
      <w:r w:rsidRPr="00946740">
        <w:rPr>
          <w:spacing w:val="-4"/>
        </w:rPr>
        <w:lastRenderedPageBreak/>
        <w:t>(0.42)</w:t>
      </w:r>
    </w:p>
    <w:p w14:paraId="07370E33" w14:textId="77777777" w:rsidR="007A46B2" w:rsidRPr="00946740" w:rsidRDefault="00000000">
      <w:pPr>
        <w:pStyle w:val="BodyText"/>
        <w:spacing w:line="256" w:lineRule="auto"/>
        <w:ind w:left="785" w:right="-3" w:hanging="228"/>
      </w:pPr>
      <w:r w:rsidRPr="00946740">
        <w:br w:type="column"/>
      </w:r>
      <w:r w:rsidRPr="00946740">
        <w:rPr>
          <w:spacing w:val="-2"/>
          <w:w w:val="90"/>
        </w:rPr>
        <w:t xml:space="preserve">-0.15*** </w:t>
      </w:r>
      <w:r w:rsidRPr="00946740">
        <w:rPr>
          <w:spacing w:val="-4"/>
        </w:rPr>
        <w:t>(0)</w:t>
      </w:r>
    </w:p>
    <w:p w14:paraId="6628696E" w14:textId="77777777" w:rsidR="007A46B2" w:rsidRPr="00946740" w:rsidRDefault="00000000">
      <w:pPr>
        <w:pStyle w:val="BodyText"/>
        <w:spacing w:before="1" w:line="256" w:lineRule="auto"/>
        <w:ind w:left="785" w:right="-3" w:hanging="228"/>
      </w:pPr>
      <w:r w:rsidRPr="00946740">
        <w:rPr>
          <w:spacing w:val="-2"/>
          <w:w w:val="90"/>
        </w:rPr>
        <w:t xml:space="preserve">-0.14*** </w:t>
      </w:r>
      <w:r w:rsidRPr="00946740">
        <w:rPr>
          <w:spacing w:val="-4"/>
        </w:rPr>
        <w:t>(0)</w:t>
      </w:r>
    </w:p>
    <w:p w14:paraId="376195ED" w14:textId="77777777" w:rsidR="007A46B2" w:rsidRPr="00946740" w:rsidRDefault="00000000">
      <w:pPr>
        <w:pStyle w:val="BodyText"/>
        <w:spacing w:line="256" w:lineRule="auto"/>
        <w:ind w:left="753" w:right="475" w:hanging="228"/>
      </w:pPr>
      <w:r w:rsidRPr="00946740">
        <w:br w:type="column"/>
      </w:r>
      <w:r w:rsidRPr="00946740">
        <w:rPr>
          <w:spacing w:val="-2"/>
          <w:w w:val="90"/>
        </w:rPr>
        <w:t xml:space="preserve">-0.05*** </w:t>
      </w:r>
      <w:r w:rsidRPr="00946740">
        <w:rPr>
          <w:spacing w:val="-4"/>
        </w:rPr>
        <w:t>(0)</w:t>
      </w:r>
    </w:p>
    <w:p w14:paraId="35C16D54" w14:textId="77777777" w:rsidR="007A46B2" w:rsidRPr="00946740" w:rsidRDefault="00000000">
      <w:pPr>
        <w:pStyle w:val="BodyText"/>
        <w:spacing w:before="1" w:line="256" w:lineRule="auto"/>
        <w:ind w:left="753" w:right="475" w:hanging="228"/>
      </w:pPr>
      <w:r w:rsidRPr="00946740">
        <w:rPr>
          <w:spacing w:val="-2"/>
          <w:w w:val="90"/>
        </w:rPr>
        <w:t xml:space="preserve">-0.07*** </w:t>
      </w:r>
      <w:r w:rsidRPr="00946740">
        <w:rPr>
          <w:spacing w:val="-4"/>
        </w:rPr>
        <w:t>(0)</w:t>
      </w:r>
    </w:p>
    <w:p w14:paraId="588C0D40" w14:textId="77777777" w:rsidR="007A46B2" w:rsidRPr="00946740" w:rsidRDefault="007A46B2">
      <w:pPr>
        <w:spacing w:line="256" w:lineRule="auto"/>
        <w:sectPr w:rsidR="007A46B2" w:rsidRPr="00946740">
          <w:type w:val="continuous"/>
          <w:pgSz w:w="15840" w:h="12240" w:orient="landscape"/>
          <w:pgMar w:top="1820" w:right="2260" w:bottom="280" w:left="2260" w:header="0" w:footer="2284" w:gutter="0"/>
          <w:cols w:num="6" w:space="720" w:equalWidth="0">
            <w:col w:w="4851" w:space="40"/>
            <w:col w:w="1051" w:space="39"/>
            <w:col w:w="1119" w:space="40"/>
            <w:col w:w="1119" w:space="39"/>
            <w:col w:w="1268" w:space="40"/>
            <w:col w:w="1714"/>
          </w:cols>
        </w:sectPr>
      </w:pPr>
    </w:p>
    <w:p w14:paraId="0FE53302" w14:textId="77777777" w:rsidR="007A46B2" w:rsidRPr="00946740" w:rsidRDefault="00000000">
      <w:pPr>
        <w:pStyle w:val="BodyText"/>
        <w:spacing w:before="145"/>
        <w:rPr>
          <w:sz w:val="24"/>
        </w:rPr>
      </w:pPr>
      <w:r w:rsidRPr="00946740">
        <w:rPr>
          <w:noProof/>
        </w:rPr>
        <w:lastRenderedPageBreak/>
        <mc:AlternateContent>
          <mc:Choice Requires="wps">
            <w:drawing>
              <wp:anchor distT="0" distB="0" distL="0" distR="0" simplePos="0" relativeHeight="15739392" behindDoc="0" locked="0" layoutInCell="1" allowOverlap="1" wp14:anchorId="1E4497F3" wp14:editId="488601F8">
                <wp:simplePos x="0" y="0"/>
                <wp:positionH relativeFrom="page">
                  <wp:posOffset>1375291</wp:posOffset>
                </wp:positionH>
                <wp:positionV relativeFrom="page">
                  <wp:posOffset>3797579</wp:posOffset>
                </wp:positionV>
                <wp:extent cx="212090" cy="177800"/>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18061F29" w14:textId="77777777" w:rsidR="007A46B2" w:rsidRDefault="00000000">
                            <w:pPr>
                              <w:spacing w:before="21"/>
                              <w:ind w:left="20"/>
                              <w:rPr>
                                <w:sz w:val="24"/>
                              </w:rPr>
                            </w:pPr>
                            <w:r>
                              <w:rPr>
                                <w:spacing w:val="-5"/>
                                <w:sz w:val="24"/>
                              </w:rPr>
                              <w:t>24</w:t>
                            </w:r>
                          </w:p>
                        </w:txbxContent>
                      </wps:txbx>
                      <wps:bodyPr vert="vert" wrap="square" lIns="0" tIns="0" rIns="0" bIns="0" rtlCol="0">
                        <a:noAutofit/>
                      </wps:bodyPr>
                    </wps:wsp>
                  </a:graphicData>
                </a:graphic>
              </wp:anchor>
            </w:drawing>
          </mc:Choice>
          <mc:Fallback>
            <w:pict>
              <v:shape w14:anchorId="1E4497F3" id="Textbox 25" o:spid="_x0000_s1029" type="#_x0000_t202" style="position:absolute;margin-left:108.3pt;margin-top:299pt;width:16.7pt;height:14pt;z-index:15739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" filled="f" stroked="f">
                <v:textbox style="layout-flow:vertical" inset="0,0,0,0">
                  <w:txbxContent>
                    <w:p w14:paraId="18061F29" w14:textId="77777777" w:rsidR="007A46B2" w:rsidRDefault="00000000">
                      <w:pPr>
                        <w:spacing w:before="21"/>
                        <w:ind w:left="20"/>
                        <w:rPr>
                          <w:sz w:val="24"/>
                        </w:rPr>
                      </w:pPr>
                      <w:r>
                        <w:rPr>
                          <w:spacing w:val="-5"/>
                          <w:sz w:val="24"/>
                        </w:rPr>
                        <w:t>24</w:t>
                      </w:r>
                    </w:p>
                  </w:txbxContent>
                </v:textbox>
                <w10:wrap anchorx="page" anchory="page"/>
              </v:shape>
            </w:pict>
          </mc:Fallback>
        </mc:AlternateContent>
      </w:r>
    </w:p>
    <w:p w14:paraId="66E296A3" w14:textId="77777777" w:rsidR="007A46B2" w:rsidRPr="00946740" w:rsidRDefault="00000000">
      <w:pPr>
        <w:pStyle w:val="Heading4"/>
        <w:spacing w:before="0"/>
        <w:ind w:left="1857"/>
        <w:rPr>
          <w:i/>
        </w:rPr>
      </w:pPr>
      <w:r w:rsidRPr="00946740">
        <w:rPr>
          <w:w w:val="105"/>
        </w:rPr>
        <w:t>Table</w:t>
      </w:r>
      <w:r w:rsidRPr="00946740">
        <w:rPr>
          <w:spacing w:val="8"/>
          <w:w w:val="105"/>
        </w:rPr>
        <w:t xml:space="preserve"> </w:t>
      </w:r>
      <w:r w:rsidRPr="00946740">
        <w:rPr>
          <w:w w:val="105"/>
        </w:rPr>
        <w:t>2:</w:t>
      </w:r>
      <w:r w:rsidRPr="00946740">
        <w:rPr>
          <w:spacing w:val="26"/>
          <w:w w:val="105"/>
        </w:rPr>
        <w:t xml:space="preserve"> </w:t>
      </w:r>
      <w:r w:rsidRPr="00946740">
        <w:rPr>
          <w:w w:val="105"/>
        </w:rPr>
        <w:t>Summary</w:t>
      </w:r>
      <w:r w:rsidRPr="00946740">
        <w:rPr>
          <w:spacing w:val="9"/>
          <w:w w:val="105"/>
        </w:rPr>
        <w:t xml:space="preserve"> </w:t>
      </w:r>
      <w:r w:rsidRPr="00946740">
        <w:rPr>
          <w:w w:val="105"/>
        </w:rPr>
        <w:t>Statistics</w:t>
      </w:r>
      <w:r w:rsidRPr="00946740">
        <w:rPr>
          <w:spacing w:val="8"/>
          <w:w w:val="105"/>
        </w:rPr>
        <w:t xml:space="preserve"> </w:t>
      </w:r>
      <w:r w:rsidRPr="00946740">
        <w:rPr>
          <w:w w:val="105"/>
        </w:rPr>
        <w:t>of</w:t>
      </w:r>
      <w:r w:rsidRPr="00946740">
        <w:rPr>
          <w:spacing w:val="8"/>
          <w:w w:val="105"/>
        </w:rPr>
        <w:t xml:space="preserve"> </w:t>
      </w:r>
      <w:r w:rsidRPr="00946740">
        <w:rPr>
          <w:w w:val="105"/>
        </w:rPr>
        <w:t>Outcomes</w:t>
      </w:r>
      <w:r w:rsidRPr="00946740">
        <w:rPr>
          <w:spacing w:val="9"/>
          <w:w w:val="105"/>
        </w:rPr>
        <w:t xml:space="preserve"> </w:t>
      </w:r>
      <w:r w:rsidRPr="00946740">
        <w:rPr>
          <w:w w:val="105"/>
        </w:rPr>
        <w:t>Using</w:t>
      </w:r>
      <w:r w:rsidRPr="00946740">
        <w:rPr>
          <w:spacing w:val="8"/>
          <w:w w:val="105"/>
        </w:rPr>
        <w:t xml:space="preserve"> </w:t>
      </w:r>
      <w:r w:rsidRPr="00946740">
        <w:rPr>
          <w:w w:val="105"/>
        </w:rPr>
        <w:t>Parent’s</w:t>
      </w:r>
      <w:r w:rsidRPr="00946740">
        <w:rPr>
          <w:spacing w:val="8"/>
          <w:w w:val="105"/>
        </w:rPr>
        <w:t xml:space="preserve"> </w:t>
      </w:r>
      <w:r w:rsidRPr="00946740">
        <w:rPr>
          <w:w w:val="105"/>
        </w:rPr>
        <w:t>Place</w:t>
      </w:r>
      <w:r w:rsidRPr="00946740">
        <w:rPr>
          <w:spacing w:val="9"/>
          <w:w w:val="105"/>
        </w:rPr>
        <w:t xml:space="preserve"> </w:t>
      </w:r>
      <w:r w:rsidRPr="00946740">
        <w:rPr>
          <w:w w:val="105"/>
        </w:rPr>
        <w:t>of</w:t>
      </w:r>
      <w:r w:rsidRPr="00946740">
        <w:rPr>
          <w:spacing w:val="8"/>
          <w:w w:val="105"/>
        </w:rPr>
        <w:t xml:space="preserve"> </w:t>
      </w:r>
      <w:r w:rsidRPr="00946740">
        <w:rPr>
          <w:w w:val="105"/>
        </w:rPr>
        <w:t>Birth</w:t>
      </w:r>
      <w:r w:rsidRPr="00946740">
        <w:rPr>
          <w:spacing w:val="8"/>
          <w:w w:val="105"/>
        </w:rPr>
        <w:t xml:space="preserve"> </w:t>
      </w:r>
      <w:r w:rsidRPr="00946740">
        <w:rPr>
          <w:i/>
          <w:spacing w:val="-2"/>
          <w:w w:val="105"/>
        </w:rPr>
        <w:t>(continued)</w:t>
      </w:r>
    </w:p>
    <w:p w14:paraId="1DB9CCEC" w14:textId="77777777" w:rsidR="007A46B2" w:rsidRPr="00946740" w:rsidRDefault="007A46B2">
      <w:pPr>
        <w:pStyle w:val="BodyText"/>
        <w:spacing w:before="1"/>
        <w:rPr>
          <w:i/>
          <w:sz w:val="9"/>
        </w:rPr>
      </w:pPr>
    </w:p>
    <w:tbl>
      <w:tblPr>
        <w:tblW w:w="0" w:type="auto"/>
        <w:tblInd w:w="1181" w:type="dxa"/>
        <w:tblLayout w:type="fixed"/>
        <w:tblCellMar>
          <w:left w:w="0" w:type="dxa"/>
          <w:right w:w="0" w:type="dxa"/>
        </w:tblCellMar>
        <w:tblLook w:val="01E0" w:firstRow="1" w:lastRow="1" w:firstColumn="1" w:lastColumn="1" w:noHBand="0" w:noVBand="0"/>
      </w:tblPr>
      <w:tblGrid>
        <w:gridCol w:w="3924"/>
        <w:gridCol w:w="1160"/>
        <w:gridCol w:w="1159"/>
        <w:gridCol w:w="1159"/>
        <w:gridCol w:w="1275"/>
        <w:gridCol w:w="1248"/>
      </w:tblGrid>
      <w:tr w:rsidR="007A46B2" w:rsidRPr="00946740" w14:paraId="7A40E938" w14:textId="77777777">
        <w:trPr>
          <w:trHeight w:val="596"/>
        </w:trPr>
        <w:tc>
          <w:tcPr>
            <w:tcW w:w="3924" w:type="dxa"/>
            <w:tcBorders>
              <w:top w:val="single" w:sz="8" w:space="0" w:color="000000"/>
            </w:tcBorders>
          </w:tcPr>
          <w:p w14:paraId="7BF74E2D" w14:textId="77777777" w:rsidR="007A46B2" w:rsidRPr="00946740" w:rsidRDefault="00000000">
            <w:pPr>
              <w:pStyle w:val="TableParagraph"/>
              <w:spacing w:before="56"/>
              <w:ind w:right="146"/>
              <w:jc w:val="right"/>
            </w:pPr>
            <w:r w:rsidRPr="00946740">
              <w:rPr>
                <w:spacing w:val="-2"/>
                <w:w w:val="110"/>
              </w:rPr>
              <w:t>White</w:t>
            </w:r>
          </w:p>
          <w:p w14:paraId="597F0962" w14:textId="77777777" w:rsidR="007A46B2" w:rsidRPr="00946740" w:rsidRDefault="00000000">
            <w:pPr>
              <w:pStyle w:val="TableParagraph"/>
              <w:tabs>
                <w:tab w:val="left" w:pos="3193"/>
              </w:tabs>
              <w:spacing w:before="16" w:line="252" w:lineRule="exact"/>
              <w:ind w:left="119"/>
              <w:jc w:val="left"/>
            </w:pPr>
            <w:r w:rsidRPr="00946740">
              <w:rPr>
                <w:spacing w:val="-2"/>
                <w:w w:val="110"/>
              </w:rPr>
              <w:t>Variables</w:t>
            </w:r>
            <w:r w:rsidRPr="00946740">
              <w:tab/>
            </w:r>
            <w:r w:rsidRPr="00946740">
              <w:rPr>
                <w:spacing w:val="-2"/>
                <w:w w:val="110"/>
                <w:position w:val="14"/>
              </w:rPr>
              <w:t>White</w:t>
            </w:r>
          </w:p>
        </w:tc>
        <w:tc>
          <w:tcPr>
            <w:tcW w:w="1160" w:type="dxa"/>
            <w:tcBorders>
              <w:top w:val="single" w:sz="8" w:space="0" w:color="000000"/>
            </w:tcBorders>
          </w:tcPr>
          <w:p w14:paraId="7997EA29" w14:textId="77777777" w:rsidR="007A46B2" w:rsidRPr="00946740" w:rsidRDefault="00000000">
            <w:pPr>
              <w:pStyle w:val="TableParagraph"/>
              <w:spacing w:before="36" w:line="270" w:lineRule="atLeast"/>
              <w:ind w:left="147" w:firstLine="140"/>
              <w:jc w:val="left"/>
            </w:pPr>
            <w:r w:rsidRPr="00946740">
              <w:rPr>
                <w:spacing w:val="-2"/>
                <w:w w:val="110"/>
              </w:rPr>
              <w:t>White Hispanic</w:t>
            </w:r>
          </w:p>
        </w:tc>
        <w:tc>
          <w:tcPr>
            <w:tcW w:w="1159" w:type="dxa"/>
            <w:tcBorders>
              <w:top w:val="single" w:sz="8" w:space="0" w:color="000000"/>
            </w:tcBorders>
          </w:tcPr>
          <w:p w14:paraId="53FF26DF" w14:textId="77777777" w:rsidR="007A46B2" w:rsidRPr="00946740" w:rsidRDefault="00000000">
            <w:pPr>
              <w:pStyle w:val="TableParagraph"/>
              <w:spacing w:before="36" w:line="270" w:lineRule="atLeast"/>
              <w:ind w:left="286" w:hanging="141"/>
              <w:jc w:val="left"/>
            </w:pPr>
            <w:r w:rsidRPr="00946740">
              <w:rPr>
                <w:spacing w:val="-2"/>
                <w:w w:val="110"/>
              </w:rPr>
              <w:t>Hispanic White</w:t>
            </w:r>
          </w:p>
        </w:tc>
        <w:tc>
          <w:tcPr>
            <w:tcW w:w="1159" w:type="dxa"/>
            <w:tcBorders>
              <w:top w:val="single" w:sz="8" w:space="0" w:color="000000"/>
            </w:tcBorders>
          </w:tcPr>
          <w:p w14:paraId="7E831C23" w14:textId="77777777" w:rsidR="007A46B2" w:rsidRPr="00946740" w:rsidRDefault="00000000">
            <w:pPr>
              <w:pStyle w:val="TableParagraph"/>
              <w:spacing w:before="36" w:line="270" w:lineRule="atLeast"/>
              <w:ind w:left="145"/>
              <w:jc w:val="left"/>
            </w:pPr>
            <w:r w:rsidRPr="00946740">
              <w:rPr>
                <w:spacing w:val="-2"/>
                <w:w w:val="110"/>
              </w:rPr>
              <w:t>Hispanic Hispanic</w:t>
            </w:r>
          </w:p>
        </w:tc>
        <w:tc>
          <w:tcPr>
            <w:tcW w:w="1275" w:type="dxa"/>
            <w:tcBorders>
              <w:top w:val="single" w:sz="8" w:space="0" w:color="000000"/>
            </w:tcBorders>
          </w:tcPr>
          <w:p w14:paraId="06DB76D6" w14:textId="77777777" w:rsidR="007A46B2" w:rsidRPr="00946740" w:rsidRDefault="007A46B2">
            <w:pPr>
              <w:pStyle w:val="TableParagraph"/>
              <w:spacing w:before="74"/>
              <w:jc w:val="left"/>
              <w:rPr>
                <w:i/>
              </w:rPr>
            </w:pPr>
          </w:p>
          <w:p w14:paraId="2C6A967B" w14:textId="77777777" w:rsidR="007A46B2" w:rsidRPr="00946740" w:rsidRDefault="00000000">
            <w:pPr>
              <w:pStyle w:val="TableParagraph"/>
              <w:spacing w:line="249" w:lineRule="exact"/>
              <w:ind w:right="2"/>
            </w:pPr>
            <w:r w:rsidRPr="00946740">
              <w:rPr>
                <w:w w:val="105"/>
              </w:rPr>
              <w:t>HH</w:t>
            </w:r>
            <w:r w:rsidRPr="00946740">
              <w:rPr>
                <w:spacing w:val="8"/>
                <w:w w:val="105"/>
              </w:rPr>
              <w:t xml:space="preserve"> </w:t>
            </w:r>
            <w:r w:rsidRPr="00946740">
              <w:rPr>
                <w:w w:val="105"/>
              </w:rPr>
              <w:t>-</w:t>
            </w:r>
            <w:r w:rsidRPr="00946740">
              <w:rPr>
                <w:spacing w:val="8"/>
                <w:w w:val="105"/>
              </w:rPr>
              <w:t xml:space="preserve"> </w:t>
            </w:r>
            <w:r w:rsidRPr="00946740">
              <w:rPr>
                <w:spacing w:val="-5"/>
                <w:w w:val="105"/>
              </w:rPr>
              <w:t>WW</w:t>
            </w:r>
          </w:p>
        </w:tc>
        <w:tc>
          <w:tcPr>
            <w:tcW w:w="1248" w:type="dxa"/>
            <w:tcBorders>
              <w:top w:val="single" w:sz="8" w:space="0" w:color="000000"/>
            </w:tcBorders>
          </w:tcPr>
          <w:p w14:paraId="101BC301" w14:textId="77777777" w:rsidR="007A46B2" w:rsidRPr="00946740" w:rsidRDefault="007A46B2">
            <w:pPr>
              <w:pStyle w:val="TableParagraph"/>
              <w:spacing w:before="74"/>
              <w:jc w:val="left"/>
              <w:rPr>
                <w:i/>
              </w:rPr>
            </w:pPr>
          </w:p>
          <w:p w14:paraId="1414BA6F" w14:textId="77777777" w:rsidR="007A46B2" w:rsidRPr="00946740" w:rsidRDefault="00000000">
            <w:pPr>
              <w:pStyle w:val="TableParagraph"/>
              <w:spacing w:line="249" w:lineRule="exact"/>
              <w:ind w:left="23"/>
            </w:pPr>
            <w:r w:rsidRPr="00946740">
              <w:rPr>
                <w:w w:val="105"/>
              </w:rPr>
              <w:t>HW</w:t>
            </w:r>
            <w:r w:rsidRPr="00946740">
              <w:rPr>
                <w:spacing w:val="2"/>
                <w:w w:val="105"/>
              </w:rPr>
              <w:t xml:space="preserve"> </w:t>
            </w:r>
            <w:r w:rsidRPr="00946740">
              <w:rPr>
                <w:w w:val="105"/>
              </w:rPr>
              <w:t xml:space="preserve">- </w:t>
            </w:r>
            <w:r w:rsidRPr="00946740">
              <w:rPr>
                <w:spacing w:val="-7"/>
                <w:w w:val="105"/>
              </w:rPr>
              <w:t>WH</w:t>
            </w:r>
          </w:p>
        </w:tc>
      </w:tr>
      <w:tr w:rsidR="007A46B2" w:rsidRPr="00946740" w14:paraId="7EDB8CAA" w14:textId="77777777">
        <w:trPr>
          <w:trHeight w:val="270"/>
        </w:trPr>
        <w:tc>
          <w:tcPr>
            <w:tcW w:w="3924" w:type="dxa"/>
          </w:tcPr>
          <w:p w14:paraId="274012B0" w14:textId="77777777" w:rsidR="007A46B2" w:rsidRPr="00946740" w:rsidRDefault="00000000">
            <w:pPr>
              <w:pStyle w:val="TableParagraph"/>
              <w:spacing w:before="2" w:line="249" w:lineRule="exact"/>
              <w:ind w:right="149"/>
              <w:jc w:val="right"/>
            </w:pPr>
            <w:r w:rsidRPr="00946740">
              <w:rPr>
                <w:spacing w:val="-4"/>
              </w:rPr>
              <w:t>(WW)</w:t>
            </w:r>
          </w:p>
        </w:tc>
        <w:tc>
          <w:tcPr>
            <w:tcW w:w="1160" w:type="dxa"/>
          </w:tcPr>
          <w:p w14:paraId="6019C1D4" w14:textId="77777777" w:rsidR="007A46B2" w:rsidRPr="00946740" w:rsidRDefault="00000000">
            <w:pPr>
              <w:pStyle w:val="TableParagraph"/>
              <w:spacing w:before="2" w:line="249" w:lineRule="exact"/>
            </w:pPr>
            <w:r w:rsidRPr="00946740">
              <w:rPr>
                <w:spacing w:val="-4"/>
                <w:w w:val="105"/>
              </w:rPr>
              <w:t>(WH)</w:t>
            </w:r>
          </w:p>
        </w:tc>
        <w:tc>
          <w:tcPr>
            <w:tcW w:w="1159" w:type="dxa"/>
          </w:tcPr>
          <w:p w14:paraId="572DBE54" w14:textId="77777777" w:rsidR="007A46B2" w:rsidRPr="00946740" w:rsidRDefault="00000000">
            <w:pPr>
              <w:pStyle w:val="TableParagraph"/>
              <w:spacing w:before="2" w:line="249" w:lineRule="exact"/>
              <w:ind w:right="1"/>
            </w:pPr>
            <w:r w:rsidRPr="00946740">
              <w:rPr>
                <w:spacing w:val="-4"/>
                <w:w w:val="105"/>
              </w:rPr>
              <w:t>(HW)</w:t>
            </w:r>
          </w:p>
        </w:tc>
        <w:tc>
          <w:tcPr>
            <w:tcW w:w="1159" w:type="dxa"/>
          </w:tcPr>
          <w:p w14:paraId="10EB6DF7" w14:textId="77777777" w:rsidR="007A46B2" w:rsidRPr="00946740" w:rsidRDefault="00000000">
            <w:pPr>
              <w:pStyle w:val="TableParagraph"/>
              <w:spacing w:before="2" w:line="249" w:lineRule="exact"/>
              <w:ind w:left="1" w:right="1"/>
            </w:pPr>
            <w:r w:rsidRPr="00946740">
              <w:rPr>
                <w:spacing w:val="-4"/>
                <w:w w:val="110"/>
              </w:rPr>
              <w:t>(HH)</w:t>
            </w:r>
          </w:p>
        </w:tc>
        <w:tc>
          <w:tcPr>
            <w:tcW w:w="1275" w:type="dxa"/>
          </w:tcPr>
          <w:p w14:paraId="32E66137" w14:textId="77777777" w:rsidR="007A46B2" w:rsidRPr="00946740" w:rsidRDefault="00000000">
            <w:pPr>
              <w:pStyle w:val="TableParagraph"/>
              <w:spacing w:before="2" w:line="249" w:lineRule="exact"/>
              <w:ind w:right="2"/>
            </w:pPr>
            <w:r w:rsidRPr="00946740">
              <w:rPr>
                <w:spacing w:val="-5"/>
              </w:rPr>
              <w:t>(5)</w:t>
            </w:r>
          </w:p>
        </w:tc>
        <w:tc>
          <w:tcPr>
            <w:tcW w:w="1248" w:type="dxa"/>
          </w:tcPr>
          <w:p w14:paraId="4B2C5592" w14:textId="77777777" w:rsidR="007A46B2" w:rsidRPr="00946740" w:rsidRDefault="00000000">
            <w:pPr>
              <w:pStyle w:val="TableParagraph"/>
              <w:spacing w:before="2" w:line="249" w:lineRule="exact"/>
              <w:ind w:left="23"/>
            </w:pPr>
            <w:r w:rsidRPr="00946740">
              <w:rPr>
                <w:spacing w:val="-5"/>
              </w:rPr>
              <w:t>(6)</w:t>
            </w:r>
          </w:p>
        </w:tc>
      </w:tr>
      <w:tr w:rsidR="007A46B2" w:rsidRPr="00946740" w14:paraId="43868961" w14:textId="77777777">
        <w:trPr>
          <w:trHeight w:val="332"/>
        </w:trPr>
        <w:tc>
          <w:tcPr>
            <w:tcW w:w="3924" w:type="dxa"/>
            <w:tcBorders>
              <w:bottom w:val="single" w:sz="6" w:space="0" w:color="000000"/>
            </w:tcBorders>
          </w:tcPr>
          <w:p w14:paraId="47B052AA" w14:textId="77777777" w:rsidR="007A46B2" w:rsidRPr="00946740" w:rsidRDefault="00000000">
            <w:pPr>
              <w:pStyle w:val="TableParagraph"/>
              <w:spacing w:before="2"/>
              <w:ind w:right="309"/>
              <w:jc w:val="right"/>
            </w:pPr>
            <w:r w:rsidRPr="00946740">
              <w:rPr>
                <w:spacing w:val="-5"/>
              </w:rPr>
              <w:t>(1)</w:t>
            </w:r>
          </w:p>
        </w:tc>
        <w:tc>
          <w:tcPr>
            <w:tcW w:w="1160" w:type="dxa"/>
            <w:tcBorders>
              <w:bottom w:val="single" w:sz="6" w:space="0" w:color="000000"/>
            </w:tcBorders>
          </w:tcPr>
          <w:p w14:paraId="526015CE" w14:textId="77777777" w:rsidR="007A46B2" w:rsidRPr="00946740" w:rsidRDefault="00000000">
            <w:pPr>
              <w:pStyle w:val="TableParagraph"/>
              <w:spacing w:before="2"/>
            </w:pPr>
            <w:r w:rsidRPr="00946740">
              <w:rPr>
                <w:spacing w:val="-5"/>
              </w:rPr>
              <w:t>(2)</w:t>
            </w:r>
          </w:p>
        </w:tc>
        <w:tc>
          <w:tcPr>
            <w:tcW w:w="1159" w:type="dxa"/>
            <w:tcBorders>
              <w:bottom w:val="single" w:sz="6" w:space="0" w:color="000000"/>
            </w:tcBorders>
          </w:tcPr>
          <w:p w14:paraId="4B3155B4" w14:textId="77777777" w:rsidR="007A46B2" w:rsidRPr="00946740" w:rsidRDefault="00000000">
            <w:pPr>
              <w:pStyle w:val="TableParagraph"/>
              <w:spacing w:before="2"/>
              <w:ind w:right="1"/>
            </w:pPr>
            <w:r w:rsidRPr="00946740">
              <w:rPr>
                <w:spacing w:val="-5"/>
              </w:rPr>
              <w:t>(3)</w:t>
            </w:r>
          </w:p>
        </w:tc>
        <w:tc>
          <w:tcPr>
            <w:tcW w:w="1159" w:type="dxa"/>
            <w:tcBorders>
              <w:bottom w:val="single" w:sz="6" w:space="0" w:color="000000"/>
            </w:tcBorders>
          </w:tcPr>
          <w:p w14:paraId="3EB1BA60" w14:textId="77777777" w:rsidR="007A46B2" w:rsidRPr="00946740" w:rsidRDefault="00000000">
            <w:pPr>
              <w:pStyle w:val="TableParagraph"/>
              <w:spacing w:before="2"/>
              <w:ind w:left="1" w:right="1"/>
            </w:pPr>
            <w:r w:rsidRPr="00946740">
              <w:rPr>
                <w:spacing w:val="-5"/>
              </w:rPr>
              <w:t>(4)</w:t>
            </w:r>
          </w:p>
        </w:tc>
        <w:tc>
          <w:tcPr>
            <w:tcW w:w="1275" w:type="dxa"/>
            <w:tcBorders>
              <w:bottom w:val="single" w:sz="6" w:space="0" w:color="000000"/>
            </w:tcBorders>
          </w:tcPr>
          <w:p w14:paraId="4347C280" w14:textId="77777777" w:rsidR="007A46B2" w:rsidRPr="00946740" w:rsidRDefault="007A46B2">
            <w:pPr>
              <w:pStyle w:val="TableParagraph"/>
              <w:jc w:val="left"/>
              <w:rPr>
                <w:sz w:val="20"/>
              </w:rPr>
            </w:pPr>
          </w:p>
        </w:tc>
        <w:tc>
          <w:tcPr>
            <w:tcW w:w="1248" w:type="dxa"/>
            <w:tcBorders>
              <w:bottom w:val="single" w:sz="6" w:space="0" w:color="000000"/>
            </w:tcBorders>
          </w:tcPr>
          <w:p w14:paraId="32FD893C" w14:textId="77777777" w:rsidR="007A46B2" w:rsidRPr="00946740" w:rsidRDefault="007A46B2">
            <w:pPr>
              <w:pStyle w:val="TableParagraph"/>
              <w:jc w:val="left"/>
              <w:rPr>
                <w:sz w:val="20"/>
              </w:rPr>
            </w:pPr>
          </w:p>
        </w:tc>
      </w:tr>
      <w:tr w:rsidR="007A46B2" w:rsidRPr="00946740" w14:paraId="00179A6A" w14:textId="77777777">
        <w:trPr>
          <w:trHeight w:val="324"/>
        </w:trPr>
        <w:tc>
          <w:tcPr>
            <w:tcW w:w="3924" w:type="dxa"/>
            <w:tcBorders>
              <w:top w:val="single" w:sz="6" w:space="0" w:color="000000"/>
            </w:tcBorders>
          </w:tcPr>
          <w:p w14:paraId="1B512C20" w14:textId="77777777" w:rsidR="007A46B2" w:rsidRPr="00946740" w:rsidRDefault="00000000">
            <w:pPr>
              <w:pStyle w:val="TableParagraph"/>
              <w:tabs>
                <w:tab w:val="left" w:pos="3294"/>
              </w:tabs>
              <w:spacing w:before="53" w:line="252" w:lineRule="exact"/>
              <w:ind w:left="337"/>
              <w:jc w:val="left"/>
            </w:pPr>
            <w:r w:rsidRPr="00946740">
              <w:rPr>
                <w:w w:val="105"/>
              </w:rPr>
              <w:t>Men’s</w:t>
            </w:r>
            <w:r w:rsidRPr="00946740">
              <w:rPr>
                <w:spacing w:val="11"/>
                <w:w w:val="105"/>
              </w:rPr>
              <w:t xml:space="preserve"> </w:t>
            </w:r>
            <w:r w:rsidRPr="00946740">
              <w:rPr>
                <w:w w:val="105"/>
              </w:rPr>
              <w:t>Professional</w:t>
            </w:r>
            <w:r w:rsidRPr="00946740">
              <w:rPr>
                <w:spacing w:val="14"/>
                <w:w w:val="105"/>
              </w:rPr>
              <w:t xml:space="preserve"> </w:t>
            </w:r>
            <w:r w:rsidRPr="00946740">
              <w:rPr>
                <w:spacing w:val="-2"/>
                <w:w w:val="105"/>
              </w:rPr>
              <w:t>Degree</w:t>
            </w:r>
            <w:r w:rsidRPr="00946740">
              <w:tab/>
            </w:r>
            <w:r w:rsidRPr="00946740">
              <w:rPr>
                <w:spacing w:val="-4"/>
                <w:w w:val="105"/>
                <w:position w:val="14"/>
              </w:rPr>
              <w:t>0.09</w:t>
            </w:r>
          </w:p>
        </w:tc>
        <w:tc>
          <w:tcPr>
            <w:tcW w:w="1160" w:type="dxa"/>
            <w:tcBorders>
              <w:top w:val="single" w:sz="6" w:space="0" w:color="000000"/>
            </w:tcBorders>
          </w:tcPr>
          <w:p w14:paraId="141691F5" w14:textId="77777777" w:rsidR="007A46B2" w:rsidRPr="00946740" w:rsidRDefault="00000000">
            <w:pPr>
              <w:pStyle w:val="TableParagraph"/>
              <w:spacing w:before="55" w:line="249" w:lineRule="exact"/>
            </w:pPr>
            <w:r w:rsidRPr="00946740">
              <w:rPr>
                <w:spacing w:val="-4"/>
              </w:rPr>
              <w:t>0.07</w:t>
            </w:r>
          </w:p>
        </w:tc>
        <w:tc>
          <w:tcPr>
            <w:tcW w:w="1159" w:type="dxa"/>
            <w:tcBorders>
              <w:top w:val="single" w:sz="6" w:space="0" w:color="000000"/>
            </w:tcBorders>
          </w:tcPr>
          <w:p w14:paraId="40EA1EAC" w14:textId="77777777" w:rsidR="007A46B2" w:rsidRPr="00946740" w:rsidRDefault="00000000">
            <w:pPr>
              <w:pStyle w:val="TableParagraph"/>
              <w:spacing w:before="55" w:line="249" w:lineRule="exact"/>
              <w:ind w:right="1"/>
            </w:pPr>
            <w:r w:rsidRPr="00946740">
              <w:rPr>
                <w:spacing w:val="-4"/>
              </w:rPr>
              <w:t>0.06</w:t>
            </w:r>
          </w:p>
        </w:tc>
        <w:tc>
          <w:tcPr>
            <w:tcW w:w="1159" w:type="dxa"/>
            <w:tcBorders>
              <w:top w:val="single" w:sz="6" w:space="0" w:color="000000"/>
            </w:tcBorders>
          </w:tcPr>
          <w:p w14:paraId="70A78EF0" w14:textId="77777777" w:rsidR="007A46B2" w:rsidRPr="00946740" w:rsidRDefault="00000000">
            <w:pPr>
              <w:pStyle w:val="TableParagraph"/>
              <w:spacing w:before="55" w:line="249" w:lineRule="exact"/>
              <w:ind w:left="1" w:right="1"/>
            </w:pPr>
            <w:r w:rsidRPr="00946740">
              <w:rPr>
                <w:spacing w:val="-4"/>
              </w:rPr>
              <w:t>0.04</w:t>
            </w:r>
          </w:p>
        </w:tc>
        <w:tc>
          <w:tcPr>
            <w:tcW w:w="1275" w:type="dxa"/>
            <w:tcBorders>
              <w:top w:val="single" w:sz="6" w:space="0" w:color="000000"/>
            </w:tcBorders>
          </w:tcPr>
          <w:p w14:paraId="672380F3" w14:textId="77777777" w:rsidR="007A46B2" w:rsidRPr="00946740" w:rsidRDefault="00000000">
            <w:pPr>
              <w:pStyle w:val="TableParagraph"/>
              <w:spacing w:before="55" w:line="249" w:lineRule="exact"/>
              <w:ind w:left="2" w:right="2"/>
            </w:pPr>
            <w:r w:rsidRPr="00946740">
              <w:rPr>
                <w:w w:val="85"/>
              </w:rPr>
              <w:t>-</w:t>
            </w:r>
            <w:r w:rsidRPr="00946740">
              <w:rPr>
                <w:spacing w:val="-2"/>
              </w:rPr>
              <w:t>0.05***</w:t>
            </w:r>
          </w:p>
        </w:tc>
        <w:tc>
          <w:tcPr>
            <w:tcW w:w="1248" w:type="dxa"/>
            <w:tcBorders>
              <w:top w:val="single" w:sz="6" w:space="0" w:color="000000"/>
            </w:tcBorders>
          </w:tcPr>
          <w:p w14:paraId="5816DC8B" w14:textId="77777777" w:rsidR="007A46B2" w:rsidRPr="00946740" w:rsidRDefault="00000000">
            <w:pPr>
              <w:pStyle w:val="TableParagraph"/>
              <w:spacing w:before="55" w:line="249" w:lineRule="exact"/>
              <w:ind w:left="23"/>
            </w:pPr>
            <w:r w:rsidRPr="00946740">
              <w:rPr>
                <w:w w:val="85"/>
              </w:rPr>
              <w:t>-</w:t>
            </w:r>
            <w:r w:rsidRPr="00946740">
              <w:rPr>
                <w:spacing w:val="-2"/>
              </w:rPr>
              <w:t>0.02***</w:t>
            </w:r>
          </w:p>
        </w:tc>
      </w:tr>
      <w:tr w:rsidR="007A46B2" w:rsidRPr="00946740" w14:paraId="16E92A8B" w14:textId="77777777">
        <w:trPr>
          <w:trHeight w:val="399"/>
        </w:trPr>
        <w:tc>
          <w:tcPr>
            <w:tcW w:w="3924" w:type="dxa"/>
          </w:tcPr>
          <w:p w14:paraId="248B86C9" w14:textId="77777777" w:rsidR="007A46B2" w:rsidRPr="00946740" w:rsidRDefault="00000000">
            <w:pPr>
              <w:pStyle w:val="TableParagraph"/>
              <w:tabs>
                <w:tab w:val="left" w:pos="3221"/>
              </w:tabs>
              <w:spacing w:before="6" w:line="218" w:lineRule="auto"/>
              <w:ind w:left="119"/>
              <w:jc w:val="left"/>
            </w:pPr>
            <w:r w:rsidRPr="00946740">
              <w:rPr>
                <w:spacing w:val="-4"/>
                <w:position w:val="-13"/>
              </w:rPr>
              <w:t>Rate</w:t>
            </w:r>
            <w:r w:rsidRPr="00946740">
              <w:rPr>
                <w:position w:val="-13"/>
              </w:rPr>
              <w:tab/>
            </w:r>
            <w:r w:rsidRPr="00946740">
              <w:rPr>
                <w:spacing w:val="-2"/>
              </w:rPr>
              <w:t>(0.28)</w:t>
            </w:r>
          </w:p>
        </w:tc>
        <w:tc>
          <w:tcPr>
            <w:tcW w:w="1160" w:type="dxa"/>
          </w:tcPr>
          <w:p w14:paraId="17BEA24B" w14:textId="77777777" w:rsidR="007A46B2" w:rsidRPr="00946740" w:rsidRDefault="00000000">
            <w:pPr>
              <w:pStyle w:val="TableParagraph"/>
              <w:spacing w:before="2"/>
            </w:pPr>
            <w:r w:rsidRPr="00946740">
              <w:rPr>
                <w:spacing w:val="-2"/>
              </w:rPr>
              <w:t>(0.26)</w:t>
            </w:r>
          </w:p>
        </w:tc>
        <w:tc>
          <w:tcPr>
            <w:tcW w:w="1159" w:type="dxa"/>
          </w:tcPr>
          <w:p w14:paraId="0764CD20" w14:textId="77777777" w:rsidR="007A46B2" w:rsidRPr="00946740" w:rsidRDefault="00000000">
            <w:pPr>
              <w:pStyle w:val="TableParagraph"/>
              <w:spacing w:before="2"/>
              <w:ind w:right="1"/>
            </w:pPr>
            <w:r w:rsidRPr="00946740">
              <w:rPr>
                <w:spacing w:val="-2"/>
              </w:rPr>
              <w:t>(0.23)</w:t>
            </w:r>
          </w:p>
        </w:tc>
        <w:tc>
          <w:tcPr>
            <w:tcW w:w="1159" w:type="dxa"/>
          </w:tcPr>
          <w:p w14:paraId="411DE8BE" w14:textId="77777777" w:rsidR="007A46B2" w:rsidRPr="00946740" w:rsidRDefault="00000000">
            <w:pPr>
              <w:pStyle w:val="TableParagraph"/>
              <w:spacing w:before="2"/>
              <w:ind w:left="1" w:right="1"/>
            </w:pPr>
            <w:r w:rsidRPr="00946740">
              <w:rPr>
                <w:spacing w:val="-2"/>
              </w:rPr>
              <w:t>(0.19)</w:t>
            </w:r>
          </w:p>
        </w:tc>
        <w:tc>
          <w:tcPr>
            <w:tcW w:w="1275" w:type="dxa"/>
          </w:tcPr>
          <w:p w14:paraId="337689A1" w14:textId="77777777" w:rsidR="007A46B2" w:rsidRPr="00946740" w:rsidRDefault="00000000">
            <w:pPr>
              <w:pStyle w:val="TableParagraph"/>
              <w:spacing w:before="2"/>
              <w:ind w:right="2"/>
            </w:pPr>
            <w:r w:rsidRPr="00946740">
              <w:rPr>
                <w:spacing w:val="-5"/>
              </w:rPr>
              <w:t>(0)</w:t>
            </w:r>
          </w:p>
        </w:tc>
        <w:tc>
          <w:tcPr>
            <w:tcW w:w="1248" w:type="dxa"/>
          </w:tcPr>
          <w:p w14:paraId="658ABFB3" w14:textId="77777777" w:rsidR="007A46B2" w:rsidRPr="00946740" w:rsidRDefault="00000000">
            <w:pPr>
              <w:pStyle w:val="TableParagraph"/>
              <w:spacing w:before="2"/>
              <w:ind w:left="23"/>
            </w:pPr>
            <w:r w:rsidRPr="00946740">
              <w:rPr>
                <w:spacing w:val="-5"/>
              </w:rPr>
              <w:t>(0)</w:t>
            </w:r>
          </w:p>
        </w:tc>
      </w:tr>
      <w:tr w:rsidR="007A46B2" w:rsidRPr="00946740" w14:paraId="7406DF21" w14:textId="77777777">
        <w:trPr>
          <w:trHeight w:val="399"/>
        </w:trPr>
        <w:tc>
          <w:tcPr>
            <w:tcW w:w="3924" w:type="dxa"/>
          </w:tcPr>
          <w:p w14:paraId="0A11DB49" w14:textId="77777777" w:rsidR="007A46B2" w:rsidRPr="00946740" w:rsidRDefault="00000000">
            <w:pPr>
              <w:pStyle w:val="TableParagraph"/>
              <w:tabs>
                <w:tab w:val="right" w:pos="3621"/>
              </w:tabs>
              <w:spacing w:before="128" w:line="252" w:lineRule="exact"/>
              <w:ind w:left="337"/>
              <w:jc w:val="left"/>
            </w:pPr>
            <w:r w:rsidRPr="00946740">
              <w:t>Women’s</w:t>
            </w:r>
            <w:r w:rsidRPr="00946740">
              <w:rPr>
                <w:spacing w:val="33"/>
              </w:rPr>
              <w:t xml:space="preserve"> </w:t>
            </w:r>
            <w:r w:rsidRPr="00946740">
              <w:rPr>
                <w:spacing w:val="-2"/>
              </w:rPr>
              <w:t>Professional</w:t>
            </w:r>
            <w:r w:rsidRPr="00946740">
              <w:tab/>
            </w:r>
            <w:r w:rsidRPr="00946740">
              <w:rPr>
                <w:spacing w:val="-5"/>
                <w:position w:val="14"/>
              </w:rPr>
              <w:t>0.1</w:t>
            </w:r>
          </w:p>
        </w:tc>
        <w:tc>
          <w:tcPr>
            <w:tcW w:w="1160" w:type="dxa"/>
          </w:tcPr>
          <w:p w14:paraId="6A162941" w14:textId="77777777" w:rsidR="007A46B2" w:rsidRPr="00946740" w:rsidRDefault="00000000">
            <w:pPr>
              <w:pStyle w:val="TableParagraph"/>
              <w:spacing w:before="130" w:line="249" w:lineRule="exact"/>
            </w:pPr>
            <w:r w:rsidRPr="00946740">
              <w:rPr>
                <w:spacing w:val="-4"/>
              </w:rPr>
              <w:t>0.09</w:t>
            </w:r>
          </w:p>
        </w:tc>
        <w:tc>
          <w:tcPr>
            <w:tcW w:w="1159" w:type="dxa"/>
          </w:tcPr>
          <w:p w14:paraId="6F39831E" w14:textId="77777777" w:rsidR="007A46B2" w:rsidRPr="00946740" w:rsidRDefault="00000000">
            <w:pPr>
              <w:pStyle w:val="TableParagraph"/>
              <w:spacing w:before="130" w:line="249" w:lineRule="exact"/>
              <w:ind w:right="1"/>
            </w:pPr>
            <w:r w:rsidRPr="00946740">
              <w:rPr>
                <w:spacing w:val="-4"/>
              </w:rPr>
              <w:t>0.07</w:t>
            </w:r>
          </w:p>
        </w:tc>
        <w:tc>
          <w:tcPr>
            <w:tcW w:w="1159" w:type="dxa"/>
          </w:tcPr>
          <w:p w14:paraId="0C68144E" w14:textId="77777777" w:rsidR="007A46B2" w:rsidRPr="00946740" w:rsidRDefault="00000000">
            <w:pPr>
              <w:pStyle w:val="TableParagraph"/>
              <w:spacing w:before="130" w:line="249" w:lineRule="exact"/>
              <w:ind w:left="1" w:right="1"/>
            </w:pPr>
            <w:r w:rsidRPr="00946740">
              <w:rPr>
                <w:spacing w:val="-4"/>
              </w:rPr>
              <w:t>0.06</w:t>
            </w:r>
          </w:p>
        </w:tc>
        <w:tc>
          <w:tcPr>
            <w:tcW w:w="1275" w:type="dxa"/>
          </w:tcPr>
          <w:p w14:paraId="0FDFB84D" w14:textId="77777777" w:rsidR="007A46B2" w:rsidRPr="00946740" w:rsidRDefault="00000000">
            <w:pPr>
              <w:pStyle w:val="TableParagraph"/>
              <w:spacing w:before="130" w:line="249" w:lineRule="exact"/>
              <w:ind w:left="2" w:right="2"/>
            </w:pPr>
            <w:r w:rsidRPr="00946740">
              <w:rPr>
                <w:w w:val="85"/>
              </w:rPr>
              <w:t>-</w:t>
            </w:r>
            <w:r w:rsidRPr="00946740">
              <w:rPr>
                <w:spacing w:val="-2"/>
              </w:rPr>
              <w:t>0.04***</w:t>
            </w:r>
          </w:p>
        </w:tc>
        <w:tc>
          <w:tcPr>
            <w:tcW w:w="1248" w:type="dxa"/>
          </w:tcPr>
          <w:p w14:paraId="14AE0BC9" w14:textId="77777777" w:rsidR="007A46B2" w:rsidRPr="00946740" w:rsidRDefault="00000000">
            <w:pPr>
              <w:pStyle w:val="TableParagraph"/>
              <w:spacing w:before="130" w:line="249" w:lineRule="exact"/>
              <w:ind w:left="23"/>
            </w:pPr>
            <w:r w:rsidRPr="00946740">
              <w:rPr>
                <w:w w:val="85"/>
              </w:rPr>
              <w:t>-</w:t>
            </w:r>
            <w:r w:rsidRPr="00946740">
              <w:rPr>
                <w:spacing w:val="-2"/>
              </w:rPr>
              <w:t>0.01***</w:t>
            </w:r>
          </w:p>
        </w:tc>
      </w:tr>
      <w:tr w:rsidR="007A46B2" w:rsidRPr="00946740" w14:paraId="6CCA7DD4" w14:textId="77777777">
        <w:trPr>
          <w:trHeight w:val="340"/>
        </w:trPr>
        <w:tc>
          <w:tcPr>
            <w:tcW w:w="3924" w:type="dxa"/>
          </w:tcPr>
          <w:p w14:paraId="46AAEF45" w14:textId="77777777" w:rsidR="007A46B2" w:rsidRPr="00946740" w:rsidRDefault="00000000">
            <w:pPr>
              <w:pStyle w:val="TableParagraph"/>
              <w:tabs>
                <w:tab w:val="left" w:pos="3276"/>
              </w:tabs>
              <w:spacing w:line="321" w:lineRule="exact"/>
              <w:ind w:left="119"/>
              <w:jc w:val="left"/>
            </w:pPr>
            <w:r w:rsidRPr="00946740">
              <w:rPr>
                <w:w w:val="105"/>
              </w:rPr>
              <w:t>Degree</w:t>
            </w:r>
            <w:r w:rsidRPr="00946740">
              <w:rPr>
                <w:spacing w:val="13"/>
                <w:w w:val="105"/>
              </w:rPr>
              <w:t xml:space="preserve"> </w:t>
            </w:r>
            <w:r w:rsidRPr="00946740">
              <w:rPr>
                <w:spacing w:val="-4"/>
                <w:w w:val="105"/>
              </w:rPr>
              <w:t>Rate</w:t>
            </w:r>
            <w:r w:rsidRPr="00946740">
              <w:tab/>
            </w:r>
            <w:r w:rsidRPr="00946740">
              <w:rPr>
                <w:spacing w:val="-2"/>
                <w:w w:val="105"/>
                <w:position w:val="14"/>
              </w:rPr>
              <w:t>(0.3)</w:t>
            </w:r>
          </w:p>
        </w:tc>
        <w:tc>
          <w:tcPr>
            <w:tcW w:w="1160" w:type="dxa"/>
          </w:tcPr>
          <w:p w14:paraId="26AA14B1" w14:textId="77777777" w:rsidR="007A46B2" w:rsidRPr="00946740" w:rsidRDefault="00000000">
            <w:pPr>
              <w:pStyle w:val="TableParagraph"/>
              <w:spacing w:before="2"/>
            </w:pPr>
            <w:r w:rsidRPr="00946740">
              <w:rPr>
                <w:spacing w:val="-2"/>
              </w:rPr>
              <w:t>(0.28)</w:t>
            </w:r>
          </w:p>
        </w:tc>
        <w:tc>
          <w:tcPr>
            <w:tcW w:w="1159" w:type="dxa"/>
          </w:tcPr>
          <w:p w14:paraId="65E88FFB" w14:textId="77777777" w:rsidR="007A46B2" w:rsidRPr="00946740" w:rsidRDefault="00000000">
            <w:pPr>
              <w:pStyle w:val="TableParagraph"/>
              <w:spacing w:before="2"/>
              <w:ind w:right="1"/>
            </w:pPr>
            <w:r w:rsidRPr="00946740">
              <w:rPr>
                <w:spacing w:val="-2"/>
              </w:rPr>
              <w:t>(0.26)</w:t>
            </w:r>
          </w:p>
        </w:tc>
        <w:tc>
          <w:tcPr>
            <w:tcW w:w="1159" w:type="dxa"/>
          </w:tcPr>
          <w:p w14:paraId="25E88D8A" w14:textId="77777777" w:rsidR="007A46B2" w:rsidRPr="00946740" w:rsidRDefault="00000000">
            <w:pPr>
              <w:pStyle w:val="TableParagraph"/>
              <w:spacing w:before="2"/>
              <w:ind w:left="1" w:right="1"/>
            </w:pPr>
            <w:r w:rsidRPr="00946740">
              <w:rPr>
                <w:spacing w:val="-2"/>
              </w:rPr>
              <w:t>(0.24)</w:t>
            </w:r>
          </w:p>
        </w:tc>
        <w:tc>
          <w:tcPr>
            <w:tcW w:w="1275" w:type="dxa"/>
          </w:tcPr>
          <w:p w14:paraId="658ABC8D" w14:textId="77777777" w:rsidR="007A46B2" w:rsidRPr="00946740" w:rsidRDefault="00000000">
            <w:pPr>
              <w:pStyle w:val="TableParagraph"/>
              <w:spacing w:before="2"/>
              <w:ind w:right="2"/>
            </w:pPr>
            <w:r w:rsidRPr="00946740">
              <w:rPr>
                <w:spacing w:val="-5"/>
              </w:rPr>
              <w:t>(0)</w:t>
            </w:r>
          </w:p>
        </w:tc>
        <w:tc>
          <w:tcPr>
            <w:tcW w:w="1248" w:type="dxa"/>
          </w:tcPr>
          <w:p w14:paraId="167049C3" w14:textId="77777777" w:rsidR="007A46B2" w:rsidRPr="00946740" w:rsidRDefault="00000000">
            <w:pPr>
              <w:pStyle w:val="TableParagraph"/>
              <w:spacing w:before="2"/>
              <w:ind w:left="23"/>
            </w:pPr>
            <w:r w:rsidRPr="00946740">
              <w:rPr>
                <w:spacing w:val="-5"/>
              </w:rPr>
              <w:t>(0)</w:t>
            </w:r>
          </w:p>
        </w:tc>
      </w:tr>
      <w:tr w:rsidR="007A46B2" w:rsidRPr="00946740" w14:paraId="3D3C419F" w14:textId="77777777">
        <w:trPr>
          <w:trHeight w:val="880"/>
        </w:trPr>
        <w:tc>
          <w:tcPr>
            <w:tcW w:w="3924" w:type="dxa"/>
          </w:tcPr>
          <w:p w14:paraId="2F4A0C80" w14:textId="77777777" w:rsidR="007A46B2" w:rsidRPr="00946740" w:rsidRDefault="00000000">
            <w:pPr>
              <w:pStyle w:val="TableParagraph"/>
              <w:spacing w:before="70" w:line="256" w:lineRule="auto"/>
              <w:ind w:left="119" w:right="603"/>
              <w:jc w:val="left"/>
              <w:rPr>
                <w:b/>
              </w:rPr>
            </w:pPr>
            <w:r w:rsidRPr="00946740">
              <w:rPr>
                <w:b/>
                <w:w w:val="105"/>
              </w:rPr>
              <w:t>Panel B: Children’s Employment</w:t>
            </w:r>
            <w:r w:rsidRPr="00946740">
              <w:rPr>
                <w:b/>
                <w:spacing w:val="-15"/>
                <w:w w:val="105"/>
              </w:rPr>
              <w:t xml:space="preserve"> </w:t>
            </w:r>
            <w:r w:rsidRPr="00946740">
              <w:rPr>
                <w:b/>
                <w:w w:val="105"/>
              </w:rPr>
              <w:t>and</w:t>
            </w:r>
            <w:r w:rsidRPr="00946740">
              <w:rPr>
                <w:b/>
                <w:spacing w:val="-14"/>
                <w:w w:val="105"/>
              </w:rPr>
              <w:t xml:space="preserve"> </w:t>
            </w:r>
            <w:r w:rsidRPr="00946740">
              <w:rPr>
                <w:b/>
                <w:w w:val="105"/>
              </w:rPr>
              <w:t>Earnings</w:t>
            </w:r>
          </w:p>
          <w:p w14:paraId="46CE6649" w14:textId="77777777" w:rsidR="007A46B2" w:rsidRPr="00946740" w:rsidRDefault="00000000">
            <w:pPr>
              <w:pStyle w:val="TableParagraph"/>
              <w:tabs>
                <w:tab w:val="right" w:pos="3676"/>
              </w:tabs>
              <w:spacing w:line="249" w:lineRule="exact"/>
              <w:ind w:left="337"/>
              <w:jc w:val="left"/>
            </w:pPr>
            <w:r w:rsidRPr="00946740">
              <w:rPr>
                <w:w w:val="105"/>
              </w:rPr>
              <w:t>Men’s</w:t>
            </w:r>
            <w:r w:rsidRPr="00946740">
              <w:rPr>
                <w:spacing w:val="-4"/>
                <w:w w:val="105"/>
              </w:rPr>
              <w:t xml:space="preserve"> </w:t>
            </w:r>
            <w:r w:rsidRPr="00946740">
              <w:rPr>
                <w:spacing w:val="-2"/>
                <w:w w:val="110"/>
              </w:rPr>
              <w:t>Unemployment</w:t>
            </w:r>
            <w:r w:rsidRPr="00946740">
              <w:tab/>
            </w:r>
            <w:r w:rsidRPr="00946740">
              <w:rPr>
                <w:spacing w:val="-4"/>
                <w:w w:val="110"/>
                <w:position w:val="14"/>
              </w:rPr>
              <w:t>0.04</w:t>
            </w:r>
          </w:p>
        </w:tc>
        <w:tc>
          <w:tcPr>
            <w:tcW w:w="1160" w:type="dxa"/>
          </w:tcPr>
          <w:p w14:paraId="7736EBE9" w14:textId="77777777" w:rsidR="007A46B2" w:rsidRPr="00946740" w:rsidRDefault="007A46B2">
            <w:pPr>
              <w:pStyle w:val="TableParagraph"/>
              <w:jc w:val="left"/>
              <w:rPr>
                <w:i/>
              </w:rPr>
            </w:pPr>
          </w:p>
          <w:p w14:paraId="11055158" w14:textId="77777777" w:rsidR="007A46B2" w:rsidRPr="00946740" w:rsidRDefault="007A46B2">
            <w:pPr>
              <w:pStyle w:val="TableParagraph"/>
              <w:spacing w:before="105"/>
              <w:jc w:val="left"/>
              <w:rPr>
                <w:i/>
              </w:rPr>
            </w:pPr>
          </w:p>
          <w:p w14:paraId="140E4EA6" w14:textId="77777777" w:rsidR="007A46B2" w:rsidRPr="00946740" w:rsidRDefault="00000000">
            <w:pPr>
              <w:pStyle w:val="TableParagraph"/>
              <w:spacing w:before="1" w:line="249" w:lineRule="exact"/>
            </w:pPr>
            <w:r w:rsidRPr="00946740">
              <w:rPr>
                <w:spacing w:val="-4"/>
              </w:rPr>
              <w:t>0.05</w:t>
            </w:r>
          </w:p>
        </w:tc>
        <w:tc>
          <w:tcPr>
            <w:tcW w:w="1159" w:type="dxa"/>
          </w:tcPr>
          <w:p w14:paraId="03EBFA32" w14:textId="77777777" w:rsidR="007A46B2" w:rsidRPr="00946740" w:rsidRDefault="007A46B2">
            <w:pPr>
              <w:pStyle w:val="TableParagraph"/>
              <w:jc w:val="left"/>
              <w:rPr>
                <w:i/>
              </w:rPr>
            </w:pPr>
          </w:p>
          <w:p w14:paraId="0EE9F302" w14:textId="77777777" w:rsidR="007A46B2" w:rsidRPr="00946740" w:rsidRDefault="007A46B2">
            <w:pPr>
              <w:pStyle w:val="TableParagraph"/>
              <w:spacing w:before="105"/>
              <w:jc w:val="left"/>
              <w:rPr>
                <w:i/>
              </w:rPr>
            </w:pPr>
          </w:p>
          <w:p w14:paraId="401C58F6" w14:textId="77777777" w:rsidR="007A46B2" w:rsidRPr="00946740" w:rsidRDefault="00000000">
            <w:pPr>
              <w:pStyle w:val="TableParagraph"/>
              <w:spacing w:before="1" w:line="249" w:lineRule="exact"/>
              <w:ind w:right="1"/>
            </w:pPr>
            <w:r w:rsidRPr="00946740">
              <w:rPr>
                <w:spacing w:val="-4"/>
              </w:rPr>
              <w:t>0.07</w:t>
            </w:r>
          </w:p>
        </w:tc>
        <w:tc>
          <w:tcPr>
            <w:tcW w:w="1159" w:type="dxa"/>
          </w:tcPr>
          <w:p w14:paraId="1A8DA8EA" w14:textId="77777777" w:rsidR="007A46B2" w:rsidRPr="00946740" w:rsidRDefault="007A46B2">
            <w:pPr>
              <w:pStyle w:val="TableParagraph"/>
              <w:jc w:val="left"/>
              <w:rPr>
                <w:i/>
              </w:rPr>
            </w:pPr>
          </w:p>
          <w:p w14:paraId="4795E0CA" w14:textId="77777777" w:rsidR="007A46B2" w:rsidRPr="00946740" w:rsidRDefault="007A46B2">
            <w:pPr>
              <w:pStyle w:val="TableParagraph"/>
              <w:spacing w:before="105"/>
              <w:jc w:val="left"/>
              <w:rPr>
                <w:i/>
              </w:rPr>
            </w:pPr>
          </w:p>
          <w:p w14:paraId="5BDD7FAC" w14:textId="77777777" w:rsidR="007A46B2" w:rsidRPr="00946740" w:rsidRDefault="00000000">
            <w:pPr>
              <w:pStyle w:val="TableParagraph"/>
              <w:spacing w:before="1" w:line="249" w:lineRule="exact"/>
              <w:ind w:left="1" w:right="1"/>
            </w:pPr>
            <w:r w:rsidRPr="00946740">
              <w:rPr>
                <w:spacing w:val="-4"/>
              </w:rPr>
              <w:t>0.07</w:t>
            </w:r>
          </w:p>
        </w:tc>
        <w:tc>
          <w:tcPr>
            <w:tcW w:w="1275" w:type="dxa"/>
          </w:tcPr>
          <w:p w14:paraId="5B77BE9A" w14:textId="77777777" w:rsidR="007A46B2" w:rsidRPr="00946740" w:rsidRDefault="007A46B2">
            <w:pPr>
              <w:pStyle w:val="TableParagraph"/>
              <w:jc w:val="left"/>
              <w:rPr>
                <w:i/>
              </w:rPr>
            </w:pPr>
          </w:p>
          <w:p w14:paraId="1BD800F9" w14:textId="77777777" w:rsidR="007A46B2" w:rsidRPr="00946740" w:rsidRDefault="007A46B2">
            <w:pPr>
              <w:pStyle w:val="TableParagraph"/>
              <w:spacing w:before="105"/>
              <w:jc w:val="left"/>
              <w:rPr>
                <w:i/>
              </w:rPr>
            </w:pPr>
          </w:p>
          <w:p w14:paraId="48AA20EE" w14:textId="77777777" w:rsidR="007A46B2" w:rsidRPr="00946740" w:rsidRDefault="00000000">
            <w:pPr>
              <w:pStyle w:val="TableParagraph"/>
              <w:spacing w:before="1" w:line="249" w:lineRule="exact"/>
              <w:ind w:left="2" w:right="2"/>
            </w:pPr>
            <w:r w:rsidRPr="00946740">
              <w:rPr>
                <w:spacing w:val="-2"/>
              </w:rPr>
              <w:t>0.02***</w:t>
            </w:r>
          </w:p>
        </w:tc>
        <w:tc>
          <w:tcPr>
            <w:tcW w:w="1248" w:type="dxa"/>
          </w:tcPr>
          <w:p w14:paraId="41BE2772" w14:textId="77777777" w:rsidR="007A46B2" w:rsidRPr="00946740" w:rsidRDefault="007A46B2">
            <w:pPr>
              <w:pStyle w:val="TableParagraph"/>
              <w:jc w:val="left"/>
              <w:rPr>
                <w:i/>
              </w:rPr>
            </w:pPr>
          </w:p>
          <w:p w14:paraId="36FC2A37" w14:textId="77777777" w:rsidR="007A46B2" w:rsidRPr="00946740" w:rsidRDefault="007A46B2">
            <w:pPr>
              <w:pStyle w:val="TableParagraph"/>
              <w:spacing w:before="105"/>
              <w:jc w:val="left"/>
              <w:rPr>
                <w:i/>
              </w:rPr>
            </w:pPr>
          </w:p>
          <w:p w14:paraId="02EC45BE" w14:textId="77777777" w:rsidR="007A46B2" w:rsidRPr="00946740" w:rsidRDefault="00000000">
            <w:pPr>
              <w:pStyle w:val="TableParagraph"/>
              <w:spacing w:before="1" w:line="249" w:lineRule="exact"/>
              <w:ind w:left="23"/>
            </w:pPr>
            <w:r w:rsidRPr="00946740">
              <w:rPr>
                <w:spacing w:val="-2"/>
              </w:rPr>
              <w:t>0.01***</w:t>
            </w:r>
          </w:p>
        </w:tc>
      </w:tr>
      <w:tr w:rsidR="007A46B2" w:rsidRPr="00946740" w14:paraId="2D4BB462" w14:textId="77777777">
        <w:trPr>
          <w:trHeight w:val="339"/>
        </w:trPr>
        <w:tc>
          <w:tcPr>
            <w:tcW w:w="3924" w:type="dxa"/>
          </w:tcPr>
          <w:p w14:paraId="4BAE4210" w14:textId="77777777" w:rsidR="007A46B2" w:rsidRPr="00946740" w:rsidRDefault="00000000">
            <w:pPr>
              <w:pStyle w:val="TableParagraph"/>
              <w:tabs>
                <w:tab w:val="left" w:pos="3276"/>
              </w:tabs>
              <w:spacing w:before="28" w:line="141" w:lineRule="auto"/>
              <w:ind w:left="119"/>
              <w:jc w:val="left"/>
            </w:pPr>
            <w:r w:rsidRPr="00946740">
              <w:rPr>
                <w:spacing w:val="-4"/>
                <w:position w:val="-13"/>
              </w:rPr>
              <w:t>Rate</w:t>
            </w:r>
            <w:r w:rsidRPr="00946740">
              <w:rPr>
                <w:position w:val="-13"/>
              </w:rPr>
              <w:tab/>
            </w:r>
            <w:r w:rsidRPr="00946740">
              <w:rPr>
                <w:spacing w:val="-2"/>
              </w:rPr>
              <w:t>(0.8)</w:t>
            </w:r>
          </w:p>
        </w:tc>
        <w:tc>
          <w:tcPr>
            <w:tcW w:w="1160" w:type="dxa"/>
          </w:tcPr>
          <w:p w14:paraId="77292D5C" w14:textId="77777777" w:rsidR="007A46B2" w:rsidRPr="00946740" w:rsidRDefault="00000000">
            <w:pPr>
              <w:pStyle w:val="TableParagraph"/>
              <w:spacing w:before="2"/>
            </w:pPr>
            <w:r w:rsidRPr="00946740">
              <w:rPr>
                <w:spacing w:val="-2"/>
              </w:rPr>
              <w:t>(0.77)</w:t>
            </w:r>
          </w:p>
        </w:tc>
        <w:tc>
          <w:tcPr>
            <w:tcW w:w="1159" w:type="dxa"/>
          </w:tcPr>
          <w:p w14:paraId="01BE228E" w14:textId="77777777" w:rsidR="007A46B2" w:rsidRPr="00946740" w:rsidRDefault="00000000">
            <w:pPr>
              <w:pStyle w:val="TableParagraph"/>
              <w:spacing w:before="2"/>
              <w:ind w:right="1"/>
            </w:pPr>
            <w:r w:rsidRPr="00946740">
              <w:rPr>
                <w:spacing w:val="-2"/>
              </w:rPr>
              <w:t>(0.75)</w:t>
            </w:r>
          </w:p>
        </w:tc>
        <w:tc>
          <w:tcPr>
            <w:tcW w:w="1159" w:type="dxa"/>
          </w:tcPr>
          <w:p w14:paraId="764045EC" w14:textId="77777777" w:rsidR="007A46B2" w:rsidRPr="00946740" w:rsidRDefault="00000000">
            <w:pPr>
              <w:pStyle w:val="TableParagraph"/>
              <w:spacing w:before="2"/>
              <w:ind w:left="1" w:right="1"/>
            </w:pPr>
            <w:r w:rsidRPr="00946740">
              <w:rPr>
                <w:spacing w:val="-2"/>
              </w:rPr>
              <w:t>(0.75)</w:t>
            </w:r>
          </w:p>
        </w:tc>
        <w:tc>
          <w:tcPr>
            <w:tcW w:w="1275" w:type="dxa"/>
          </w:tcPr>
          <w:p w14:paraId="1AC7729D" w14:textId="77777777" w:rsidR="007A46B2" w:rsidRPr="00946740" w:rsidRDefault="00000000">
            <w:pPr>
              <w:pStyle w:val="TableParagraph"/>
              <w:spacing w:before="2"/>
              <w:ind w:right="2"/>
            </w:pPr>
            <w:r w:rsidRPr="00946740">
              <w:rPr>
                <w:spacing w:val="-2"/>
              </w:rPr>
              <w:t>(0.00)</w:t>
            </w:r>
          </w:p>
        </w:tc>
        <w:tc>
          <w:tcPr>
            <w:tcW w:w="1248" w:type="dxa"/>
          </w:tcPr>
          <w:p w14:paraId="7084AF73" w14:textId="77777777" w:rsidR="007A46B2" w:rsidRPr="00946740" w:rsidRDefault="00000000">
            <w:pPr>
              <w:pStyle w:val="TableParagraph"/>
              <w:spacing w:before="2"/>
              <w:ind w:left="23"/>
            </w:pPr>
            <w:r w:rsidRPr="00946740">
              <w:rPr>
                <w:spacing w:val="-2"/>
              </w:rPr>
              <w:t>(0.00)</w:t>
            </w:r>
          </w:p>
        </w:tc>
      </w:tr>
      <w:tr w:rsidR="007A46B2" w:rsidRPr="00946740" w14:paraId="0FCAD14C" w14:textId="77777777">
        <w:trPr>
          <w:trHeight w:val="339"/>
        </w:trPr>
        <w:tc>
          <w:tcPr>
            <w:tcW w:w="3924" w:type="dxa"/>
          </w:tcPr>
          <w:p w14:paraId="4C53D2C4" w14:textId="77777777" w:rsidR="007A46B2" w:rsidRPr="00946740" w:rsidRDefault="00000000">
            <w:pPr>
              <w:pStyle w:val="TableParagraph"/>
              <w:tabs>
                <w:tab w:val="right" w:pos="3676"/>
              </w:tabs>
              <w:spacing w:before="68" w:line="252" w:lineRule="exact"/>
              <w:ind w:left="337"/>
              <w:jc w:val="left"/>
            </w:pPr>
            <w:r w:rsidRPr="00946740">
              <w:rPr>
                <w:w w:val="105"/>
              </w:rPr>
              <w:t>Women’s</w:t>
            </w:r>
            <w:r w:rsidRPr="00946740">
              <w:rPr>
                <w:spacing w:val="-12"/>
                <w:w w:val="105"/>
              </w:rPr>
              <w:t xml:space="preserve"> </w:t>
            </w:r>
            <w:r w:rsidRPr="00946740">
              <w:rPr>
                <w:spacing w:val="-2"/>
                <w:w w:val="110"/>
              </w:rPr>
              <w:t>Unemployment</w:t>
            </w:r>
            <w:r w:rsidRPr="00946740">
              <w:tab/>
            </w:r>
            <w:r w:rsidRPr="00946740">
              <w:rPr>
                <w:spacing w:val="-4"/>
                <w:w w:val="105"/>
                <w:position w:val="14"/>
              </w:rPr>
              <w:t>0.04</w:t>
            </w:r>
          </w:p>
        </w:tc>
        <w:tc>
          <w:tcPr>
            <w:tcW w:w="1160" w:type="dxa"/>
          </w:tcPr>
          <w:p w14:paraId="46C987C3" w14:textId="77777777" w:rsidR="007A46B2" w:rsidRPr="00946740" w:rsidRDefault="00000000">
            <w:pPr>
              <w:pStyle w:val="TableParagraph"/>
              <w:spacing w:before="70" w:line="249" w:lineRule="exact"/>
            </w:pPr>
            <w:r w:rsidRPr="00946740">
              <w:rPr>
                <w:spacing w:val="-4"/>
              </w:rPr>
              <w:t>0.05</w:t>
            </w:r>
          </w:p>
        </w:tc>
        <w:tc>
          <w:tcPr>
            <w:tcW w:w="1159" w:type="dxa"/>
          </w:tcPr>
          <w:p w14:paraId="3C6A2685" w14:textId="77777777" w:rsidR="007A46B2" w:rsidRPr="00946740" w:rsidRDefault="00000000">
            <w:pPr>
              <w:pStyle w:val="TableParagraph"/>
              <w:spacing w:before="70" w:line="249" w:lineRule="exact"/>
              <w:ind w:right="1"/>
            </w:pPr>
            <w:r w:rsidRPr="00946740">
              <w:rPr>
                <w:spacing w:val="-4"/>
              </w:rPr>
              <w:t>0.06</w:t>
            </w:r>
          </w:p>
        </w:tc>
        <w:tc>
          <w:tcPr>
            <w:tcW w:w="1159" w:type="dxa"/>
          </w:tcPr>
          <w:p w14:paraId="4F549E9F" w14:textId="77777777" w:rsidR="007A46B2" w:rsidRPr="00946740" w:rsidRDefault="00000000">
            <w:pPr>
              <w:pStyle w:val="TableParagraph"/>
              <w:spacing w:before="70" w:line="249" w:lineRule="exact"/>
              <w:ind w:left="1" w:right="1"/>
            </w:pPr>
            <w:r w:rsidRPr="00946740">
              <w:rPr>
                <w:spacing w:val="-4"/>
              </w:rPr>
              <w:t>0.06</w:t>
            </w:r>
          </w:p>
        </w:tc>
        <w:tc>
          <w:tcPr>
            <w:tcW w:w="1275" w:type="dxa"/>
          </w:tcPr>
          <w:p w14:paraId="7C561F96" w14:textId="77777777" w:rsidR="007A46B2" w:rsidRPr="00946740" w:rsidRDefault="00000000">
            <w:pPr>
              <w:pStyle w:val="TableParagraph"/>
              <w:spacing w:before="70" w:line="249" w:lineRule="exact"/>
              <w:ind w:left="2" w:right="2"/>
            </w:pPr>
            <w:r w:rsidRPr="00946740">
              <w:rPr>
                <w:spacing w:val="-2"/>
              </w:rPr>
              <w:t>0.02***</w:t>
            </w:r>
          </w:p>
        </w:tc>
        <w:tc>
          <w:tcPr>
            <w:tcW w:w="1248" w:type="dxa"/>
          </w:tcPr>
          <w:p w14:paraId="0F06B7EE" w14:textId="77777777" w:rsidR="007A46B2" w:rsidRPr="00946740" w:rsidRDefault="00000000">
            <w:pPr>
              <w:pStyle w:val="TableParagraph"/>
              <w:spacing w:before="70" w:line="249" w:lineRule="exact"/>
              <w:ind w:left="23"/>
            </w:pPr>
            <w:r w:rsidRPr="00946740">
              <w:rPr>
                <w:spacing w:val="-2"/>
              </w:rPr>
              <w:t>0.01***</w:t>
            </w:r>
          </w:p>
        </w:tc>
      </w:tr>
      <w:tr w:rsidR="007A46B2" w:rsidRPr="00946740" w14:paraId="44E7FA4E" w14:textId="77777777">
        <w:trPr>
          <w:trHeight w:val="339"/>
        </w:trPr>
        <w:tc>
          <w:tcPr>
            <w:tcW w:w="3924" w:type="dxa"/>
          </w:tcPr>
          <w:p w14:paraId="72CC0E0C" w14:textId="77777777" w:rsidR="007A46B2" w:rsidRPr="00946740" w:rsidRDefault="00000000">
            <w:pPr>
              <w:pStyle w:val="TableParagraph"/>
              <w:tabs>
                <w:tab w:val="left" w:pos="3221"/>
              </w:tabs>
              <w:spacing w:before="28" w:line="141" w:lineRule="auto"/>
              <w:ind w:left="119"/>
              <w:jc w:val="left"/>
            </w:pPr>
            <w:r w:rsidRPr="00946740">
              <w:rPr>
                <w:spacing w:val="-4"/>
                <w:position w:val="-13"/>
              </w:rPr>
              <w:t>Rate</w:t>
            </w:r>
            <w:r w:rsidRPr="00946740">
              <w:rPr>
                <w:position w:val="-13"/>
              </w:rPr>
              <w:tab/>
            </w:r>
            <w:r w:rsidRPr="00946740">
              <w:rPr>
                <w:spacing w:val="-2"/>
              </w:rPr>
              <w:t>(0.81)</w:t>
            </w:r>
          </w:p>
        </w:tc>
        <w:tc>
          <w:tcPr>
            <w:tcW w:w="1160" w:type="dxa"/>
          </w:tcPr>
          <w:p w14:paraId="1943E077" w14:textId="77777777" w:rsidR="007A46B2" w:rsidRPr="00946740" w:rsidRDefault="00000000">
            <w:pPr>
              <w:pStyle w:val="TableParagraph"/>
              <w:spacing w:before="2"/>
            </w:pPr>
            <w:r w:rsidRPr="00946740">
              <w:rPr>
                <w:spacing w:val="-2"/>
              </w:rPr>
              <w:t>(0.22)</w:t>
            </w:r>
          </w:p>
        </w:tc>
        <w:tc>
          <w:tcPr>
            <w:tcW w:w="1159" w:type="dxa"/>
          </w:tcPr>
          <w:p w14:paraId="5C0703AE" w14:textId="77777777" w:rsidR="007A46B2" w:rsidRPr="00946740" w:rsidRDefault="00000000">
            <w:pPr>
              <w:pStyle w:val="TableParagraph"/>
              <w:spacing w:before="2"/>
              <w:ind w:right="1"/>
            </w:pPr>
            <w:r w:rsidRPr="00946740">
              <w:rPr>
                <w:spacing w:val="-2"/>
              </w:rPr>
              <w:t>(0.76)</w:t>
            </w:r>
          </w:p>
        </w:tc>
        <w:tc>
          <w:tcPr>
            <w:tcW w:w="1159" w:type="dxa"/>
          </w:tcPr>
          <w:p w14:paraId="14250ADF" w14:textId="77777777" w:rsidR="007A46B2" w:rsidRPr="00946740" w:rsidRDefault="00000000">
            <w:pPr>
              <w:pStyle w:val="TableParagraph"/>
              <w:spacing w:before="2"/>
              <w:ind w:left="1" w:right="1"/>
            </w:pPr>
            <w:r w:rsidRPr="00946740">
              <w:rPr>
                <w:spacing w:val="-2"/>
              </w:rPr>
              <w:t>(0.76)</w:t>
            </w:r>
          </w:p>
        </w:tc>
        <w:tc>
          <w:tcPr>
            <w:tcW w:w="1275" w:type="dxa"/>
          </w:tcPr>
          <w:p w14:paraId="6C1ECCA0" w14:textId="77777777" w:rsidR="007A46B2" w:rsidRPr="00946740" w:rsidRDefault="00000000">
            <w:pPr>
              <w:pStyle w:val="TableParagraph"/>
              <w:spacing w:before="2"/>
              <w:ind w:right="2"/>
            </w:pPr>
            <w:r w:rsidRPr="00946740">
              <w:rPr>
                <w:spacing w:val="-2"/>
              </w:rPr>
              <w:t>(0.00)</w:t>
            </w:r>
          </w:p>
        </w:tc>
        <w:tc>
          <w:tcPr>
            <w:tcW w:w="1248" w:type="dxa"/>
          </w:tcPr>
          <w:p w14:paraId="749CF821" w14:textId="77777777" w:rsidR="007A46B2" w:rsidRPr="00946740" w:rsidRDefault="00000000">
            <w:pPr>
              <w:pStyle w:val="TableParagraph"/>
              <w:spacing w:before="2"/>
              <w:ind w:left="23"/>
            </w:pPr>
            <w:r w:rsidRPr="00946740">
              <w:rPr>
                <w:spacing w:val="-2"/>
              </w:rPr>
              <w:t>(0.00)</w:t>
            </w:r>
          </w:p>
        </w:tc>
      </w:tr>
      <w:tr w:rsidR="007A46B2" w:rsidRPr="00946740" w14:paraId="6303FF28" w14:textId="77777777">
        <w:trPr>
          <w:trHeight w:val="339"/>
        </w:trPr>
        <w:tc>
          <w:tcPr>
            <w:tcW w:w="3924" w:type="dxa"/>
          </w:tcPr>
          <w:p w14:paraId="127A66F8" w14:textId="77777777" w:rsidR="007A46B2" w:rsidRPr="00946740" w:rsidRDefault="00000000">
            <w:pPr>
              <w:pStyle w:val="TableParagraph"/>
              <w:tabs>
                <w:tab w:val="right" w:pos="3676"/>
              </w:tabs>
              <w:spacing w:before="68" w:line="252" w:lineRule="exact"/>
              <w:ind w:left="337"/>
              <w:jc w:val="left"/>
            </w:pPr>
            <w:r w:rsidRPr="00946740">
              <w:t>Men’s</w:t>
            </w:r>
            <w:r w:rsidRPr="00946740">
              <w:rPr>
                <w:spacing w:val="21"/>
              </w:rPr>
              <w:t xml:space="preserve"> </w:t>
            </w:r>
            <w:r w:rsidRPr="00946740">
              <w:t>Log</w:t>
            </w:r>
            <w:r w:rsidRPr="00946740">
              <w:rPr>
                <w:spacing w:val="22"/>
              </w:rPr>
              <w:t xml:space="preserve"> </w:t>
            </w:r>
            <w:r w:rsidRPr="00946740">
              <w:rPr>
                <w:spacing w:val="-2"/>
              </w:rPr>
              <w:t>Hourly</w:t>
            </w:r>
            <w:r w:rsidRPr="00946740">
              <w:tab/>
            </w:r>
            <w:r w:rsidRPr="00946740">
              <w:rPr>
                <w:spacing w:val="-4"/>
                <w:position w:val="14"/>
              </w:rPr>
              <w:t>2.51</w:t>
            </w:r>
          </w:p>
        </w:tc>
        <w:tc>
          <w:tcPr>
            <w:tcW w:w="1160" w:type="dxa"/>
          </w:tcPr>
          <w:p w14:paraId="7CCCE965" w14:textId="77777777" w:rsidR="007A46B2" w:rsidRPr="00946740" w:rsidRDefault="00000000">
            <w:pPr>
              <w:pStyle w:val="TableParagraph"/>
              <w:spacing w:before="70" w:line="249" w:lineRule="exact"/>
            </w:pPr>
            <w:r w:rsidRPr="00946740">
              <w:rPr>
                <w:spacing w:val="-4"/>
              </w:rPr>
              <w:t>2.44</w:t>
            </w:r>
          </w:p>
        </w:tc>
        <w:tc>
          <w:tcPr>
            <w:tcW w:w="1159" w:type="dxa"/>
          </w:tcPr>
          <w:p w14:paraId="5C22B576" w14:textId="77777777" w:rsidR="007A46B2" w:rsidRPr="00946740" w:rsidRDefault="00000000">
            <w:pPr>
              <w:pStyle w:val="TableParagraph"/>
              <w:spacing w:before="70" w:line="249" w:lineRule="exact"/>
              <w:ind w:right="1"/>
            </w:pPr>
            <w:r w:rsidRPr="00946740">
              <w:rPr>
                <w:spacing w:val="-4"/>
              </w:rPr>
              <w:t>2.43</w:t>
            </w:r>
          </w:p>
        </w:tc>
        <w:tc>
          <w:tcPr>
            <w:tcW w:w="1159" w:type="dxa"/>
          </w:tcPr>
          <w:p w14:paraId="3A984DC1" w14:textId="77777777" w:rsidR="007A46B2" w:rsidRPr="00946740" w:rsidRDefault="00000000">
            <w:pPr>
              <w:pStyle w:val="TableParagraph"/>
              <w:spacing w:before="70" w:line="249" w:lineRule="exact"/>
              <w:ind w:left="1" w:right="1"/>
            </w:pPr>
            <w:r w:rsidRPr="00946740">
              <w:rPr>
                <w:spacing w:val="-4"/>
              </w:rPr>
              <w:t>2.42</w:t>
            </w:r>
          </w:p>
        </w:tc>
        <w:tc>
          <w:tcPr>
            <w:tcW w:w="1275" w:type="dxa"/>
          </w:tcPr>
          <w:p w14:paraId="7FEBAF70" w14:textId="77777777" w:rsidR="007A46B2" w:rsidRPr="00946740" w:rsidRDefault="00000000">
            <w:pPr>
              <w:pStyle w:val="TableParagraph"/>
              <w:spacing w:before="70" w:line="249" w:lineRule="exact"/>
              <w:ind w:left="2" w:right="2"/>
            </w:pPr>
            <w:r w:rsidRPr="00946740">
              <w:rPr>
                <w:w w:val="85"/>
              </w:rPr>
              <w:t>-</w:t>
            </w:r>
            <w:r w:rsidRPr="00946740">
              <w:rPr>
                <w:spacing w:val="-2"/>
              </w:rPr>
              <w:t>0.09***</w:t>
            </w:r>
          </w:p>
        </w:tc>
        <w:tc>
          <w:tcPr>
            <w:tcW w:w="1248" w:type="dxa"/>
          </w:tcPr>
          <w:p w14:paraId="0FB66316" w14:textId="77777777" w:rsidR="007A46B2" w:rsidRPr="00946740" w:rsidRDefault="00000000">
            <w:pPr>
              <w:pStyle w:val="TableParagraph"/>
              <w:spacing w:before="70" w:line="249" w:lineRule="exact"/>
              <w:ind w:left="23"/>
            </w:pPr>
            <w:r w:rsidRPr="00946740">
              <w:rPr>
                <w:w w:val="90"/>
              </w:rPr>
              <w:t>-</w:t>
            </w:r>
            <w:r w:rsidRPr="00946740">
              <w:rPr>
                <w:spacing w:val="-2"/>
              </w:rPr>
              <w:t>0.01**</w:t>
            </w:r>
          </w:p>
        </w:tc>
      </w:tr>
      <w:tr w:rsidR="007A46B2" w:rsidRPr="00946740" w14:paraId="296CC855" w14:textId="77777777">
        <w:trPr>
          <w:trHeight w:val="399"/>
        </w:trPr>
        <w:tc>
          <w:tcPr>
            <w:tcW w:w="3924" w:type="dxa"/>
          </w:tcPr>
          <w:p w14:paraId="2B609C44" w14:textId="77777777" w:rsidR="007A46B2" w:rsidRPr="00946740" w:rsidRDefault="00000000">
            <w:pPr>
              <w:pStyle w:val="TableParagraph"/>
              <w:tabs>
                <w:tab w:val="left" w:pos="3221"/>
              </w:tabs>
              <w:spacing w:line="379" w:lineRule="exact"/>
              <w:ind w:left="119"/>
              <w:jc w:val="left"/>
            </w:pPr>
            <w:r w:rsidRPr="00946740">
              <w:rPr>
                <w:spacing w:val="-2"/>
                <w:w w:val="105"/>
              </w:rPr>
              <w:t>Earnings</w:t>
            </w:r>
            <w:r w:rsidRPr="00946740">
              <w:tab/>
            </w:r>
            <w:r w:rsidRPr="00946740">
              <w:rPr>
                <w:spacing w:val="-2"/>
                <w:w w:val="105"/>
                <w:position w:val="14"/>
              </w:rPr>
              <w:t>(0.45)</w:t>
            </w:r>
          </w:p>
        </w:tc>
        <w:tc>
          <w:tcPr>
            <w:tcW w:w="1160" w:type="dxa"/>
          </w:tcPr>
          <w:p w14:paraId="3457A469" w14:textId="77777777" w:rsidR="007A46B2" w:rsidRPr="00946740" w:rsidRDefault="00000000">
            <w:pPr>
              <w:pStyle w:val="TableParagraph"/>
              <w:spacing w:before="2"/>
            </w:pPr>
            <w:r w:rsidRPr="00946740">
              <w:rPr>
                <w:spacing w:val="-2"/>
              </w:rPr>
              <w:t>(0.47)</w:t>
            </w:r>
          </w:p>
        </w:tc>
        <w:tc>
          <w:tcPr>
            <w:tcW w:w="1159" w:type="dxa"/>
          </w:tcPr>
          <w:p w14:paraId="214B2378" w14:textId="77777777" w:rsidR="007A46B2" w:rsidRPr="00946740" w:rsidRDefault="00000000">
            <w:pPr>
              <w:pStyle w:val="TableParagraph"/>
              <w:spacing w:before="2"/>
              <w:ind w:right="1"/>
            </w:pPr>
            <w:r w:rsidRPr="00946740">
              <w:rPr>
                <w:spacing w:val="-2"/>
              </w:rPr>
              <w:t>(0.45)</w:t>
            </w:r>
          </w:p>
        </w:tc>
        <w:tc>
          <w:tcPr>
            <w:tcW w:w="1159" w:type="dxa"/>
          </w:tcPr>
          <w:p w14:paraId="5A9C6578" w14:textId="77777777" w:rsidR="007A46B2" w:rsidRPr="00946740" w:rsidRDefault="00000000">
            <w:pPr>
              <w:pStyle w:val="TableParagraph"/>
              <w:spacing w:before="2"/>
              <w:ind w:left="1" w:right="1"/>
            </w:pPr>
            <w:r w:rsidRPr="00946740">
              <w:rPr>
                <w:spacing w:val="-2"/>
              </w:rPr>
              <w:t>(0.43)</w:t>
            </w:r>
          </w:p>
        </w:tc>
        <w:tc>
          <w:tcPr>
            <w:tcW w:w="1275" w:type="dxa"/>
          </w:tcPr>
          <w:p w14:paraId="3CED933F" w14:textId="77777777" w:rsidR="007A46B2" w:rsidRPr="00946740" w:rsidRDefault="00000000">
            <w:pPr>
              <w:pStyle w:val="TableParagraph"/>
              <w:spacing w:before="2"/>
              <w:ind w:right="2"/>
            </w:pPr>
            <w:r w:rsidRPr="00946740">
              <w:rPr>
                <w:spacing w:val="-5"/>
              </w:rPr>
              <w:t>(0)</w:t>
            </w:r>
          </w:p>
        </w:tc>
        <w:tc>
          <w:tcPr>
            <w:tcW w:w="1248" w:type="dxa"/>
          </w:tcPr>
          <w:p w14:paraId="0136ABE3" w14:textId="77777777" w:rsidR="007A46B2" w:rsidRPr="00946740" w:rsidRDefault="00000000">
            <w:pPr>
              <w:pStyle w:val="TableParagraph"/>
              <w:spacing w:before="2"/>
              <w:ind w:left="23"/>
            </w:pPr>
            <w:r w:rsidRPr="00946740">
              <w:rPr>
                <w:spacing w:val="-2"/>
              </w:rPr>
              <w:t>(0.01)</w:t>
            </w:r>
          </w:p>
        </w:tc>
      </w:tr>
      <w:tr w:rsidR="007A46B2" w:rsidRPr="00946740" w14:paraId="2762FFFF" w14:textId="77777777">
        <w:trPr>
          <w:trHeight w:val="399"/>
        </w:trPr>
        <w:tc>
          <w:tcPr>
            <w:tcW w:w="3924" w:type="dxa"/>
          </w:tcPr>
          <w:p w14:paraId="4D4E2671" w14:textId="77777777" w:rsidR="007A46B2" w:rsidRPr="00946740" w:rsidRDefault="00000000">
            <w:pPr>
              <w:pStyle w:val="TableParagraph"/>
              <w:tabs>
                <w:tab w:val="right" w:pos="3676"/>
              </w:tabs>
              <w:spacing w:before="128" w:line="252" w:lineRule="exact"/>
              <w:ind w:left="337"/>
              <w:jc w:val="left"/>
            </w:pPr>
            <w:r w:rsidRPr="00946740">
              <w:t>Women’s</w:t>
            </w:r>
            <w:r w:rsidRPr="00946740">
              <w:rPr>
                <w:spacing w:val="25"/>
              </w:rPr>
              <w:t xml:space="preserve"> </w:t>
            </w:r>
            <w:r w:rsidRPr="00946740">
              <w:t>Log</w:t>
            </w:r>
            <w:r w:rsidRPr="00946740">
              <w:rPr>
                <w:spacing w:val="25"/>
              </w:rPr>
              <w:t xml:space="preserve"> </w:t>
            </w:r>
            <w:r w:rsidRPr="00946740">
              <w:rPr>
                <w:spacing w:val="-2"/>
              </w:rPr>
              <w:t>Hourly</w:t>
            </w:r>
            <w:r w:rsidRPr="00946740">
              <w:tab/>
            </w:r>
            <w:r w:rsidRPr="00946740">
              <w:rPr>
                <w:spacing w:val="-4"/>
                <w:position w:val="14"/>
              </w:rPr>
              <w:t>2.32</w:t>
            </w:r>
          </w:p>
        </w:tc>
        <w:tc>
          <w:tcPr>
            <w:tcW w:w="1160" w:type="dxa"/>
          </w:tcPr>
          <w:p w14:paraId="4A259FEB" w14:textId="77777777" w:rsidR="007A46B2" w:rsidRPr="00946740" w:rsidRDefault="00000000">
            <w:pPr>
              <w:pStyle w:val="TableParagraph"/>
              <w:spacing w:before="130" w:line="249" w:lineRule="exact"/>
            </w:pPr>
            <w:r w:rsidRPr="00946740">
              <w:rPr>
                <w:spacing w:val="-4"/>
              </w:rPr>
              <w:t>2.32</w:t>
            </w:r>
          </w:p>
        </w:tc>
        <w:tc>
          <w:tcPr>
            <w:tcW w:w="1159" w:type="dxa"/>
          </w:tcPr>
          <w:p w14:paraId="2074DAF5" w14:textId="77777777" w:rsidR="007A46B2" w:rsidRPr="00946740" w:rsidRDefault="00000000">
            <w:pPr>
              <w:pStyle w:val="TableParagraph"/>
              <w:spacing w:before="130" w:line="249" w:lineRule="exact"/>
              <w:ind w:right="1"/>
            </w:pPr>
            <w:r w:rsidRPr="00946740">
              <w:rPr>
                <w:spacing w:val="-4"/>
              </w:rPr>
              <w:t>2.28</w:t>
            </w:r>
          </w:p>
        </w:tc>
        <w:tc>
          <w:tcPr>
            <w:tcW w:w="1159" w:type="dxa"/>
          </w:tcPr>
          <w:p w14:paraId="3E00A1A6" w14:textId="77777777" w:rsidR="007A46B2" w:rsidRPr="00946740" w:rsidRDefault="00000000">
            <w:pPr>
              <w:pStyle w:val="TableParagraph"/>
              <w:spacing w:before="130" w:line="249" w:lineRule="exact"/>
              <w:ind w:left="1" w:right="1"/>
            </w:pPr>
            <w:r w:rsidRPr="00946740">
              <w:rPr>
                <w:spacing w:val="-4"/>
              </w:rPr>
              <w:t>2.31</w:t>
            </w:r>
          </w:p>
        </w:tc>
        <w:tc>
          <w:tcPr>
            <w:tcW w:w="1275" w:type="dxa"/>
          </w:tcPr>
          <w:p w14:paraId="3946436F" w14:textId="77777777" w:rsidR="007A46B2" w:rsidRPr="00946740" w:rsidRDefault="00000000">
            <w:pPr>
              <w:pStyle w:val="TableParagraph"/>
              <w:spacing w:before="130" w:line="249" w:lineRule="exact"/>
              <w:ind w:left="2" w:right="2"/>
            </w:pPr>
            <w:r w:rsidRPr="00946740">
              <w:rPr>
                <w:w w:val="85"/>
              </w:rPr>
              <w:t>-</w:t>
            </w:r>
            <w:r w:rsidRPr="00946740">
              <w:rPr>
                <w:spacing w:val="-2"/>
              </w:rPr>
              <w:t>0.02***</w:t>
            </w:r>
          </w:p>
        </w:tc>
        <w:tc>
          <w:tcPr>
            <w:tcW w:w="1248" w:type="dxa"/>
          </w:tcPr>
          <w:p w14:paraId="5795C2E7" w14:textId="77777777" w:rsidR="007A46B2" w:rsidRPr="00946740" w:rsidRDefault="00000000">
            <w:pPr>
              <w:pStyle w:val="TableParagraph"/>
              <w:spacing w:before="130" w:line="249" w:lineRule="exact"/>
              <w:ind w:left="23"/>
            </w:pPr>
            <w:r w:rsidRPr="00946740">
              <w:rPr>
                <w:w w:val="90"/>
              </w:rPr>
              <w:t>-</w:t>
            </w:r>
            <w:r w:rsidRPr="00946740">
              <w:rPr>
                <w:spacing w:val="-2"/>
              </w:rPr>
              <w:t>0.03**</w:t>
            </w:r>
          </w:p>
        </w:tc>
      </w:tr>
      <w:tr w:rsidR="007A46B2" w:rsidRPr="00946740" w14:paraId="464B37B6" w14:textId="77777777">
        <w:trPr>
          <w:trHeight w:val="339"/>
        </w:trPr>
        <w:tc>
          <w:tcPr>
            <w:tcW w:w="3924" w:type="dxa"/>
          </w:tcPr>
          <w:p w14:paraId="1C039894" w14:textId="77777777" w:rsidR="007A46B2" w:rsidRPr="00946740" w:rsidRDefault="00000000">
            <w:pPr>
              <w:pStyle w:val="TableParagraph"/>
              <w:tabs>
                <w:tab w:val="left" w:pos="3221"/>
              </w:tabs>
              <w:spacing w:line="320" w:lineRule="exact"/>
              <w:ind w:left="119"/>
              <w:jc w:val="left"/>
            </w:pPr>
            <w:r w:rsidRPr="00946740">
              <w:rPr>
                <w:spacing w:val="-2"/>
                <w:w w:val="105"/>
              </w:rPr>
              <w:t>Earnings</w:t>
            </w:r>
            <w:r w:rsidRPr="00946740">
              <w:tab/>
            </w:r>
            <w:r w:rsidRPr="00946740">
              <w:rPr>
                <w:spacing w:val="-2"/>
                <w:w w:val="105"/>
                <w:position w:val="14"/>
              </w:rPr>
              <w:t>(0.49)</w:t>
            </w:r>
          </w:p>
        </w:tc>
        <w:tc>
          <w:tcPr>
            <w:tcW w:w="1160" w:type="dxa"/>
          </w:tcPr>
          <w:p w14:paraId="51012F6B" w14:textId="77777777" w:rsidR="007A46B2" w:rsidRPr="00946740" w:rsidRDefault="00000000">
            <w:pPr>
              <w:pStyle w:val="TableParagraph"/>
              <w:spacing w:before="2"/>
            </w:pPr>
            <w:r w:rsidRPr="00946740">
              <w:rPr>
                <w:spacing w:val="-2"/>
              </w:rPr>
              <w:t>(0.46)</w:t>
            </w:r>
          </w:p>
        </w:tc>
        <w:tc>
          <w:tcPr>
            <w:tcW w:w="1159" w:type="dxa"/>
          </w:tcPr>
          <w:p w14:paraId="35850AEA" w14:textId="77777777" w:rsidR="007A46B2" w:rsidRPr="00946740" w:rsidRDefault="00000000">
            <w:pPr>
              <w:pStyle w:val="TableParagraph"/>
              <w:spacing w:before="2"/>
              <w:ind w:right="1"/>
            </w:pPr>
            <w:r w:rsidRPr="00946740">
              <w:rPr>
                <w:spacing w:val="-2"/>
              </w:rPr>
              <w:t>(0.46)</w:t>
            </w:r>
          </w:p>
        </w:tc>
        <w:tc>
          <w:tcPr>
            <w:tcW w:w="1159" w:type="dxa"/>
          </w:tcPr>
          <w:p w14:paraId="4C009430" w14:textId="77777777" w:rsidR="007A46B2" w:rsidRPr="00946740" w:rsidRDefault="00000000">
            <w:pPr>
              <w:pStyle w:val="TableParagraph"/>
              <w:spacing w:before="2"/>
              <w:ind w:left="1" w:right="1"/>
            </w:pPr>
            <w:r w:rsidRPr="00946740">
              <w:rPr>
                <w:spacing w:val="-2"/>
              </w:rPr>
              <w:t>(0.42)</w:t>
            </w:r>
          </w:p>
        </w:tc>
        <w:tc>
          <w:tcPr>
            <w:tcW w:w="1275" w:type="dxa"/>
          </w:tcPr>
          <w:p w14:paraId="4D41E5D4" w14:textId="77777777" w:rsidR="007A46B2" w:rsidRPr="00946740" w:rsidRDefault="00000000">
            <w:pPr>
              <w:pStyle w:val="TableParagraph"/>
              <w:spacing w:before="2"/>
              <w:ind w:right="2"/>
            </w:pPr>
            <w:r w:rsidRPr="00946740">
              <w:rPr>
                <w:spacing w:val="-5"/>
              </w:rPr>
              <w:t>(0)</w:t>
            </w:r>
          </w:p>
        </w:tc>
        <w:tc>
          <w:tcPr>
            <w:tcW w:w="1248" w:type="dxa"/>
          </w:tcPr>
          <w:p w14:paraId="741AE189" w14:textId="77777777" w:rsidR="007A46B2" w:rsidRPr="00946740" w:rsidRDefault="00000000">
            <w:pPr>
              <w:pStyle w:val="TableParagraph"/>
              <w:spacing w:before="2"/>
              <w:ind w:left="23"/>
            </w:pPr>
            <w:r w:rsidRPr="00946740">
              <w:rPr>
                <w:spacing w:val="-2"/>
              </w:rPr>
              <w:t>(0.01)</w:t>
            </w:r>
          </w:p>
        </w:tc>
      </w:tr>
      <w:tr w:rsidR="007A46B2" w:rsidRPr="00946740" w14:paraId="500F1D71" w14:textId="77777777">
        <w:trPr>
          <w:trHeight w:val="339"/>
        </w:trPr>
        <w:tc>
          <w:tcPr>
            <w:tcW w:w="3924" w:type="dxa"/>
          </w:tcPr>
          <w:p w14:paraId="4EA50D05" w14:textId="77777777" w:rsidR="007A46B2" w:rsidRPr="00946740" w:rsidRDefault="00000000">
            <w:pPr>
              <w:pStyle w:val="TableParagraph"/>
              <w:tabs>
                <w:tab w:val="right" w:pos="3730"/>
              </w:tabs>
              <w:spacing w:before="68" w:line="252" w:lineRule="exact"/>
              <w:ind w:left="337"/>
              <w:jc w:val="left"/>
            </w:pPr>
            <w:r w:rsidRPr="00946740">
              <w:t>Men’s</w:t>
            </w:r>
            <w:r w:rsidRPr="00946740">
              <w:rPr>
                <w:spacing w:val="21"/>
              </w:rPr>
              <w:t xml:space="preserve"> </w:t>
            </w:r>
            <w:r w:rsidRPr="00946740">
              <w:t>Log</w:t>
            </w:r>
            <w:r w:rsidRPr="00946740">
              <w:rPr>
                <w:spacing w:val="22"/>
              </w:rPr>
              <w:t xml:space="preserve"> </w:t>
            </w:r>
            <w:r w:rsidRPr="00946740">
              <w:rPr>
                <w:spacing w:val="-2"/>
              </w:rPr>
              <w:t>Annual</w:t>
            </w:r>
            <w:r w:rsidRPr="00946740">
              <w:tab/>
            </w:r>
            <w:r w:rsidRPr="00946740">
              <w:rPr>
                <w:spacing w:val="-2"/>
                <w:position w:val="14"/>
              </w:rPr>
              <w:t>10.29</w:t>
            </w:r>
          </w:p>
        </w:tc>
        <w:tc>
          <w:tcPr>
            <w:tcW w:w="1160" w:type="dxa"/>
          </w:tcPr>
          <w:p w14:paraId="2CF152BB" w14:textId="77777777" w:rsidR="007A46B2" w:rsidRPr="00946740" w:rsidRDefault="00000000">
            <w:pPr>
              <w:pStyle w:val="TableParagraph"/>
              <w:spacing w:before="70" w:line="249" w:lineRule="exact"/>
            </w:pPr>
            <w:r w:rsidRPr="00946740">
              <w:rPr>
                <w:spacing w:val="-2"/>
              </w:rPr>
              <w:t>10.12</w:t>
            </w:r>
          </w:p>
        </w:tc>
        <w:tc>
          <w:tcPr>
            <w:tcW w:w="1159" w:type="dxa"/>
          </w:tcPr>
          <w:p w14:paraId="40FFA893" w14:textId="77777777" w:rsidR="007A46B2" w:rsidRPr="00946740" w:rsidRDefault="00000000">
            <w:pPr>
              <w:pStyle w:val="TableParagraph"/>
              <w:spacing w:before="70" w:line="249" w:lineRule="exact"/>
              <w:ind w:right="1"/>
            </w:pPr>
            <w:r w:rsidRPr="00946740">
              <w:rPr>
                <w:spacing w:val="-2"/>
              </w:rPr>
              <w:t>10.08</w:t>
            </w:r>
          </w:p>
        </w:tc>
        <w:tc>
          <w:tcPr>
            <w:tcW w:w="1159" w:type="dxa"/>
          </w:tcPr>
          <w:p w14:paraId="2AF2E4AC" w14:textId="77777777" w:rsidR="007A46B2" w:rsidRPr="00946740" w:rsidRDefault="00000000">
            <w:pPr>
              <w:pStyle w:val="TableParagraph"/>
              <w:spacing w:before="70" w:line="249" w:lineRule="exact"/>
              <w:ind w:left="1" w:right="1"/>
            </w:pPr>
            <w:r w:rsidRPr="00946740">
              <w:rPr>
                <w:spacing w:val="-2"/>
              </w:rPr>
              <w:t>10.01</w:t>
            </w:r>
          </w:p>
        </w:tc>
        <w:tc>
          <w:tcPr>
            <w:tcW w:w="1275" w:type="dxa"/>
          </w:tcPr>
          <w:p w14:paraId="433B6916" w14:textId="77777777" w:rsidR="007A46B2" w:rsidRPr="00946740" w:rsidRDefault="00000000">
            <w:pPr>
              <w:pStyle w:val="TableParagraph"/>
              <w:spacing w:before="70" w:line="249" w:lineRule="exact"/>
              <w:ind w:left="2" w:right="2"/>
            </w:pPr>
            <w:r w:rsidRPr="00946740">
              <w:rPr>
                <w:w w:val="85"/>
              </w:rPr>
              <w:t>-</w:t>
            </w:r>
            <w:r w:rsidRPr="00946740">
              <w:rPr>
                <w:spacing w:val="-2"/>
              </w:rPr>
              <w:t>0.28***</w:t>
            </w:r>
          </w:p>
        </w:tc>
        <w:tc>
          <w:tcPr>
            <w:tcW w:w="1248" w:type="dxa"/>
          </w:tcPr>
          <w:p w14:paraId="593B3939" w14:textId="77777777" w:rsidR="007A46B2" w:rsidRPr="00946740" w:rsidRDefault="00000000">
            <w:pPr>
              <w:pStyle w:val="TableParagraph"/>
              <w:spacing w:before="70" w:line="249" w:lineRule="exact"/>
              <w:ind w:left="23"/>
            </w:pPr>
            <w:r w:rsidRPr="00946740">
              <w:rPr>
                <w:w w:val="90"/>
              </w:rPr>
              <w:t>-</w:t>
            </w:r>
            <w:r w:rsidRPr="00946740">
              <w:rPr>
                <w:spacing w:val="-2"/>
              </w:rPr>
              <w:t>0.04**</w:t>
            </w:r>
          </w:p>
        </w:tc>
      </w:tr>
      <w:tr w:rsidR="007A46B2" w:rsidRPr="00946740" w14:paraId="0BDF7FA6" w14:textId="77777777">
        <w:trPr>
          <w:trHeight w:val="339"/>
        </w:trPr>
        <w:tc>
          <w:tcPr>
            <w:tcW w:w="3924" w:type="dxa"/>
          </w:tcPr>
          <w:p w14:paraId="6EE95ACE" w14:textId="77777777" w:rsidR="007A46B2" w:rsidRPr="00946740" w:rsidRDefault="00000000">
            <w:pPr>
              <w:pStyle w:val="TableParagraph"/>
              <w:tabs>
                <w:tab w:val="left" w:pos="3221"/>
              </w:tabs>
              <w:spacing w:line="320" w:lineRule="exact"/>
              <w:ind w:left="119"/>
              <w:jc w:val="left"/>
            </w:pPr>
            <w:r w:rsidRPr="00946740">
              <w:rPr>
                <w:spacing w:val="-2"/>
                <w:w w:val="105"/>
              </w:rPr>
              <w:t>Earnings</w:t>
            </w:r>
            <w:r w:rsidRPr="00946740">
              <w:tab/>
            </w:r>
            <w:r w:rsidRPr="00946740">
              <w:rPr>
                <w:spacing w:val="-2"/>
                <w:w w:val="105"/>
                <w:position w:val="14"/>
              </w:rPr>
              <w:t>(1.01)</w:t>
            </w:r>
          </w:p>
        </w:tc>
        <w:tc>
          <w:tcPr>
            <w:tcW w:w="1160" w:type="dxa"/>
          </w:tcPr>
          <w:p w14:paraId="094D7A1D" w14:textId="77777777" w:rsidR="007A46B2" w:rsidRPr="00946740" w:rsidRDefault="00000000">
            <w:pPr>
              <w:pStyle w:val="TableParagraph"/>
              <w:spacing w:before="2"/>
            </w:pPr>
            <w:r w:rsidRPr="00946740">
              <w:rPr>
                <w:spacing w:val="-2"/>
              </w:rPr>
              <w:t>(1.05)</w:t>
            </w:r>
          </w:p>
        </w:tc>
        <w:tc>
          <w:tcPr>
            <w:tcW w:w="1159" w:type="dxa"/>
          </w:tcPr>
          <w:p w14:paraId="7C5265F3" w14:textId="77777777" w:rsidR="007A46B2" w:rsidRPr="00946740" w:rsidRDefault="00000000">
            <w:pPr>
              <w:pStyle w:val="TableParagraph"/>
              <w:spacing w:before="2"/>
              <w:ind w:right="1"/>
            </w:pPr>
            <w:r w:rsidRPr="00946740">
              <w:rPr>
                <w:spacing w:val="-2"/>
              </w:rPr>
              <w:t>(1.01)</w:t>
            </w:r>
          </w:p>
        </w:tc>
        <w:tc>
          <w:tcPr>
            <w:tcW w:w="1159" w:type="dxa"/>
          </w:tcPr>
          <w:p w14:paraId="001E1D0F" w14:textId="77777777" w:rsidR="007A46B2" w:rsidRPr="00946740" w:rsidRDefault="00000000">
            <w:pPr>
              <w:pStyle w:val="TableParagraph"/>
              <w:spacing w:before="2"/>
              <w:ind w:left="1" w:right="1"/>
            </w:pPr>
            <w:r w:rsidRPr="00946740">
              <w:rPr>
                <w:spacing w:val="-2"/>
              </w:rPr>
              <w:t>(1.04)</w:t>
            </w:r>
          </w:p>
        </w:tc>
        <w:tc>
          <w:tcPr>
            <w:tcW w:w="1275" w:type="dxa"/>
          </w:tcPr>
          <w:p w14:paraId="1E4D6CA4" w14:textId="77777777" w:rsidR="007A46B2" w:rsidRPr="00946740" w:rsidRDefault="00000000">
            <w:pPr>
              <w:pStyle w:val="TableParagraph"/>
              <w:spacing w:before="2"/>
              <w:ind w:right="2"/>
            </w:pPr>
            <w:r w:rsidRPr="00946740">
              <w:rPr>
                <w:spacing w:val="-2"/>
              </w:rPr>
              <w:t>(0.01)</w:t>
            </w:r>
          </w:p>
        </w:tc>
        <w:tc>
          <w:tcPr>
            <w:tcW w:w="1248" w:type="dxa"/>
          </w:tcPr>
          <w:p w14:paraId="1B4D9F28" w14:textId="77777777" w:rsidR="007A46B2" w:rsidRPr="00946740" w:rsidRDefault="00000000">
            <w:pPr>
              <w:pStyle w:val="TableParagraph"/>
              <w:spacing w:before="2"/>
              <w:ind w:left="23"/>
            </w:pPr>
            <w:r w:rsidRPr="00946740">
              <w:rPr>
                <w:spacing w:val="-2"/>
              </w:rPr>
              <w:t>(0.03)</w:t>
            </w:r>
          </w:p>
        </w:tc>
      </w:tr>
      <w:tr w:rsidR="007A46B2" w:rsidRPr="00946740" w14:paraId="4184C7F3" w14:textId="77777777">
        <w:trPr>
          <w:trHeight w:val="339"/>
        </w:trPr>
        <w:tc>
          <w:tcPr>
            <w:tcW w:w="3924" w:type="dxa"/>
          </w:tcPr>
          <w:p w14:paraId="1830CD09" w14:textId="77777777" w:rsidR="007A46B2" w:rsidRPr="00946740" w:rsidRDefault="00000000">
            <w:pPr>
              <w:pStyle w:val="TableParagraph"/>
              <w:tabs>
                <w:tab w:val="right" w:pos="3730"/>
              </w:tabs>
              <w:spacing w:before="68" w:line="252" w:lineRule="exact"/>
              <w:ind w:left="337"/>
              <w:jc w:val="left"/>
            </w:pPr>
            <w:r w:rsidRPr="00946740">
              <w:t>Women’s</w:t>
            </w:r>
            <w:r w:rsidRPr="00946740">
              <w:rPr>
                <w:spacing w:val="25"/>
              </w:rPr>
              <w:t xml:space="preserve"> </w:t>
            </w:r>
            <w:r w:rsidRPr="00946740">
              <w:t>Log</w:t>
            </w:r>
            <w:r w:rsidRPr="00946740">
              <w:rPr>
                <w:spacing w:val="25"/>
              </w:rPr>
              <w:t xml:space="preserve"> </w:t>
            </w:r>
            <w:r w:rsidRPr="00946740">
              <w:rPr>
                <w:spacing w:val="-2"/>
              </w:rPr>
              <w:t>Annual</w:t>
            </w:r>
            <w:r w:rsidRPr="00946740">
              <w:tab/>
            </w:r>
            <w:r w:rsidRPr="00946740">
              <w:rPr>
                <w:spacing w:val="-2"/>
                <w:position w:val="14"/>
              </w:rPr>
              <w:t>10.13</w:t>
            </w:r>
          </w:p>
        </w:tc>
        <w:tc>
          <w:tcPr>
            <w:tcW w:w="1160" w:type="dxa"/>
          </w:tcPr>
          <w:p w14:paraId="2336A1EC" w14:textId="77777777" w:rsidR="007A46B2" w:rsidRPr="00946740" w:rsidRDefault="00000000">
            <w:pPr>
              <w:pStyle w:val="TableParagraph"/>
              <w:spacing w:before="70" w:line="249" w:lineRule="exact"/>
            </w:pPr>
            <w:r w:rsidRPr="00946740">
              <w:rPr>
                <w:spacing w:val="-2"/>
              </w:rPr>
              <w:t>10.07</w:t>
            </w:r>
          </w:p>
        </w:tc>
        <w:tc>
          <w:tcPr>
            <w:tcW w:w="1159" w:type="dxa"/>
          </w:tcPr>
          <w:p w14:paraId="01EE9170" w14:textId="77777777" w:rsidR="007A46B2" w:rsidRPr="00946740" w:rsidRDefault="00000000">
            <w:pPr>
              <w:pStyle w:val="TableParagraph"/>
              <w:spacing w:before="70" w:line="249" w:lineRule="exact"/>
              <w:ind w:right="1"/>
            </w:pPr>
            <w:r w:rsidRPr="00946740">
              <w:rPr>
                <w:spacing w:val="-2"/>
              </w:rPr>
              <w:t>10.04</w:t>
            </w:r>
          </w:p>
        </w:tc>
        <w:tc>
          <w:tcPr>
            <w:tcW w:w="1159" w:type="dxa"/>
          </w:tcPr>
          <w:p w14:paraId="384E19BB" w14:textId="77777777" w:rsidR="007A46B2" w:rsidRPr="00946740" w:rsidRDefault="00000000">
            <w:pPr>
              <w:pStyle w:val="TableParagraph"/>
              <w:spacing w:before="70" w:line="249" w:lineRule="exact"/>
              <w:ind w:left="1" w:right="1"/>
            </w:pPr>
            <w:r w:rsidRPr="00946740">
              <w:rPr>
                <w:spacing w:val="-2"/>
              </w:rPr>
              <w:t>10.01</w:t>
            </w:r>
          </w:p>
        </w:tc>
        <w:tc>
          <w:tcPr>
            <w:tcW w:w="1275" w:type="dxa"/>
          </w:tcPr>
          <w:p w14:paraId="273DDC93" w14:textId="77777777" w:rsidR="007A46B2" w:rsidRPr="00946740" w:rsidRDefault="00000000">
            <w:pPr>
              <w:pStyle w:val="TableParagraph"/>
              <w:spacing w:before="70" w:line="249" w:lineRule="exact"/>
              <w:ind w:left="2" w:right="2"/>
            </w:pPr>
            <w:r w:rsidRPr="00946740">
              <w:rPr>
                <w:w w:val="85"/>
              </w:rPr>
              <w:t>-</w:t>
            </w:r>
            <w:r w:rsidRPr="00946740">
              <w:rPr>
                <w:spacing w:val="-2"/>
              </w:rPr>
              <w:t>0.12***</w:t>
            </w:r>
          </w:p>
        </w:tc>
        <w:tc>
          <w:tcPr>
            <w:tcW w:w="1248" w:type="dxa"/>
          </w:tcPr>
          <w:p w14:paraId="0B43C261" w14:textId="77777777" w:rsidR="007A46B2" w:rsidRPr="00946740" w:rsidRDefault="00000000">
            <w:pPr>
              <w:pStyle w:val="TableParagraph"/>
              <w:spacing w:before="70" w:line="249" w:lineRule="exact"/>
              <w:ind w:left="23"/>
            </w:pPr>
            <w:r w:rsidRPr="00946740">
              <w:rPr>
                <w:w w:val="90"/>
              </w:rPr>
              <w:t>-</w:t>
            </w:r>
            <w:r w:rsidRPr="00946740">
              <w:rPr>
                <w:spacing w:val="-2"/>
              </w:rPr>
              <w:t>0.03**</w:t>
            </w:r>
          </w:p>
        </w:tc>
      </w:tr>
      <w:tr w:rsidR="007A46B2" w:rsidRPr="00946740" w14:paraId="3711699F" w14:textId="77777777">
        <w:trPr>
          <w:trHeight w:val="319"/>
        </w:trPr>
        <w:tc>
          <w:tcPr>
            <w:tcW w:w="3924" w:type="dxa"/>
          </w:tcPr>
          <w:p w14:paraId="1DF77E69" w14:textId="77777777" w:rsidR="007A46B2" w:rsidRPr="00946740" w:rsidRDefault="00000000">
            <w:pPr>
              <w:pStyle w:val="TableParagraph"/>
              <w:tabs>
                <w:tab w:val="left" w:pos="3221"/>
              </w:tabs>
              <w:spacing w:line="269" w:lineRule="exact"/>
              <w:ind w:left="119"/>
              <w:jc w:val="left"/>
            </w:pPr>
            <w:r w:rsidRPr="00946740">
              <w:rPr>
                <w:spacing w:val="-2"/>
                <w:w w:val="105"/>
              </w:rPr>
              <w:t>Earnings</w:t>
            </w:r>
            <w:r w:rsidRPr="00946740">
              <w:tab/>
            </w:r>
            <w:r w:rsidRPr="00946740">
              <w:rPr>
                <w:spacing w:val="-2"/>
                <w:w w:val="105"/>
                <w:position w:val="14"/>
              </w:rPr>
              <w:t>(0.78)</w:t>
            </w:r>
          </w:p>
        </w:tc>
        <w:tc>
          <w:tcPr>
            <w:tcW w:w="1160" w:type="dxa"/>
          </w:tcPr>
          <w:p w14:paraId="3AB94069" w14:textId="77777777" w:rsidR="007A46B2" w:rsidRPr="00946740" w:rsidRDefault="00000000">
            <w:pPr>
              <w:pStyle w:val="TableParagraph"/>
              <w:spacing w:before="2"/>
            </w:pPr>
            <w:r w:rsidRPr="00946740">
              <w:rPr>
                <w:spacing w:val="-2"/>
              </w:rPr>
              <w:t>(0.78)</w:t>
            </w:r>
          </w:p>
        </w:tc>
        <w:tc>
          <w:tcPr>
            <w:tcW w:w="1159" w:type="dxa"/>
          </w:tcPr>
          <w:p w14:paraId="6FE8D3CF" w14:textId="77777777" w:rsidR="007A46B2" w:rsidRPr="00946740" w:rsidRDefault="00000000">
            <w:pPr>
              <w:pStyle w:val="TableParagraph"/>
              <w:spacing w:before="2"/>
              <w:ind w:right="1"/>
            </w:pPr>
            <w:r w:rsidRPr="00946740">
              <w:rPr>
                <w:spacing w:val="-2"/>
              </w:rPr>
              <w:t>(0.73)</w:t>
            </w:r>
          </w:p>
        </w:tc>
        <w:tc>
          <w:tcPr>
            <w:tcW w:w="1159" w:type="dxa"/>
          </w:tcPr>
          <w:p w14:paraId="521299F8" w14:textId="77777777" w:rsidR="007A46B2" w:rsidRPr="00946740" w:rsidRDefault="00000000">
            <w:pPr>
              <w:pStyle w:val="TableParagraph"/>
              <w:spacing w:before="2"/>
              <w:ind w:left="1" w:right="1"/>
            </w:pPr>
            <w:r w:rsidRPr="00946740">
              <w:rPr>
                <w:spacing w:val="-2"/>
              </w:rPr>
              <w:t>(0.73)</w:t>
            </w:r>
          </w:p>
        </w:tc>
        <w:tc>
          <w:tcPr>
            <w:tcW w:w="1275" w:type="dxa"/>
          </w:tcPr>
          <w:p w14:paraId="2EA99CFB" w14:textId="77777777" w:rsidR="007A46B2" w:rsidRPr="00946740" w:rsidRDefault="00000000">
            <w:pPr>
              <w:pStyle w:val="TableParagraph"/>
              <w:spacing w:before="2"/>
              <w:ind w:right="2"/>
            </w:pPr>
            <w:r w:rsidRPr="00946740">
              <w:rPr>
                <w:spacing w:val="-2"/>
              </w:rPr>
              <w:t>(0.01)</w:t>
            </w:r>
          </w:p>
        </w:tc>
        <w:tc>
          <w:tcPr>
            <w:tcW w:w="1248" w:type="dxa"/>
          </w:tcPr>
          <w:p w14:paraId="3BF81383" w14:textId="77777777" w:rsidR="007A46B2" w:rsidRPr="00946740" w:rsidRDefault="00000000">
            <w:pPr>
              <w:pStyle w:val="TableParagraph"/>
              <w:spacing w:before="2"/>
              <w:ind w:left="23"/>
            </w:pPr>
            <w:r w:rsidRPr="00946740">
              <w:rPr>
                <w:spacing w:val="-2"/>
              </w:rPr>
              <w:t>(0.02)</w:t>
            </w:r>
          </w:p>
        </w:tc>
      </w:tr>
    </w:tbl>
    <w:p w14:paraId="320DDB38" w14:textId="77777777" w:rsidR="007A46B2" w:rsidRPr="00946740" w:rsidRDefault="007A46B2">
      <w:pPr>
        <w:sectPr w:rsidR="007A46B2" w:rsidRPr="00946740">
          <w:pgSz w:w="15840" w:h="12240" w:orient="landscape"/>
          <w:pgMar w:top="1380" w:right="2260" w:bottom="2480" w:left="2260" w:header="0" w:footer="2284" w:gutter="0"/>
          <w:cols w:space="720"/>
        </w:sectPr>
      </w:pPr>
    </w:p>
    <w:p w14:paraId="589FC0BE" w14:textId="77777777" w:rsidR="007A46B2" w:rsidRPr="00946740" w:rsidRDefault="007A46B2">
      <w:pPr>
        <w:pStyle w:val="BodyText"/>
        <w:spacing w:before="145"/>
        <w:rPr>
          <w:i/>
          <w:sz w:val="24"/>
        </w:rPr>
      </w:pPr>
    </w:p>
    <w:p w14:paraId="03B22B38" w14:textId="77777777" w:rsidR="007A46B2" w:rsidRPr="00946740" w:rsidRDefault="00000000">
      <w:pPr>
        <w:ind w:left="1857"/>
        <w:rPr>
          <w:i/>
          <w:sz w:val="24"/>
        </w:rPr>
      </w:pPr>
      <w:r w:rsidRPr="00946740">
        <w:rPr>
          <w:w w:val="105"/>
          <w:sz w:val="24"/>
        </w:rPr>
        <w:t>Table</w:t>
      </w:r>
      <w:r w:rsidRPr="00946740">
        <w:rPr>
          <w:spacing w:val="8"/>
          <w:w w:val="105"/>
          <w:sz w:val="24"/>
        </w:rPr>
        <w:t xml:space="preserve"> </w:t>
      </w:r>
      <w:r w:rsidRPr="00946740">
        <w:rPr>
          <w:w w:val="105"/>
          <w:sz w:val="24"/>
        </w:rPr>
        <w:t>2:</w:t>
      </w:r>
      <w:r w:rsidRPr="00946740">
        <w:rPr>
          <w:spacing w:val="26"/>
          <w:w w:val="105"/>
          <w:sz w:val="24"/>
        </w:rPr>
        <w:t xml:space="preserve"> </w:t>
      </w:r>
      <w:r w:rsidRPr="00946740">
        <w:rPr>
          <w:w w:val="105"/>
          <w:sz w:val="24"/>
        </w:rPr>
        <w:t>Summary</w:t>
      </w:r>
      <w:r w:rsidRPr="00946740">
        <w:rPr>
          <w:spacing w:val="9"/>
          <w:w w:val="105"/>
          <w:sz w:val="24"/>
        </w:rPr>
        <w:t xml:space="preserve"> </w:t>
      </w:r>
      <w:r w:rsidRPr="00946740">
        <w:rPr>
          <w:w w:val="105"/>
          <w:sz w:val="24"/>
        </w:rPr>
        <w:t>Statistics</w:t>
      </w:r>
      <w:r w:rsidRPr="00946740">
        <w:rPr>
          <w:spacing w:val="8"/>
          <w:w w:val="105"/>
          <w:sz w:val="24"/>
        </w:rPr>
        <w:t xml:space="preserve"> </w:t>
      </w:r>
      <w:r w:rsidRPr="00946740">
        <w:rPr>
          <w:w w:val="105"/>
          <w:sz w:val="24"/>
        </w:rPr>
        <w:t>of</w:t>
      </w:r>
      <w:r w:rsidRPr="00946740">
        <w:rPr>
          <w:spacing w:val="8"/>
          <w:w w:val="105"/>
          <w:sz w:val="24"/>
        </w:rPr>
        <w:t xml:space="preserve"> </w:t>
      </w:r>
      <w:r w:rsidRPr="00946740">
        <w:rPr>
          <w:w w:val="105"/>
          <w:sz w:val="24"/>
        </w:rPr>
        <w:t>Outcomes</w:t>
      </w:r>
      <w:r w:rsidRPr="00946740">
        <w:rPr>
          <w:spacing w:val="9"/>
          <w:w w:val="105"/>
          <w:sz w:val="24"/>
        </w:rPr>
        <w:t xml:space="preserve"> </w:t>
      </w:r>
      <w:r w:rsidRPr="00946740">
        <w:rPr>
          <w:w w:val="105"/>
          <w:sz w:val="24"/>
        </w:rPr>
        <w:t>Using</w:t>
      </w:r>
      <w:r w:rsidRPr="00946740">
        <w:rPr>
          <w:spacing w:val="8"/>
          <w:w w:val="105"/>
          <w:sz w:val="24"/>
        </w:rPr>
        <w:t xml:space="preserve"> </w:t>
      </w:r>
      <w:r w:rsidRPr="00946740">
        <w:rPr>
          <w:w w:val="105"/>
          <w:sz w:val="24"/>
        </w:rPr>
        <w:t>Parent’s</w:t>
      </w:r>
      <w:r w:rsidRPr="00946740">
        <w:rPr>
          <w:spacing w:val="8"/>
          <w:w w:val="105"/>
          <w:sz w:val="24"/>
        </w:rPr>
        <w:t xml:space="preserve"> </w:t>
      </w:r>
      <w:r w:rsidRPr="00946740">
        <w:rPr>
          <w:w w:val="105"/>
          <w:sz w:val="24"/>
        </w:rPr>
        <w:t>Place</w:t>
      </w:r>
      <w:r w:rsidRPr="00946740">
        <w:rPr>
          <w:spacing w:val="9"/>
          <w:w w:val="105"/>
          <w:sz w:val="24"/>
        </w:rPr>
        <w:t xml:space="preserve"> </w:t>
      </w:r>
      <w:r w:rsidRPr="00946740">
        <w:rPr>
          <w:w w:val="105"/>
          <w:sz w:val="24"/>
        </w:rPr>
        <w:t>of</w:t>
      </w:r>
      <w:r w:rsidRPr="00946740">
        <w:rPr>
          <w:spacing w:val="8"/>
          <w:w w:val="105"/>
          <w:sz w:val="24"/>
        </w:rPr>
        <w:t xml:space="preserve"> </w:t>
      </w:r>
      <w:r w:rsidRPr="00946740">
        <w:rPr>
          <w:w w:val="105"/>
          <w:sz w:val="24"/>
        </w:rPr>
        <w:t>Birth</w:t>
      </w:r>
      <w:r w:rsidRPr="00946740">
        <w:rPr>
          <w:spacing w:val="8"/>
          <w:w w:val="105"/>
          <w:sz w:val="24"/>
        </w:rPr>
        <w:t xml:space="preserve"> </w:t>
      </w:r>
      <w:r w:rsidRPr="00946740">
        <w:rPr>
          <w:i/>
          <w:spacing w:val="-2"/>
          <w:w w:val="105"/>
          <w:sz w:val="24"/>
        </w:rPr>
        <w:t>(continued)</w:t>
      </w:r>
    </w:p>
    <w:p w14:paraId="6530AFED" w14:textId="77777777" w:rsidR="007A46B2" w:rsidRPr="00946740" w:rsidRDefault="007A46B2">
      <w:pPr>
        <w:pStyle w:val="BodyText"/>
        <w:spacing w:before="1"/>
        <w:rPr>
          <w:i/>
          <w:sz w:val="9"/>
        </w:rPr>
      </w:pPr>
    </w:p>
    <w:tbl>
      <w:tblPr>
        <w:tblW w:w="0" w:type="auto"/>
        <w:tblInd w:w="1181" w:type="dxa"/>
        <w:tblLayout w:type="fixed"/>
        <w:tblCellMar>
          <w:left w:w="0" w:type="dxa"/>
          <w:right w:w="0" w:type="dxa"/>
        </w:tblCellMar>
        <w:tblLook w:val="01E0" w:firstRow="1" w:lastRow="1" w:firstColumn="1" w:lastColumn="1" w:noHBand="0" w:noVBand="0"/>
      </w:tblPr>
      <w:tblGrid>
        <w:gridCol w:w="3924"/>
        <w:gridCol w:w="1160"/>
        <w:gridCol w:w="1159"/>
        <w:gridCol w:w="1159"/>
        <w:gridCol w:w="1275"/>
        <w:gridCol w:w="1248"/>
      </w:tblGrid>
      <w:tr w:rsidR="007A46B2" w:rsidRPr="00946740" w14:paraId="2F63A068" w14:textId="77777777">
        <w:trPr>
          <w:trHeight w:val="596"/>
        </w:trPr>
        <w:tc>
          <w:tcPr>
            <w:tcW w:w="3924" w:type="dxa"/>
            <w:tcBorders>
              <w:top w:val="single" w:sz="8" w:space="0" w:color="000000"/>
            </w:tcBorders>
          </w:tcPr>
          <w:p w14:paraId="17D9F3DD" w14:textId="77777777" w:rsidR="007A46B2" w:rsidRPr="00946740" w:rsidRDefault="00000000">
            <w:pPr>
              <w:pStyle w:val="TableParagraph"/>
              <w:spacing w:before="56"/>
              <w:ind w:right="146"/>
              <w:jc w:val="right"/>
            </w:pPr>
            <w:r w:rsidRPr="00946740">
              <w:rPr>
                <w:spacing w:val="-2"/>
                <w:w w:val="110"/>
              </w:rPr>
              <w:t>White</w:t>
            </w:r>
          </w:p>
          <w:p w14:paraId="1F6D13D1" w14:textId="77777777" w:rsidR="007A46B2" w:rsidRPr="00946740" w:rsidRDefault="00000000">
            <w:pPr>
              <w:pStyle w:val="TableParagraph"/>
              <w:tabs>
                <w:tab w:val="left" w:pos="3193"/>
              </w:tabs>
              <w:spacing w:before="16" w:line="252" w:lineRule="exact"/>
              <w:ind w:left="119"/>
              <w:jc w:val="left"/>
            </w:pPr>
            <w:r w:rsidRPr="00946740">
              <w:rPr>
                <w:spacing w:val="-2"/>
                <w:w w:val="110"/>
              </w:rPr>
              <w:t>Variables</w:t>
            </w:r>
            <w:r w:rsidRPr="00946740">
              <w:tab/>
            </w:r>
            <w:r w:rsidRPr="00946740">
              <w:rPr>
                <w:spacing w:val="-2"/>
                <w:w w:val="110"/>
                <w:position w:val="14"/>
              </w:rPr>
              <w:t>White</w:t>
            </w:r>
          </w:p>
        </w:tc>
        <w:tc>
          <w:tcPr>
            <w:tcW w:w="1160" w:type="dxa"/>
            <w:tcBorders>
              <w:top w:val="single" w:sz="8" w:space="0" w:color="000000"/>
            </w:tcBorders>
          </w:tcPr>
          <w:p w14:paraId="369E0B0C" w14:textId="77777777" w:rsidR="007A46B2" w:rsidRPr="00946740" w:rsidRDefault="00000000">
            <w:pPr>
              <w:pStyle w:val="TableParagraph"/>
              <w:spacing w:before="36" w:line="270" w:lineRule="atLeast"/>
              <w:ind w:left="147" w:firstLine="140"/>
              <w:jc w:val="left"/>
            </w:pPr>
            <w:r w:rsidRPr="00946740">
              <w:rPr>
                <w:spacing w:val="-2"/>
                <w:w w:val="110"/>
              </w:rPr>
              <w:t>White Hispanic</w:t>
            </w:r>
          </w:p>
        </w:tc>
        <w:tc>
          <w:tcPr>
            <w:tcW w:w="1159" w:type="dxa"/>
            <w:tcBorders>
              <w:top w:val="single" w:sz="8" w:space="0" w:color="000000"/>
            </w:tcBorders>
          </w:tcPr>
          <w:p w14:paraId="681AA832" w14:textId="77777777" w:rsidR="007A46B2" w:rsidRPr="00946740" w:rsidRDefault="00000000">
            <w:pPr>
              <w:pStyle w:val="TableParagraph"/>
              <w:spacing w:before="36" w:line="270" w:lineRule="atLeast"/>
              <w:ind w:left="286" w:hanging="141"/>
              <w:jc w:val="left"/>
            </w:pPr>
            <w:r w:rsidRPr="00946740">
              <w:rPr>
                <w:spacing w:val="-2"/>
                <w:w w:val="110"/>
              </w:rPr>
              <w:t>Hispanic White</w:t>
            </w:r>
          </w:p>
        </w:tc>
        <w:tc>
          <w:tcPr>
            <w:tcW w:w="1159" w:type="dxa"/>
            <w:tcBorders>
              <w:top w:val="single" w:sz="8" w:space="0" w:color="000000"/>
            </w:tcBorders>
          </w:tcPr>
          <w:p w14:paraId="61B36206" w14:textId="77777777" w:rsidR="007A46B2" w:rsidRPr="00946740" w:rsidRDefault="00000000">
            <w:pPr>
              <w:pStyle w:val="TableParagraph"/>
              <w:spacing w:before="36" w:line="270" w:lineRule="atLeast"/>
              <w:ind w:left="145"/>
              <w:jc w:val="left"/>
            </w:pPr>
            <w:r w:rsidRPr="00946740">
              <w:rPr>
                <w:spacing w:val="-2"/>
                <w:w w:val="110"/>
              </w:rPr>
              <w:t>Hispanic Hispanic</w:t>
            </w:r>
          </w:p>
        </w:tc>
        <w:tc>
          <w:tcPr>
            <w:tcW w:w="1275" w:type="dxa"/>
            <w:tcBorders>
              <w:top w:val="single" w:sz="8" w:space="0" w:color="000000"/>
            </w:tcBorders>
          </w:tcPr>
          <w:p w14:paraId="39C4748B" w14:textId="77777777" w:rsidR="007A46B2" w:rsidRPr="00946740" w:rsidRDefault="007A46B2">
            <w:pPr>
              <w:pStyle w:val="TableParagraph"/>
              <w:spacing w:before="74"/>
              <w:jc w:val="left"/>
              <w:rPr>
                <w:i/>
              </w:rPr>
            </w:pPr>
          </w:p>
          <w:p w14:paraId="40B7D5B5" w14:textId="77777777" w:rsidR="007A46B2" w:rsidRPr="00946740" w:rsidRDefault="00000000">
            <w:pPr>
              <w:pStyle w:val="TableParagraph"/>
              <w:spacing w:line="249" w:lineRule="exact"/>
              <w:ind w:right="2"/>
            </w:pPr>
            <w:r w:rsidRPr="00946740">
              <w:rPr>
                <w:w w:val="105"/>
              </w:rPr>
              <w:t>HH</w:t>
            </w:r>
            <w:r w:rsidRPr="00946740">
              <w:rPr>
                <w:spacing w:val="8"/>
                <w:w w:val="105"/>
              </w:rPr>
              <w:t xml:space="preserve"> </w:t>
            </w:r>
            <w:r w:rsidRPr="00946740">
              <w:rPr>
                <w:w w:val="105"/>
              </w:rPr>
              <w:t>-</w:t>
            </w:r>
            <w:r w:rsidRPr="00946740">
              <w:rPr>
                <w:spacing w:val="8"/>
                <w:w w:val="105"/>
              </w:rPr>
              <w:t xml:space="preserve"> </w:t>
            </w:r>
            <w:r w:rsidRPr="00946740">
              <w:rPr>
                <w:spacing w:val="-5"/>
                <w:w w:val="105"/>
              </w:rPr>
              <w:t>WW</w:t>
            </w:r>
          </w:p>
        </w:tc>
        <w:tc>
          <w:tcPr>
            <w:tcW w:w="1248" w:type="dxa"/>
            <w:tcBorders>
              <w:top w:val="single" w:sz="8" w:space="0" w:color="000000"/>
            </w:tcBorders>
          </w:tcPr>
          <w:p w14:paraId="678E5918" w14:textId="77777777" w:rsidR="007A46B2" w:rsidRPr="00946740" w:rsidRDefault="007A46B2">
            <w:pPr>
              <w:pStyle w:val="TableParagraph"/>
              <w:spacing w:before="74"/>
              <w:jc w:val="left"/>
              <w:rPr>
                <w:i/>
              </w:rPr>
            </w:pPr>
          </w:p>
          <w:p w14:paraId="5AFCCD7A" w14:textId="77777777" w:rsidR="007A46B2" w:rsidRPr="00946740" w:rsidRDefault="00000000">
            <w:pPr>
              <w:pStyle w:val="TableParagraph"/>
              <w:spacing w:line="249" w:lineRule="exact"/>
              <w:ind w:left="23"/>
            </w:pPr>
            <w:r w:rsidRPr="00946740">
              <w:rPr>
                <w:w w:val="105"/>
              </w:rPr>
              <w:t>HW</w:t>
            </w:r>
            <w:r w:rsidRPr="00946740">
              <w:rPr>
                <w:spacing w:val="2"/>
                <w:w w:val="105"/>
              </w:rPr>
              <w:t xml:space="preserve"> </w:t>
            </w:r>
            <w:r w:rsidRPr="00946740">
              <w:rPr>
                <w:w w:val="105"/>
              </w:rPr>
              <w:t xml:space="preserve">- </w:t>
            </w:r>
            <w:r w:rsidRPr="00946740">
              <w:rPr>
                <w:spacing w:val="-7"/>
                <w:w w:val="105"/>
              </w:rPr>
              <w:t>WH</w:t>
            </w:r>
          </w:p>
        </w:tc>
      </w:tr>
      <w:tr w:rsidR="007A46B2" w:rsidRPr="00946740" w14:paraId="25C6D763" w14:textId="77777777">
        <w:trPr>
          <w:trHeight w:val="270"/>
        </w:trPr>
        <w:tc>
          <w:tcPr>
            <w:tcW w:w="3924" w:type="dxa"/>
          </w:tcPr>
          <w:p w14:paraId="1C0D7C84" w14:textId="77777777" w:rsidR="007A46B2" w:rsidRPr="00946740" w:rsidRDefault="00000000">
            <w:pPr>
              <w:pStyle w:val="TableParagraph"/>
              <w:spacing w:before="2" w:line="249" w:lineRule="exact"/>
              <w:ind w:right="149"/>
              <w:jc w:val="right"/>
            </w:pPr>
            <w:r w:rsidRPr="00946740">
              <w:rPr>
                <w:spacing w:val="-4"/>
              </w:rPr>
              <w:t>(WW)</w:t>
            </w:r>
          </w:p>
        </w:tc>
        <w:tc>
          <w:tcPr>
            <w:tcW w:w="1160" w:type="dxa"/>
          </w:tcPr>
          <w:p w14:paraId="4C6E9969" w14:textId="77777777" w:rsidR="007A46B2" w:rsidRPr="00946740" w:rsidRDefault="00000000">
            <w:pPr>
              <w:pStyle w:val="TableParagraph"/>
              <w:spacing w:before="2" w:line="249" w:lineRule="exact"/>
            </w:pPr>
            <w:r w:rsidRPr="00946740">
              <w:rPr>
                <w:spacing w:val="-4"/>
                <w:w w:val="105"/>
              </w:rPr>
              <w:t>(WH)</w:t>
            </w:r>
          </w:p>
        </w:tc>
        <w:tc>
          <w:tcPr>
            <w:tcW w:w="1159" w:type="dxa"/>
          </w:tcPr>
          <w:p w14:paraId="4A003998" w14:textId="77777777" w:rsidR="007A46B2" w:rsidRPr="00946740" w:rsidRDefault="00000000">
            <w:pPr>
              <w:pStyle w:val="TableParagraph"/>
              <w:spacing w:before="2" w:line="249" w:lineRule="exact"/>
              <w:ind w:right="1"/>
            </w:pPr>
            <w:r w:rsidRPr="00946740">
              <w:rPr>
                <w:spacing w:val="-4"/>
                <w:w w:val="105"/>
              </w:rPr>
              <w:t>(HW)</w:t>
            </w:r>
          </w:p>
        </w:tc>
        <w:tc>
          <w:tcPr>
            <w:tcW w:w="1159" w:type="dxa"/>
          </w:tcPr>
          <w:p w14:paraId="05AE5E01" w14:textId="77777777" w:rsidR="007A46B2" w:rsidRPr="00946740" w:rsidRDefault="00000000">
            <w:pPr>
              <w:pStyle w:val="TableParagraph"/>
              <w:spacing w:before="2" w:line="249" w:lineRule="exact"/>
              <w:ind w:left="1" w:right="1"/>
            </w:pPr>
            <w:r w:rsidRPr="00946740">
              <w:rPr>
                <w:spacing w:val="-4"/>
                <w:w w:val="110"/>
              </w:rPr>
              <w:t>(HH)</w:t>
            </w:r>
          </w:p>
        </w:tc>
        <w:tc>
          <w:tcPr>
            <w:tcW w:w="1275" w:type="dxa"/>
          </w:tcPr>
          <w:p w14:paraId="0D59016A" w14:textId="77777777" w:rsidR="007A46B2" w:rsidRPr="00946740" w:rsidRDefault="00000000">
            <w:pPr>
              <w:pStyle w:val="TableParagraph"/>
              <w:spacing w:before="2" w:line="249" w:lineRule="exact"/>
              <w:ind w:right="2"/>
            </w:pPr>
            <w:r w:rsidRPr="00946740">
              <w:rPr>
                <w:spacing w:val="-5"/>
              </w:rPr>
              <w:t>(5)</w:t>
            </w:r>
          </w:p>
        </w:tc>
        <w:tc>
          <w:tcPr>
            <w:tcW w:w="1248" w:type="dxa"/>
          </w:tcPr>
          <w:p w14:paraId="2A980A10" w14:textId="77777777" w:rsidR="007A46B2" w:rsidRPr="00946740" w:rsidRDefault="00000000">
            <w:pPr>
              <w:pStyle w:val="TableParagraph"/>
              <w:spacing w:before="2" w:line="249" w:lineRule="exact"/>
              <w:ind w:left="23"/>
            </w:pPr>
            <w:r w:rsidRPr="00946740">
              <w:rPr>
                <w:spacing w:val="-5"/>
              </w:rPr>
              <w:t>(6)</w:t>
            </w:r>
          </w:p>
        </w:tc>
      </w:tr>
      <w:tr w:rsidR="007A46B2" w:rsidRPr="00946740" w14:paraId="3F73E616" w14:textId="77777777">
        <w:trPr>
          <w:trHeight w:val="332"/>
        </w:trPr>
        <w:tc>
          <w:tcPr>
            <w:tcW w:w="3924" w:type="dxa"/>
            <w:tcBorders>
              <w:bottom w:val="single" w:sz="6" w:space="0" w:color="000000"/>
            </w:tcBorders>
          </w:tcPr>
          <w:p w14:paraId="5841C70E" w14:textId="77777777" w:rsidR="007A46B2" w:rsidRPr="00946740" w:rsidRDefault="00000000">
            <w:pPr>
              <w:pStyle w:val="TableParagraph"/>
              <w:spacing w:before="2"/>
              <w:ind w:right="309"/>
              <w:jc w:val="right"/>
            </w:pPr>
            <w:r w:rsidRPr="00946740">
              <w:rPr>
                <w:spacing w:val="-5"/>
              </w:rPr>
              <w:t>(1)</w:t>
            </w:r>
          </w:p>
        </w:tc>
        <w:tc>
          <w:tcPr>
            <w:tcW w:w="1160" w:type="dxa"/>
            <w:tcBorders>
              <w:bottom w:val="single" w:sz="6" w:space="0" w:color="000000"/>
            </w:tcBorders>
          </w:tcPr>
          <w:p w14:paraId="6E7E58F9" w14:textId="77777777" w:rsidR="007A46B2" w:rsidRPr="00946740" w:rsidRDefault="00000000">
            <w:pPr>
              <w:pStyle w:val="TableParagraph"/>
              <w:spacing w:before="2"/>
            </w:pPr>
            <w:r w:rsidRPr="00946740">
              <w:rPr>
                <w:spacing w:val="-5"/>
              </w:rPr>
              <w:t>(2)</w:t>
            </w:r>
          </w:p>
        </w:tc>
        <w:tc>
          <w:tcPr>
            <w:tcW w:w="1159" w:type="dxa"/>
            <w:tcBorders>
              <w:bottom w:val="single" w:sz="6" w:space="0" w:color="000000"/>
            </w:tcBorders>
          </w:tcPr>
          <w:p w14:paraId="00283016" w14:textId="77777777" w:rsidR="007A46B2" w:rsidRPr="00946740" w:rsidRDefault="00000000">
            <w:pPr>
              <w:pStyle w:val="TableParagraph"/>
              <w:spacing w:before="2"/>
              <w:ind w:right="1"/>
            </w:pPr>
            <w:r w:rsidRPr="00946740">
              <w:rPr>
                <w:spacing w:val="-5"/>
              </w:rPr>
              <w:t>(3)</w:t>
            </w:r>
          </w:p>
        </w:tc>
        <w:tc>
          <w:tcPr>
            <w:tcW w:w="1159" w:type="dxa"/>
            <w:tcBorders>
              <w:bottom w:val="single" w:sz="6" w:space="0" w:color="000000"/>
            </w:tcBorders>
          </w:tcPr>
          <w:p w14:paraId="20C97790" w14:textId="77777777" w:rsidR="007A46B2" w:rsidRPr="00946740" w:rsidRDefault="00000000">
            <w:pPr>
              <w:pStyle w:val="TableParagraph"/>
              <w:spacing w:before="2"/>
              <w:ind w:left="1" w:right="1"/>
            </w:pPr>
            <w:r w:rsidRPr="00946740">
              <w:rPr>
                <w:spacing w:val="-5"/>
              </w:rPr>
              <w:t>(4)</w:t>
            </w:r>
          </w:p>
        </w:tc>
        <w:tc>
          <w:tcPr>
            <w:tcW w:w="1275" w:type="dxa"/>
            <w:tcBorders>
              <w:bottom w:val="single" w:sz="6" w:space="0" w:color="000000"/>
            </w:tcBorders>
          </w:tcPr>
          <w:p w14:paraId="6BFC924C" w14:textId="77777777" w:rsidR="007A46B2" w:rsidRPr="00946740" w:rsidRDefault="007A46B2">
            <w:pPr>
              <w:pStyle w:val="TableParagraph"/>
              <w:jc w:val="left"/>
            </w:pPr>
          </w:p>
        </w:tc>
        <w:tc>
          <w:tcPr>
            <w:tcW w:w="1248" w:type="dxa"/>
            <w:tcBorders>
              <w:bottom w:val="single" w:sz="6" w:space="0" w:color="000000"/>
            </w:tcBorders>
          </w:tcPr>
          <w:p w14:paraId="538564AB" w14:textId="77777777" w:rsidR="007A46B2" w:rsidRPr="00946740" w:rsidRDefault="007A46B2">
            <w:pPr>
              <w:pStyle w:val="TableParagraph"/>
              <w:jc w:val="left"/>
            </w:pPr>
          </w:p>
        </w:tc>
      </w:tr>
      <w:tr w:rsidR="007A46B2" w:rsidRPr="00946740" w14:paraId="46EDC575" w14:textId="77777777">
        <w:trPr>
          <w:trHeight w:val="927"/>
        </w:trPr>
        <w:tc>
          <w:tcPr>
            <w:tcW w:w="3924" w:type="dxa"/>
            <w:tcBorders>
              <w:top w:val="single" w:sz="6" w:space="0" w:color="000000"/>
            </w:tcBorders>
          </w:tcPr>
          <w:p w14:paraId="5C4EBE65" w14:textId="77777777" w:rsidR="007A46B2" w:rsidRPr="00946740" w:rsidRDefault="00000000">
            <w:pPr>
              <w:pStyle w:val="TableParagraph"/>
              <w:spacing w:before="55" w:line="256" w:lineRule="auto"/>
              <w:ind w:left="119" w:right="1880"/>
              <w:jc w:val="left"/>
              <w:rPr>
                <w:b/>
              </w:rPr>
            </w:pPr>
            <w:r w:rsidRPr="00946740">
              <w:rPr>
                <w:b/>
                <w:spacing w:val="-2"/>
                <w:w w:val="105"/>
              </w:rPr>
              <w:t>Panel</w:t>
            </w:r>
            <w:r w:rsidRPr="00946740">
              <w:rPr>
                <w:b/>
                <w:spacing w:val="-13"/>
                <w:w w:val="105"/>
              </w:rPr>
              <w:t xml:space="preserve"> </w:t>
            </w:r>
            <w:r w:rsidRPr="00946740">
              <w:rPr>
                <w:b/>
                <w:spacing w:val="-2"/>
                <w:w w:val="105"/>
              </w:rPr>
              <w:t>C:</w:t>
            </w:r>
            <w:r w:rsidRPr="00946740">
              <w:rPr>
                <w:b/>
                <w:spacing w:val="-12"/>
                <w:w w:val="105"/>
              </w:rPr>
              <w:t xml:space="preserve"> </w:t>
            </w:r>
            <w:r w:rsidRPr="00946740">
              <w:rPr>
                <w:b/>
                <w:spacing w:val="-2"/>
                <w:w w:val="105"/>
              </w:rPr>
              <w:t xml:space="preserve">Children’s </w:t>
            </w:r>
            <w:r w:rsidRPr="00946740">
              <w:rPr>
                <w:b/>
                <w:w w:val="105"/>
              </w:rPr>
              <w:t>Hispanic Identity</w:t>
            </w:r>
          </w:p>
          <w:p w14:paraId="53EB11D1" w14:textId="77777777" w:rsidR="007A46B2" w:rsidRPr="00946740" w:rsidRDefault="00000000">
            <w:pPr>
              <w:pStyle w:val="TableParagraph"/>
              <w:tabs>
                <w:tab w:val="right" w:pos="3676"/>
              </w:tabs>
              <w:spacing w:before="3"/>
              <w:ind w:left="337"/>
              <w:jc w:val="left"/>
            </w:pPr>
            <w:r w:rsidRPr="00946740">
              <w:rPr>
                <w:spacing w:val="-5"/>
              </w:rPr>
              <w:t>Men</w:t>
            </w:r>
            <w:r w:rsidRPr="00946740">
              <w:tab/>
            </w:r>
            <w:r w:rsidRPr="00946740">
              <w:rPr>
                <w:spacing w:val="-4"/>
              </w:rPr>
              <w:t>0.04</w:t>
            </w:r>
          </w:p>
        </w:tc>
        <w:tc>
          <w:tcPr>
            <w:tcW w:w="1160" w:type="dxa"/>
            <w:tcBorders>
              <w:top w:val="single" w:sz="6" w:space="0" w:color="000000"/>
            </w:tcBorders>
          </w:tcPr>
          <w:p w14:paraId="7C1752B1" w14:textId="77777777" w:rsidR="007A46B2" w:rsidRPr="00946740" w:rsidRDefault="007A46B2">
            <w:pPr>
              <w:pStyle w:val="TableParagraph"/>
              <w:jc w:val="left"/>
              <w:rPr>
                <w:i/>
              </w:rPr>
            </w:pPr>
          </w:p>
          <w:p w14:paraId="25CC535A" w14:textId="77777777" w:rsidR="007A46B2" w:rsidRPr="00946740" w:rsidRDefault="007A46B2">
            <w:pPr>
              <w:pStyle w:val="TableParagraph"/>
              <w:spacing w:before="91"/>
              <w:jc w:val="left"/>
              <w:rPr>
                <w:i/>
              </w:rPr>
            </w:pPr>
          </w:p>
          <w:p w14:paraId="2AA671B3" w14:textId="77777777" w:rsidR="007A46B2" w:rsidRPr="00946740" w:rsidRDefault="00000000">
            <w:pPr>
              <w:pStyle w:val="TableParagraph"/>
            </w:pPr>
            <w:r w:rsidRPr="00946740">
              <w:rPr>
                <w:spacing w:val="-4"/>
              </w:rPr>
              <w:t>0.74</w:t>
            </w:r>
          </w:p>
        </w:tc>
        <w:tc>
          <w:tcPr>
            <w:tcW w:w="1159" w:type="dxa"/>
            <w:tcBorders>
              <w:top w:val="single" w:sz="6" w:space="0" w:color="000000"/>
            </w:tcBorders>
          </w:tcPr>
          <w:p w14:paraId="4E6496E0" w14:textId="77777777" w:rsidR="007A46B2" w:rsidRPr="00946740" w:rsidRDefault="007A46B2">
            <w:pPr>
              <w:pStyle w:val="TableParagraph"/>
              <w:jc w:val="left"/>
              <w:rPr>
                <w:i/>
              </w:rPr>
            </w:pPr>
          </w:p>
          <w:p w14:paraId="03FCE7B8" w14:textId="77777777" w:rsidR="007A46B2" w:rsidRPr="00946740" w:rsidRDefault="007A46B2">
            <w:pPr>
              <w:pStyle w:val="TableParagraph"/>
              <w:spacing w:before="91"/>
              <w:jc w:val="left"/>
              <w:rPr>
                <w:i/>
              </w:rPr>
            </w:pPr>
          </w:p>
          <w:p w14:paraId="1852373E" w14:textId="77777777" w:rsidR="007A46B2" w:rsidRPr="00946740" w:rsidRDefault="00000000">
            <w:pPr>
              <w:pStyle w:val="TableParagraph"/>
              <w:ind w:left="1" w:right="1"/>
            </w:pPr>
            <w:r w:rsidRPr="00946740">
              <w:rPr>
                <w:spacing w:val="-4"/>
              </w:rPr>
              <w:t>0.83</w:t>
            </w:r>
          </w:p>
        </w:tc>
        <w:tc>
          <w:tcPr>
            <w:tcW w:w="1159" w:type="dxa"/>
            <w:tcBorders>
              <w:top w:val="single" w:sz="6" w:space="0" w:color="000000"/>
            </w:tcBorders>
          </w:tcPr>
          <w:p w14:paraId="251DFE3F" w14:textId="77777777" w:rsidR="007A46B2" w:rsidRPr="00946740" w:rsidRDefault="007A46B2">
            <w:pPr>
              <w:pStyle w:val="TableParagraph"/>
              <w:jc w:val="left"/>
              <w:rPr>
                <w:i/>
              </w:rPr>
            </w:pPr>
          </w:p>
          <w:p w14:paraId="0AAF7D9F" w14:textId="77777777" w:rsidR="007A46B2" w:rsidRPr="00946740" w:rsidRDefault="007A46B2">
            <w:pPr>
              <w:pStyle w:val="TableParagraph"/>
              <w:spacing w:before="91"/>
              <w:jc w:val="left"/>
              <w:rPr>
                <w:i/>
              </w:rPr>
            </w:pPr>
          </w:p>
          <w:p w14:paraId="09730239" w14:textId="77777777" w:rsidR="007A46B2" w:rsidRPr="00946740" w:rsidRDefault="00000000">
            <w:pPr>
              <w:pStyle w:val="TableParagraph"/>
              <w:ind w:left="1" w:right="1"/>
            </w:pPr>
            <w:r w:rsidRPr="00946740">
              <w:rPr>
                <w:spacing w:val="-4"/>
              </w:rPr>
              <w:t>0.96</w:t>
            </w:r>
          </w:p>
        </w:tc>
        <w:tc>
          <w:tcPr>
            <w:tcW w:w="1275" w:type="dxa"/>
            <w:tcBorders>
              <w:top w:val="single" w:sz="6" w:space="0" w:color="000000"/>
            </w:tcBorders>
          </w:tcPr>
          <w:p w14:paraId="1C2906CC" w14:textId="77777777" w:rsidR="007A46B2" w:rsidRPr="00946740" w:rsidRDefault="007A46B2">
            <w:pPr>
              <w:pStyle w:val="TableParagraph"/>
              <w:jc w:val="left"/>
            </w:pPr>
          </w:p>
        </w:tc>
        <w:tc>
          <w:tcPr>
            <w:tcW w:w="1248" w:type="dxa"/>
            <w:tcBorders>
              <w:top w:val="single" w:sz="6" w:space="0" w:color="000000"/>
            </w:tcBorders>
          </w:tcPr>
          <w:p w14:paraId="6CF67B86" w14:textId="77777777" w:rsidR="007A46B2" w:rsidRPr="00946740" w:rsidRDefault="007A46B2">
            <w:pPr>
              <w:pStyle w:val="TableParagraph"/>
              <w:jc w:val="left"/>
            </w:pPr>
          </w:p>
        </w:tc>
      </w:tr>
      <w:tr w:rsidR="007A46B2" w:rsidRPr="00946740" w14:paraId="562D2C54" w14:textId="77777777">
        <w:trPr>
          <w:trHeight w:val="395"/>
        </w:trPr>
        <w:tc>
          <w:tcPr>
            <w:tcW w:w="3924" w:type="dxa"/>
            <w:tcBorders>
              <w:bottom w:val="single" w:sz="8" w:space="0" w:color="000000"/>
            </w:tcBorders>
          </w:tcPr>
          <w:p w14:paraId="2ABCE40F" w14:textId="77777777" w:rsidR="007A46B2" w:rsidRPr="00946740" w:rsidRDefault="00000000">
            <w:pPr>
              <w:pStyle w:val="TableParagraph"/>
              <w:tabs>
                <w:tab w:val="right" w:pos="3676"/>
              </w:tabs>
              <w:spacing w:before="64"/>
              <w:ind w:left="337"/>
              <w:jc w:val="left"/>
            </w:pPr>
            <w:r w:rsidRPr="00946740">
              <w:rPr>
                <w:spacing w:val="-2"/>
              </w:rPr>
              <w:t>Women</w:t>
            </w:r>
            <w:r w:rsidRPr="00946740">
              <w:tab/>
            </w:r>
            <w:r w:rsidRPr="00946740">
              <w:rPr>
                <w:spacing w:val="-4"/>
              </w:rPr>
              <w:t>0.05</w:t>
            </w:r>
          </w:p>
        </w:tc>
        <w:tc>
          <w:tcPr>
            <w:tcW w:w="1160" w:type="dxa"/>
            <w:tcBorders>
              <w:bottom w:val="single" w:sz="8" w:space="0" w:color="000000"/>
            </w:tcBorders>
          </w:tcPr>
          <w:p w14:paraId="2B85E306" w14:textId="77777777" w:rsidR="007A46B2" w:rsidRPr="00946740" w:rsidRDefault="00000000">
            <w:pPr>
              <w:pStyle w:val="TableParagraph"/>
              <w:spacing w:before="63"/>
            </w:pPr>
            <w:r w:rsidRPr="00946740">
              <w:rPr>
                <w:spacing w:val="-4"/>
              </w:rPr>
              <w:t>0.78</w:t>
            </w:r>
          </w:p>
        </w:tc>
        <w:tc>
          <w:tcPr>
            <w:tcW w:w="1159" w:type="dxa"/>
            <w:tcBorders>
              <w:bottom w:val="single" w:sz="8" w:space="0" w:color="000000"/>
            </w:tcBorders>
          </w:tcPr>
          <w:p w14:paraId="4A633346" w14:textId="77777777" w:rsidR="007A46B2" w:rsidRPr="00946740" w:rsidRDefault="00000000">
            <w:pPr>
              <w:pStyle w:val="TableParagraph"/>
              <w:spacing w:before="63"/>
              <w:ind w:left="1" w:right="1"/>
            </w:pPr>
            <w:r w:rsidRPr="00946740">
              <w:rPr>
                <w:spacing w:val="-4"/>
              </w:rPr>
              <w:t>0.81</w:t>
            </w:r>
          </w:p>
        </w:tc>
        <w:tc>
          <w:tcPr>
            <w:tcW w:w="1159" w:type="dxa"/>
            <w:tcBorders>
              <w:bottom w:val="single" w:sz="8" w:space="0" w:color="000000"/>
            </w:tcBorders>
          </w:tcPr>
          <w:p w14:paraId="5AB2D2F4" w14:textId="77777777" w:rsidR="007A46B2" w:rsidRPr="00946740" w:rsidRDefault="00000000">
            <w:pPr>
              <w:pStyle w:val="TableParagraph"/>
              <w:spacing w:before="63"/>
              <w:ind w:left="1" w:right="1"/>
            </w:pPr>
            <w:r w:rsidRPr="00946740">
              <w:rPr>
                <w:spacing w:val="-4"/>
              </w:rPr>
              <w:t>0.97</w:t>
            </w:r>
          </w:p>
        </w:tc>
        <w:tc>
          <w:tcPr>
            <w:tcW w:w="1275" w:type="dxa"/>
            <w:tcBorders>
              <w:bottom w:val="single" w:sz="8" w:space="0" w:color="000000"/>
            </w:tcBorders>
          </w:tcPr>
          <w:p w14:paraId="1953C245" w14:textId="77777777" w:rsidR="007A46B2" w:rsidRPr="00946740" w:rsidRDefault="007A46B2">
            <w:pPr>
              <w:pStyle w:val="TableParagraph"/>
              <w:jc w:val="left"/>
            </w:pPr>
          </w:p>
        </w:tc>
        <w:tc>
          <w:tcPr>
            <w:tcW w:w="1248" w:type="dxa"/>
            <w:tcBorders>
              <w:bottom w:val="single" w:sz="8" w:space="0" w:color="000000"/>
            </w:tcBorders>
          </w:tcPr>
          <w:p w14:paraId="3D508C8F" w14:textId="77777777" w:rsidR="007A46B2" w:rsidRPr="00946740" w:rsidRDefault="007A46B2">
            <w:pPr>
              <w:pStyle w:val="TableParagraph"/>
              <w:jc w:val="left"/>
            </w:pPr>
          </w:p>
        </w:tc>
      </w:tr>
    </w:tbl>
    <w:p w14:paraId="1E0A7F50" w14:textId="77777777" w:rsidR="007A46B2" w:rsidRPr="00946740" w:rsidRDefault="00000000">
      <w:pPr>
        <w:pStyle w:val="BodyText"/>
        <w:spacing w:before="34" w:line="274" w:lineRule="exact"/>
        <w:ind w:left="1348"/>
        <w:jc w:val="both"/>
      </w:pPr>
      <w:r w:rsidRPr="00946740">
        <w:rPr>
          <w:position w:val="8"/>
          <w:sz w:val="16"/>
        </w:rPr>
        <w:t>1</w:t>
      </w:r>
      <w:r w:rsidRPr="00946740">
        <w:rPr>
          <w:spacing w:val="61"/>
          <w:w w:val="150"/>
          <w:position w:val="8"/>
          <w:sz w:val="16"/>
        </w:rPr>
        <w:t xml:space="preserve"> </w:t>
      </w:r>
      <w:r w:rsidRPr="00946740">
        <w:t>Source:</w:t>
      </w:r>
      <w:r w:rsidRPr="00946740">
        <w:rPr>
          <w:spacing w:val="56"/>
        </w:rPr>
        <w:t xml:space="preserve"> </w:t>
      </w:r>
      <w:r w:rsidRPr="00946740">
        <w:t>The</w:t>
      </w:r>
      <w:r w:rsidRPr="00946740">
        <w:rPr>
          <w:spacing w:val="35"/>
        </w:rPr>
        <w:t xml:space="preserve"> </w:t>
      </w:r>
      <w:r w:rsidRPr="00946740">
        <w:t>1994-2019</w:t>
      </w:r>
      <w:r w:rsidRPr="00946740">
        <w:rPr>
          <w:spacing w:val="35"/>
        </w:rPr>
        <w:t xml:space="preserve"> </w:t>
      </w:r>
      <w:r w:rsidRPr="00946740">
        <w:t>Current</w:t>
      </w:r>
      <w:r w:rsidRPr="00946740">
        <w:rPr>
          <w:spacing w:val="35"/>
        </w:rPr>
        <w:t xml:space="preserve"> </w:t>
      </w:r>
      <w:r w:rsidRPr="00946740">
        <w:t>Population</w:t>
      </w:r>
      <w:r w:rsidRPr="00946740">
        <w:rPr>
          <w:spacing w:val="35"/>
        </w:rPr>
        <w:t xml:space="preserve"> </w:t>
      </w:r>
      <w:r w:rsidRPr="00946740">
        <w:t>Surveys</w:t>
      </w:r>
      <w:r w:rsidRPr="00946740">
        <w:rPr>
          <w:spacing w:val="34"/>
        </w:rPr>
        <w:t xml:space="preserve"> </w:t>
      </w:r>
      <w:r w:rsidRPr="00946740">
        <w:t>(CPS)</w:t>
      </w:r>
      <w:r w:rsidRPr="00946740">
        <w:rPr>
          <w:spacing w:val="35"/>
        </w:rPr>
        <w:t xml:space="preserve"> </w:t>
      </w:r>
      <w:r w:rsidRPr="00946740">
        <w:t>for</w:t>
      </w:r>
      <w:r w:rsidRPr="00946740">
        <w:rPr>
          <w:spacing w:val="35"/>
        </w:rPr>
        <w:t xml:space="preserve"> </w:t>
      </w:r>
      <w:r w:rsidRPr="00946740">
        <w:t>children’s</w:t>
      </w:r>
      <w:r w:rsidRPr="00946740">
        <w:rPr>
          <w:spacing w:val="35"/>
        </w:rPr>
        <w:t xml:space="preserve"> </w:t>
      </w:r>
      <w:r w:rsidRPr="00946740">
        <w:rPr>
          <w:spacing w:val="-2"/>
        </w:rPr>
        <w:t>outcomes</w:t>
      </w:r>
    </w:p>
    <w:p w14:paraId="13C2F004" w14:textId="77777777" w:rsidR="007A46B2" w:rsidRPr="00946740" w:rsidRDefault="00000000">
      <w:pPr>
        <w:pStyle w:val="BodyText"/>
        <w:spacing w:line="256" w:lineRule="auto"/>
        <w:ind w:left="1501" w:right="221" w:hanging="153"/>
        <w:jc w:val="both"/>
      </w:pPr>
      <w:r w:rsidRPr="00946740">
        <w:rPr>
          <w:noProof/>
        </w:rPr>
        <mc:AlternateContent>
          <mc:Choice Requires="wps">
            <w:drawing>
              <wp:anchor distT="0" distB="0" distL="0" distR="0" simplePos="0" relativeHeight="15739904" behindDoc="0" locked="0" layoutInCell="1" allowOverlap="1" wp14:anchorId="580665E0" wp14:editId="087F39F7">
                <wp:simplePos x="0" y="0"/>
                <wp:positionH relativeFrom="page">
                  <wp:posOffset>1375291</wp:posOffset>
                </wp:positionH>
                <wp:positionV relativeFrom="paragraph">
                  <wp:posOffset>581494</wp:posOffset>
                </wp:positionV>
                <wp:extent cx="212090" cy="177800"/>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2090" cy="177800"/>
                        </a:xfrm>
                        <a:prstGeom prst="rect">
                          <a:avLst/>
                        </a:prstGeom>
                      </wps:spPr>
                      <wps:txbx>
                        <w:txbxContent>
                          <w:p w14:paraId="4221C140" w14:textId="77777777" w:rsidR="007A46B2" w:rsidRDefault="00000000">
                            <w:pPr>
                              <w:spacing w:before="21"/>
                              <w:ind w:left="20"/>
                              <w:rPr>
                                <w:sz w:val="24"/>
                              </w:rPr>
                            </w:pPr>
                            <w:r>
                              <w:rPr>
                                <w:spacing w:val="-5"/>
                                <w:sz w:val="24"/>
                              </w:rPr>
                              <w:t>25</w:t>
                            </w:r>
                          </w:p>
                        </w:txbxContent>
                      </wps:txbx>
                      <wps:bodyPr vert="vert" wrap="square" lIns="0" tIns="0" rIns="0" bIns="0" rtlCol="0">
                        <a:noAutofit/>
                      </wps:bodyPr>
                    </wps:wsp>
                  </a:graphicData>
                </a:graphic>
              </wp:anchor>
            </w:drawing>
          </mc:Choice>
          <mc:Fallback>
            <w:pict>
              <v:shape w14:anchorId="580665E0" id="Textbox 26" o:spid="_x0000_s1030" type="#_x0000_t202" style="position:absolute;left:0;text-align:left;margin-left:108.3pt;margin-top:45.8pt;width:16.7pt;height:14pt;z-index:157399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" filled="f" stroked="f">
                <v:textbox style="layout-flow:vertical" inset="0,0,0,0">
                  <w:txbxContent>
                    <w:p w14:paraId="4221C140" w14:textId="77777777" w:rsidR="007A46B2" w:rsidRDefault="00000000">
                      <w:pPr>
                        <w:spacing w:before="21"/>
                        <w:ind w:left="20"/>
                        <w:rPr>
                          <w:sz w:val="24"/>
                        </w:rPr>
                      </w:pPr>
                      <w:r>
                        <w:rPr>
                          <w:spacing w:val="-5"/>
                          <w:sz w:val="24"/>
                        </w:rPr>
                        <w:t>25</w:t>
                      </w:r>
                    </w:p>
                  </w:txbxContent>
                </v:textbox>
                <w10:wrap anchorx="page"/>
              </v:shape>
            </w:pict>
          </mc:Fallback>
        </mc:AlternateContent>
      </w:r>
      <w:r w:rsidRPr="00946740">
        <w:rPr>
          <w:position w:val="8"/>
          <w:sz w:val="16"/>
        </w:rPr>
        <w:t>2</w:t>
      </w:r>
      <w:r w:rsidRPr="00946740">
        <w:rPr>
          <w:spacing w:val="80"/>
          <w:position w:val="8"/>
          <w:sz w:val="16"/>
        </w:rPr>
        <w:t xml:space="preserve"> </w:t>
      </w:r>
      <w:r w:rsidRPr="00946740">
        <w:t>The</w:t>
      </w:r>
      <w:r w:rsidRPr="00946740">
        <w:rPr>
          <w:spacing w:val="30"/>
        </w:rPr>
        <w:t xml:space="preserve"> </w:t>
      </w:r>
      <w:r w:rsidRPr="00946740">
        <w:t>data</w:t>
      </w:r>
      <w:r w:rsidRPr="00946740">
        <w:rPr>
          <w:spacing w:val="30"/>
        </w:rPr>
        <w:t xml:space="preserve"> </w:t>
      </w:r>
      <w:r w:rsidRPr="00946740">
        <w:t>is</w:t>
      </w:r>
      <w:r w:rsidRPr="00946740">
        <w:rPr>
          <w:spacing w:val="30"/>
        </w:rPr>
        <w:t xml:space="preserve"> </w:t>
      </w:r>
      <w:r w:rsidRPr="00946740">
        <w:t>restricted</w:t>
      </w:r>
      <w:r w:rsidRPr="00946740">
        <w:rPr>
          <w:spacing w:val="30"/>
        </w:rPr>
        <w:t xml:space="preserve"> </w:t>
      </w:r>
      <w:r w:rsidRPr="00946740">
        <w:t>to</w:t>
      </w:r>
      <w:r w:rsidRPr="00946740">
        <w:rPr>
          <w:spacing w:val="30"/>
        </w:rPr>
        <w:t xml:space="preserve"> </w:t>
      </w:r>
      <w:r w:rsidRPr="00946740">
        <w:t>native-born</w:t>
      </w:r>
      <w:r w:rsidRPr="00946740">
        <w:rPr>
          <w:spacing w:val="30"/>
        </w:rPr>
        <w:t xml:space="preserve"> </w:t>
      </w:r>
      <w:r w:rsidRPr="00946740">
        <w:t>United</w:t>
      </w:r>
      <w:r w:rsidRPr="00946740">
        <w:rPr>
          <w:spacing w:val="30"/>
        </w:rPr>
        <w:t xml:space="preserve"> </w:t>
      </w:r>
      <w:r w:rsidRPr="00946740">
        <w:t>States</w:t>
      </w:r>
      <w:r w:rsidRPr="00946740">
        <w:rPr>
          <w:spacing w:val="30"/>
        </w:rPr>
        <w:t xml:space="preserve"> </w:t>
      </w:r>
      <w:r w:rsidRPr="00946740">
        <w:t>citizens</w:t>
      </w:r>
      <w:r w:rsidRPr="00946740">
        <w:rPr>
          <w:spacing w:val="30"/>
        </w:rPr>
        <w:t xml:space="preserve"> </w:t>
      </w:r>
      <w:r w:rsidRPr="00946740">
        <w:t>between</w:t>
      </w:r>
      <w:r w:rsidRPr="00946740">
        <w:rPr>
          <w:spacing w:val="30"/>
        </w:rPr>
        <w:t xml:space="preserve"> </w:t>
      </w:r>
      <w:r w:rsidRPr="00946740">
        <w:t>1994</w:t>
      </w:r>
      <w:r w:rsidRPr="00946740">
        <w:rPr>
          <w:spacing w:val="30"/>
        </w:rPr>
        <w:t xml:space="preserve"> </w:t>
      </w:r>
      <w:r w:rsidRPr="00946740">
        <w:t>and</w:t>
      </w:r>
      <w:r w:rsidRPr="00946740">
        <w:rPr>
          <w:spacing w:val="30"/>
        </w:rPr>
        <w:t xml:space="preserve"> </w:t>
      </w:r>
      <w:r w:rsidRPr="00946740">
        <w:t>2019</w:t>
      </w:r>
      <w:r w:rsidRPr="00946740">
        <w:rPr>
          <w:spacing w:val="30"/>
        </w:rPr>
        <w:t xml:space="preserve"> </w:t>
      </w:r>
      <w:r w:rsidRPr="00946740">
        <w:t>who</w:t>
      </w:r>
      <w:r w:rsidRPr="00946740">
        <w:rPr>
          <w:spacing w:val="30"/>
        </w:rPr>
        <w:t xml:space="preserve"> </w:t>
      </w:r>
      <w:r w:rsidRPr="00946740">
        <w:t>are</w:t>
      </w:r>
      <w:r w:rsidRPr="00946740">
        <w:rPr>
          <w:spacing w:val="30"/>
        </w:rPr>
        <w:t xml:space="preserve"> </w:t>
      </w:r>
      <w:r w:rsidRPr="00946740">
        <w:t>also</w:t>
      </w:r>
      <w:r w:rsidRPr="00946740">
        <w:rPr>
          <w:spacing w:val="30"/>
        </w:rPr>
        <w:t xml:space="preserve"> </w:t>
      </w:r>
      <w:r w:rsidRPr="00946740">
        <w:t xml:space="preserve">White </w:t>
      </w:r>
      <w:r w:rsidRPr="00946740">
        <w:rPr>
          <w:w w:val="110"/>
        </w:rPr>
        <w:t>and</w:t>
      </w:r>
      <w:r w:rsidRPr="00946740">
        <w:rPr>
          <w:spacing w:val="-9"/>
          <w:w w:val="110"/>
        </w:rPr>
        <w:t xml:space="preserve"> </w:t>
      </w:r>
      <w:r w:rsidRPr="00946740">
        <w:rPr>
          <w:w w:val="110"/>
        </w:rPr>
        <w:t>between</w:t>
      </w:r>
      <w:r w:rsidRPr="00946740">
        <w:rPr>
          <w:spacing w:val="-9"/>
          <w:w w:val="110"/>
        </w:rPr>
        <w:t xml:space="preserve"> </w:t>
      </w:r>
      <w:r w:rsidRPr="00946740">
        <w:rPr>
          <w:w w:val="110"/>
        </w:rPr>
        <w:t>the</w:t>
      </w:r>
      <w:r w:rsidRPr="00946740">
        <w:rPr>
          <w:spacing w:val="-9"/>
          <w:w w:val="110"/>
        </w:rPr>
        <w:t xml:space="preserve"> </w:t>
      </w:r>
      <w:r w:rsidRPr="00946740">
        <w:rPr>
          <w:w w:val="110"/>
        </w:rPr>
        <w:t>ages</w:t>
      </w:r>
      <w:r w:rsidRPr="00946740">
        <w:rPr>
          <w:spacing w:val="-9"/>
          <w:w w:val="110"/>
        </w:rPr>
        <w:t xml:space="preserve"> </w:t>
      </w:r>
      <w:r w:rsidRPr="00946740">
        <w:rPr>
          <w:w w:val="110"/>
        </w:rPr>
        <w:t>of</w:t>
      </w:r>
      <w:r w:rsidRPr="00946740">
        <w:rPr>
          <w:spacing w:val="-9"/>
          <w:w w:val="110"/>
        </w:rPr>
        <w:t xml:space="preserve"> </w:t>
      </w:r>
      <w:r w:rsidRPr="00946740">
        <w:rPr>
          <w:w w:val="110"/>
        </w:rPr>
        <w:t>25</w:t>
      </w:r>
      <w:r w:rsidRPr="00946740">
        <w:rPr>
          <w:spacing w:val="-9"/>
          <w:w w:val="110"/>
        </w:rPr>
        <w:t xml:space="preserve"> </w:t>
      </w:r>
      <w:r w:rsidRPr="00946740">
        <w:rPr>
          <w:w w:val="110"/>
        </w:rPr>
        <w:t>and</w:t>
      </w:r>
      <w:r w:rsidRPr="00946740">
        <w:rPr>
          <w:spacing w:val="-9"/>
          <w:w w:val="110"/>
        </w:rPr>
        <w:t xml:space="preserve"> </w:t>
      </w:r>
      <w:r w:rsidRPr="00946740">
        <w:rPr>
          <w:w w:val="110"/>
        </w:rPr>
        <w:t>40. I</w:t>
      </w:r>
      <w:r w:rsidRPr="00946740">
        <w:rPr>
          <w:spacing w:val="-9"/>
          <w:w w:val="110"/>
        </w:rPr>
        <w:t xml:space="preserve"> </w:t>
      </w:r>
      <w:r w:rsidRPr="00946740">
        <w:rPr>
          <w:w w:val="110"/>
        </w:rPr>
        <w:t>identify</w:t>
      </w:r>
      <w:r w:rsidRPr="00946740">
        <w:rPr>
          <w:spacing w:val="-9"/>
          <w:w w:val="110"/>
        </w:rPr>
        <w:t xml:space="preserve"> </w:t>
      </w:r>
      <w:r w:rsidRPr="00946740">
        <w:rPr>
          <w:w w:val="110"/>
        </w:rPr>
        <w:t>the</w:t>
      </w:r>
      <w:r w:rsidRPr="00946740">
        <w:rPr>
          <w:spacing w:val="-9"/>
          <w:w w:val="110"/>
        </w:rPr>
        <w:t xml:space="preserve"> </w:t>
      </w:r>
      <w:r w:rsidRPr="00946740">
        <w:rPr>
          <w:w w:val="110"/>
        </w:rPr>
        <w:t>ethnicity</w:t>
      </w:r>
      <w:r w:rsidRPr="00946740">
        <w:rPr>
          <w:spacing w:val="-9"/>
          <w:w w:val="110"/>
        </w:rPr>
        <w:t xml:space="preserve"> </w:t>
      </w:r>
      <w:r w:rsidRPr="00946740">
        <w:rPr>
          <w:w w:val="110"/>
        </w:rPr>
        <w:t>of</w:t>
      </w:r>
      <w:r w:rsidRPr="00946740">
        <w:rPr>
          <w:spacing w:val="-9"/>
          <w:w w:val="110"/>
        </w:rPr>
        <w:t xml:space="preserve"> </w:t>
      </w:r>
      <w:r w:rsidRPr="00946740">
        <w:rPr>
          <w:w w:val="110"/>
        </w:rPr>
        <w:t>a</w:t>
      </w:r>
      <w:r w:rsidRPr="00946740">
        <w:rPr>
          <w:spacing w:val="-9"/>
          <w:w w:val="110"/>
        </w:rPr>
        <w:t xml:space="preserve"> </w:t>
      </w:r>
      <w:r w:rsidRPr="00946740">
        <w:rPr>
          <w:w w:val="110"/>
        </w:rPr>
        <w:t>person’s</w:t>
      </w:r>
      <w:r w:rsidRPr="00946740">
        <w:rPr>
          <w:spacing w:val="-9"/>
          <w:w w:val="110"/>
        </w:rPr>
        <w:t xml:space="preserve"> </w:t>
      </w:r>
      <w:r w:rsidRPr="00946740">
        <w:rPr>
          <w:w w:val="110"/>
        </w:rPr>
        <w:t>parents</w:t>
      </w:r>
      <w:r w:rsidRPr="00946740">
        <w:rPr>
          <w:spacing w:val="-9"/>
          <w:w w:val="110"/>
        </w:rPr>
        <w:t xml:space="preserve"> </w:t>
      </w:r>
      <w:r w:rsidRPr="00946740">
        <w:rPr>
          <w:w w:val="110"/>
        </w:rPr>
        <w:t>through</w:t>
      </w:r>
      <w:r w:rsidRPr="00946740">
        <w:rPr>
          <w:spacing w:val="-9"/>
          <w:w w:val="110"/>
        </w:rPr>
        <w:t xml:space="preserve"> </w:t>
      </w:r>
      <w:r w:rsidRPr="00946740">
        <w:rPr>
          <w:w w:val="110"/>
        </w:rPr>
        <w:t>the</w:t>
      </w:r>
      <w:r w:rsidRPr="00946740">
        <w:rPr>
          <w:spacing w:val="-9"/>
          <w:w w:val="110"/>
        </w:rPr>
        <w:t xml:space="preserve"> </w:t>
      </w:r>
      <w:r w:rsidRPr="00946740">
        <w:rPr>
          <w:w w:val="110"/>
        </w:rPr>
        <w:t>parent’s place of birth.</w:t>
      </w:r>
      <w:r w:rsidRPr="00946740">
        <w:rPr>
          <w:spacing w:val="40"/>
          <w:w w:val="110"/>
        </w:rPr>
        <w:t xml:space="preserve"> </w:t>
      </w:r>
      <w:r w:rsidRPr="00946740">
        <w:rPr>
          <w:w w:val="110"/>
        </w:rPr>
        <w:t>A parent is Hispanic if they were born in a Spanish-speaking country.</w:t>
      </w:r>
      <w:r w:rsidRPr="00946740">
        <w:rPr>
          <w:spacing w:val="40"/>
          <w:w w:val="110"/>
        </w:rPr>
        <w:t xml:space="preserve"> </w:t>
      </w:r>
      <w:r w:rsidRPr="00946740">
        <w:rPr>
          <w:w w:val="110"/>
        </w:rPr>
        <w:t>A parent is White if they were born in the United States.</w:t>
      </w:r>
    </w:p>
    <w:p w14:paraId="387E75A9" w14:textId="77777777" w:rsidR="007A46B2" w:rsidRPr="00946740" w:rsidRDefault="007A46B2">
      <w:pPr>
        <w:spacing w:line="256" w:lineRule="auto"/>
        <w:jc w:val="both"/>
        <w:sectPr w:rsidR="007A46B2" w:rsidRPr="00946740">
          <w:footerReference w:type="default" r:id="rId32"/>
          <w:pgSz w:w="15840" w:h="12240" w:orient="landscape"/>
          <w:pgMar w:top="1380" w:right="2260" w:bottom="280" w:left="2260" w:header="0" w:footer="0" w:gutter="0"/>
          <w:cols w:space="720"/>
        </w:sectPr>
      </w:pPr>
    </w:p>
    <w:p w14:paraId="6674B4AD" w14:textId="77777777" w:rsidR="007A46B2" w:rsidRPr="00946740" w:rsidRDefault="00000000">
      <w:pPr>
        <w:pStyle w:val="Heading4"/>
        <w:ind w:left="0" w:right="1757"/>
        <w:jc w:val="center"/>
      </w:pPr>
      <w:bookmarkStart w:id="129" w:name="_bookmark69"/>
      <w:bookmarkEnd w:id="129"/>
      <w:r w:rsidRPr="00946740">
        <w:rPr>
          <w:w w:val="105"/>
        </w:rPr>
        <w:lastRenderedPageBreak/>
        <w:t>Table</w:t>
      </w:r>
      <w:r w:rsidRPr="00946740">
        <w:rPr>
          <w:spacing w:val="-7"/>
          <w:w w:val="105"/>
        </w:rPr>
        <w:t xml:space="preserve"> </w:t>
      </w:r>
      <w:r w:rsidRPr="00946740">
        <w:rPr>
          <w:w w:val="105"/>
        </w:rPr>
        <w:t>3:</w:t>
      </w:r>
      <w:r w:rsidRPr="00946740">
        <w:rPr>
          <w:spacing w:val="8"/>
          <w:w w:val="105"/>
        </w:rPr>
        <w:t xml:space="preserve"> </w:t>
      </w:r>
      <w:r w:rsidRPr="00946740">
        <w:rPr>
          <w:w w:val="105"/>
        </w:rPr>
        <w:t>Couples’</w:t>
      </w:r>
      <w:r w:rsidRPr="00946740">
        <w:rPr>
          <w:spacing w:val="-7"/>
          <w:w w:val="105"/>
        </w:rPr>
        <w:t xml:space="preserve"> </w:t>
      </w:r>
      <w:r w:rsidRPr="00946740">
        <w:rPr>
          <w:spacing w:val="-4"/>
          <w:w w:val="105"/>
        </w:rPr>
        <w:t>Type</w:t>
      </w:r>
    </w:p>
    <w:p w14:paraId="26443A59" w14:textId="77777777" w:rsidR="007A46B2" w:rsidRPr="00946740" w:rsidRDefault="00000000">
      <w:pPr>
        <w:pStyle w:val="BodyText"/>
        <w:spacing w:before="9"/>
        <w:rPr>
          <w:sz w:val="6"/>
        </w:rPr>
      </w:pPr>
      <w:r w:rsidRPr="00946740">
        <w:rPr>
          <w:noProof/>
        </w:rPr>
        <mc:AlternateContent>
          <mc:Choice Requires="wps">
            <w:drawing>
              <wp:anchor distT="0" distB="0" distL="0" distR="0" simplePos="0" relativeHeight="487599616" behindDoc="1" locked="0" layoutInCell="1" allowOverlap="1" wp14:anchorId="13DF6850" wp14:editId="7CB185A6">
                <wp:simplePos x="0" y="0"/>
                <wp:positionH relativeFrom="page">
                  <wp:posOffset>1197458</wp:posOffset>
                </wp:positionH>
                <wp:positionV relativeFrom="paragraph">
                  <wp:posOffset>65086</wp:posOffset>
                </wp:positionV>
                <wp:extent cx="5409565"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09565" cy="1270"/>
                        </a:xfrm>
                        <a:custGeom>
                          <a:avLst/>
                          <a:gdLst/>
                          <a:ahLst/>
                          <a:cxnLst/>
                          <a:rect l="l" t="t" r="r" b="b"/>
                          <a:pathLst>
                            <a:path w="5409565">
                              <a:moveTo>
                                <a:pt x="0" y="0"/>
                              </a:moveTo>
                              <a:lnTo>
                                <a:pt x="5409122" y="0"/>
                              </a:lnTo>
                            </a:path>
                          </a:pathLst>
                        </a:custGeom>
                        <a:ln w="10102">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06A69BC" id="Graphic 27" o:spid="_x0000_s1026" style="position:absolute;margin-left:94.3pt;margin-top:5.1pt;width:425.95pt;height:.1pt;z-index:-15716864;visibility:visible;mso-wrap-style:square;mso-wrap-distance-left:0;mso-wrap-distance-top:0;mso-wrap-distance-right:0;mso-wrap-distance-bottom:0;mso-position-horizontal:absolute;mso-position-horizontal-relative:page;mso-position-vertical:absolute;mso-position-vertical-relative:text;v-text-anchor:top" coordsize="540956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" path="m,l5409122,e" filled="f" strokeweight=".28061mm">
                <v:path arrowok="t"/>
                <w10:wrap type="topAndBottom" anchorx="page"/>
              </v:shape>
            </w:pict>
          </mc:Fallback>
        </mc:AlternateContent>
      </w:r>
    </w:p>
    <w:p w14:paraId="227F3895" w14:textId="77777777" w:rsidR="007A46B2" w:rsidRPr="00946740" w:rsidRDefault="00000000">
      <w:pPr>
        <w:spacing w:before="42"/>
        <w:ind w:right="183"/>
        <w:jc w:val="center"/>
        <w:rPr>
          <w:sz w:val="20"/>
        </w:rPr>
      </w:pPr>
      <w:r w:rsidRPr="00946740">
        <w:rPr>
          <w:w w:val="110"/>
          <w:sz w:val="20"/>
        </w:rPr>
        <w:t>Couples</w:t>
      </w:r>
      <w:r w:rsidRPr="00946740">
        <w:rPr>
          <w:spacing w:val="-8"/>
          <w:w w:val="110"/>
          <w:sz w:val="20"/>
        </w:rPr>
        <w:t xml:space="preserve"> </w:t>
      </w:r>
      <w:r w:rsidRPr="00946740">
        <w:rPr>
          <w:spacing w:val="-4"/>
          <w:w w:val="110"/>
          <w:sz w:val="20"/>
        </w:rPr>
        <w:t>Type</w:t>
      </w:r>
    </w:p>
    <w:p w14:paraId="05AA7437" w14:textId="77777777" w:rsidR="007A46B2" w:rsidRPr="00946740" w:rsidRDefault="007A46B2">
      <w:pPr>
        <w:pStyle w:val="BodyText"/>
        <w:rPr>
          <w:sz w:val="6"/>
        </w:rPr>
      </w:pPr>
    </w:p>
    <w:tbl>
      <w:tblPr>
        <w:tblW w:w="0" w:type="auto"/>
        <w:tblInd w:w="173" w:type="dxa"/>
        <w:tblLayout w:type="fixed"/>
        <w:tblCellMar>
          <w:left w:w="0" w:type="dxa"/>
          <w:right w:w="0" w:type="dxa"/>
        </w:tblCellMar>
        <w:tblLook w:val="01E0" w:firstRow="1" w:lastRow="1" w:firstColumn="1" w:lastColumn="1" w:noHBand="0" w:noVBand="0"/>
      </w:tblPr>
      <w:tblGrid>
        <w:gridCol w:w="1514"/>
        <w:gridCol w:w="1573"/>
        <w:gridCol w:w="1648"/>
        <w:gridCol w:w="1905"/>
        <w:gridCol w:w="1867"/>
      </w:tblGrid>
      <w:tr w:rsidR="007A46B2" w:rsidRPr="00946740" w14:paraId="0DF5B8DD" w14:textId="77777777">
        <w:trPr>
          <w:trHeight w:val="576"/>
        </w:trPr>
        <w:tc>
          <w:tcPr>
            <w:tcW w:w="1514" w:type="dxa"/>
            <w:tcBorders>
              <w:bottom w:val="single" w:sz="4" w:space="0" w:color="000000"/>
            </w:tcBorders>
          </w:tcPr>
          <w:p w14:paraId="77390B6A" w14:textId="77777777" w:rsidR="007A46B2" w:rsidRPr="00946740" w:rsidRDefault="007A46B2">
            <w:pPr>
              <w:pStyle w:val="TableParagraph"/>
              <w:jc w:val="left"/>
              <w:rPr>
                <w:sz w:val="20"/>
              </w:rPr>
            </w:pPr>
          </w:p>
        </w:tc>
        <w:tc>
          <w:tcPr>
            <w:tcW w:w="1573" w:type="dxa"/>
            <w:tcBorders>
              <w:top w:val="single" w:sz="4" w:space="0" w:color="000000"/>
              <w:bottom w:val="single" w:sz="4" w:space="0" w:color="000000"/>
            </w:tcBorders>
          </w:tcPr>
          <w:p w14:paraId="6277CC81" w14:textId="77777777" w:rsidR="007A46B2" w:rsidRPr="00946740" w:rsidRDefault="00000000">
            <w:pPr>
              <w:pStyle w:val="TableParagraph"/>
              <w:spacing w:before="40" w:line="252" w:lineRule="auto"/>
              <w:ind w:left="254" w:hanging="205"/>
              <w:jc w:val="left"/>
              <w:rPr>
                <w:sz w:val="20"/>
              </w:rPr>
            </w:pPr>
            <w:r w:rsidRPr="00946740">
              <w:rPr>
                <w:w w:val="110"/>
                <w:sz w:val="20"/>
              </w:rPr>
              <w:t>White</w:t>
            </w:r>
            <w:r w:rsidRPr="00946740">
              <w:rPr>
                <w:spacing w:val="-14"/>
                <w:w w:val="110"/>
                <w:sz w:val="20"/>
              </w:rPr>
              <w:t xml:space="preserve"> </w:t>
            </w:r>
            <w:r w:rsidRPr="00946740">
              <w:rPr>
                <w:w w:val="110"/>
                <w:sz w:val="20"/>
              </w:rPr>
              <w:t>Husband White Wife</w:t>
            </w:r>
          </w:p>
        </w:tc>
        <w:tc>
          <w:tcPr>
            <w:tcW w:w="1648" w:type="dxa"/>
            <w:tcBorders>
              <w:top w:val="single" w:sz="4" w:space="0" w:color="000000"/>
              <w:bottom w:val="single" w:sz="4" w:space="0" w:color="000000"/>
            </w:tcBorders>
          </w:tcPr>
          <w:p w14:paraId="28ED5964" w14:textId="77777777" w:rsidR="007A46B2" w:rsidRPr="00946740" w:rsidRDefault="00000000">
            <w:pPr>
              <w:pStyle w:val="TableParagraph"/>
              <w:spacing w:before="40" w:line="252" w:lineRule="auto"/>
              <w:ind w:left="201" w:hanging="77"/>
              <w:jc w:val="left"/>
              <w:rPr>
                <w:sz w:val="20"/>
              </w:rPr>
            </w:pPr>
            <w:r w:rsidRPr="00946740">
              <w:rPr>
                <w:w w:val="110"/>
                <w:sz w:val="20"/>
              </w:rPr>
              <w:t>White</w:t>
            </w:r>
            <w:r w:rsidRPr="00946740">
              <w:rPr>
                <w:spacing w:val="-14"/>
                <w:w w:val="110"/>
                <w:sz w:val="20"/>
              </w:rPr>
              <w:t xml:space="preserve"> </w:t>
            </w:r>
            <w:r w:rsidRPr="00946740">
              <w:rPr>
                <w:w w:val="110"/>
                <w:sz w:val="20"/>
              </w:rPr>
              <w:t>Husband Hispanic Wife</w:t>
            </w:r>
          </w:p>
        </w:tc>
        <w:tc>
          <w:tcPr>
            <w:tcW w:w="1905" w:type="dxa"/>
            <w:tcBorders>
              <w:top w:val="single" w:sz="4" w:space="0" w:color="000000"/>
              <w:bottom w:val="single" w:sz="4" w:space="0" w:color="000000"/>
            </w:tcBorders>
          </w:tcPr>
          <w:p w14:paraId="348B13B7" w14:textId="77777777" w:rsidR="007A46B2" w:rsidRPr="00946740" w:rsidRDefault="00000000">
            <w:pPr>
              <w:pStyle w:val="TableParagraph"/>
              <w:spacing w:before="40" w:line="252" w:lineRule="auto"/>
              <w:ind w:left="457" w:hanging="333"/>
              <w:jc w:val="left"/>
              <w:rPr>
                <w:sz w:val="20"/>
              </w:rPr>
            </w:pPr>
            <w:r w:rsidRPr="00946740">
              <w:rPr>
                <w:w w:val="110"/>
                <w:sz w:val="20"/>
              </w:rPr>
              <w:t>Hispanic</w:t>
            </w:r>
            <w:r w:rsidRPr="00946740">
              <w:rPr>
                <w:spacing w:val="-2"/>
                <w:w w:val="110"/>
                <w:sz w:val="20"/>
              </w:rPr>
              <w:t xml:space="preserve"> </w:t>
            </w:r>
            <w:r w:rsidRPr="00946740">
              <w:rPr>
                <w:w w:val="110"/>
                <w:sz w:val="20"/>
              </w:rPr>
              <w:t>Husband White Wife</w:t>
            </w:r>
          </w:p>
        </w:tc>
        <w:tc>
          <w:tcPr>
            <w:tcW w:w="1867" w:type="dxa"/>
            <w:tcBorders>
              <w:top w:val="single" w:sz="4" w:space="0" w:color="000000"/>
              <w:bottom w:val="single" w:sz="4" w:space="0" w:color="000000"/>
            </w:tcBorders>
          </w:tcPr>
          <w:p w14:paraId="56802AC5" w14:textId="77777777" w:rsidR="007A46B2" w:rsidRPr="00946740" w:rsidRDefault="00000000">
            <w:pPr>
              <w:pStyle w:val="TableParagraph"/>
              <w:spacing w:before="40" w:line="252" w:lineRule="auto"/>
              <w:ind w:left="328" w:hanging="205"/>
              <w:jc w:val="left"/>
              <w:rPr>
                <w:sz w:val="20"/>
              </w:rPr>
            </w:pPr>
            <w:r w:rsidRPr="00946740">
              <w:rPr>
                <w:w w:val="110"/>
                <w:sz w:val="20"/>
              </w:rPr>
              <w:t>Hispanic</w:t>
            </w:r>
            <w:r w:rsidRPr="00946740">
              <w:rPr>
                <w:spacing w:val="-2"/>
                <w:w w:val="110"/>
                <w:sz w:val="20"/>
              </w:rPr>
              <w:t xml:space="preserve"> </w:t>
            </w:r>
            <w:r w:rsidRPr="00946740">
              <w:rPr>
                <w:w w:val="110"/>
                <w:sz w:val="20"/>
              </w:rPr>
              <w:t>Husband Hispanic Wife</w:t>
            </w:r>
          </w:p>
        </w:tc>
      </w:tr>
      <w:tr w:rsidR="007A46B2" w:rsidRPr="00946740" w14:paraId="41A48582" w14:textId="77777777">
        <w:trPr>
          <w:trHeight w:val="285"/>
        </w:trPr>
        <w:tc>
          <w:tcPr>
            <w:tcW w:w="1514" w:type="dxa"/>
            <w:tcBorders>
              <w:top w:val="single" w:sz="4" w:space="0" w:color="000000"/>
            </w:tcBorders>
          </w:tcPr>
          <w:p w14:paraId="26C19BFA" w14:textId="77777777" w:rsidR="007A46B2" w:rsidRPr="00946740" w:rsidRDefault="00000000">
            <w:pPr>
              <w:pStyle w:val="TableParagraph"/>
              <w:spacing w:before="42" w:line="223" w:lineRule="exact"/>
              <w:ind w:right="97"/>
              <w:rPr>
                <w:b/>
                <w:sz w:val="20"/>
              </w:rPr>
            </w:pPr>
            <w:r w:rsidRPr="00946740">
              <w:rPr>
                <w:b/>
                <w:spacing w:val="-2"/>
                <w:w w:val="105"/>
                <w:sz w:val="20"/>
              </w:rPr>
              <w:t>Observations</w:t>
            </w:r>
          </w:p>
        </w:tc>
        <w:tc>
          <w:tcPr>
            <w:tcW w:w="1573" w:type="dxa"/>
            <w:tcBorders>
              <w:top w:val="single" w:sz="4" w:space="0" w:color="000000"/>
            </w:tcBorders>
          </w:tcPr>
          <w:p w14:paraId="6C89874E" w14:textId="77777777" w:rsidR="007A46B2" w:rsidRPr="00946740" w:rsidRDefault="00000000">
            <w:pPr>
              <w:pStyle w:val="TableParagraph"/>
              <w:spacing w:before="42" w:line="223" w:lineRule="exact"/>
              <w:ind w:right="72"/>
              <w:rPr>
                <w:sz w:val="20"/>
              </w:rPr>
            </w:pPr>
            <w:r w:rsidRPr="00946740">
              <w:rPr>
                <w:spacing w:val="-2"/>
                <w:sz w:val="20"/>
              </w:rPr>
              <w:t>5,141,737</w:t>
            </w:r>
          </w:p>
        </w:tc>
        <w:tc>
          <w:tcPr>
            <w:tcW w:w="1648" w:type="dxa"/>
            <w:tcBorders>
              <w:top w:val="single" w:sz="4" w:space="0" w:color="000000"/>
            </w:tcBorders>
          </w:tcPr>
          <w:p w14:paraId="7318B218" w14:textId="77777777" w:rsidR="007A46B2" w:rsidRPr="00946740" w:rsidRDefault="00000000">
            <w:pPr>
              <w:pStyle w:val="TableParagraph"/>
              <w:spacing w:before="42" w:line="223" w:lineRule="exact"/>
              <w:rPr>
                <w:sz w:val="20"/>
              </w:rPr>
            </w:pPr>
            <w:r w:rsidRPr="00946740">
              <w:rPr>
                <w:spacing w:val="-2"/>
                <w:sz w:val="20"/>
              </w:rPr>
              <w:t>33,097</w:t>
            </w:r>
          </w:p>
        </w:tc>
        <w:tc>
          <w:tcPr>
            <w:tcW w:w="1905" w:type="dxa"/>
            <w:tcBorders>
              <w:top w:val="single" w:sz="4" w:space="0" w:color="000000"/>
            </w:tcBorders>
          </w:tcPr>
          <w:p w14:paraId="15753F2D" w14:textId="77777777" w:rsidR="007A46B2" w:rsidRPr="00946740" w:rsidRDefault="00000000">
            <w:pPr>
              <w:pStyle w:val="TableParagraph"/>
              <w:spacing w:before="42" w:line="223" w:lineRule="exact"/>
              <w:rPr>
                <w:sz w:val="20"/>
              </w:rPr>
            </w:pPr>
            <w:r w:rsidRPr="00946740">
              <w:rPr>
                <w:spacing w:val="-2"/>
                <w:sz w:val="20"/>
              </w:rPr>
              <w:t>37,847</w:t>
            </w:r>
          </w:p>
        </w:tc>
        <w:tc>
          <w:tcPr>
            <w:tcW w:w="1867" w:type="dxa"/>
            <w:tcBorders>
              <w:top w:val="single" w:sz="4" w:space="0" w:color="000000"/>
            </w:tcBorders>
          </w:tcPr>
          <w:p w14:paraId="4E056FF2" w14:textId="77777777" w:rsidR="007A46B2" w:rsidRPr="00946740" w:rsidRDefault="00000000">
            <w:pPr>
              <w:pStyle w:val="TableParagraph"/>
              <w:spacing w:before="42" w:line="223" w:lineRule="exact"/>
              <w:ind w:left="35"/>
              <w:rPr>
                <w:sz w:val="20"/>
              </w:rPr>
            </w:pPr>
            <w:r w:rsidRPr="00946740">
              <w:rPr>
                <w:spacing w:val="-2"/>
                <w:sz w:val="20"/>
              </w:rPr>
              <w:t>119,749</w:t>
            </w:r>
          </w:p>
        </w:tc>
      </w:tr>
      <w:tr w:rsidR="007A46B2" w:rsidRPr="00946740" w14:paraId="2C7E2FC5" w14:textId="77777777">
        <w:trPr>
          <w:trHeight w:val="291"/>
        </w:trPr>
        <w:tc>
          <w:tcPr>
            <w:tcW w:w="1514" w:type="dxa"/>
            <w:tcBorders>
              <w:bottom w:val="single" w:sz="8" w:space="0" w:color="000000"/>
            </w:tcBorders>
          </w:tcPr>
          <w:p w14:paraId="5FA2A9F6" w14:textId="77777777" w:rsidR="007A46B2" w:rsidRPr="00946740" w:rsidRDefault="00000000">
            <w:pPr>
              <w:pStyle w:val="TableParagraph"/>
              <w:spacing w:line="227" w:lineRule="exact"/>
              <w:ind w:right="97"/>
              <w:rPr>
                <w:b/>
                <w:sz w:val="20"/>
              </w:rPr>
            </w:pPr>
            <w:r w:rsidRPr="00946740">
              <w:rPr>
                <w:b/>
                <w:spacing w:val="-2"/>
                <w:w w:val="105"/>
                <w:sz w:val="20"/>
              </w:rPr>
              <w:t>Share</w:t>
            </w:r>
          </w:p>
        </w:tc>
        <w:tc>
          <w:tcPr>
            <w:tcW w:w="1573" w:type="dxa"/>
            <w:tcBorders>
              <w:bottom w:val="single" w:sz="8" w:space="0" w:color="000000"/>
            </w:tcBorders>
          </w:tcPr>
          <w:p w14:paraId="7E5F251F" w14:textId="77777777" w:rsidR="007A46B2" w:rsidRPr="00946740" w:rsidRDefault="00000000">
            <w:pPr>
              <w:pStyle w:val="TableParagraph"/>
              <w:spacing w:line="227" w:lineRule="exact"/>
              <w:ind w:right="72"/>
              <w:rPr>
                <w:sz w:val="20"/>
              </w:rPr>
            </w:pPr>
            <w:r w:rsidRPr="00946740">
              <w:rPr>
                <w:spacing w:val="-4"/>
                <w:sz w:val="20"/>
              </w:rPr>
              <w:t>0.96</w:t>
            </w:r>
          </w:p>
        </w:tc>
        <w:tc>
          <w:tcPr>
            <w:tcW w:w="1648" w:type="dxa"/>
            <w:tcBorders>
              <w:bottom w:val="single" w:sz="8" w:space="0" w:color="000000"/>
            </w:tcBorders>
          </w:tcPr>
          <w:p w14:paraId="231FFF8A" w14:textId="77777777" w:rsidR="007A46B2" w:rsidRPr="00946740" w:rsidRDefault="00000000">
            <w:pPr>
              <w:pStyle w:val="TableParagraph"/>
              <w:spacing w:line="227" w:lineRule="exact"/>
              <w:rPr>
                <w:sz w:val="20"/>
              </w:rPr>
            </w:pPr>
            <w:r w:rsidRPr="00946740">
              <w:rPr>
                <w:spacing w:val="-4"/>
                <w:sz w:val="20"/>
              </w:rPr>
              <w:t>0.01</w:t>
            </w:r>
          </w:p>
        </w:tc>
        <w:tc>
          <w:tcPr>
            <w:tcW w:w="1905" w:type="dxa"/>
            <w:tcBorders>
              <w:bottom w:val="single" w:sz="8" w:space="0" w:color="000000"/>
            </w:tcBorders>
          </w:tcPr>
          <w:p w14:paraId="1D9B0C8E" w14:textId="77777777" w:rsidR="007A46B2" w:rsidRPr="00946740" w:rsidRDefault="00000000">
            <w:pPr>
              <w:pStyle w:val="TableParagraph"/>
              <w:spacing w:line="227" w:lineRule="exact"/>
              <w:rPr>
                <w:sz w:val="20"/>
              </w:rPr>
            </w:pPr>
            <w:r w:rsidRPr="00946740">
              <w:rPr>
                <w:spacing w:val="-4"/>
                <w:sz w:val="20"/>
              </w:rPr>
              <w:t>0.01</w:t>
            </w:r>
          </w:p>
        </w:tc>
        <w:tc>
          <w:tcPr>
            <w:tcW w:w="1867" w:type="dxa"/>
            <w:tcBorders>
              <w:bottom w:val="single" w:sz="8" w:space="0" w:color="000000"/>
            </w:tcBorders>
          </w:tcPr>
          <w:p w14:paraId="603D58A2" w14:textId="77777777" w:rsidR="007A46B2" w:rsidRPr="00946740" w:rsidRDefault="00000000">
            <w:pPr>
              <w:pStyle w:val="TableParagraph"/>
              <w:spacing w:line="227" w:lineRule="exact"/>
              <w:ind w:left="35"/>
              <w:rPr>
                <w:sz w:val="20"/>
              </w:rPr>
            </w:pPr>
            <w:r w:rsidRPr="00946740">
              <w:rPr>
                <w:spacing w:val="-4"/>
                <w:sz w:val="20"/>
              </w:rPr>
              <w:t>0.02</w:t>
            </w:r>
          </w:p>
        </w:tc>
      </w:tr>
    </w:tbl>
    <w:p w14:paraId="7FFB6823" w14:textId="77777777" w:rsidR="007A46B2" w:rsidRPr="00946740" w:rsidRDefault="00000000">
      <w:pPr>
        <w:spacing w:before="25" w:line="247" w:lineRule="exact"/>
        <w:ind w:left="324"/>
        <w:jc w:val="both"/>
        <w:rPr>
          <w:sz w:val="20"/>
        </w:rPr>
      </w:pPr>
      <w:r w:rsidRPr="00946740">
        <w:rPr>
          <w:position w:val="7"/>
          <w:sz w:val="15"/>
        </w:rPr>
        <w:t>1</w:t>
      </w:r>
      <w:r w:rsidRPr="00946740">
        <w:rPr>
          <w:spacing w:val="32"/>
          <w:position w:val="7"/>
          <w:sz w:val="15"/>
        </w:rPr>
        <w:t xml:space="preserve"> </w:t>
      </w:r>
      <w:r w:rsidRPr="00946740">
        <w:rPr>
          <w:sz w:val="20"/>
        </w:rPr>
        <w:t>Source:</w:t>
      </w:r>
      <w:r w:rsidRPr="00946740">
        <w:rPr>
          <w:spacing w:val="17"/>
          <w:sz w:val="20"/>
        </w:rPr>
        <w:t xml:space="preserve"> </w:t>
      </w:r>
      <w:r w:rsidRPr="00946740">
        <w:rPr>
          <w:sz w:val="20"/>
        </w:rPr>
        <w:t>1960-2000</w:t>
      </w:r>
      <w:r w:rsidRPr="00946740">
        <w:rPr>
          <w:spacing w:val="3"/>
          <w:sz w:val="20"/>
        </w:rPr>
        <w:t xml:space="preserve"> </w:t>
      </w:r>
      <w:r w:rsidRPr="00946740">
        <w:rPr>
          <w:spacing w:val="-2"/>
          <w:sz w:val="20"/>
        </w:rPr>
        <w:t>Census</w:t>
      </w:r>
    </w:p>
    <w:p w14:paraId="6AD7032B" w14:textId="77777777" w:rsidR="007A46B2" w:rsidRPr="00946740" w:rsidRDefault="00000000">
      <w:pPr>
        <w:spacing w:line="247" w:lineRule="exact"/>
        <w:ind w:left="324"/>
        <w:jc w:val="both"/>
        <w:rPr>
          <w:sz w:val="20"/>
        </w:rPr>
      </w:pPr>
      <w:r w:rsidRPr="00946740">
        <w:rPr>
          <w:w w:val="110"/>
          <w:position w:val="7"/>
          <w:sz w:val="15"/>
        </w:rPr>
        <w:t>2</w:t>
      </w:r>
      <w:r w:rsidRPr="00946740">
        <w:rPr>
          <w:spacing w:val="23"/>
          <w:w w:val="110"/>
          <w:position w:val="7"/>
          <w:sz w:val="15"/>
        </w:rPr>
        <w:t xml:space="preserve"> </w:t>
      </w:r>
      <w:r w:rsidRPr="00946740">
        <w:rPr>
          <w:w w:val="110"/>
          <w:sz w:val="20"/>
        </w:rPr>
        <w:t>The</w:t>
      </w:r>
      <w:r w:rsidRPr="00946740">
        <w:rPr>
          <w:spacing w:val="14"/>
          <w:w w:val="110"/>
          <w:sz w:val="20"/>
        </w:rPr>
        <w:t xml:space="preserve"> </w:t>
      </w:r>
      <w:r w:rsidRPr="00946740">
        <w:rPr>
          <w:w w:val="110"/>
          <w:sz w:val="20"/>
        </w:rPr>
        <w:t>sample</w:t>
      </w:r>
      <w:r w:rsidRPr="00946740">
        <w:rPr>
          <w:spacing w:val="15"/>
          <w:w w:val="110"/>
          <w:sz w:val="20"/>
        </w:rPr>
        <w:t xml:space="preserve"> </w:t>
      </w:r>
      <w:r w:rsidRPr="00946740">
        <w:rPr>
          <w:w w:val="110"/>
          <w:sz w:val="20"/>
        </w:rPr>
        <w:t>includes</w:t>
      </w:r>
      <w:r w:rsidRPr="00946740">
        <w:rPr>
          <w:spacing w:val="15"/>
          <w:w w:val="110"/>
          <w:sz w:val="20"/>
        </w:rPr>
        <w:t xml:space="preserve"> </w:t>
      </w:r>
      <w:r w:rsidRPr="00946740">
        <w:rPr>
          <w:w w:val="110"/>
          <w:sz w:val="20"/>
        </w:rPr>
        <w:t>Whites,</w:t>
      </w:r>
      <w:r w:rsidRPr="00946740">
        <w:rPr>
          <w:spacing w:val="20"/>
          <w:w w:val="110"/>
          <w:sz w:val="20"/>
        </w:rPr>
        <w:t xml:space="preserve"> </w:t>
      </w:r>
      <w:r w:rsidRPr="00946740">
        <w:rPr>
          <w:w w:val="110"/>
          <w:sz w:val="20"/>
        </w:rPr>
        <w:t>who</w:t>
      </w:r>
      <w:r w:rsidRPr="00946740">
        <w:rPr>
          <w:spacing w:val="15"/>
          <w:w w:val="110"/>
          <w:sz w:val="20"/>
        </w:rPr>
        <w:t xml:space="preserve"> </w:t>
      </w:r>
      <w:r w:rsidRPr="00946740">
        <w:rPr>
          <w:w w:val="110"/>
          <w:sz w:val="20"/>
        </w:rPr>
        <w:t>are</w:t>
      </w:r>
      <w:r w:rsidRPr="00946740">
        <w:rPr>
          <w:spacing w:val="14"/>
          <w:w w:val="110"/>
          <w:sz w:val="20"/>
        </w:rPr>
        <w:t xml:space="preserve"> </w:t>
      </w:r>
      <w:r w:rsidRPr="00946740">
        <w:rPr>
          <w:w w:val="110"/>
          <w:sz w:val="20"/>
        </w:rPr>
        <w:t>married,</w:t>
      </w:r>
      <w:r w:rsidRPr="00946740">
        <w:rPr>
          <w:spacing w:val="19"/>
          <w:w w:val="110"/>
          <w:sz w:val="20"/>
        </w:rPr>
        <w:t xml:space="preserve"> </w:t>
      </w:r>
      <w:r w:rsidRPr="00946740">
        <w:rPr>
          <w:w w:val="110"/>
          <w:sz w:val="20"/>
        </w:rPr>
        <w:t>with</w:t>
      </w:r>
      <w:r w:rsidRPr="00946740">
        <w:rPr>
          <w:spacing w:val="15"/>
          <w:w w:val="110"/>
          <w:sz w:val="20"/>
        </w:rPr>
        <w:t xml:space="preserve"> </w:t>
      </w:r>
      <w:r w:rsidRPr="00946740">
        <w:rPr>
          <w:w w:val="110"/>
          <w:sz w:val="20"/>
        </w:rPr>
        <w:t>kids,</w:t>
      </w:r>
      <w:r w:rsidRPr="00946740">
        <w:rPr>
          <w:spacing w:val="20"/>
          <w:w w:val="110"/>
          <w:sz w:val="20"/>
        </w:rPr>
        <w:t xml:space="preserve"> </w:t>
      </w:r>
      <w:r w:rsidRPr="00946740">
        <w:rPr>
          <w:w w:val="110"/>
          <w:sz w:val="20"/>
        </w:rPr>
        <w:t>and</w:t>
      </w:r>
      <w:r w:rsidRPr="00946740">
        <w:rPr>
          <w:spacing w:val="15"/>
          <w:w w:val="110"/>
          <w:sz w:val="20"/>
        </w:rPr>
        <w:t xml:space="preserve"> </w:t>
      </w:r>
      <w:r w:rsidRPr="00946740">
        <w:rPr>
          <w:w w:val="110"/>
          <w:sz w:val="20"/>
        </w:rPr>
        <w:t>are</w:t>
      </w:r>
      <w:r w:rsidRPr="00946740">
        <w:rPr>
          <w:spacing w:val="15"/>
          <w:w w:val="110"/>
          <w:sz w:val="20"/>
        </w:rPr>
        <w:t xml:space="preserve"> </w:t>
      </w:r>
      <w:r w:rsidRPr="00946740">
        <w:rPr>
          <w:w w:val="110"/>
          <w:sz w:val="20"/>
        </w:rPr>
        <w:t>between</w:t>
      </w:r>
      <w:r w:rsidRPr="00946740">
        <w:rPr>
          <w:spacing w:val="14"/>
          <w:w w:val="110"/>
          <w:sz w:val="20"/>
        </w:rPr>
        <w:t xml:space="preserve"> </w:t>
      </w:r>
      <w:r w:rsidRPr="00946740">
        <w:rPr>
          <w:w w:val="110"/>
          <w:sz w:val="20"/>
        </w:rPr>
        <w:t>the</w:t>
      </w:r>
      <w:r w:rsidRPr="00946740">
        <w:rPr>
          <w:spacing w:val="15"/>
          <w:w w:val="110"/>
          <w:sz w:val="20"/>
        </w:rPr>
        <w:t xml:space="preserve"> </w:t>
      </w:r>
      <w:r w:rsidRPr="00946740">
        <w:rPr>
          <w:w w:val="110"/>
          <w:sz w:val="20"/>
        </w:rPr>
        <w:t>ages</w:t>
      </w:r>
      <w:r w:rsidRPr="00946740">
        <w:rPr>
          <w:spacing w:val="15"/>
          <w:w w:val="110"/>
          <w:sz w:val="20"/>
        </w:rPr>
        <w:t xml:space="preserve"> </w:t>
      </w:r>
      <w:r w:rsidRPr="00946740">
        <w:rPr>
          <w:w w:val="110"/>
          <w:sz w:val="20"/>
        </w:rPr>
        <w:t>25</w:t>
      </w:r>
      <w:r w:rsidRPr="00946740">
        <w:rPr>
          <w:spacing w:val="15"/>
          <w:w w:val="110"/>
          <w:sz w:val="20"/>
        </w:rPr>
        <w:t xml:space="preserve"> </w:t>
      </w:r>
      <w:r w:rsidRPr="00946740">
        <w:rPr>
          <w:spacing w:val="-5"/>
          <w:w w:val="110"/>
          <w:sz w:val="20"/>
        </w:rPr>
        <w:t>and</w:t>
      </w:r>
    </w:p>
    <w:p w14:paraId="55A17D95" w14:textId="77777777" w:rsidR="007A46B2" w:rsidRPr="00946740" w:rsidRDefault="00000000">
      <w:pPr>
        <w:spacing w:before="10" w:line="252" w:lineRule="auto"/>
        <w:ind w:left="464" w:right="1813"/>
        <w:jc w:val="both"/>
        <w:rPr>
          <w:sz w:val="20"/>
        </w:rPr>
      </w:pPr>
      <w:r w:rsidRPr="00946740">
        <w:rPr>
          <w:w w:val="110"/>
          <w:sz w:val="20"/>
        </w:rPr>
        <w:t>40.</w:t>
      </w:r>
      <w:r w:rsidRPr="00946740">
        <w:rPr>
          <w:spacing w:val="40"/>
          <w:w w:val="110"/>
          <w:sz w:val="20"/>
        </w:rPr>
        <w:t xml:space="preserve"> </w:t>
      </w:r>
      <w:r w:rsidRPr="00946740">
        <w:rPr>
          <w:w w:val="110"/>
          <w:sz w:val="20"/>
        </w:rPr>
        <w:t>Ethnicity of a person’s parents are identified by the parent’s place of birth.</w:t>
      </w:r>
      <w:r w:rsidRPr="00946740">
        <w:rPr>
          <w:spacing w:val="40"/>
          <w:w w:val="110"/>
          <w:sz w:val="20"/>
        </w:rPr>
        <w:t xml:space="preserve"> </w:t>
      </w:r>
      <w:r w:rsidRPr="00946740">
        <w:rPr>
          <w:w w:val="110"/>
          <w:sz w:val="20"/>
        </w:rPr>
        <w:t>A parent is Hispanic if she/he was born in a Spanish-speaking country.</w:t>
      </w:r>
      <w:r w:rsidRPr="00946740">
        <w:rPr>
          <w:spacing w:val="36"/>
          <w:w w:val="110"/>
          <w:sz w:val="20"/>
        </w:rPr>
        <w:t xml:space="preserve"> </w:t>
      </w:r>
      <w:r w:rsidRPr="00946740">
        <w:rPr>
          <w:w w:val="110"/>
          <w:sz w:val="20"/>
        </w:rPr>
        <w:t>A parent is White if she/he was born in the United States.</w:t>
      </w:r>
    </w:p>
    <w:p w14:paraId="2F5BABCD" w14:textId="77777777" w:rsidR="007A46B2" w:rsidRPr="00946740" w:rsidRDefault="007A46B2">
      <w:pPr>
        <w:pStyle w:val="BodyText"/>
        <w:rPr>
          <w:sz w:val="20"/>
        </w:rPr>
      </w:pPr>
    </w:p>
    <w:p w14:paraId="6ADA95D0" w14:textId="77777777" w:rsidR="007A46B2" w:rsidRPr="00946740" w:rsidRDefault="007A46B2">
      <w:pPr>
        <w:pStyle w:val="BodyText"/>
        <w:rPr>
          <w:sz w:val="20"/>
        </w:rPr>
      </w:pPr>
    </w:p>
    <w:p w14:paraId="5EB22B32" w14:textId="77777777" w:rsidR="007A46B2" w:rsidRPr="00946740" w:rsidRDefault="007A46B2">
      <w:pPr>
        <w:pStyle w:val="BodyText"/>
        <w:rPr>
          <w:sz w:val="20"/>
        </w:rPr>
      </w:pPr>
    </w:p>
    <w:p w14:paraId="743006E3" w14:textId="77777777" w:rsidR="007A46B2" w:rsidRPr="00946740" w:rsidRDefault="007A46B2">
      <w:pPr>
        <w:pStyle w:val="BodyText"/>
        <w:rPr>
          <w:sz w:val="20"/>
        </w:rPr>
      </w:pPr>
    </w:p>
    <w:p w14:paraId="7185179E" w14:textId="77777777" w:rsidR="007A46B2" w:rsidRPr="00946740" w:rsidRDefault="007A46B2">
      <w:pPr>
        <w:pStyle w:val="BodyText"/>
        <w:rPr>
          <w:sz w:val="20"/>
        </w:rPr>
      </w:pPr>
    </w:p>
    <w:p w14:paraId="19E7EA7B" w14:textId="77777777" w:rsidR="007A46B2" w:rsidRPr="00946740" w:rsidRDefault="007A46B2">
      <w:pPr>
        <w:pStyle w:val="BodyText"/>
        <w:rPr>
          <w:sz w:val="20"/>
        </w:rPr>
      </w:pPr>
    </w:p>
    <w:p w14:paraId="711B41AE" w14:textId="77777777" w:rsidR="007A46B2" w:rsidRPr="00946740" w:rsidRDefault="007A46B2">
      <w:pPr>
        <w:pStyle w:val="BodyText"/>
        <w:rPr>
          <w:sz w:val="20"/>
        </w:rPr>
      </w:pPr>
    </w:p>
    <w:p w14:paraId="3DB3979D" w14:textId="77777777" w:rsidR="007A46B2" w:rsidRPr="00946740" w:rsidRDefault="007A46B2">
      <w:pPr>
        <w:pStyle w:val="BodyText"/>
        <w:rPr>
          <w:sz w:val="20"/>
        </w:rPr>
      </w:pPr>
    </w:p>
    <w:p w14:paraId="2DCC2EFD" w14:textId="77777777" w:rsidR="007A46B2" w:rsidRPr="00946740" w:rsidRDefault="007A46B2">
      <w:pPr>
        <w:pStyle w:val="BodyText"/>
        <w:rPr>
          <w:sz w:val="20"/>
        </w:rPr>
      </w:pPr>
    </w:p>
    <w:p w14:paraId="0D33684B" w14:textId="77777777" w:rsidR="007A46B2" w:rsidRPr="00946740" w:rsidRDefault="007A46B2">
      <w:pPr>
        <w:pStyle w:val="BodyText"/>
        <w:rPr>
          <w:sz w:val="20"/>
        </w:rPr>
      </w:pPr>
    </w:p>
    <w:p w14:paraId="0834CA8F" w14:textId="77777777" w:rsidR="007A46B2" w:rsidRPr="00946740" w:rsidRDefault="007A46B2">
      <w:pPr>
        <w:pStyle w:val="BodyText"/>
        <w:rPr>
          <w:sz w:val="20"/>
        </w:rPr>
      </w:pPr>
    </w:p>
    <w:p w14:paraId="6C4B8419" w14:textId="77777777" w:rsidR="007A46B2" w:rsidRPr="00946740" w:rsidRDefault="007A46B2">
      <w:pPr>
        <w:pStyle w:val="BodyText"/>
        <w:rPr>
          <w:sz w:val="20"/>
        </w:rPr>
      </w:pPr>
    </w:p>
    <w:p w14:paraId="28179D1B" w14:textId="77777777" w:rsidR="007A46B2" w:rsidRPr="00946740" w:rsidRDefault="007A46B2">
      <w:pPr>
        <w:pStyle w:val="BodyText"/>
        <w:rPr>
          <w:sz w:val="20"/>
        </w:rPr>
      </w:pPr>
    </w:p>
    <w:p w14:paraId="2CF2EF8C" w14:textId="77777777" w:rsidR="007A46B2" w:rsidRPr="00946740" w:rsidRDefault="007A46B2">
      <w:pPr>
        <w:pStyle w:val="BodyText"/>
        <w:rPr>
          <w:sz w:val="20"/>
        </w:rPr>
      </w:pPr>
    </w:p>
    <w:p w14:paraId="7EDCA66C" w14:textId="77777777" w:rsidR="007A46B2" w:rsidRPr="00946740" w:rsidRDefault="007A46B2">
      <w:pPr>
        <w:pStyle w:val="BodyText"/>
        <w:rPr>
          <w:sz w:val="20"/>
        </w:rPr>
      </w:pPr>
    </w:p>
    <w:p w14:paraId="71E971E5" w14:textId="77777777" w:rsidR="007A46B2" w:rsidRPr="00946740" w:rsidRDefault="007A46B2">
      <w:pPr>
        <w:pStyle w:val="BodyText"/>
        <w:rPr>
          <w:sz w:val="20"/>
        </w:rPr>
      </w:pPr>
    </w:p>
    <w:p w14:paraId="23C3575A" w14:textId="77777777" w:rsidR="007A46B2" w:rsidRPr="00946740" w:rsidRDefault="007A46B2">
      <w:pPr>
        <w:pStyle w:val="BodyText"/>
        <w:rPr>
          <w:sz w:val="20"/>
        </w:rPr>
      </w:pPr>
    </w:p>
    <w:p w14:paraId="17FAE699" w14:textId="77777777" w:rsidR="007A46B2" w:rsidRPr="00946740" w:rsidRDefault="007A46B2">
      <w:pPr>
        <w:pStyle w:val="BodyText"/>
        <w:rPr>
          <w:sz w:val="20"/>
        </w:rPr>
      </w:pPr>
    </w:p>
    <w:p w14:paraId="0F6D3954" w14:textId="77777777" w:rsidR="007A46B2" w:rsidRPr="00946740" w:rsidRDefault="007A46B2">
      <w:pPr>
        <w:pStyle w:val="BodyText"/>
        <w:rPr>
          <w:sz w:val="20"/>
        </w:rPr>
      </w:pPr>
    </w:p>
    <w:p w14:paraId="6C3CF267" w14:textId="77777777" w:rsidR="007A46B2" w:rsidRPr="00946740" w:rsidRDefault="007A46B2">
      <w:pPr>
        <w:pStyle w:val="BodyText"/>
        <w:rPr>
          <w:sz w:val="20"/>
        </w:rPr>
      </w:pPr>
    </w:p>
    <w:p w14:paraId="792C3DAB" w14:textId="77777777" w:rsidR="007A46B2" w:rsidRPr="00946740" w:rsidRDefault="007A46B2">
      <w:pPr>
        <w:pStyle w:val="BodyText"/>
        <w:rPr>
          <w:sz w:val="20"/>
        </w:rPr>
      </w:pPr>
    </w:p>
    <w:p w14:paraId="3146CAAC" w14:textId="77777777" w:rsidR="007A46B2" w:rsidRPr="00946740" w:rsidRDefault="007A46B2">
      <w:pPr>
        <w:pStyle w:val="BodyText"/>
        <w:rPr>
          <w:sz w:val="20"/>
        </w:rPr>
      </w:pPr>
    </w:p>
    <w:p w14:paraId="03DA0493" w14:textId="77777777" w:rsidR="007A46B2" w:rsidRPr="00946740" w:rsidRDefault="007A46B2">
      <w:pPr>
        <w:pStyle w:val="BodyText"/>
        <w:rPr>
          <w:sz w:val="20"/>
        </w:rPr>
      </w:pPr>
    </w:p>
    <w:p w14:paraId="5DEE37F1" w14:textId="77777777" w:rsidR="007A46B2" w:rsidRPr="00946740" w:rsidRDefault="007A46B2">
      <w:pPr>
        <w:pStyle w:val="BodyText"/>
        <w:rPr>
          <w:sz w:val="20"/>
        </w:rPr>
      </w:pPr>
    </w:p>
    <w:p w14:paraId="16E50FC4" w14:textId="77777777" w:rsidR="007A46B2" w:rsidRPr="00946740" w:rsidRDefault="007A46B2">
      <w:pPr>
        <w:pStyle w:val="BodyText"/>
        <w:rPr>
          <w:sz w:val="20"/>
        </w:rPr>
      </w:pPr>
    </w:p>
    <w:p w14:paraId="6C9A854D" w14:textId="77777777" w:rsidR="007A46B2" w:rsidRPr="00946740" w:rsidRDefault="007A46B2">
      <w:pPr>
        <w:pStyle w:val="BodyText"/>
        <w:rPr>
          <w:sz w:val="20"/>
        </w:rPr>
      </w:pPr>
    </w:p>
    <w:p w14:paraId="7EF8D687" w14:textId="77777777" w:rsidR="007A46B2" w:rsidRPr="00946740" w:rsidRDefault="007A46B2">
      <w:pPr>
        <w:pStyle w:val="BodyText"/>
        <w:rPr>
          <w:sz w:val="20"/>
        </w:rPr>
      </w:pPr>
    </w:p>
    <w:p w14:paraId="2B4AE71D" w14:textId="77777777" w:rsidR="007A46B2" w:rsidRPr="00946740" w:rsidRDefault="007A46B2">
      <w:pPr>
        <w:pStyle w:val="BodyText"/>
        <w:rPr>
          <w:sz w:val="20"/>
        </w:rPr>
      </w:pPr>
    </w:p>
    <w:p w14:paraId="739116ED" w14:textId="77777777" w:rsidR="007A46B2" w:rsidRPr="00946740" w:rsidRDefault="007A46B2">
      <w:pPr>
        <w:pStyle w:val="BodyText"/>
        <w:rPr>
          <w:sz w:val="20"/>
        </w:rPr>
      </w:pPr>
    </w:p>
    <w:p w14:paraId="202988AC" w14:textId="77777777" w:rsidR="007A46B2" w:rsidRPr="00946740" w:rsidRDefault="007A46B2">
      <w:pPr>
        <w:pStyle w:val="BodyText"/>
        <w:rPr>
          <w:sz w:val="20"/>
        </w:rPr>
      </w:pPr>
    </w:p>
    <w:p w14:paraId="746CEAA6" w14:textId="77777777" w:rsidR="007A46B2" w:rsidRPr="00946740" w:rsidRDefault="007A46B2">
      <w:pPr>
        <w:pStyle w:val="BodyText"/>
        <w:rPr>
          <w:sz w:val="20"/>
        </w:rPr>
      </w:pPr>
    </w:p>
    <w:p w14:paraId="1172DD0A" w14:textId="77777777" w:rsidR="007A46B2" w:rsidRPr="00946740" w:rsidRDefault="007A46B2">
      <w:pPr>
        <w:pStyle w:val="BodyText"/>
        <w:rPr>
          <w:sz w:val="20"/>
        </w:rPr>
      </w:pPr>
    </w:p>
    <w:p w14:paraId="7E969056" w14:textId="77777777" w:rsidR="007A46B2" w:rsidRPr="00946740" w:rsidRDefault="007A46B2">
      <w:pPr>
        <w:pStyle w:val="BodyText"/>
        <w:rPr>
          <w:sz w:val="20"/>
        </w:rPr>
      </w:pPr>
    </w:p>
    <w:p w14:paraId="712C2CEC" w14:textId="77777777" w:rsidR="007A46B2" w:rsidRPr="00946740" w:rsidRDefault="007A46B2">
      <w:pPr>
        <w:pStyle w:val="BodyText"/>
        <w:rPr>
          <w:sz w:val="20"/>
        </w:rPr>
      </w:pPr>
    </w:p>
    <w:p w14:paraId="46C45956" w14:textId="77777777" w:rsidR="007A46B2" w:rsidRPr="00946740" w:rsidRDefault="007A46B2">
      <w:pPr>
        <w:pStyle w:val="BodyText"/>
        <w:rPr>
          <w:sz w:val="20"/>
        </w:rPr>
      </w:pPr>
    </w:p>
    <w:p w14:paraId="75A41EF7" w14:textId="77777777" w:rsidR="007A46B2" w:rsidRPr="00946740" w:rsidRDefault="007A46B2">
      <w:pPr>
        <w:pStyle w:val="BodyText"/>
        <w:spacing w:before="31"/>
        <w:rPr>
          <w:sz w:val="20"/>
        </w:rPr>
      </w:pPr>
    </w:p>
    <w:p w14:paraId="3444EB0F" w14:textId="77777777" w:rsidR="007A46B2" w:rsidRPr="00946740" w:rsidRDefault="00000000">
      <w:pPr>
        <w:pStyle w:val="Heading4"/>
        <w:spacing w:before="0"/>
        <w:ind w:left="59" w:right="1757"/>
        <w:jc w:val="center"/>
      </w:pPr>
      <w:r w:rsidRPr="00946740">
        <w:rPr>
          <w:spacing w:val="-5"/>
        </w:rPr>
        <w:t>26</w:t>
      </w:r>
    </w:p>
    <w:p w14:paraId="52FA658E" w14:textId="77777777" w:rsidR="007A46B2" w:rsidRPr="00946740" w:rsidRDefault="007A46B2">
      <w:pPr>
        <w:jc w:val="center"/>
        <w:sectPr w:rsidR="007A46B2" w:rsidRPr="00946740">
          <w:footerReference w:type="default" r:id="rId33"/>
          <w:pgSz w:w="12240" w:h="15840"/>
          <w:pgMar w:top="1800" w:right="20" w:bottom="280" w:left="1720" w:header="0" w:footer="0" w:gutter="0"/>
          <w:cols w:space="720"/>
        </w:sectPr>
      </w:pPr>
    </w:p>
    <w:p w14:paraId="6B16E0E2" w14:textId="77777777" w:rsidR="007A46B2" w:rsidRPr="00946740" w:rsidRDefault="00000000">
      <w:pPr>
        <w:spacing w:before="79"/>
        <w:ind w:left="974"/>
        <w:rPr>
          <w:sz w:val="24"/>
        </w:rPr>
      </w:pPr>
      <w:bookmarkStart w:id="130" w:name="_bookmark70"/>
      <w:bookmarkEnd w:id="130"/>
      <w:r w:rsidRPr="00946740">
        <w:rPr>
          <w:spacing w:val="-2"/>
          <w:w w:val="110"/>
          <w:sz w:val="24"/>
        </w:rPr>
        <w:lastRenderedPageBreak/>
        <w:t>Table</w:t>
      </w:r>
      <w:r w:rsidRPr="00946740">
        <w:rPr>
          <w:spacing w:val="-8"/>
          <w:w w:val="110"/>
          <w:sz w:val="24"/>
        </w:rPr>
        <w:t xml:space="preserve"> </w:t>
      </w:r>
      <w:r w:rsidRPr="00946740">
        <w:rPr>
          <w:spacing w:val="-2"/>
          <w:w w:val="110"/>
          <w:sz w:val="24"/>
        </w:rPr>
        <w:t>4:</w:t>
      </w:r>
      <w:r w:rsidRPr="00946740">
        <w:rPr>
          <w:spacing w:val="6"/>
          <w:w w:val="110"/>
          <w:sz w:val="24"/>
        </w:rPr>
        <w:t xml:space="preserve"> </w:t>
      </w:r>
      <w:r w:rsidRPr="00946740">
        <w:rPr>
          <w:spacing w:val="-2"/>
          <w:w w:val="110"/>
          <w:sz w:val="24"/>
        </w:rPr>
        <w:t>Summary</w:t>
      </w:r>
      <w:r w:rsidRPr="00946740">
        <w:rPr>
          <w:spacing w:val="-7"/>
          <w:w w:val="110"/>
          <w:sz w:val="24"/>
        </w:rPr>
        <w:t xml:space="preserve"> </w:t>
      </w:r>
      <w:r w:rsidRPr="00946740">
        <w:rPr>
          <w:spacing w:val="-2"/>
          <w:w w:val="110"/>
          <w:sz w:val="24"/>
        </w:rPr>
        <w:t>Statistics</w:t>
      </w:r>
      <w:r w:rsidRPr="00946740">
        <w:rPr>
          <w:spacing w:val="-8"/>
          <w:w w:val="110"/>
          <w:sz w:val="24"/>
        </w:rPr>
        <w:t xml:space="preserve"> </w:t>
      </w:r>
      <w:r w:rsidRPr="00946740">
        <w:rPr>
          <w:spacing w:val="-2"/>
          <w:w w:val="110"/>
          <w:sz w:val="24"/>
        </w:rPr>
        <w:t>of</w:t>
      </w:r>
      <w:r w:rsidRPr="00946740">
        <w:rPr>
          <w:spacing w:val="-8"/>
          <w:w w:val="110"/>
          <w:sz w:val="24"/>
        </w:rPr>
        <w:t xml:space="preserve"> </w:t>
      </w:r>
      <w:r w:rsidRPr="00946740">
        <w:rPr>
          <w:spacing w:val="-2"/>
          <w:w w:val="110"/>
          <w:sz w:val="24"/>
        </w:rPr>
        <w:t>Synthetic</w:t>
      </w:r>
      <w:r w:rsidRPr="00946740">
        <w:rPr>
          <w:spacing w:val="-8"/>
          <w:w w:val="110"/>
          <w:sz w:val="24"/>
        </w:rPr>
        <w:t xml:space="preserve"> </w:t>
      </w:r>
      <w:r w:rsidRPr="00946740">
        <w:rPr>
          <w:spacing w:val="-2"/>
          <w:w w:val="110"/>
          <w:sz w:val="24"/>
        </w:rPr>
        <w:t>Parents</w:t>
      </w:r>
      <w:r w:rsidRPr="00946740">
        <w:rPr>
          <w:spacing w:val="-8"/>
          <w:w w:val="110"/>
          <w:sz w:val="24"/>
        </w:rPr>
        <w:t xml:space="preserve"> </w:t>
      </w:r>
      <w:r w:rsidRPr="00946740">
        <w:rPr>
          <w:spacing w:val="-2"/>
          <w:w w:val="110"/>
          <w:sz w:val="24"/>
        </w:rPr>
        <w:t>by</w:t>
      </w:r>
      <w:r w:rsidRPr="00946740">
        <w:rPr>
          <w:spacing w:val="-8"/>
          <w:w w:val="110"/>
          <w:sz w:val="24"/>
        </w:rPr>
        <w:t xml:space="preserve"> </w:t>
      </w:r>
      <w:r w:rsidRPr="00946740">
        <w:rPr>
          <w:spacing w:val="-2"/>
          <w:w w:val="110"/>
          <w:sz w:val="24"/>
        </w:rPr>
        <w:t>Couple</w:t>
      </w:r>
      <w:r w:rsidRPr="00946740">
        <w:rPr>
          <w:spacing w:val="-8"/>
          <w:w w:val="110"/>
          <w:sz w:val="24"/>
        </w:rPr>
        <w:t xml:space="preserve"> </w:t>
      </w:r>
      <w:r w:rsidRPr="00946740">
        <w:rPr>
          <w:spacing w:val="-4"/>
          <w:w w:val="110"/>
          <w:sz w:val="24"/>
        </w:rPr>
        <w:t>Type</w:t>
      </w:r>
    </w:p>
    <w:p w14:paraId="67BE384F" w14:textId="77777777" w:rsidR="007A46B2" w:rsidRPr="00946740" w:rsidRDefault="00000000">
      <w:pPr>
        <w:pStyle w:val="BodyText"/>
        <w:spacing w:before="9"/>
        <w:rPr>
          <w:sz w:val="6"/>
        </w:rPr>
      </w:pPr>
      <w:r w:rsidRPr="00946740">
        <w:rPr>
          <w:noProof/>
        </w:rPr>
        <mc:AlternateContent>
          <mc:Choice Requires="wps">
            <w:drawing>
              <wp:anchor distT="0" distB="0" distL="0" distR="0" simplePos="0" relativeHeight="487600128" behindDoc="1" locked="0" layoutInCell="1" allowOverlap="1" wp14:anchorId="4161212C" wp14:editId="4642762B">
                <wp:simplePos x="0" y="0"/>
                <wp:positionH relativeFrom="page">
                  <wp:posOffset>1196854</wp:posOffset>
                </wp:positionH>
                <wp:positionV relativeFrom="paragraph">
                  <wp:posOffset>64987</wp:posOffset>
                </wp:positionV>
                <wp:extent cx="541020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36F220" id="Graphic 29" o:spid="_x0000_s1026" style="position:absolute;margin-left:94.25pt;margin-top:5.1pt;width:426pt;height:.1pt;z-index:-1571635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" path="m,l5409638,e" filled="f" strokeweight=".27514mm">
                <v:path arrowok="t"/>
                <w10:wrap type="topAndBottom" anchorx="page"/>
              </v:shape>
            </w:pict>
          </mc:Fallback>
        </mc:AlternateContent>
      </w:r>
    </w:p>
    <w:p w14:paraId="0783126F"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4A66D6BC" w14:textId="77777777" w:rsidR="007A46B2" w:rsidRPr="00946740" w:rsidRDefault="007A46B2">
      <w:pPr>
        <w:rPr>
          <w:sz w:val="19"/>
        </w:rPr>
        <w:sectPr w:rsidR="007A46B2" w:rsidRPr="00946740">
          <w:footerReference w:type="default" r:id="rId34"/>
          <w:pgSz w:w="12240" w:h="15840"/>
          <w:pgMar w:top="1800" w:right="20" w:bottom="1060" w:left="1720" w:header="0" w:footer="868" w:gutter="0"/>
          <w:pgNumType w:start="27"/>
          <w:cols w:space="720"/>
        </w:sectPr>
      </w:pPr>
    </w:p>
    <w:p w14:paraId="6648BCCA" w14:textId="77777777" w:rsidR="007A46B2" w:rsidRPr="00946740" w:rsidRDefault="007A46B2">
      <w:pPr>
        <w:pStyle w:val="BodyText"/>
        <w:rPr>
          <w:sz w:val="19"/>
        </w:rPr>
      </w:pPr>
    </w:p>
    <w:p w14:paraId="0F7F9110" w14:textId="77777777" w:rsidR="007A46B2" w:rsidRPr="00946740" w:rsidRDefault="007A46B2">
      <w:pPr>
        <w:pStyle w:val="BodyText"/>
        <w:spacing w:before="38"/>
        <w:rPr>
          <w:sz w:val="19"/>
        </w:rPr>
      </w:pPr>
    </w:p>
    <w:p w14:paraId="2BECDA12" w14:textId="77777777" w:rsidR="007A46B2" w:rsidRPr="00946740" w:rsidRDefault="00000000">
      <w:pPr>
        <w:spacing w:before="1"/>
        <w:ind w:left="262"/>
        <w:rPr>
          <w:sz w:val="19"/>
        </w:rPr>
      </w:pPr>
      <w:r w:rsidRPr="00946740">
        <w:rPr>
          <w:spacing w:val="-2"/>
          <w:w w:val="110"/>
          <w:sz w:val="19"/>
        </w:rPr>
        <w:t>Variables</w:t>
      </w:r>
    </w:p>
    <w:p w14:paraId="3876B46A" w14:textId="77777777" w:rsidR="007A46B2" w:rsidRPr="00946740" w:rsidRDefault="007A46B2">
      <w:pPr>
        <w:pStyle w:val="BodyText"/>
        <w:rPr>
          <w:sz w:val="19"/>
        </w:rPr>
      </w:pPr>
    </w:p>
    <w:p w14:paraId="3CF4121C" w14:textId="77777777" w:rsidR="007A46B2" w:rsidRPr="00946740" w:rsidRDefault="007A46B2">
      <w:pPr>
        <w:pStyle w:val="BodyText"/>
        <w:spacing w:before="157"/>
        <w:rPr>
          <w:sz w:val="19"/>
        </w:rPr>
      </w:pPr>
    </w:p>
    <w:p w14:paraId="7A67A093" w14:textId="77777777" w:rsidR="007A46B2" w:rsidRPr="00946740" w:rsidRDefault="00000000">
      <w:pPr>
        <w:spacing w:line="259" w:lineRule="auto"/>
        <w:ind w:left="262" w:right="43"/>
        <w:rPr>
          <w:sz w:val="19"/>
        </w:rPr>
      </w:pPr>
      <w:r w:rsidRPr="00946740">
        <w:rPr>
          <w:w w:val="110"/>
          <w:sz w:val="19"/>
        </w:rPr>
        <w:t>Husband’s education (Total Years)</w:t>
      </w:r>
    </w:p>
    <w:p w14:paraId="74881086"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22EEDEE4"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40E98E32"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5B00E4EF" w14:textId="77777777" w:rsidR="007A46B2" w:rsidRPr="00946740" w:rsidRDefault="00000000">
      <w:pPr>
        <w:spacing w:line="218" w:lineRule="exact"/>
        <w:ind w:left="409"/>
        <w:rPr>
          <w:sz w:val="19"/>
        </w:rPr>
      </w:pPr>
      <w:r w:rsidRPr="00946740">
        <w:rPr>
          <w:spacing w:val="-5"/>
          <w:sz w:val="19"/>
        </w:rPr>
        <w:t>(1)</w:t>
      </w:r>
    </w:p>
    <w:p w14:paraId="4C5B9DAF"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42976" behindDoc="0" locked="0" layoutInCell="1" allowOverlap="1" wp14:anchorId="7EBC19A6" wp14:editId="1130E0D4">
                <wp:simplePos x="0" y="0"/>
                <wp:positionH relativeFrom="page">
                  <wp:posOffset>1196854</wp:posOffset>
                </wp:positionH>
                <wp:positionV relativeFrom="paragraph">
                  <wp:posOffset>45273</wp:posOffset>
                </wp:positionV>
                <wp:extent cx="5410200" cy="1270"/>
                <wp:effectExtent l="0" t="0" r="0" b="0"/>
                <wp:wrapNone/>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4685BF4" id="Graphic 30" o:spid="_x0000_s1026" style="position:absolute;margin-left:94.25pt;margin-top:3.55pt;width:426pt;height:.1pt;z-index:15742976;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71BD1BE3" w14:textId="77777777" w:rsidR="007A46B2" w:rsidRPr="00946740" w:rsidRDefault="00000000">
      <w:pPr>
        <w:spacing w:before="17"/>
        <w:ind w:left="287"/>
        <w:rPr>
          <w:sz w:val="19"/>
        </w:rPr>
      </w:pPr>
      <w:r w:rsidRPr="00946740">
        <w:rPr>
          <w:spacing w:val="-2"/>
          <w:sz w:val="19"/>
        </w:rPr>
        <w:t>(2.88)</w:t>
      </w:r>
    </w:p>
    <w:p w14:paraId="7EE3C115" w14:textId="77777777" w:rsidR="007A46B2" w:rsidRPr="00946740" w:rsidRDefault="00000000">
      <w:pPr>
        <w:spacing w:before="138"/>
        <w:ind w:left="304"/>
        <w:rPr>
          <w:sz w:val="19"/>
        </w:rPr>
      </w:pPr>
      <w:r w:rsidRPr="00946740">
        <w:rPr>
          <w:spacing w:val="-2"/>
          <w:sz w:val="19"/>
        </w:rPr>
        <w:t>12.36</w:t>
      </w:r>
    </w:p>
    <w:p w14:paraId="027338F2" w14:textId="77777777" w:rsidR="007A46B2" w:rsidRPr="00946740" w:rsidRDefault="00000000">
      <w:pPr>
        <w:spacing w:before="17"/>
        <w:ind w:left="287"/>
        <w:rPr>
          <w:sz w:val="19"/>
        </w:rPr>
      </w:pPr>
      <w:r w:rsidRPr="00946740">
        <w:rPr>
          <w:spacing w:val="-2"/>
          <w:sz w:val="19"/>
        </w:rPr>
        <w:t>(2.40)</w:t>
      </w:r>
    </w:p>
    <w:p w14:paraId="195C4833" w14:textId="77777777" w:rsidR="007A46B2" w:rsidRPr="00946740" w:rsidRDefault="00000000">
      <w:pPr>
        <w:spacing w:before="139"/>
        <w:ind w:left="304"/>
        <w:rPr>
          <w:sz w:val="19"/>
        </w:rPr>
      </w:pPr>
      <w:r w:rsidRPr="00946740">
        <w:rPr>
          <w:spacing w:val="-2"/>
          <w:sz w:val="19"/>
        </w:rPr>
        <w:t>24.95</w:t>
      </w:r>
    </w:p>
    <w:p w14:paraId="044A8D6C" w14:textId="77777777" w:rsidR="007A46B2" w:rsidRPr="00946740" w:rsidRDefault="00000000">
      <w:pPr>
        <w:spacing w:before="17"/>
        <w:ind w:left="287"/>
        <w:rPr>
          <w:sz w:val="19"/>
        </w:rPr>
      </w:pPr>
      <w:r w:rsidRPr="00946740">
        <w:rPr>
          <w:spacing w:val="-2"/>
          <w:sz w:val="19"/>
        </w:rPr>
        <w:t>(4.77)</w:t>
      </w:r>
    </w:p>
    <w:p w14:paraId="3B2017E4"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59414D62" w14:textId="77777777" w:rsidR="007A46B2" w:rsidRPr="00946740" w:rsidRDefault="00000000">
      <w:pPr>
        <w:spacing w:line="218" w:lineRule="exact"/>
        <w:ind w:left="478"/>
        <w:rPr>
          <w:sz w:val="19"/>
        </w:rPr>
      </w:pPr>
      <w:r w:rsidRPr="00946740">
        <w:rPr>
          <w:spacing w:val="-5"/>
          <w:sz w:val="19"/>
        </w:rPr>
        <w:t>(2)</w:t>
      </w:r>
    </w:p>
    <w:p w14:paraId="39429459" w14:textId="77777777" w:rsidR="007A46B2" w:rsidRPr="00946740" w:rsidRDefault="00000000">
      <w:pPr>
        <w:spacing w:before="123"/>
        <w:ind w:left="372"/>
        <w:rPr>
          <w:sz w:val="19"/>
        </w:rPr>
      </w:pPr>
      <w:r w:rsidRPr="00946740">
        <w:rPr>
          <w:spacing w:val="-2"/>
          <w:sz w:val="19"/>
        </w:rPr>
        <w:t>11.82</w:t>
      </w:r>
    </w:p>
    <w:p w14:paraId="4A41FBD0" w14:textId="77777777" w:rsidR="007A46B2" w:rsidRPr="00946740" w:rsidRDefault="00000000">
      <w:pPr>
        <w:spacing w:before="17"/>
        <w:ind w:left="356"/>
        <w:rPr>
          <w:sz w:val="19"/>
        </w:rPr>
      </w:pPr>
      <w:r w:rsidRPr="00946740">
        <w:rPr>
          <w:spacing w:val="-2"/>
          <w:sz w:val="19"/>
        </w:rPr>
        <w:t>(3.75)</w:t>
      </w:r>
    </w:p>
    <w:p w14:paraId="60664077" w14:textId="77777777" w:rsidR="007A46B2" w:rsidRPr="00946740" w:rsidRDefault="00000000">
      <w:pPr>
        <w:spacing w:before="138"/>
        <w:ind w:left="372"/>
        <w:rPr>
          <w:sz w:val="19"/>
        </w:rPr>
      </w:pPr>
      <w:r w:rsidRPr="00946740">
        <w:rPr>
          <w:spacing w:val="-2"/>
          <w:sz w:val="19"/>
        </w:rPr>
        <w:t>10.71</w:t>
      </w:r>
    </w:p>
    <w:p w14:paraId="4DC3F045" w14:textId="77777777" w:rsidR="007A46B2" w:rsidRPr="00946740" w:rsidRDefault="00000000">
      <w:pPr>
        <w:spacing w:before="17"/>
        <w:ind w:left="356"/>
        <w:rPr>
          <w:sz w:val="19"/>
        </w:rPr>
      </w:pPr>
      <w:r w:rsidRPr="00946740">
        <w:rPr>
          <w:spacing w:val="-2"/>
          <w:sz w:val="19"/>
        </w:rPr>
        <w:t>(3.97)</w:t>
      </w:r>
    </w:p>
    <w:p w14:paraId="70E55524" w14:textId="77777777" w:rsidR="007A46B2" w:rsidRPr="00946740" w:rsidRDefault="00000000">
      <w:pPr>
        <w:spacing w:before="139"/>
        <w:ind w:left="372"/>
        <w:rPr>
          <w:sz w:val="19"/>
        </w:rPr>
      </w:pPr>
      <w:r w:rsidRPr="00946740">
        <w:rPr>
          <w:spacing w:val="-2"/>
          <w:sz w:val="19"/>
        </w:rPr>
        <w:t>22.68</w:t>
      </w:r>
    </w:p>
    <w:p w14:paraId="29002A42" w14:textId="77777777" w:rsidR="007A46B2" w:rsidRPr="00946740" w:rsidRDefault="00000000">
      <w:pPr>
        <w:spacing w:before="17"/>
        <w:ind w:left="356"/>
        <w:rPr>
          <w:sz w:val="19"/>
        </w:rPr>
      </w:pPr>
      <w:r w:rsidRPr="00946740">
        <w:rPr>
          <w:spacing w:val="-2"/>
          <w:sz w:val="19"/>
        </w:rPr>
        <w:t>(6.91)</w:t>
      </w:r>
    </w:p>
    <w:p w14:paraId="0661FA46"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77CB102A" w14:textId="77777777" w:rsidR="007A46B2" w:rsidRPr="00946740" w:rsidRDefault="00000000">
      <w:pPr>
        <w:spacing w:line="218" w:lineRule="exact"/>
        <w:ind w:left="476"/>
        <w:rPr>
          <w:sz w:val="19"/>
        </w:rPr>
      </w:pPr>
      <w:r w:rsidRPr="00946740">
        <w:rPr>
          <w:spacing w:val="-5"/>
          <w:sz w:val="19"/>
        </w:rPr>
        <w:t>(3)</w:t>
      </w:r>
    </w:p>
    <w:p w14:paraId="44381910" w14:textId="77777777" w:rsidR="007A46B2" w:rsidRPr="00946740" w:rsidRDefault="00000000">
      <w:pPr>
        <w:spacing w:before="123"/>
        <w:ind w:left="371"/>
        <w:rPr>
          <w:sz w:val="19"/>
        </w:rPr>
      </w:pPr>
      <w:r w:rsidRPr="00946740">
        <w:rPr>
          <w:spacing w:val="-2"/>
          <w:sz w:val="19"/>
        </w:rPr>
        <w:t>10.33</w:t>
      </w:r>
    </w:p>
    <w:p w14:paraId="372653C1" w14:textId="77777777" w:rsidR="007A46B2" w:rsidRPr="00946740" w:rsidRDefault="00000000">
      <w:pPr>
        <w:spacing w:before="17"/>
        <w:ind w:left="354"/>
        <w:rPr>
          <w:sz w:val="19"/>
        </w:rPr>
      </w:pPr>
      <w:r w:rsidRPr="00946740">
        <w:rPr>
          <w:spacing w:val="-2"/>
          <w:sz w:val="19"/>
        </w:rPr>
        <w:t>(4.40)</w:t>
      </w:r>
    </w:p>
    <w:p w14:paraId="5467DDE4" w14:textId="77777777" w:rsidR="007A46B2" w:rsidRPr="00946740" w:rsidRDefault="00000000">
      <w:pPr>
        <w:spacing w:before="138"/>
        <w:ind w:left="371"/>
        <w:rPr>
          <w:sz w:val="19"/>
        </w:rPr>
      </w:pPr>
      <w:r w:rsidRPr="00946740">
        <w:rPr>
          <w:spacing w:val="-2"/>
          <w:sz w:val="19"/>
        </w:rPr>
        <w:t>11.01</w:t>
      </w:r>
    </w:p>
    <w:p w14:paraId="2FB8584F" w14:textId="77777777" w:rsidR="007A46B2" w:rsidRPr="00946740" w:rsidRDefault="00000000">
      <w:pPr>
        <w:spacing w:before="17"/>
        <w:ind w:left="354"/>
        <w:rPr>
          <w:sz w:val="19"/>
        </w:rPr>
      </w:pPr>
      <w:r w:rsidRPr="00946740">
        <w:rPr>
          <w:spacing w:val="-2"/>
          <w:sz w:val="19"/>
        </w:rPr>
        <w:t>(3.44)</w:t>
      </w:r>
    </w:p>
    <w:p w14:paraId="4E20986E" w14:textId="77777777" w:rsidR="007A46B2" w:rsidRPr="00946740" w:rsidRDefault="00000000">
      <w:pPr>
        <w:spacing w:before="139"/>
        <w:ind w:left="371"/>
        <w:rPr>
          <w:sz w:val="19"/>
        </w:rPr>
      </w:pPr>
      <w:r w:rsidRPr="00946740">
        <w:rPr>
          <w:spacing w:val="-2"/>
          <w:sz w:val="19"/>
        </w:rPr>
        <w:t>21.50</w:t>
      </w:r>
    </w:p>
    <w:p w14:paraId="5384839C" w14:textId="77777777" w:rsidR="007A46B2" w:rsidRPr="00946740" w:rsidRDefault="00000000">
      <w:pPr>
        <w:spacing w:before="17"/>
        <w:ind w:left="354"/>
        <w:rPr>
          <w:sz w:val="19"/>
        </w:rPr>
      </w:pPr>
      <w:r w:rsidRPr="00946740">
        <w:rPr>
          <w:spacing w:val="-2"/>
          <w:sz w:val="19"/>
        </w:rPr>
        <w:t>(6.99)</w:t>
      </w:r>
    </w:p>
    <w:p w14:paraId="1DB9D4BC"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7D22FAB2" w14:textId="77777777" w:rsidR="007A46B2" w:rsidRPr="00946740" w:rsidRDefault="00000000">
      <w:pPr>
        <w:spacing w:line="218" w:lineRule="exact"/>
        <w:ind w:left="476"/>
        <w:rPr>
          <w:sz w:val="19"/>
        </w:rPr>
      </w:pPr>
      <w:r w:rsidRPr="00946740">
        <w:rPr>
          <w:spacing w:val="-5"/>
          <w:sz w:val="19"/>
        </w:rPr>
        <w:t>(4)</w:t>
      </w:r>
    </w:p>
    <w:p w14:paraId="41F88D07" w14:textId="77777777" w:rsidR="007A46B2" w:rsidRPr="00946740" w:rsidRDefault="00000000">
      <w:pPr>
        <w:spacing w:before="123"/>
        <w:ind w:left="419"/>
        <w:rPr>
          <w:sz w:val="19"/>
        </w:rPr>
      </w:pPr>
      <w:r w:rsidRPr="00946740">
        <w:rPr>
          <w:spacing w:val="-4"/>
          <w:sz w:val="19"/>
        </w:rPr>
        <w:t>8.91</w:t>
      </w:r>
    </w:p>
    <w:p w14:paraId="774723E0" w14:textId="77777777" w:rsidR="007A46B2" w:rsidRPr="00946740" w:rsidRDefault="00000000">
      <w:pPr>
        <w:spacing w:before="17"/>
        <w:ind w:left="354"/>
        <w:rPr>
          <w:sz w:val="19"/>
        </w:rPr>
      </w:pPr>
      <w:r w:rsidRPr="00946740">
        <w:rPr>
          <w:spacing w:val="-2"/>
          <w:sz w:val="19"/>
        </w:rPr>
        <w:t>(4.25)</w:t>
      </w:r>
    </w:p>
    <w:p w14:paraId="7F383C83" w14:textId="77777777" w:rsidR="007A46B2" w:rsidRPr="00946740" w:rsidRDefault="00000000">
      <w:pPr>
        <w:spacing w:before="138"/>
        <w:ind w:left="419"/>
        <w:rPr>
          <w:sz w:val="19"/>
        </w:rPr>
      </w:pPr>
      <w:r w:rsidRPr="00946740">
        <w:rPr>
          <w:spacing w:val="-4"/>
          <w:sz w:val="19"/>
        </w:rPr>
        <w:t>8.68</w:t>
      </w:r>
    </w:p>
    <w:p w14:paraId="2B765C43" w14:textId="77777777" w:rsidR="007A46B2" w:rsidRPr="00946740" w:rsidRDefault="00000000">
      <w:pPr>
        <w:spacing w:before="17"/>
        <w:ind w:left="354"/>
        <w:rPr>
          <w:sz w:val="19"/>
        </w:rPr>
      </w:pPr>
      <w:r w:rsidRPr="00946740">
        <w:rPr>
          <w:spacing w:val="-2"/>
          <w:sz w:val="19"/>
        </w:rPr>
        <w:t>(4.00)</w:t>
      </w:r>
    </w:p>
    <w:p w14:paraId="76BE34C1" w14:textId="77777777" w:rsidR="007A46B2" w:rsidRPr="00946740" w:rsidRDefault="00000000">
      <w:pPr>
        <w:spacing w:before="139"/>
        <w:ind w:left="371"/>
        <w:rPr>
          <w:sz w:val="19"/>
        </w:rPr>
      </w:pPr>
      <w:r w:rsidRPr="00946740">
        <w:rPr>
          <w:spacing w:val="-2"/>
          <w:sz w:val="19"/>
        </w:rPr>
        <w:t>17.69</w:t>
      </w:r>
    </w:p>
    <w:p w14:paraId="79FAB5B6" w14:textId="77777777" w:rsidR="007A46B2" w:rsidRPr="00946740" w:rsidRDefault="00000000">
      <w:pPr>
        <w:spacing w:before="17"/>
        <w:ind w:left="354"/>
        <w:rPr>
          <w:sz w:val="19"/>
        </w:rPr>
      </w:pPr>
      <w:r w:rsidRPr="00946740">
        <w:rPr>
          <w:spacing w:val="-2"/>
          <w:sz w:val="19"/>
        </w:rPr>
        <w:t>(7.40)</w:t>
      </w:r>
    </w:p>
    <w:p w14:paraId="221A1303" w14:textId="77777777" w:rsidR="007A46B2" w:rsidRPr="00946740" w:rsidRDefault="00000000">
      <w:pPr>
        <w:spacing w:before="136"/>
        <w:rPr>
          <w:sz w:val="19"/>
        </w:rPr>
      </w:pPr>
      <w:r w:rsidRPr="00946740">
        <w:br w:type="column"/>
      </w:r>
    </w:p>
    <w:p w14:paraId="5D58125C"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42464" behindDoc="0" locked="0" layoutInCell="1" allowOverlap="1" wp14:anchorId="1B2DF1AB" wp14:editId="4C9CFFFE">
                <wp:simplePos x="0" y="0"/>
                <wp:positionH relativeFrom="page">
                  <wp:posOffset>5244683</wp:posOffset>
                </wp:positionH>
                <wp:positionV relativeFrom="paragraph">
                  <wp:posOffset>-181148</wp:posOffset>
                </wp:positionV>
                <wp:extent cx="1330960" cy="1270"/>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E9CEDE" id="Graphic 31" o:spid="_x0000_s1026" style="position:absolute;margin-left:412.95pt;margin-top:-14.25pt;width:104.8pt;height:.1pt;z-index:15742464;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16C53D13" w14:textId="77777777" w:rsidR="007A46B2" w:rsidRPr="00946740" w:rsidRDefault="007A46B2">
      <w:pPr>
        <w:pStyle w:val="BodyText"/>
        <w:spacing w:before="122"/>
        <w:rPr>
          <w:sz w:val="19"/>
        </w:rPr>
      </w:pPr>
    </w:p>
    <w:p w14:paraId="27C4B9BA" w14:textId="77777777" w:rsidR="007A46B2" w:rsidRPr="00946740" w:rsidRDefault="00000000">
      <w:pPr>
        <w:spacing w:before="1" w:line="259" w:lineRule="auto"/>
        <w:ind w:left="325" w:right="119"/>
        <w:jc w:val="center"/>
        <w:rPr>
          <w:sz w:val="19"/>
        </w:rPr>
      </w:pPr>
      <w:r w:rsidRPr="00946740">
        <w:rPr>
          <w:spacing w:val="-8"/>
          <w:sz w:val="19"/>
        </w:rPr>
        <w:t>-3.67***</w:t>
      </w:r>
      <w:r w:rsidRPr="00946740">
        <w:rPr>
          <w:spacing w:val="-2"/>
          <w:sz w:val="19"/>
        </w:rPr>
        <w:t xml:space="preserve"> (0.01)</w:t>
      </w:r>
    </w:p>
    <w:p w14:paraId="4115D469" w14:textId="77777777" w:rsidR="007A46B2" w:rsidRPr="00946740" w:rsidRDefault="00000000">
      <w:pPr>
        <w:spacing w:before="120" w:line="259" w:lineRule="auto"/>
        <w:ind w:left="325" w:right="119"/>
        <w:jc w:val="center"/>
        <w:rPr>
          <w:sz w:val="19"/>
        </w:rPr>
      </w:pPr>
      <w:r w:rsidRPr="00946740">
        <w:rPr>
          <w:spacing w:val="-8"/>
          <w:sz w:val="19"/>
        </w:rPr>
        <w:t>-3.68***</w:t>
      </w:r>
      <w:r w:rsidRPr="00946740">
        <w:rPr>
          <w:spacing w:val="-2"/>
          <w:sz w:val="19"/>
        </w:rPr>
        <w:t xml:space="preserve"> (0.01)</w:t>
      </w:r>
    </w:p>
    <w:p w14:paraId="7D8290B0" w14:textId="77777777" w:rsidR="007A46B2" w:rsidRPr="00946740" w:rsidRDefault="00000000">
      <w:pPr>
        <w:spacing w:before="120" w:line="259" w:lineRule="auto"/>
        <w:ind w:left="363" w:right="157"/>
        <w:jc w:val="center"/>
        <w:rPr>
          <w:sz w:val="19"/>
        </w:rPr>
      </w:pPr>
      <w:r w:rsidRPr="00946740">
        <w:rPr>
          <w:spacing w:val="-6"/>
          <w:sz w:val="19"/>
        </w:rPr>
        <w:t xml:space="preserve">-7.26** </w:t>
      </w:r>
      <w:r w:rsidRPr="00946740">
        <w:rPr>
          <w:spacing w:val="-2"/>
          <w:sz w:val="19"/>
        </w:rPr>
        <w:t>(0.01)</w:t>
      </w:r>
    </w:p>
    <w:p w14:paraId="14F5BA42" w14:textId="77777777" w:rsidR="007A46B2" w:rsidRPr="00946740" w:rsidRDefault="00000000">
      <w:pPr>
        <w:spacing w:before="136"/>
        <w:rPr>
          <w:sz w:val="19"/>
        </w:rPr>
      </w:pPr>
      <w:r w:rsidRPr="00946740">
        <w:br w:type="column"/>
      </w:r>
    </w:p>
    <w:p w14:paraId="31F7354B"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41952" behindDoc="0" locked="0" layoutInCell="1" allowOverlap="1" wp14:anchorId="3E158911" wp14:editId="5B382A30">
                <wp:simplePos x="0" y="0"/>
                <wp:positionH relativeFrom="page">
                  <wp:posOffset>2820201</wp:posOffset>
                </wp:positionH>
                <wp:positionV relativeFrom="paragraph">
                  <wp:posOffset>-181148</wp:posOffset>
                </wp:positionV>
                <wp:extent cx="2362835" cy="1270"/>
                <wp:effectExtent l="0" t="0" r="0" b="0"/>
                <wp:wrapNone/>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123C3F" id="Graphic 32" o:spid="_x0000_s1026" style="position:absolute;margin-left:222.05pt;margin-top:-14.25pt;width:186.05pt;height:.1pt;z-index:15741952;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73C44460" w14:textId="77777777" w:rsidR="007A46B2" w:rsidRPr="00946740" w:rsidRDefault="007A46B2">
      <w:pPr>
        <w:pStyle w:val="BodyText"/>
        <w:spacing w:before="122"/>
        <w:rPr>
          <w:sz w:val="19"/>
        </w:rPr>
      </w:pPr>
    </w:p>
    <w:p w14:paraId="4B8017AD" w14:textId="77777777" w:rsidR="007A46B2" w:rsidRPr="00946740" w:rsidRDefault="00000000">
      <w:pPr>
        <w:spacing w:before="1" w:line="259" w:lineRule="auto"/>
        <w:ind w:left="167" w:right="1875"/>
        <w:jc w:val="center"/>
        <w:rPr>
          <w:sz w:val="19"/>
        </w:rPr>
      </w:pPr>
      <w:r w:rsidRPr="00946740">
        <w:rPr>
          <w:spacing w:val="-6"/>
          <w:sz w:val="19"/>
        </w:rPr>
        <w:t xml:space="preserve">-1.49** </w:t>
      </w:r>
      <w:r w:rsidRPr="00946740">
        <w:rPr>
          <w:spacing w:val="-2"/>
          <w:sz w:val="19"/>
        </w:rPr>
        <w:t>(0.02)</w:t>
      </w:r>
    </w:p>
    <w:p w14:paraId="0C192AFB" w14:textId="77777777" w:rsidR="007A46B2" w:rsidRPr="00946740" w:rsidRDefault="00000000">
      <w:pPr>
        <w:spacing w:before="120" w:line="259" w:lineRule="auto"/>
        <w:ind w:left="210" w:right="1918"/>
        <w:jc w:val="center"/>
        <w:rPr>
          <w:sz w:val="19"/>
        </w:rPr>
      </w:pPr>
      <w:r w:rsidRPr="00946740">
        <w:rPr>
          <w:spacing w:val="-2"/>
          <w:w w:val="90"/>
          <w:sz w:val="19"/>
        </w:rPr>
        <w:t xml:space="preserve">0.29** </w:t>
      </w:r>
      <w:r w:rsidRPr="00946740">
        <w:rPr>
          <w:spacing w:val="-2"/>
          <w:sz w:val="19"/>
        </w:rPr>
        <w:t>(0.02)</w:t>
      </w:r>
    </w:p>
    <w:p w14:paraId="3C929E93" w14:textId="77777777" w:rsidR="007A46B2" w:rsidRPr="00946740" w:rsidRDefault="00000000">
      <w:pPr>
        <w:spacing w:before="120" w:line="259" w:lineRule="auto"/>
        <w:ind w:left="167" w:right="1875"/>
        <w:jc w:val="center"/>
        <w:rPr>
          <w:sz w:val="19"/>
        </w:rPr>
      </w:pPr>
      <w:r w:rsidRPr="00946740">
        <w:rPr>
          <w:spacing w:val="-6"/>
          <w:sz w:val="19"/>
        </w:rPr>
        <w:t xml:space="preserve">-1.18** </w:t>
      </w:r>
      <w:r w:rsidRPr="00946740">
        <w:rPr>
          <w:spacing w:val="-2"/>
          <w:sz w:val="19"/>
        </w:rPr>
        <w:t>(0.04)</w:t>
      </w:r>
    </w:p>
    <w:p w14:paraId="5FDA3A80"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52033D2E"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297152" behindDoc="1" locked="0" layoutInCell="1" allowOverlap="1" wp14:anchorId="14B76B8D" wp14:editId="5BA5BA37">
                <wp:simplePos x="0" y="0"/>
                <wp:positionH relativeFrom="page">
                  <wp:posOffset>2867396</wp:posOffset>
                </wp:positionH>
                <wp:positionV relativeFrom="paragraph">
                  <wp:posOffset>149633</wp:posOffset>
                </wp:positionV>
                <wp:extent cx="299720" cy="152400"/>
                <wp:effectExtent l="0" t="0" r="0" b="0"/>
                <wp:wrapNone/>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CBEA841"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14B76B8D" id="Textbox 33" o:spid="_x0000_s1031" type="#_x0000_t202" style="position:absolute;left:0;text-align:left;margin-left:225.8pt;margin-top:11.8pt;width:23.6pt;height:12pt;z-index:-18019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AGvlw1lwEA&#13;&#10;ACEDAAAOAAAAAAAAAAAAAAAAAC4CAABkcnMvZTJvRG9jLnhtbFBLAQItABQABgAIAAAAIQBWMH67&#13;&#10;4gAAAA4BAAAPAAAAAAAAAAAAAAAAAPEDAABkcnMvZG93bnJldi54bWxQSwUGAAAAAAQABADzAAAA&#13;&#10;AAUAAAAA&#13;&#10;" filled="f" stroked="f">
                <v:textbox inset="0,0,0,0">
                  <w:txbxContent>
                    <w:p w14:paraId="1CBEA841"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614EF124" w14:textId="77777777" w:rsidR="007A46B2" w:rsidRPr="00946740" w:rsidRDefault="00000000">
      <w:pPr>
        <w:spacing w:before="6"/>
        <w:ind w:left="278"/>
        <w:rPr>
          <w:sz w:val="19"/>
        </w:rPr>
      </w:pPr>
      <w:r w:rsidRPr="00946740">
        <w:br w:type="column"/>
      </w:r>
      <w:r w:rsidRPr="00946740">
        <w:rPr>
          <w:spacing w:val="-2"/>
          <w:sz w:val="19"/>
        </w:rPr>
        <w:t>10.65</w:t>
      </w:r>
    </w:p>
    <w:p w14:paraId="2C85CD58" w14:textId="77777777" w:rsidR="007A46B2" w:rsidRPr="00946740" w:rsidRDefault="00000000">
      <w:pPr>
        <w:spacing w:before="17"/>
        <w:ind w:left="262"/>
        <w:rPr>
          <w:sz w:val="19"/>
        </w:rPr>
      </w:pPr>
      <w:r w:rsidRPr="00946740">
        <w:rPr>
          <w:spacing w:val="-2"/>
          <w:sz w:val="19"/>
        </w:rPr>
        <w:t>(0.67)</w:t>
      </w:r>
    </w:p>
    <w:p w14:paraId="24236596" w14:textId="77777777" w:rsidR="007A46B2" w:rsidRPr="00946740" w:rsidRDefault="00000000">
      <w:pPr>
        <w:spacing w:before="6"/>
        <w:ind w:left="278"/>
        <w:rPr>
          <w:sz w:val="19"/>
        </w:rPr>
      </w:pPr>
      <w:r w:rsidRPr="00946740">
        <w:br w:type="column"/>
      </w:r>
      <w:r w:rsidRPr="00946740">
        <w:rPr>
          <w:spacing w:val="-2"/>
          <w:sz w:val="19"/>
        </w:rPr>
        <w:t>10.60</w:t>
      </w:r>
    </w:p>
    <w:p w14:paraId="7CFD034E" w14:textId="77777777" w:rsidR="007A46B2" w:rsidRPr="00946740" w:rsidRDefault="00000000">
      <w:pPr>
        <w:spacing w:before="17"/>
        <w:ind w:left="262"/>
        <w:rPr>
          <w:sz w:val="19"/>
        </w:rPr>
      </w:pPr>
      <w:r w:rsidRPr="00946740">
        <w:rPr>
          <w:spacing w:val="-2"/>
          <w:sz w:val="19"/>
        </w:rPr>
        <w:t>(0.68)</w:t>
      </w:r>
    </w:p>
    <w:p w14:paraId="1174C30C" w14:textId="77777777" w:rsidR="007A46B2" w:rsidRPr="00946740" w:rsidRDefault="00000000">
      <w:pPr>
        <w:spacing w:before="6"/>
        <w:ind w:left="278"/>
        <w:rPr>
          <w:sz w:val="19"/>
        </w:rPr>
      </w:pPr>
      <w:r w:rsidRPr="00946740">
        <w:br w:type="column"/>
      </w:r>
      <w:r w:rsidRPr="00946740">
        <w:rPr>
          <w:spacing w:val="-2"/>
          <w:sz w:val="19"/>
        </w:rPr>
        <w:t>10.42</w:t>
      </w:r>
    </w:p>
    <w:p w14:paraId="476B52A4" w14:textId="77777777" w:rsidR="007A46B2" w:rsidRPr="00946740" w:rsidRDefault="00000000">
      <w:pPr>
        <w:spacing w:before="17"/>
        <w:ind w:left="262"/>
        <w:rPr>
          <w:sz w:val="19"/>
        </w:rPr>
      </w:pPr>
      <w:r w:rsidRPr="00946740">
        <w:rPr>
          <w:spacing w:val="-2"/>
          <w:sz w:val="19"/>
        </w:rPr>
        <w:t>(0.66)</w:t>
      </w:r>
    </w:p>
    <w:p w14:paraId="7B4E28A7"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-0.33*** </w:t>
      </w:r>
      <w:r w:rsidRPr="00946740">
        <w:rPr>
          <w:spacing w:val="-2"/>
          <w:sz w:val="19"/>
        </w:rPr>
        <w:t>(0.00)</w:t>
      </w:r>
    </w:p>
    <w:p w14:paraId="007A8F06"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-0.05*** </w:t>
      </w:r>
      <w:r w:rsidRPr="00946740">
        <w:rPr>
          <w:spacing w:val="-2"/>
          <w:sz w:val="19"/>
        </w:rPr>
        <w:t>(0.01)</w:t>
      </w:r>
    </w:p>
    <w:p w14:paraId="78CD927F"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017A109F"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42DC53CA"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198756C9" w14:textId="77777777" w:rsidR="007A46B2" w:rsidRPr="00946740" w:rsidRDefault="00000000">
      <w:pPr>
        <w:spacing w:before="6"/>
        <w:ind w:left="327"/>
        <w:rPr>
          <w:sz w:val="19"/>
        </w:rPr>
      </w:pPr>
      <w:r w:rsidRPr="00946740">
        <w:br w:type="column"/>
      </w:r>
      <w:r w:rsidRPr="00946740">
        <w:rPr>
          <w:spacing w:val="-4"/>
          <w:sz w:val="19"/>
        </w:rPr>
        <w:t>1.74</w:t>
      </w:r>
    </w:p>
    <w:p w14:paraId="78191942" w14:textId="77777777" w:rsidR="007A46B2" w:rsidRPr="00946740" w:rsidRDefault="00000000">
      <w:pPr>
        <w:spacing w:before="17"/>
        <w:ind w:left="262"/>
        <w:rPr>
          <w:sz w:val="19"/>
        </w:rPr>
      </w:pPr>
      <w:r w:rsidRPr="00946740">
        <w:rPr>
          <w:spacing w:val="-2"/>
          <w:sz w:val="19"/>
        </w:rPr>
        <w:t>(0.83)</w:t>
      </w:r>
    </w:p>
    <w:p w14:paraId="75EAFAAD" w14:textId="77777777" w:rsidR="007A46B2" w:rsidRPr="00946740" w:rsidRDefault="007A46B2">
      <w:pPr>
        <w:pStyle w:val="BodyText"/>
        <w:spacing w:before="17"/>
        <w:rPr>
          <w:sz w:val="19"/>
        </w:rPr>
      </w:pPr>
    </w:p>
    <w:p w14:paraId="529FA8DF" w14:textId="77777777" w:rsidR="007A46B2" w:rsidRPr="00946740" w:rsidRDefault="00000000">
      <w:pPr>
        <w:ind w:left="327"/>
        <w:rPr>
          <w:sz w:val="19"/>
        </w:rPr>
      </w:pPr>
      <w:r w:rsidRPr="00946740">
        <w:rPr>
          <w:spacing w:val="-4"/>
          <w:sz w:val="19"/>
        </w:rPr>
        <w:t>1.60</w:t>
      </w:r>
    </w:p>
    <w:p w14:paraId="521E4DC0" w14:textId="77777777" w:rsidR="007A46B2" w:rsidRPr="00946740" w:rsidRDefault="00000000">
      <w:pPr>
        <w:spacing w:before="17"/>
        <w:ind w:left="262"/>
        <w:rPr>
          <w:sz w:val="19"/>
        </w:rPr>
      </w:pPr>
      <w:r w:rsidRPr="00946740">
        <w:rPr>
          <w:spacing w:val="-2"/>
          <w:sz w:val="19"/>
        </w:rPr>
        <w:t>(0.93)</w:t>
      </w:r>
    </w:p>
    <w:p w14:paraId="6F999750" w14:textId="77777777" w:rsidR="007A46B2" w:rsidRPr="00946740" w:rsidRDefault="00000000">
      <w:pPr>
        <w:spacing w:before="6"/>
        <w:ind w:left="327"/>
        <w:rPr>
          <w:sz w:val="19"/>
        </w:rPr>
      </w:pPr>
      <w:r w:rsidRPr="00946740">
        <w:br w:type="column"/>
      </w:r>
      <w:r w:rsidRPr="00946740">
        <w:rPr>
          <w:spacing w:val="-4"/>
          <w:sz w:val="19"/>
        </w:rPr>
        <w:t>1.76</w:t>
      </w:r>
    </w:p>
    <w:p w14:paraId="724ECCB9" w14:textId="77777777" w:rsidR="007A46B2" w:rsidRPr="00946740" w:rsidRDefault="00000000">
      <w:pPr>
        <w:spacing w:before="17"/>
        <w:ind w:left="262"/>
        <w:rPr>
          <w:sz w:val="19"/>
        </w:rPr>
      </w:pPr>
      <w:r w:rsidRPr="00946740">
        <w:rPr>
          <w:spacing w:val="-2"/>
          <w:sz w:val="19"/>
        </w:rPr>
        <w:t>(0.87)</w:t>
      </w:r>
    </w:p>
    <w:p w14:paraId="5410CE5D" w14:textId="77777777" w:rsidR="007A46B2" w:rsidRPr="00946740" w:rsidRDefault="007A46B2">
      <w:pPr>
        <w:pStyle w:val="BodyText"/>
        <w:spacing w:before="17"/>
        <w:rPr>
          <w:sz w:val="19"/>
        </w:rPr>
      </w:pPr>
    </w:p>
    <w:p w14:paraId="23C9BB0D" w14:textId="77777777" w:rsidR="007A46B2" w:rsidRPr="00946740" w:rsidRDefault="00000000">
      <w:pPr>
        <w:ind w:left="327"/>
        <w:rPr>
          <w:sz w:val="19"/>
        </w:rPr>
      </w:pPr>
      <w:r w:rsidRPr="00946740">
        <w:rPr>
          <w:spacing w:val="-4"/>
          <w:sz w:val="19"/>
        </w:rPr>
        <w:t>1.73</w:t>
      </w:r>
    </w:p>
    <w:p w14:paraId="0D199F78" w14:textId="77777777" w:rsidR="007A46B2" w:rsidRPr="00946740" w:rsidRDefault="00000000">
      <w:pPr>
        <w:spacing w:before="17"/>
        <w:ind w:left="262"/>
        <w:rPr>
          <w:sz w:val="19"/>
        </w:rPr>
      </w:pPr>
      <w:r w:rsidRPr="00946740">
        <w:rPr>
          <w:spacing w:val="-2"/>
          <w:sz w:val="19"/>
        </w:rPr>
        <w:t>(0.88)</w:t>
      </w:r>
    </w:p>
    <w:p w14:paraId="2B07657C" w14:textId="77777777" w:rsidR="007A46B2" w:rsidRPr="00946740" w:rsidRDefault="00000000">
      <w:pPr>
        <w:spacing w:before="6"/>
        <w:ind w:left="327"/>
        <w:rPr>
          <w:sz w:val="19"/>
        </w:rPr>
      </w:pPr>
      <w:r w:rsidRPr="00946740">
        <w:br w:type="column"/>
      </w:r>
      <w:r w:rsidRPr="00946740">
        <w:rPr>
          <w:spacing w:val="-4"/>
          <w:sz w:val="19"/>
        </w:rPr>
        <w:t>1.72</w:t>
      </w:r>
    </w:p>
    <w:p w14:paraId="55CD03F0" w14:textId="77777777" w:rsidR="007A46B2" w:rsidRPr="00946740" w:rsidRDefault="00000000">
      <w:pPr>
        <w:spacing w:before="17"/>
        <w:ind w:left="262"/>
        <w:rPr>
          <w:sz w:val="19"/>
        </w:rPr>
      </w:pPr>
      <w:r w:rsidRPr="00946740">
        <w:rPr>
          <w:spacing w:val="-2"/>
          <w:sz w:val="19"/>
        </w:rPr>
        <w:t>(0.88)</w:t>
      </w:r>
    </w:p>
    <w:p w14:paraId="351CE960" w14:textId="77777777" w:rsidR="007A46B2" w:rsidRPr="00946740" w:rsidRDefault="007A46B2">
      <w:pPr>
        <w:pStyle w:val="BodyText"/>
        <w:spacing w:before="17"/>
        <w:rPr>
          <w:sz w:val="19"/>
        </w:rPr>
      </w:pPr>
    </w:p>
    <w:p w14:paraId="3131E3E3" w14:textId="77777777" w:rsidR="007A46B2" w:rsidRPr="00946740" w:rsidRDefault="00000000">
      <w:pPr>
        <w:ind w:left="327"/>
        <w:rPr>
          <w:sz w:val="19"/>
        </w:rPr>
      </w:pPr>
      <w:r w:rsidRPr="00946740">
        <w:rPr>
          <w:spacing w:val="-4"/>
          <w:sz w:val="19"/>
        </w:rPr>
        <w:t>1.75</w:t>
      </w:r>
    </w:p>
    <w:p w14:paraId="62005766" w14:textId="77777777" w:rsidR="007A46B2" w:rsidRPr="00946740" w:rsidRDefault="00000000">
      <w:pPr>
        <w:spacing w:before="17"/>
        <w:ind w:left="262"/>
        <w:rPr>
          <w:sz w:val="19"/>
        </w:rPr>
      </w:pPr>
      <w:r w:rsidRPr="00946740">
        <w:rPr>
          <w:spacing w:val="-2"/>
          <w:sz w:val="19"/>
        </w:rPr>
        <w:t>(0.89)</w:t>
      </w:r>
    </w:p>
    <w:p w14:paraId="4225DF63" w14:textId="77777777" w:rsidR="007A46B2" w:rsidRPr="00946740" w:rsidRDefault="00000000">
      <w:pPr>
        <w:spacing w:before="6"/>
        <w:ind w:left="327"/>
        <w:rPr>
          <w:sz w:val="19"/>
        </w:rPr>
      </w:pPr>
      <w:r w:rsidRPr="00946740">
        <w:br w:type="column"/>
      </w:r>
      <w:r w:rsidRPr="00946740">
        <w:rPr>
          <w:spacing w:val="-4"/>
          <w:sz w:val="19"/>
        </w:rPr>
        <w:t>1.55</w:t>
      </w:r>
    </w:p>
    <w:p w14:paraId="41F7B20E" w14:textId="77777777" w:rsidR="007A46B2" w:rsidRPr="00946740" w:rsidRDefault="00000000">
      <w:pPr>
        <w:spacing w:before="17"/>
        <w:ind w:left="262"/>
        <w:rPr>
          <w:sz w:val="19"/>
        </w:rPr>
      </w:pPr>
      <w:r w:rsidRPr="00946740">
        <w:rPr>
          <w:spacing w:val="-2"/>
          <w:sz w:val="19"/>
        </w:rPr>
        <w:t>(0.80)</w:t>
      </w:r>
    </w:p>
    <w:p w14:paraId="56769BCD" w14:textId="77777777" w:rsidR="007A46B2" w:rsidRPr="00946740" w:rsidRDefault="007A46B2">
      <w:pPr>
        <w:pStyle w:val="BodyText"/>
        <w:spacing w:before="17"/>
        <w:rPr>
          <w:sz w:val="19"/>
        </w:rPr>
      </w:pPr>
    </w:p>
    <w:p w14:paraId="1F43E3B6" w14:textId="77777777" w:rsidR="007A46B2" w:rsidRPr="00946740" w:rsidRDefault="00000000">
      <w:pPr>
        <w:ind w:left="327"/>
        <w:rPr>
          <w:sz w:val="19"/>
        </w:rPr>
      </w:pPr>
      <w:r w:rsidRPr="00946740">
        <w:rPr>
          <w:spacing w:val="-4"/>
          <w:sz w:val="19"/>
        </w:rPr>
        <w:t>1.51</w:t>
      </w:r>
    </w:p>
    <w:p w14:paraId="0A838799" w14:textId="77777777" w:rsidR="007A46B2" w:rsidRPr="00946740" w:rsidRDefault="00000000">
      <w:pPr>
        <w:spacing w:before="17"/>
        <w:ind w:left="262"/>
        <w:rPr>
          <w:sz w:val="19"/>
        </w:rPr>
      </w:pPr>
      <w:r w:rsidRPr="00946740">
        <w:rPr>
          <w:spacing w:val="-2"/>
          <w:sz w:val="19"/>
        </w:rPr>
        <w:t>(0.79)</w:t>
      </w:r>
    </w:p>
    <w:p w14:paraId="72F5C12F"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-0.19*** </w:t>
      </w:r>
      <w:r w:rsidRPr="00946740">
        <w:rPr>
          <w:spacing w:val="-2"/>
          <w:sz w:val="19"/>
        </w:rPr>
        <w:t>(0.00)</w:t>
      </w:r>
    </w:p>
    <w:p w14:paraId="590128A6" w14:textId="77777777" w:rsidR="007A46B2" w:rsidRPr="00946740" w:rsidRDefault="00000000">
      <w:pPr>
        <w:spacing w:before="218" w:line="259" w:lineRule="auto"/>
        <w:ind w:left="343" w:hanging="82"/>
        <w:rPr>
          <w:sz w:val="19"/>
        </w:rPr>
      </w:pPr>
      <w:r w:rsidRPr="00946740">
        <w:rPr>
          <w:spacing w:val="-2"/>
          <w:w w:val="90"/>
          <w:sz w:val="19"/>
        </w:rPr>
        <w:t xml:space="preserve">-0.09*** </w:t>
      </w:r>
      <w:r w:rsidRPr="00946740">
        <w:rPr>
          <w:spacing w:val="-2"/>
          <w:sz w:val="19"/>
        </w:rPr>
        <w:t>(0.01)</w:t>
      </w:r>
    </w:p>
    <w:p w14:paraId="1C815CD2" w14:textId="77777777" w:rsidR="007A46B2" w:rsidRPr="00946740" w:rsidRDefault="00000000">
      <w:pPr>
        <w:spacing w:before="6" w:line="259" w:lineRule="auto"/>
        <w:ind w:left="343" w:right="1713" w:hanging="82"/>
        <w:rPr>
          <w:sz w:val="19"/>
        </w:rPr>
      </w:pPr>
      <w:r w:rsidRPr="00946740">
        <w:br w:type="column"/>
      </w:r>
      <w:r w:rsidRPr="00946740">
        <w:rPr>
          <w:spacing w:val="-2"/>
          <w:w w:val="90"/>
          <w:sz w:val="19"/>
        </w:rPr>
        <w:t xml:space="preserve">-0.04*** </w:t>
      </w:r>
      <w:r w:rsidRPr="00946740">
        <w:rPr>
          <w:spacing w:val="-2"/>
          <w:sz w:val="19"/>
        </w:rPr>
        <w:t>(0.01)</w:t>
      </w:r>
    </w:p>
    <w:p w14:paraId="29D2A913" w14:textId="77777777" w:rsidR="007A46B2" w:rsidRPr="00946740" w:rsidRDefault="00000000">
      <w:pPr>
        <w:spacing w:before="218" w:line="259" w:lineRule="auto"/>
        <w:ind w:left="343" w:right="1713" w:hanging="11"/>
        <w:rPr>
          <w:sz w:val="19"/>
        </w:rPr>
      </w:pPr>
      <w:r w:rsidRPr="00946740">
        <w:rPr>
          <w:spacing w:val="-2"/>
          <w:w w:val="90"/>
          <w:sz w:val="19"/>
        </w:rPr>
        <w:t xml:space="preserve">0.02** </w:t>
      </w:r>
      <w:r w:rsidRPr="00946740">
        <w:rPr>
          <w:spacing w:val="-2"/>
          <w:sz w:val="19"/>
        </w:rPr>
        <w:t>(0.02)</w:t>
      </w:r>
    </w:p>
    <w:p w14:paraId="11AD0E01"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185"/>
            <w:col w:w="2931"/>
          </w:cols>
        </w:sectPr>
      </w:pPr>
    </w:p>
    <w:p w14:paraId="36FEF682"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297664" behindDoc="1" locked="0" layoutInCell="1" allowOverlap="1" wp14:anchorId="7FE5C072" wp14:editId="2C14C7E8">
                <wp:simplePos x="0" y="0"/>
                <wp:positionH relativeFrom="page">
                  <wp:posOffset>2867396</wp:posOffset>
                </wp:positionH>
                <wp:positionV relativeFrom="paragraph">
                  <wp:posOffset>150093</wp:posOffset>
                </wp:positionV>
                <wp:extent cx="299720" cy="152400"/>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775783BE"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7FE5C072" id="Textbox 34" o:spid="_x0000_s1032" type="#_x0000_t202" style="position:absolute;left:0;text-align:left;margin-left:225.8pt;margin-top:11.8pt;width:23.6pt;height:12pt;z-index:-18018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DP1qmnlwEA&#13;&#10;ACEDAAAOAAAAAAAAAAAAAAAAAC4CAABkcnMvZTJvRG9jLnhtbFBLAQItABQABgAIAAAAIQBWMH67&#13;&#10;4gAAAA4BAAAPAAAAAAAAAAAAAAAAAPEDAABkcnMvZG93bnJldi54bWxQSwUGAAAAAAQABADzAAAA&#13;&#10;AAUAAAAA&#13;&#10;" filled="f" stroked="f">
                <v:textbox inset="0,0,0,0">
                  <w:txbxContent>
                    <w:p w14:paraId="775783BE"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6E43B144" w14:textId="77777777" w:rsidR="007A46B2" w:rsidRPr="00946740" w:rsidRDefault="00000000">
      <w:pPr>
        <w:spacing w:before="7"/>
        <w:ind w:left="327"/>
        <w:rPr>
          <w:sz w:val="19"/>
        </w:rPr>
      </w:pPr>
      <w:r w:rsidRPr="00946740">
        <w:br w:type="column"/>
      </w:r>
      <w:r w:rsidRPr="00946740">
        <w:rPr>
          <w:spacing w:val="-4"/>
          <w:sz w:val="19"/>
        </w:rPr>
        <w:t>4.05</w:t>
      </w:r>
    </w:p>
    <w:p w14:paraId="35F467F4" w14:textId="77777777" w:rsidR="007A46B2" w:rsidRPr="00946740" w:rsidRDefault="00000000">
      <w:pPr>
        <w:spacing w:before="17"/>
        <w:ind w:left="262"/>
        <w:rPr>
          <w:sz w:val="19"/>
        </w:rPr>
      </w:pPr>
      <w:r w:rsidRPr="00946740">
        <w:rPr>
          <w:spacing w:val="-2"/>
          <w:sz w:val="19"/>
        </w:rPr>
        <w:t>(1.70)</w:t>
      </w:r>
    </w:p>
    <w:p w14:paraId="7C44C4D8" w14:textId="77777777" w:rsidR="007A46B2" w:rsidRPr="00946740" w:rsidRDefault="00000000">
      <w:pPr>
        <w:spacing w:before="7"/>
        <w:ind w:left="327"/>
        <w:rPr>
          <w:sz w:val="19"/>
        </w:rPr>
      </w:pPr>
      <w:r w:rsidRPr="00946740">
        <w:br w:type="column"/>
      </w:r>
      <w:r w:rsidRPr="00946740">
        <w:rPr>
          <w:spacing w:val="-4"/>
          <w:sz w:val="19"/>
        </w:rPr>
        <w:t>4.28</w:t>
      </w:r>
    </w:p>
    <w:p w14:paraId="75407E10" w14:textId="77777777" w:rsidR="007A46B2" w:rsidRPr="00946740" w:rsidRDefault="00000000">
      <w:pPr>
        <w:spacing w:before="17"/>
        <w:ind w:left="262"/>
        <w:rPr>
          <w:sz w:val="19"/>
        </w:rPr>
      </w:pPr>
      <w:r w:rsidRPr="00946740">
        <w:rPr>
          <w:spacing w:val="-2"/>
          <w:sz w:val="19"/>
        </w:rPr>
        <w:t>(1.84)</w:t>
      </w:r>
    </w:p>
    <w:p w14:paraId="463125B9" w14:textId="77777777" w:rsidR="007A46B2" w:rsidRPr="00946740" w:rsidRDefault="00000000">
      <w:pPr>
        <w:spacing w:before="7"/>
        <w:ind w:left="327"/>
        <w:rPr>
          <w:sz w:val="19"/>
        </w:rPr>
      </w:pPr>
      <w:r w:rsidRPr="00946740">
        <w:br w:type="column"/>
      </w:r>
      <w:r w:rsidRPr="00946740">
        <w:rPr>
          <w:spacing w:val="-4"/>
          <w:sz w:val="19"/>
        </w:rPr>
        <w:t>4.29</w:t>
      </w:r>
    </w:p>
    <w:p w14:paraId="6680F210" w14:textId="77777777" w:rsidR="007A46B2" w:rsidRPr="00946740" w:rsidRDefault="00000000">
      <w:pPr>
        <w:spacing w:before="17"/>
        <w:ind w:left="262"/>
        <w:rPr>
          <w:sz w:val="19"/>
        </w:rPr>
      </w:pPr>
      <w:r w:rsidRPr="00946740">
        <w:rPr>
          <w:spacing w:val="-2"/>
          <w:sz w:val="19"/>
        </w:rPr>
        <w:t>(1.72)</w:t>
      </w:r>
    </w:p>
    <w:p w14:paraId="7BD33111"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0.44*** </w:t>
      </w:r>
      <w:r w:rsidRPr="00946740">
        <w:rPr>
          <w:spacing w:val="-2"/>
          <w:sz w:val="19"/>
        </w:rPr>
        <w:t>(0.00)</w:t>
      </w:r>
    </w:p>
    <w:p w14:paraId="700E5089"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0.23** </w:t>
      </w:r>
      <w:r w:rsidRPr="00946740">
        <w:rPr>
          <w:spacing w:val="-2"/>
          <w:sz w:val="19"/>
        </w:rPr>
        <w:t>(0.01)</w:t>
      </w:r>
    </w:p>
    <w:p w14:paraId="70347F3E"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290267E2" w14:textId="77777777" w:rsidR="007A46B2" w:rsidRPr="00946740" w:rsidRDefault="007A46B2">
      <w:pPr>
        <w:pStyle w:val="BodyText"/>
        <w:spacing w:before="10"/>
        <w:rPr>
          <w:sz w:val="4"/>
        </w:rPr>
      </w:pPr>
    </w:p>
    <w:p w14:paraId="5C581467" w14:textId="77777777" w:rsidR="007A46B2" w:rsidRPr="00946740" w:rsidRDefault="00000000">
      <w:pPr>
        <w:pStyle w:val="BodyText"/>
        <w:spacing w:line="20" w:lineRule="exact"/>
        <w:ind w:left="164"/>
        <w:rPr>
          <w:sz w:val="2"/>
        </w:rPr>
      </w:pPr>
      <w:r w:rsidRPr="00946740">
        <w:rPr>
          <w:noProof/>
          <w:sz w:val="2"/>
        </w:rPr>
        <mc:AlternateContent>
          <mc:Choice Requires="wpg">
            <w:drawing>
              <wp:inline distT="0" distB="0" distL="0" distR="0" wp14:anchorId="3445D7BD" wp14:editId="767239EF">
                <wp:extent cx="5410200" cy="10160"/>
                <wp:effectExtent l="9525" t="0" r="0" b="8890"/>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10160"/>
                          <a:chOff x="0" y="0"/>
                          <a:chExt cx="5410200" cy="10160"/>
                        </a:xfrm>
                      </wpg:grpSpPr>
                      <wps:wsp>
                        <wps:cNvPr id="36" name="Graphic 36"/>
                        <wps:cNvSpPr/>
                        <wps:spPr>
                          <a:xfrm>
                            <a:off x="0" y="4952"/>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7CD259D" id="Group 35" o:spid="_x0000_s1026" style="width:426pt;height:.8pt;mso-position-horizontal-relative:char;mso-position-vertical-relative:line" coordsize="54102,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">
                <v:shape id="Graphic 36" o:spid="_x0000_s1027" style="position:absolute;top:49;width:54102;height:13;visibility:visible;mso-wrap-style:square;v-text-anchor:top" coordsize="5410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" path="m,l5409638,e" filled="f" strokeweight=".27514mm">
                  <v:path arrowok="t"/>
                </v:shape>
                <w10:anchorlock/>
              </v:group>
            </w:pict>
          </mc:Fallback>
        </mc:AlternateContent>
      </w:r>
    </w:p>
    <w:p w14:paraId="3A13A250" w14:textId="77777777" w:rsidR="007A46B2" w:rsidRPr="00946740" w:rsidRDefault="00000000">
      <w:pPr>
        <w:spacing w:before="23" w:line="259" w:lineRule="auto"/>
        <w:ind w:left="457" w:right="1814" w:hanging="137"/>
        <w:jc w:val="both"/>
        <w:rPr>
          <w:sz w:val="19"/>
        </w:rPr>
      </w:pPr>
      <w:r w:rsidRPr="00946740">
        <w:rPr>
          <w:w w:val="110"/>
          <w:position w:val="7"/>
          <w:sz w:val="14"/>
        </w:rPr>
        <w:t>1</w:t>
      </w:r>
      <w:r w:rsidRPr="00946740">
        <w:rPr>
          <w:spacing w:val="30"/>
          <w:w w:val="110"/>
          <w:position w:val="7"/>
          <w:sz w:val="14"/>
        </w:rPr>
        <w:t xml:space="preserve"> </w:t>
      </w:r>
      <w:r w:rsidRPr="00946740">
        <w:rPr>
          <w:w w:val="110"/>
          <w:sz w:val="19"/>
        </w:rPr>
        <w:t>Source: The 1960-2000 Census for synthetic parents, and 1994-2019 Current Population Surveys (CPS) for children’s outcomes</w:t>
      </w:r>
    </w:p>
    <w:p w14:paraId="1E46AA4F" w14:textId="77777777" w:rsidR="007A46B2" w:rsidRPr="00946740" w:rsidRDefault="00000000">
      <w:pPr>
        <w:spacing w:line="218" w:lineRule="exact"/>
        <w:ind w:left="320"/>
        <w:jc w:val="both"/>
        <w:rPr>
          <w:sz w:val="19"/>
        </w:rPr>
      </w:pPr>
      <w:r w:rsidRPr="00946740">
        <w:rPr>
          <w:w w:val="115"/>
          <w:position w:val="7"/>
          <w:sz w:val="14"/>
        </w:rPr>
        <w:t>2</w:t>
      </w:r>
      <w:r w:rsidRPr="00946740">
        <w:rPr>
          <w:spacing w:val="5"/>
          <w:w w:val="115"/>
          <w:position w:val="7"/>
          <w:sz w:val="14"/>
        </w:rPr>
        <w:t xml:space="preserve"> </w:t>
      </w:r>
      <w:r w:rsidRPr="00946740">
        <w:rPr>
          <w:w w:val="115"/>
          <w:sz w:val="19"/>
        </w:rPr>
        <w:t>The</w:t>
      </w:r>
      <w:r w:rsidRPr="00946740">
        <w:rPr>
          <w:spacing w:val="-13"/>
          <w:w w:val="115"/>
          <w:sz w:val="19"/>
        </w:rPr>
        <w:t xml:space="preserve"> </w:t>
      </w:r>
      <w:r w:rsidRPr="00946740">
        <w:rPr>
          <w:w w:val="115"/>
          <w:sz w:val="19"/>
        </w:rPr>
        <w:t>data</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restricted</w:t>
      </w:r>
      <w:r w:rsidRPr="00946740">
        <w:rPr>
          <w:spacing w:val="-14"/>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3"/>
          <w:w w:val="115"/>
          <w:sz w:val="19"/>
        </w:rPr>
        <w:t xml:space="preserve"> </w:t>
      </w:r>
      <w:r w:rsidRPr="00946740">
        <w:rPr>
          <w:w w:val="115"/>
          <w:sz w:val="19"/>
        </w:rPr>
        <w:t>United</w:t>
      </w:r>
      <w:r w:rsidRPr="00946740">
        <w:rPr>
          <w:spacing w:val="-14"/>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3"/>
          <w:w w:val="115"/>
          <w:sz w:val="19"/>
        </w:rPr>
        <w:t xml:space="preserve"> </w:t>
      </w:r>
      <w:r w:rsidRPr="00946740">
        <w:rPr>
          <w:w w:val="115"/>
          <w:sz w:val="19"/>
        </w:rPr>
        <w:t>who</w:t>
      </w:r>
      <w:r w:rsidRPr="00946740">
        <w:rPr>
          <w:spacing w:val="-14"/>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3"/>
          <w:w w:val="115"/>
          <w:sz w:val="19"/>
        </w:rPr>
        <w:t xml:space="preserve"> </w:t>
      </w:r>
      <w:r w:rsidRPr="00946740">
        <w:rPr>
          <w:w w:val="115"/>
          <w:sz w:val="19"/>
        </w:rPr>
        <w:t>White,</w:t>
      </w:r>
      <w:r w:rsidRPr="00946740">
        <w:rPr>
          <w:spacing w:val="-14"/>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3"/>
          <w:w w:val="115"/>
          <w:sz w:val="19"/>
        </w:rPr>
        <w:t xml:space="preserve"> </w:t>
      </w:r>
      <w:r w:rsidRPr="00946740">
        <w:rPr>
          <w:spacing w:val="-4"/>
          <w:w w:val="115"/>
          <w:sz w:val="19"/>
        </w:rPr>
        <w:t>ages</w:t>
      </w:r>
    </w:p>
    <w:p w14:paraId="18006AF9" w14:textId="77777777" w:rsidR="007A46B2" w:rsidRPr="00946740" w:rsidRDefault="00000000">
      <w:pPr>
        <w:spacing w:before="17" w:line="259" w:lineRule="auto"/>
        <w:ind w:left="457" w:right="1814"/>
        <w:jc w:val="both"/>
        <w:rPr>
          <w:sz w:val="19"/>
        </w:rPr>
      </w:pPr>
      <w:r w:rsidRPr="00946740">
        <w:rPr>
          <w:w w:val="115"/>
          <w:sz w:val="19"/>
        </w:rPr>
        <w:t>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13"/>
          <w:w w:val="115"/>
          <w:sz w:val="19"/>
        </w:rPr>
        <w:t xml:space="preserve"> </w:t>
      </w:r>
      <w:r w:rsidRPr="00946740">
        <w:rPr>
          <w:w w:val="115"/>
          <w:sz w:val="19"/>
        </w:rPr>
        <w:t>of</w:t>
      </w:r>
      <w:r w:rsidRPr="00946740">
        <w:rPr>
          <w:spacing w:val="-13"/>
          <w:w w:val="115"/>
          <w:sz w:val="19"/>
        </w:rPr>
        <w:t xml:space="preserve"> </w:t>
      </w:r>
      <w:r w:rsidRPr="00946740">
        <w:rPr>
          <w:w w:val="115"/>
          <w:sz w:val="19"/>
        </w:rPr>
        <w:t>birth.</w:t>
      </w:r>
      <w:r w:rsidRPr="00946740">
        <w:rPr>
          <w:spacing w:val="-2"/>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3"/>
          <w:w w:val="115"/>
          <w:sz w:val="19"/>
        </w:rPr>
        <w:t xml:space="preserve"> </w:t>
      </w:r>
      <w:r w:rsidRPr="00946740">
        <w:rPr>
          <w:w w:val="115"/>
          <w:sz w:val="19"/>
        </w:rPr>
        <w:t>is</w:t>
      </w:r>
      <w:r w:rsidRPr="00946740">
        <w:rPr>
          <w:spacing w:val="-13"/>
          <w:w w:val="115"/>
          <w:sz w:val="19"/>
        </w:rPr>
        <w:t xml:space="preserve"> </w:t>
      </w:r>
      <w:r w:rsidRPr="00946740">
        <w:rPr>
          <w:w w:val="115"/>
          <w:sz w:val="19"/>
        </w:rPr>
        <w:t>Hispanic</w:t>
      </w:r>
      <w:r w:rsidRPr="00946740">
        <w:rPr>
          <w:spacing w:val="-13"/>
          <w:w w:val="115"/>
          <w:sz w:val="19"/>
        </w:rPr>
        <w:t xml:space="preserve"> </w:t>
      </w:r>
      <w:r w:rsidRPr="00946740">
        <w:rPr>
          <w:w w:val="115"/>
          <w:sz w:val="19"/>
        </w:rPr>
        <w:t>if</w:t>
      </w:r>
      <w:r w:rsidRPr="00946740">
        <w:rPr>
          <w:spacing w:val="-13"/>
          <w:w w:val="115"/>
          <w:sz w:val="19"/>
        </w:rPr>
        <w:t xml:space="preserve"> </w:t>
      </w:r>
      <w:r w:rsidRPr="00946740">
        <w:rPr>
          <w:w w:val="115"/>
          <w:sz w:val="19"/>
        </w:rPr>
        <w:t>they</w:t>
      </w:r>
      <w:r w:rsidRPr="00946740">
        <w:rPr>
          <w:spacing w:val="-13"/>
          <w:w w:val="115"/>
          <w:sz w:val="19"/>
        </w:rPr>
        <w:t xml:space="preserve"> </w:t>
      </w:r>
      <w:r w:rsidRPr="00946740">
        <w:rPr>
          <w:w w:val="115"/>
          <w:sz w:val="19"/>
        </w:rPr>
        <w:t>were</w:t>
      </w:r>
      <w:r w:rsidRPr="00946740">
        <w:rPr>
          <w:spacing w:val="-13"/>
          <w:w w:val="115"/>
          <w:sz w:val="19"/>
        </w:rPr>
        <w:t xml:space="preserve"> </w:t>
      </w:r>
      <w:r w:rsidRPr="00946740">
        <w:rPr>
          <w:w w:val="115"/>
          <w:sz w:val="19"/>
        </w:rPr>
        <w:t>born</w:t>
      </w:r>
      <w:r w:rsidRPr="00946740">
        <w:rPr>
          <w:spacing w:val="-13"/>
          <w:w w:val="115"/>
          <w:sz w:val="19"/>
        </w:rPr>
        <w:t xml:space="preserve"> </w:t>
      </w:r>
      <w:r w:rsidRPr="00946740">
        <w:rPr>
          <w:w w:val="115"/>
          <w:sz w:val="19"/>
        </w:rPr>
        <w:t>in</w:t>
      </w:r>
      <w:r w:rsidRPr="00946740">
        <w:rPr>
          <w:spacing w:val="-13"/>
          <w:w w:val="115"/>
          <w:sz w:val="19"/>
        </w:rPr>
        <w:t xml:space="preserve"> </w:t>
      </w:r>
      <w:r w:rsidRPr="00946740">
        <w:rPr>
          <w:w w:val="115"/>
          <w:sz w:val="19"/>
        </w:rPr>
        <w:t>a</w:t>
      </w:r>
      <w:r w:rsidRPr="00946740">
        <w:rPr>
          <w:spacing w:val="-13"/>
          <w:w w:val="115"/>
          <w:sz w:val="19"/>
        </w:rPr>
        <w:t xml:space="preserve"> </w:t>
      </w:r>
      <w:r w:rsidRPr="00946740">
        <w:rPr>
          <w:w w:val="115"/>
          <w:sz w:val="19"/>
        </w:rPr>
        <w:t>Spanish-speaking</w:t>
      </w:r>
      <w:r w:rsidRPr="00946740">
        <w:rPr>
          <w:spacing w:val="-13"/>
          <w:w w:val="115"/>
          <w:sz w:val="19"/>
        </w:rPr>
        <w:t xml:space="preserve"> </w:t>
      </w:r>
      <w:r w:rsidRPr="00946740">
        <w:rPr>
          <w:w w:val="115"/>
          <w:sz w:val="19"/>
        </w:rPr>
        <w:t>country.</w:t>
      </w:r>
      <w:r w:rsidRPr="00946740">
        <w:rPr>
          <w:spacing w:val="-2"/>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3"/>
          <w:w w:val="115"/>
          <w:sz w:val="19"/>
        </w:rPr>
        <w:t xml:space="preserve"> </w:t>
      </w:r>
      <w:r w:rsidRPr="00946740">
        <w:rPr>
          <w:w w:val="115"/>
          <w:sz w:val="19"/>
        </w:rPr>
        <w:t>is White if they were born in the United States.</w:t>
      </w:r>
    </w:p>
    <w:p w14:paraId="631496DD"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27EC9645" w14:textId="77777777" w:rsidR="007A46B2" w:rsidRPr="00946740" w:rsidRDefault="00000000">
      <w:pPr>
        <w:pStyle w:val="Heading4"/>
        <w:spacing w:line="252" w:lineRule="auto"/>
        <w:ind w:left="116" w:right="1591"/>
      </w:pPr>
      <w:r w:rsidRPr="00946740">
        <w:rPr>
          <w:noProof/>
        </w:rPr>
        <w:lastRenderedPageBreak/>
        <mc:AlternateContent>
          <mc:Choice Requires="wps">
            <w:drawing>
              <wp:anchor distT="0" distB="0" distL="0" distR="0" simplePos="0" relativeHeight="15744512" behindDoc="0" locked="0" layoutInCell="1" allowOverlap="1" wp14:anchorId="17258295" wp14:editId="150F523E">
                <wp:simplePos x="0" y="0"/>
                <wp:positionH relativeFrom="page">
                  <wp:posOffset>1194657</wp:posOffset>
                </wp:positionH>
                <wp:positionV relativeFrom="paragraph">
                  <wp:posOffset>473509</wp:posOffset>
                </wp:positionV>
                <wp:extent cx="5412740" cy="1270"/>
                <wp:effectExtent l="0" t="0" r="0" b="0"/>
                <wp:wrapNone/>
                <wp:docPr id="37" name="Graphic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2740" cy="1270"/>
                        </a:xfrm>
                        <a:custGeom>
                          <a:avLst/>
                          <a:gdLst/>
                          <a:ahLst/>
                          <a:cxnLst/>
                          <a:rect l="l" t="t" r="r" b="b"/>
                          <a:pathLst>
                            <a:path w="5412740">
                              <a:moveTo>
                                <a:pt x="0" y="0"/>
                              </a:moveTo>
                              <a:lnTo>
                                <a:pt x="5412136" y="0"/>
                              </a:lnTo>
                            </a:path>
                          </a:pathLst>
                        </a:custGeom>
                        <a:ln w="920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AABE08" id="Graphic 37" o:spid="_x0000_s1026" style="position:absolute;margin-left:94.05pt;margin-top:37.3pt;width:426.2pt;height:.1pt;z-index:15744512;visibility:visible;mso-wrap-style:square;mso-wrap-distance-left:0;mso-wrap-distance-top:0;mso-wrap-distance-right:0;mso-wrap-distance-bottom:0;mso-position-horizontal:absolute;mso-position-horizontal-relative:page;mso-position-vertical:absolute;mso-position-vertical-relative:text;v-text-anchor:top" coordsize="541274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" path="m,l5412136,e" filled="f" strokeweight=".25572mm">
                <v:path arrowok="t"/>
                <w10:wrap anchorx="page"/>
              </v:shape>
            </w:pict>
          </mc:Fallback>
        </mc:AlternateContent>
      </w:r>
      <w:bookmarkStart w:id="131" w:name="_bookmark71"/>
      <w:bookmarkEnd w:id="131"/>
      <w:r w:rsidRPr="00946740">
        <w:rPr>
          <w:w w:val="110"/>
        </w:rPr>
        <w:t>Table</w:t>
      </w:r>
      <w:r w:rsidRPr="00946740">
        <w:rPr>
          <w:spacing w:val="-14"/>
          <w:w w:val="110"/>
        </w:rPr>
        <w:t xml:space="preserve"> </w:t>
      </w:r>
      <w:r w:rsidRPr="00946740">
        <w:rPr>
          <w:w w:val="110"/>
        </w:rPr>
        <w:t>5: Self-reported</w:t>
      </w:r>
      <w:r w:rsidRPr="00946740">
        <w:rPr>
          <w:spacing w:val="-14"/>
          <w:w w:val="110"/>
        </w:rPr>
        <w:t xml:space="preserve"> </w:t>
      </w:r>
      <w:r w:rsidRPr="00946740">
        <w:rPr>
          <w:w w:val="110"/>
        </w:rPr>
        <w:t>Hispanic</w:t>
      </w:r>
      <w:r w:rsidRPr="00946740">
        <w:rPr>
          <w:spacing w:val="-14"/>
          <w:w w:val="110"/>
        </w:rPr>
        <w:t xml:space="preserve"> </w:t>
      </w:r>
      <w:r w:rsidRPr="00946740">
        <w:rPr>
          <w:w w:val="110"/>
        </w:rPr>
        <w:t>Identity</w:t>
      </w:r>
      <w:r w:rsidRPr="00946740">
        <w:rPr>
          <w:spacing w:val="-14"/>
          <w:w w:val="110"/>
        </w:rPr>
        <w:t xml:space="preserve"> </w:t>
      </w:r>
      <w:r w:rsidRPr="00946740">
        <w:rPr>
          <w:w w:val="110"/>
        </w:rPr>
        <w:t>Among</w:t>
      </w:r>
      <w:r w:rsidRPr="00946740">
        <w:rPr>
          <w:spacing w:val="-14"/>
          <w:w w:val="110"/>
        </w:rPr>
        <w:t xml:space="preserve"> </w:t>
      </w:r>
      <w:r w:rsidRPr="00946740">
        <w:rPr>
          <w:w w:val="110"/>
        </w:rPr>
        <w:t>First-Generation</w:t>
      </w:r>
      <w:r w:rsidRPr="00946740">
        <w:rPr>
          <w:spacing w:val="-14"/>
          <w:w w:val="110"/>
        </w:rPr>
        <w:t xml:space="preserve"> </w:t>
      </w:r>
      <w:r w:rsidRPr="00946740">
        <w:rPr>
          <w:w w:val="110"/>
        </w:rPr>
        <w:t>Hispanic</w:t>
      </w:r>
      <w:r w:rsidRPr="00946740">
        <w:rPr>
          <w:spacing w:val="-14"/>
          <w:w w:val="110"/>
        </w:rPr>
        <w:t xml:space="preserve"> </w:t>
      </w:r>
      <w:r w:rsidRPr="00946740">
        <w:rPr>
          <w:w w:val="110"/>
        </w:rPr>
        <w:t>Immi- grants and Native-Born</w:t>
      </w:r>
    </w:p>
    <w:p w14:paraId="3A4DA3D1" w14:textId="77777777" w:rsidR="007A46B2" w:rsidRPr="00946740" w:rsidRDefault="007A46B2">
      <w:pPr>
        <w:spacing w:line="252" w:lineRule="auto"/>
        <w:sectPr w:rsidR="007A46B2" w:rsidRPr="00946740">
          <w:pgSz w:w="12240" w:h="15840"/>
          <w:pgMar w:top="1800" w:right="20" w:bottom="1060" w:left="1720" w:header="0" w:footer="868" w:gutter="0"/>
          <w:cols w:space="720"/>
        </w:sectPr>
      </w:pPr>
    </w:p>
    <w:p w14:paraId="4F925F18" w14:textId="77777777" w:rsidR="007A46B2" w:rsidRPr="00946740" w:rsidRDefault="007A46B2">
      <w:pPr>
        <w:pStyle w:val="BodyText"/>
        <w:spacing w:before="147"/>
        <w:rPr>
          <w:sz w:val="18"/>
        </w:rPr>
      </w:pPr>
    </w:p>
    <w:p w14:paraId="3D56F136" w14:textId="77777777" w:rsidR="007A46B2" w:rsidRPr="00946740" w:rsidRDefault="00000000">
      <w:pPr>
        <w:ind w:left="1883"/>
        <w:rPr>
          <w:sz w:val="18"/>
        </w:rPr>
      </w:pPr>
      <w:r w:rsidRPr="00946740">
        <w:rPr>
          <w:w w:val="110"/>
          <w:sz w:val="18"/>
        </w:rPr>
        <w:t>Native</w:t>
      </w:r>
      <w:r w:rsidRPr="00946740">
        <w:rPr>
          <w:spacing w:val="-3"/>
          <w:w w:val="110"/>
          <w:sz w:val="18"/>
        </w:rPr>
        <w:t xml:space="preserve"> </w:t>
      </w:r>
      <w:r w:rsidRPr="00946740">
        <w:rPr>
          <w:w w:val="110"/>
          <w:sz w:val="18"/>
        </w:rPr>
        <w:t>Born</w:t>
      </w:r>
      <w:r w:rsidRPr="00946740">
        <w:rPr>
          <w:spacing w:val="-3"/>
          <w:w w:val="110"/>
          <w:sz w:val="18"/>
        </w:rPr>
        <w:t xml:space="preserve"> </w:t>
      </w:r>
      <w:r w:rsidRPr="00946740">
        <w:rPr>
          <w:spacing w:val="-2"/>
          <w:w w:val="110"/>
          <w:sz w:val="18"/>
        </w:rPr>
        <w:t>Husband</w:t>
      </w:r>
    </w:p>
    <w:p w14:paraId="4B70881F" w14:textId="77777777" w:rsidR="007A46B2" w:rsidRPr="00946740" w:rsidRDefault="00000000">
      <w:pPr>
        <w:spacing w:before="135" w:line="254" w:lineRule="auto"/>
        <w:ind w:left="186"/>
        <w:jc w:val="center"/>
        <w:rPr>
          <w:sz w:val="18"/>
        </w:rPr>
      </w:pPr>
      <w:r w:rsidRPr="00946740">
        <w:br w:type="column"/>
      </w:r>
      <w:r w:rsidRPr="00946740">
        <w:rPr>
          <w:spacing w:val="-2"/>
          <w:w w:val="110"/>
          <w:sz w:val="18"/>
        </w:rPr>
        <w:t xml:space="preserve">Spanish-Speaking </w:t>
      </w:r>
      <w:r w:rsidRPr="00946740">
        <w:rPr>
          <w:w w:val="110"/>
          <w:sz w:val="18"/>
        </w:rPr>
        <w:t xml:space="preserve">Place of Birth </w:t>
      </w:r>
      <w:r w:rsidRPr="00946740">
        <w:rPr>
          <w:spacing w:val="-2"/>
          <w:w w:val="110"/>
          <w:sz w:val="18"/>
        </w:rPr>
        <w:t>Husband</w:t>
      </w:r>
    </w:p>
    <w:p w14:paraId="3722EF7E" w14:textId="77777777" w:rsidR="007A46B2" w:rsidRPr="00946740" w:rsidRDefault="00000000">
      <w:pPr>
        <w:spacing w:before="147"/>
        <w:rPr>
          <w:sz w:val="18"/>
        </w:rPr>
      </w:pPr>
      <w:r w:rsidRPr="00946740">
        <w:br w:type="column"/>
      </w:r>
    </w:p>
    <w:p w14:paraId="524A93A2" w14:textId="77777777" w:rsidR="007A46B2" w:rsidRPr="00946740" w:rsidRDefault="00000000">
      <w:pPr>
        <w:ind w:left="186"/>
        <w:rPr>
          <w:sz w:val="18"/>
        </w:rPr>
      </w:pPr>
      <w:r w:rsidRPr="00946740">
        <w:rPr>
          <w:w w:val="110"/>
          <w:sz w:val="18"/>
        </w:rPr>
        <w:t>Native</w:t>
      </w:r>
      <w:r w:rsidRPr="00946740">
        <w:rPr>
          <w:spacing w:val="-3"/>
          <w:w w:val="110"/>
          <w:sz w:val="18"/>
        </w:rPr>
        <w:t xml:space="preserve"> </w:t>
      </w:r>
      <w:r w:rsidRPr="00946740">
        <w:rPr>
          <w:w w:val="110"/>
          <w:sz w:val="18"/>
        </w:rPr>
        <w:t>Born</w:t>
      </w:r>
      <w:r w:rsidRPr="00946740">
        <w:rPr>
          <w:spacing w:val="-3"/>
          <w:w w:val="110"/>
          <w:sz w:val="18"/>
        </w:rPr>
        <w:t xml:space="preserve"> </w:t>
      </w:r>
      <w:r w:rsidRPr="00946740">
        <w:rPr>
          <w:spacing w:val="-9"/>
          <w:w w:val="110"/>
          <w:sz w:val="18"/>
        </w:rPr>
        <w:t>Wife</w:t>
      </w:r>
    </w:p>
    <w:p w14:paraId="120E860C" w14:textId="77777777" w:rsidR="007A46B2" w:rsidRPr="00946740" w:rsidRDefault="00000000">
      <w:pPr>
        <w:spacing w:before="135" w:line="254" w:lineRule="auto"/>
        <w:ind w:left="186" w:right="1904"/>
        <w:jc w:val="center"/>
        <w:rPr>
          <w:sz w:val="18"/>
        </w:rPr>
      </w:pPr>
      <w:r w:rsidRPr="00946740">
        <w:br w:type="column"/>
      </w:r>
      <w:r w:rsidRPr="00946740">
        <w:rPr>
          <w:spacing w:val="-2"/>
          <w:w w:val="110"/>
          <w:sz w:val="18"/>
        </w:rPr>
        <w:t xml:space="preserve">Spanish-Speaking </w:t>
      </w:r>
      <w:r w:rsidRPr="00946740">
        <w:rPr>
          <w:w w:val="110"/>
          <w:sz w:val="18"/>
        </w:rPr>
        <w:t xml:space="preserve">Place of Birth </w:t>
      </w:r>
      <w:r w:rsidRPr="00946740">
        <w:rPr>
          <w:spacing w:val="-4"/>
          <w:w w:val="110"/>
          <w:sz w:val="18"/>
        </w:rPr>
        <w:t>Wife</w:t>
      </w:r>
    </w:p>
    <w:p w14:paraId="523925D1" w14:textId="77777777" w:rsidR="007A46B2" w:rsidRPr="00946740" w:rsidRDefault="007A46B2">
      <w:pPr>
        <w:spacing w:line="254" w:lineRule="auto"/>
        <w:jc w:val="center"/>
        <w:rPr>
          <w:sz w:val="18"/>
        </w:rPr>
        <w:sectPr w:rsidR="007A46B2" w:rsidRPr="00946740">
          <w:type w:val="continuous"/>
          <w:pgSz w:w="12240" w:h="15840"/>
          <w:pgMar w:top="1820" w:right="20" w:bottom="280" w:left="1720" w:header="0" w:footer="868" w:gutter="0"/>
          <w:cols w:num="4" w:space="720" w:equalWidth="0">
            <w:col w:w="3648" w:space="40"/>
            <w:col w:w="1625" w:space="39"/>
            <w:col w:w="1579" w:space="39"/>
            <w:col w:w="3530"/>
          </w:cols>
        </w:sectPr>
      </w:pPr>
    </w:p>
    <w:p w14:paraId="756CAA40" w14:textId="77777777" w:rsidR="007A46B2" w:rsidRPr="00946740" w:rsidRDefault="007A46B2">
      <w:pPr>
        <w:pStyle w:val="BodyText"/>
        <w:spacing w:before="6"/>
        <w:rPr>
          <w:sz w:val="4"/>
        </w:rPr>
      </w:pPr>
    </w:p>
    <w:tbl>
      <w:tblPr>
        <w:tblW w:w="0" w:type="auto"/>
        <w:tblInd w:w="168" w:type="dxa"/>
        <w:tblLayout w:type="fixed"/>
        <w:tblCellMar>
          <w:left w:w="0" w:type="dxa"/>
          <w:right w:w="0" w:type="dxa"/>
        </w:tblCellMar>
        <w:tblLook w:val="01E0" w:firstRow="1" w:lastRow="1" w:firstColumn="1" w:lastColumn="1" w:noHBand="0" w:noVBand="0"/>
      </w:tblPr>
      <w:tblGrid>
        <w:gridCol w:w="1970"/>
        <w:gridCol w:w="1547"/>
        <w:gridCol w:w="1734"/>
        <w:gridCol w:w="1641"/>
        <w:gridCol w:w="1630"/>
      </w:tblGrid>
      <w:tr w:rsidR="007A46B2" w:rsidRPr="00946740" w14:paraId="0F38B331" w14:textId="77777777">
        <w:trPr>
          <w:trHeight w:val="259"/>
        </w:trPr>
        <w:tc>
          <w:tcPr>
            <w:tcW w:w="1970" w:type="dxa"/>
            <w:tcBorders>
              <w:top w:val="single" w:sz="4" w:space="0" w:color="000000"/>
            </w:tcBorders>
          </w:tcPr>
          <w:p w14:paraId="64CC4598" w14:textId="77777777" w:rsidR="007A46B2" w:rsidRPr="00946740" w:rsidRDefault="00000000">
            <w:pPr>
              <w:pStyle w:val="TableParagraph"/>
              <w:spacing w:before="40" w:line="199" w:lineRule="exact"/>
              <w:ind w:left="211"/>
              <w:jc w:val="left"/>
              <w:rPr>
                <w:b/>
                <w:sz w:val="18"/>
              </w:rPr>
            </w:pPr>
            <w:r w:rsidRPr="00946740">
              <w:rPr>
                <w:b/>
                <w:w w:val="105"/>
                <w:sz w:val="18"/>
              </w:rPr>
              <w:t>Percent</w:t>
            </w:r>
            <w:r w:rsidRPr="00946740">
              <w:rPr>
                <w:b/>
                <w:spacing w:val="-9"/>
                <w:w w:val="105"/>
                <w:sz w:val="18"/>
              </w:rPr>
              <w:t xml:space="preserve"> </w:t>
            </w:r>
            <w:r w:rsidRPr="00946740">
              <w:rPr>
                <w:b/>
                <w:spacing w:val="-2"/>
                <w:w w:val="105"/>
                <w:sz w:val="18"/>
              </w:rPr>
              <w:t>White</w:t>
            </w:r>
          </w:p>
        </w:tc>
        <w:tc>
          <w:tcPr>
            <w:tcW w:w="1547" w:type="dxa"/>
            <w:tcBorders>
              <w:top w:val="single" w:sz="4" w:space="0" w:color="000000"/>
            </w:tcBorders>
          </w:tcPr>
          <w:p w14:paraId="0B96CB16" w14:textId="77777777" w:rsidR="007A46B2" w:rsidRPr="00946740" w:rsidRDefault="00000000">
            <w:pPr>
              <w:pStyle w:val="TableParagraph"/>
              <w:spacing w:before="40" w:line="199" w:lineRule="exact"/>
              <w:ind w:left="475"/>
              <w:jc w:val="left"/>
              <w:rPr>
                <w:sz w:val="18"/>
              </w:rPr>
            </w:pPr>
            <w:r w:rsidRPr="00946740">
              <w:rPr>
                <w:spacing w:val="-4"/>
                <w:sz w:val="18"/>
              </w:rPr>
              <w:t>0.97</w:t>
            </w:r>
          </w:p>
        </w:tc>
        <w:tc>
          <w:tcPr>
            <w:tcW w:w="1734" w:type="dxa"/>
            <w:tcBorders>
              <w:top w:val="single" w:sz="4" w:space="0" w:color="000000"/>
            </w:tcBorders>
          </w:tcPr>
          <w:p w14:paraId="32F9CFED" w14:textId="77777777" w:rsidR="007A46B2" w:rsidRPr="00946740" w:rsidRDefault="00000000">
            <w:pPr>
              <w:pStyle w:val="TableParagraph"/>
              <w:spacing w:before="40" w:line="199" w:lineRule="exact"/>
              <w:ind w:right="658"/>
              <w:jc w:val="right"/>
              <w:rPr>
                <w:sz w:val="18"/>
              </w:rPr>
            </w:pPr>
            <w:r w:rsidRPr="00946740">
              <w:rPr>
                <w:spacing w:val="-4"/>
                <w:sz w:val="18"/>
              </w:rPr>
              <w:t>0.03</w:t>
            </w:r>
          </w:p>
        </w:tc>
        <w:tc>
          <w:tcPr>
            <w:tcW w:w="1641" w:type="dxa"/>
            <w:tcBorders>
              <w:top w:val="single" w:sz="4" w:space="0" w:color="000000"/>
            </w:tcBorders>
          </w:tcPr>
          <w:p w14:paraId="34AA9522" w14:textId="77777777" w:rsidR="007A46B2" w:rsidRPr="00946740" w:rsidRDefault="00000000">
            <w:pPr>
              <w:pStyle w:val="TableParagraph"/>
              <w:spacing w:before="40" w:line="199" w:lineRule="exact"/>
              <w:ind w:left="2"/>
              <w:rPr>
                <w:sz w:val="18"/>
              </w:rPr>
            </w:pPr>
            <w:r w:rsidRPr="00946740">
              <w:rPr>
                <w:spacing w:val="-4"/>
                <w:sz w:val="18"/>
              </w:rPr>
              <w:t>0.97</w:t>
            </w:r>
          </w:p>
        </w:tc>
        <w:tc>
          <w:tcPr>
            <w:tcW w:w="1630" w:type="dxa"/>
            <w:tcBorders>
              <w:top w:val="single" w:sz="4" w:space="0" w:color="000000"/>
            </w:tcBorders>
          </w:tcPr>
          <w:p w14:paraId="0F28119F" w14:textId="77777777" w:rsidR="007A46B2" w:rsidRPr="00946740" w:rsidRDefault="00000000">
            <w:pPr>
              <w:pStyle w:val="TableParagraph"/>
              <w:spacing w:before="40" w:line="199" w:lineRule="exact"/>
              <w:ind w:left="13"/>
              <w:rPr>
                <w:sz w:val="18"/>
              </w:rPr>
            </w:pPr>
            <w:r w:rsidRPr="00946740">
              <w:rPr>
                <w:spacing w:val="-4"/>
                <w:sz w:val="18"/>
              </w:rPr>
              <w:t>0.03</w:t>
            </w:r>
          </w:p>
        </w:tc>
      </w:tr>
      <w:tr w:rsidR="007A46B2" w:rsidRPr="00946740" w14:paraId="3F5CB00A" w14:textId="77777777">
        <w:trPr>
          <w:trHeight w:val="267"/>
        </w:trPr>
        <w:tc>
          <w:tcPr>
            <w:tcW w:w="1970" w:type="dxa"/>
            <w:tcBorders>
              <w:bottom w:val="single" w:sz="6" w:space="0" w:color="000000"/>
            </w:tcBorders>
          </w:tcPr>
          <w:p w14:paraId="0D3F1BA5" w14:textId="77777777" w:rsidR="007A46B2" w:rsidRPr="00946740" w:rsidRDefault="00000000">
            <w:pPr>
              <w:pStyle w:val="TableParagraph"/>
              <w:spacing w:line="207" w:lineRule="exact"/>
              <w:ind w:left="90"/>
              <w:jc w:val="left"/>
              <w:rPr>
                <w:b/>
                <w:sz w:val="18"/>
              </w:rPr>
            </w:pPr>
            <w:r w:rsidRPr="00946740">
              <w:rPr>
                <w:b/>
                <w:w w:val="105"/>
                <w:sz w:val="18"/>
              </w:rPr>
              <w:t>Percent</w:t>
            </w:r>
            <w:r w:rsidRPr="00946740">
              <w:rPr>
                <w:b/>
                <w:spacing w:val="-9"/>
                <w:w w:val="105"/>
                <w:sz w:val="18"/>
              </w:rPr>
              <w:t xml:space="preserve"> </w:t>
            </w:r>
            <w:r w:rsidRPr="00946740">
              <w:rPr>
                <w:b/>
                <w:spacing w:val="-2"/>
                <w:w w:val="105"/>
                <w:sz w:val="18"/>
              </w:rPr>
              <w:t>Hispanic</w:t>
            </w:r>
          </w:p>
        </w:tc>
        <w:tc>
          <w:tcPr>
            <w:tcW w:w="1547" w:type="dxa"/>
            <w:tcBorders>
              <w:bottom w:val="single" w:sz="6" w:space="0" w:color="000000"/>
            </w:tcBorders>
          </w:tcPr>
          <w:p w14:paraId="49144F4D" w14:textId="77777777" w:rsidR="007A46B2" w:rsidRPr="00946740" w:rsidRDefault="00000000">
            <w:pPr>
              <w:pStyle w:val="TableParagraph"/>
              <w:spacing w:line="207" w:lineRule="exact"/>
              <w:ind w:left="475"/>
              <w:jc w:val="left"/>
              <w:rPr>
                <w:sz w:val="18"/>
              </w:rPr>
            </w:pPr>
            <w:r w:rsidRPr="00946740">
              <w:rPr>
                <w:spacing w:val="-4"/>
                <w:sz w:val="18"/>
              </w:rPr>
              <w:t>0.03</w:t>
            </w:r>
          </w:p>
        </w:tc>
        <w:tc>
          <w:tcPr>
            <w:tcW w:w="1734" w:type="dxa"/>
            <w:tcBorders>
              <w:bottom w:val="single" w:sz="6" w:space="0" w:color="000000"/>
            </w:tcBorders>
          </w:tcPr>
          <w:p w14:paraId="2B3305F4" w14:textId="77777777" w:rsidR="007A46B2" w:rsidRPr="00946740" w:rsidRDefault="00000000">
            <w:pPr>
              <w:pStyle w:val="TableParagraph"/>
              <w:spacing w:line="207" w:lineRule="exact"/>
              <w:ind w:right="658"/>
              <w:jc w:val="right"/>
              <w:rPr>
                <w:sz w:val="18"/>
              </w:rPr>
            </w:pPr>
            <w:r w:rsidRPr="00946740">
              <w:rPr>
                <w:spacing w:val="-4"/>
                <w:sz w:val="18"/>
              </w:rPr>
              <w:t>0.97</w:t>
            </w:r>
          </w:p>
        </w:tc>
        <w:tc>
          <w:tcPr>
            <w:tcW w:w="1641" w:type="dxa"/>
            <w:tcBorders>
              <w:bottom w:val="single" w:sz="6" w:space="0" w:color="000000"/>
            </w:tcBorders>
          </w:tcPr>
          <w:p w14:paraId="5F783855" w14:textId="77777777" w:rsidR="007A46B2" w:rsidRPr="00946740" w:rsidRDefault="00000000">
            <w:pPr>
              <w:pStyle w:val="TableParagraph"/>
              <w:spacing w:line="207" w:lineRule="exact"/>
              <w:ind w:left="2"/>
              <w:rPr>
                <w:sz w:val="18"/>
              </w:rPr>
            </w:pPr>
            <w:r w:rsidRPr="00946740">
              <w:rPr>
                <w:spacing w:val="-4"/>
                <w:sz w:val="18"/>
              </w:rPr>
              <w:t>0.03</w:t>
            </w:r>
          </w:p>
        </w:tc>
        <w:tc>
          <w:tcPr>
            <w:tcW w:w="1630" w:type="dxa"/>
            <w:tcBorders>
              <w:bottom w:val="single" w:sz="6" w:space="0" w:color="000000"/>
            </w:tcBorders>
          </w:tcPr>
          <w:p w14:paraId="2215F4CA" w14:textId="77777777" w:rsidR="007A46B2" w:rsidRPr="00946740" w:rsidRDefault="00000000">
            <w:pPr>
              <w:pStyle w:val="TableParagraph"/>
              <w:spacing w:line="207" w:lineRule="exact"/>
              <w:ind w:left="13"/>
              <w:rPr>
                <w:sz w:val="18"/>
              </w:rPr>
            </w:pPr>
            <w:r w:rsidRPr="00946740">
              <w:rPr>
                <w:spacing w:val="-4"/>
                <w:sz w:val="18"/>
              </w:rPr>
              <w:t>0.97</w:t>
            </w:r>
          </w:p>
        </w:tc>
      </w:tr>
    </w:tbl>
    <w:p w14:paraId="61DA547C" w14:textId="77777777" w:rsidR="007A46B2" w:rsidRPr="00946740" w:rsidRDefault="00000000">
      <w:pPr>
        <w:spacing w:before="23" w:line="225" w:lineRule="exact"/>
        <w:ind w:left="306"/>
        <w:rPr>
          <w:sz w:val="18"/>
        </w:rPr>
      </w:pPr>
      <w:r w:rsidRPr="00946740">
        <w:rPr>
          <w:w w:val="105"/>
          <w:position w:val="7"/>
          <w:sz w:val="13"/>
        </w:rPr>
        <w:t>1</w:t>
      </w:r>
      <w:r w:rsidRPr="00946740">
        <w:rPr>
          <w:spacing w:val="10"/>
          <w:w w:val="105"/>
          <w:position w:val="7"/>
          <w:sz w:val="13"/>
        </w:rPr>
        <w:t xml:space="preserve"> </w:t>
      </w:r>
      <w:r w:rsidRPr="00946740">
        <w:rPr>
          <w:w w:val="105"/>
          <w:sz w:val="18"/>
        </w:rPr>
        <w:t>Source:</w:t>
      </w:r>
      <w:r w:rsidRPr="00946740">
        <w:rPr>
          <w:spacing w:val="-4"/>
          <w:w w:val="105"/>
          <w:sz w:val="18"/>
        </w:rPr>
        <w:t xml:space="preserve"> </w:t>
      </w:r>
      <w:r w:rsidRPr="00946740">
        <w:rPr>
          <w:w w:val="105"/>
          <w:sz w:val="18"/>
        </w:rPr>
        <w:t>1960-2000</w:t>
      </w:r>
      <w:r w:rsidRPr="00946740">
        <w:rPr>
          <w:spacing w:val="-12"/>
          <w:w w:val="105"/>
          <w:sz w:val="18"/>
        </w:rPr>
        <w:t xml:space="preserve"> </w:t>
      </w:r>
      <w:r w:rsidRPr="00946740">
        <w:rPr>
          <w:spacing w:val="-2"/>
          <w:w w:val="105"/>
          <w:sz w:val="18"/>
        </w:rPr>
        <w:t>Census</w:t>
      </w:r>
    </w:p>
    <w:p w14:paraId="0FE8059F" w14:textId="77777777" w:rsidR="007A46B2" w:rsidRPr="00946740" w:rsidRDefault="00000000">
      <w:pPr>
        <w:spacing w:line="225" w:lineRule="exact"/>
        <w:ind w:left="306"/>
        <w:rPr>
          <w:sz w:val="18"/>
        </w:rPr>
      </w:pPr>
      <w:r w:rsidRPr="00946740">
        <w:rPr>
          <w:w w:val="110"/>
          <w:position w:val="7"/>
          <w:sz w:val="13"/>
        </w:rPr>
        <w:t>2</w:t>
      </w:r>
      <w:r w:rsidRPr="00946740">
        <w:rPr>
          <w:spacing w:val="30"/>
          <w:w w:val="110"/>
          <w:position w:val="7"/>
          <w:sz w:val="13"/>
        </w:rPr>
        <w:t xml:space="preserve"> </w:t>
      </w:r>
      <w:r w:rsidRPr="00946740">
        <w:rPr>
          <w:w w:val="110"/>
          <w:sz w:val="18"/>
        </w:rPr>
        <w:t>The</w:t>
      </w:r>
      <w:r w:rsidRPr="00946740">
        <w:rPr>
          <w:spacing w:val="2"/>
          <w:w w:val="110"/>
          <w:sz w:val="18"/>
        </w:rPr>
        <w:t xml:space="preserve"> </w:t>
      </w:r>
      <w:r w:rsidRPr="00946740">
        <w:rPr>
          <w:w w:val="110"/>
          <w:sz w:val="18"/>
        </w:rPr>
        <w:t>sample</w:t>
      </w:r>
      <w:r w:rsidRPr="00946740">
        <w:rPr>
          <w:spacing w:val="2"/>
          <w:w w:val="110"/>
          <w:sz w:val="18"/>
        </w:rPr>
        <w:t xml:space="preserve"> </w:t>
      </w:r>
      <w:r w:rsidRPr="00946740">
        <w:rPr>
          <w:w w:val="110"/>
          <w:sz w:val="18"/>
        </w:rPr>
        <w:t>includes</w:t>
      </w:r>
      <w:r w:rsidRPr="00946740">
        <w:rPr>
          <w:spacing w:val="2"/>
          <w:w w:val="110"/>
          <w:sz w:val="18"/>
        </w:rPr>
        <w:t xml:space="preserve"> </w:t>
      </w:r>
      <w:r w:rsidRPr="00946740">
        <w:rPr>
          <w:w w:val="110"/>
          <w:sz w:val="18"/>
        </w:rPr>
        <w:t>Whites,</w:t>
      </w:r>
      <w:r w:rsidRPr="00946740">
        <w:rPr>
          <w:spacing w:val="2"/>
          <w:w w:val="110"/>
          <w:sz w:val="18"/>
        </w:rPr>
        <w:t xml:space="preserve"> </w:t>
      </w:r>
      <w:r w:rsidRPr="00946740">
        <w:rPr>
          <w:w w:val="110"/>
          <w:sz w:val="18"/>
        </w:rPr>
        <w:t>who</w:t>
      </w:r>
      <w:r w:rsidRPr="00946740">
        <w:rPr>
          <w:spacing w:val="3"/>
          <w:w w:val="110"/>
          <w:sz w:val="18"/>
        </w:rPr>
        <w:t xml:space="preserve"> </w:t>
      </w:r>
      <w:r w:rsidRPr="00946740">
        <w:rPr>
          <w:w w:val="110"/>
          <w:sz w:val="18"/>
        </w:rPr>
        <w:t>are</w:t>
      </w:r>
      <w:r w:rsidRPr="00946740">
        <w:rPr>
          <w:spacing w:val="2"/>
          <w:w w:val="110"/>
          <w:sz w:val="18"/>
        </w:rPr>
        <w:t xml:space="preserve"> </w:t>
      </w:r>
      <w:r w:rsidRPr="00946740">
        <w:rPr>
          <w:w w:val="110"/>
          <w:sz w:val="18"/>
        </w:rPr>
        <w:t>married,</w:t>
      </w:r>
      <w:r w:rsidRPr="00946740">
        <w:rPr>
          <w:spacing w:val="2"/>
          <w:w w:val="110"/>
          <w:sz w:val="18"/>
        </w:rPr>
        <w:t xml:space="preserve"> </w:t>
      </w:r>
      <w:r w:rsidRPr="00946740">
        <w:rPr>
          <w:w w:val="110"/>
          <w:sz w:val="18"/>
        </w:rPr>
        <w:t>and</w:t>
      </w:r>
      <w:r w:rsidRPr="00946740">
        <w:rPr>
          <w:spacing w:val="2"/>
          <w:w w:val="110"/>
          <w:sz w:val="18"/>
        </w:rPr>
        <w:t xml:space="preserve"> </w:t>
      </w:r>
      <w:r w:rsidRPr="00946740">
        <w:rPr>
          <w:w w:val="110"/>
          <w:sz w:val="18"/>
        </w:rPr>
        <w:t>are</w:t>
      </w:r>
      <w:r w:rsidRPr="00946740">
        <w:rPr>
          <w:spacing w:val="2"/>
          <w:w w:val="110"/>
          <w:sz w:val="18"/>
        </w:rPr>
        <w:t xml:space="preserve"> </w:t>
      </w:r>
      <w:r w:rsidRPr="00946740">
        <w:rPr>
          <w:w w:val="110"/>
          <w:sz w:val="18"/>
        </w:rPr>
        <w:t>between</w:t>
      </w:r>
      <w:r w:rsidRPr="00946740">
        <w:rPr>
          <w:spacing w:val="3"/>
          <w:w w:val="110"/>
          <w:sz w:val="18"/>
        </w:rPr>
        <w:t xml:space="preserve"> </w:t>
      </w:r>
      <w:r w:rsidRPr="00946740">
        <w:rPr>
          <w:w w:val="110"/>
          <w:sz w:val="18"/>
        </w:rPr>
        <w:t>the</w:t>
      </w:r>
      <w:r w:rsidRPr="00946740">
        <w:rPr>
          <w:spacing w:val="2"/>
          <w:w w:val="110"/>
          <w:sz w:val="18"/>
        </w:rPr>
        <w:t xml:space="preserve"> </w:t>
      </w:r>
      <w:r w:rsidRPr="00946740">
        <w:rPr>
          <w:w w:val="110"/>
          <w:sz w:val="18"/>
        </w:rPr>
        <w:t>ages</w:t>
      </w:r>
      <w:r w:rsidRPr="00946740">
        <w:rPr>
          <w:spacing w:val="2"/>
          <w:w w:val="110"/>
          <w:sz w:val="18"/>
        </w:rPr>
        <w:t xml:space="preserve"> </w:t>
      </w:r>
      <w:r w:rsidRPr="00946740">
        <w:rPr>
          <w:w w:val="110"/>
          <w:sz w:val="18"/>
        </w:rPr>
        <w:t>25</w:t>
      </w:r>
      <w:r w:rsidRPr="00946740">
        <w:rPr>
          <w:spacing w:val="2"/>
          <w:w w:val="110"/>
          <w:sz w:val="18"/>
        </w:rPr>
        <w:t xml:space="preserve"> </w:t>
      </w:r>
      <w:r w:rsidRPr="00946740">
        <w:rPr>
          <w:w w:val="110"/>
          <w:sz w:val="18"/>
        </w:rPr>
        <w:t>and</w:t>
      </w:r>
      <w:r w:rsidRPr="00946740">
        <w:rPr>
          <w:spacing w:val="2"/>
          <w:w w:val="110"/>
          <w:sz w:val="18"/>
        </w:rPr>
        <w:t xml:space="preserve"> </w:t>
      </w:r>
      <w:r w:rsidRPr="00946740">
        <w:rPr>
          <w:spacing w:val="-5"/>
          <w:w w:val="110"/>
          <w:sz w:val="18"/>
        </w:rPr>
        <w:t>40.</w:t>
      </w:r>
    </w:p>
    <w:p w14:paraId="532C5FCE" w14:textId="77777777" w:rsidR="007A46B2" w:rsidRPr="00946740" w:rsidRDefault="007A46B2">
      <w:pPr>
        <w:spacing w:line="225" w:lineRule="exact"/>
        <w:rPr>
          <w:sz w:val="18"/>
        </w:rPr>
        <w:sectPr w:rsidR="007A46B2" w:rsidRPr="00946740">
          <w:type w:val="continuous"/>
          <w:pgSz w:w="12240" w:h="15840"/>
          <w:pgMar w:top="1820" w:right="20" w:bottom="280" w:left="1720" w:header="0" w:footer="868" w:gutter="0"/>
          <w:cols w:space="720"/>
        </w:sectPr>
      </w:pPr>
    </w:p>
    <w:p w14:paraId="686440C5" w14:textId="77777777" w:rsidR="007A46B2" w:rsidRPr="00946740" w:rsidRDefault="00000000">
      <w:pPr>
        <w:pStyle w:val="Heading4"/>
        <w:ind w:left="1962"/>
      </w:pPr>
      <w:r w:rsidRPr="00946740">
        <w:rPr>
          <w:noProof/>
        </w:rPr>
        <w:lastRenderedPageBreak/>
        <mc:AlternateContent>
          <mc:Choice Requires="wps">
            <w:drawing>
              <wp:anchor distT="0" distB="0" distL="0" distR="0" simplePos="0" relativeHeight="15745024" behindDoc="0" locked="0" layoutInCell="1" allowOverlap="1" wp14:anchorId="07D2CC46" wp14:editId="3CF3524D">
                <wp:simplePos x="0" y="0"/>
                <wp:positionH relativeFrom="page">
                  <wp:posOffset>1165872</wp:posOffset>
                </wp:positionH>
                <wp:positionV relativeFrom="paragraph">
                  <wp:posOffset>291515</wp:posOffset>
                </wp:positionV>
                <wp:extent cx="6410960" cy="1270"/>
                <wp:effectExtent l="0" t="0" r="0" b="0"/>
                <wp:wrapNone/>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0960" cy="1270"/>
                        </a:xfrm>
                        <a:custGeom>
                          <a:avLst/>
                          <a:gdLst/>
                          <a:ahLst/>
                          <a:cxnLst/>
                          <a:rect l="l" t="t" r="r" b="b"/>
                          <a:pathLst>
                            <a:path w="6410960">
                              <a:moveTo>
                                <a:pt x="0" y="0"/>
                              </a:moveTo>
                              <a:lnTo>
                                <a:pt x="6410528"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0DC0E40" id="Graphic 38" o:spid="_x0000_s1026" style="position:absolute;margin-left:91.8pt;margin-top:22.95pt;width:504.8pt;height:.1pt;z-index:15745024;visibility:visible;mso-wrap-style:square;mso-wrap-distance-left:0;mso-wrap-distance-top:0;mso-wrap-distance-right:0;mso-wrap-distance-bottom:0;mso-position-horizontal:absolute;mso-position-horizontal-relative:page;mso-position-vertical:absolute;mso-position-vertical-relative:text;v-text-anchor:top" coordsize="641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" path="m,l6410528,e" filled="f" strokeweight=".33725mm">
                <v:path arrowok="t"/>
                <w10:wrap anchorx="page"/>
              </v:shape>
            </w:pict>
          </mc:Fallback>
        </mc:AlternateContent>
      </w:r>
      <w:bookmarkStart w:id="132" w:name="_bookmark72"/>
      <w:bookmarkEnd w:id="132"/>
      <w:r w:rsidRPr="00946740">
        <w:t>Table</w:t>
      </w:r>
      <w:r w:rsidRPr="00946740">
        <w:rPr>
          <w:spacing w:val="30"/>
        </w:rPr>
        <w:t xml:space="preserve"> </w:t>
      </w:r>
      <w:r w:rsidRPr="00946740">
        <w:t>6:</w:t>
      </w:r>
      <w:r w:rsidRPr="00946740">
        <w:rPr>
          <w:spacing w:val="54"/>
        </w:rPr>
        <w:t xml:space="preserve"> </w:t>
      </w:r>
      <w:r w:rsidRPr="00946740">
        <w:t>Effect</w:t>
      </w:r>
      <w:r w:rsidRPr="00946740">
        <w:rPr>
          <w:spacing w:val="31"/>
        </w:rPr>
        <w:t xml:space="preserve"> </w:t>
      </w:r>
      <w:r w:rsidRPr="00946740">
        <w:t>of</w:t>
      </w:r>
      <w:r w:rsidRPr="00946740">
        <w:rPr>
          <w:spacing w:val="31"/>
        </w:rPr>
        <w:t xml:space="preserve"> </w:t>
      </w:r>
      <w:r w:rsidRPr="00946740">
        <w:t>Having</w:t>
      </w:r>
      <w:r w:rsidRPr="00946740">
        <w:rPr>
          <w:spacing w:val="31"/>
        </w:rPr>
        <w:t xml:space="preserve"> </w:t>
      </w:r>
      <w:r w:rsidRPr="00946740">
        <w:t>Hispanic</w:t>
      </w:r>
      <w:r w:rsidRPr="00946740">
        <w:rPr>
          <w:spacing w:val="30"/>
        </w:rPr>
        <w:t xml:space="preserve"> </w:t>
      </w:r>
      <w:r w:rsidRPr="00946740">
        <w:t>Last</w:t>
      </w:r>
      <w:r w:rsidRPr="00946740">
        <w:rPr>
          <w:spacing w:val="31"/>
        </w:rPr>
        <w:t xml:space="preserve"> </w:t>
      </w:r>
      <w:r w:rsidRPr="00946740">
        <w:rPr>
          <w:spacing w:val="-4"/>
        </w:rPr>
        <w:t>Name</w:t>
      </w:r>
    </w:p>
    <w:p w14:paraId="6915A4B9" w14:textId="77777777" w:rsidR="007A46B2" w:rsidRPr="00946740" w:rsidRDefault="007A46B2">
      <w:pPr>
        <w:sectPr w:rsidR="007A46B2" w:rsidRPr="00946740">
          <w:pgSz w:w="12240" w:h="15840"/>
          <w:pgMar w:top="1800" w:right="20" w:bottom="1060" w:left="1720" w:header="0" w:footer="868" w:gutter="0"/>
          <w:cols w:space="720"/>
        </w:sectPr>
      </w:pPr>
    </w:p>
    <w:p w14:paraId="7E5D4144" w14:textId="77777777" w:rsidR="007A46B2" w:rsidRPr="00946740" w:rsidRDefault="007A46B2">
      <w:pPr>
        <w:pStyle w:val="BodyText"/>
        <w:rPr>
          <w:sz w:val="24"/>
        </w:rPr>
      </w:pPr>
    </w:p>
    <w:p w14:paraId="5A9DDBC4" w14:textId="77777777" w:rsidR="007A46B2" w:rsidRPr="00946740" w:rsidRDefault="007A46B2">
      <w:pPr>
        <w:pStyle w:val="BodyText"/>
        <w:rPr>
          <w:sz w:val="24"/>
        </w:rPr>
      </w:pPr>
    </w:p>
    <w:p w14:paraId="7504D706" w14:textId="77777777" w:rsidR="007A46B2" w:rsidRPr="00946740" w:rsidRDefault="007A46B2">
      <w:pPr>
        <w:pStyle w:val="BodyText"/>
        <w:rPr>
          <w:sz w:val="24"/>
        </w:rPr>
      </w:pPr>
    </w:p>
    <w:p w14:paraId="55BA05CD" w14:textId="77777777" w:rsidR="007A46B2" w:rsidRPr="00946740" w:rsidRDefault="007A46B2">
      <w:pPr>
        <w:pStyle w:val="BodyText"/>
        <w:spacing w:before="103"/>
        <w:rPr>
          <w:sz w:val="24"/>
        </w:rPr>
      </w:pPr>
    </w:p>
    <w:p w14:paraId="5C7D76A4" w14:textId="77777777" w:rsidR="007A46B2" w:rsidRPr="00946740" w:rsidRDefault="00000000">
      <w:pPr>
        <w:pStyle w:val="Heading5"/>
        <w:spacing w:before="1"/>
      </w:pPr>
      <w:r w:rsidRPr="00946740">
        <w:t>Panel</w:t>
      </w:r>
      <w:r w:rsidRPr="00946740">
        <w:rPr>
          <w:spacing w:val="-7"/>
        </w:rPr>
        <w:t xml:space="preserve"> </w:t>
      </w:r>
      <w:r w:rsidRPr="00946740">
        <w:t>A:</w:t>
      </w:r>
      <w:r w:rsidRPr="00946740">
        <w:rPr>
          <w:spacing w:val="-6"/>
        </w:rPr>
        <w:t xml:space="preserve"> </w:t>
      </w:r>
      <w:r w:rsidRPr="00946740">
        <w:t>Full</w:t>
      </w:r>
      <w:r w:rsidRPr="00946740">
        <w:rPr>
          <w:spacing w:val="-7"/>
        </w:rPr>
        <w:t xml:space="preserve"> </w:t>
      </w:r>
      <w:r w:rsidRPr="00946740">
        <w:rPr>
          <w:spacing w:val="-2"/>
        </w:rPr>
        <w:t>Sample</w:t>
      </w:r>
    </w:p>
    <w:p w14:paraId="543D645E" w14:textId="77777777" w:rsidR="007A46B2" w:rsidRPr="00946740" w:rsidRDefault="00000000">
      <w:pPr>
        <w:spacing w:before="164"/>
        <w:ind w:left="235"/>
        <w:jc w:val="center"/>
        <w:rPr>
          <w:sz w:val="24"/>
        </w:rPr>
      </w:pPr>
      <w:r w:rsidRPr="00946740">
        <w:br w:type="column"/>
      </w:r>
      <w:r w:rsidRPr="00946740">
        <w:rPr>
          <w:spacing w:val="-5"/>
          <w:sz w:val="24"/>
        </w:rPr>
        <w:t>(1)</w:t>
      </w:r>
    </w:p>
    <w:p w14:paraId="52404E7A" w14:textId="77777777" w:rsidR="007A46B2" w:rsidRPr="00946740" w:rsidRDefault="00000000">
      <w:pPr>
        <w:pStyle w:val="Heading4"/>
        <w:spacing w:before="13" w:line="252" w:lineRule="auto"/>
        <w:ind w:left="235" w:hanging="1"/>
        <w:jc w:val="center"/>
      </w:pPr>
      <w:r w:rsidRPr="00946740">
        <w:rPr>
          <w:noProof/>
        </w:rPr>
        <mc:AlternateContent>
          <mc:Choice Requires="wps">
            <w:drawing>
              <wp:anchor distT="0" distB="0" distL="0" distR="0" simplePos="0" relativeHeight="15745536" behindDoc="0" locked="0" layoutInCell="1" allowOverlap="1" wp14:anchorId="5DA928A4" wp14:editId="3D88FF29">
                <wp:simplePos x="0" y="0"/>
                <wp:positionH relativeFrom="page">
                  <wp:posOffset>1165872</wp:posOffset>
                </wp:positionH>
                <wp:positionV relativeFrom="paragraph">
                  <wp:posOffset>421745</wp:posOffset>
                </wp:positionV>
                <wp:extent cx="6410960" cy="1270"/>
                <wp:effectExtent l="0" t="0" r="0" b="0"/>
                <wp:wrapNone/>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10960" cy="1270"/>
                        </a:xfrm>
                        <a:custGeom>
                          <a:avLst/>
                          <a:gdLst/>
                          <a:ahLst/>
                          <a:cxnLst/>
                          <a:rect l="l" t="t" r="r" b="b"/>
                          <a:pathLst>
                            <a:path w="6410960">
                              <a:moveTo>
                                <a:pt x="0" y="0"/>
                              </a:moveTo>
                              <a:lnTo>
                                <a:pt x="6410528"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7EE3875" id="Graphic 39" o:spid="_x0000_s1026" style="position:absolute;margin-left:91.8pt;margin-top:33.2pt;width:504.8pt;height:.1pt;z-index:15745536;visibility:visible;mso-wrap-style:square;mso-wrap-distance-left:0;mso-wrap-distance-top:0;mso-wrap-distance-right:0;mso-wrap-distance-bottom:0;mso-position-horizontal:absolute;mso-position-horizontal-relative:page;mso-position-vertical:absolute;mso-position-vertical-relative:text;v-text-anchor:top" coordsize="641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" path="m,l6410528,e" filled="f" strokeweight=".21094mm">
                <v:path arrowok="t"/>
                <w10:wrap anchorx="page"/>
              </v:shape>
            </w:pict>
          </mc:Fallback>
        </mc:AlternateContent>
      </w:r>
      <w:r w:rsidRPr="00946740">
        <w:rPr>
          <w:w w:val="105"/>
        </w:rPr>
        <w:t xml:space="preserve">Years of </w:t>
      </w:r>
      <w:r w:rsidRPr="00946740">
        <w:rPr>
          <w:spacing w:val="-2"/>
          <w:w w:val="105"/>
        </w:rPr>
        <w:t>Education</w:t>
      </w:r>
    </w:p>
    <w:p w14:paraId="080F807B" w14:textId="77777777" w:rsidR="007A46B2" w:rsidRPr="00946740" w:rsidRDefault="00000000">
      <w:pPr>
        <w:spacing w:before="164"/>
        <w:ind w:left="235"/>
        <w:jc w:val="center"/>
        <w:rPr>
          <w:sz w:val="24"/>
        </w:rPr>
      </w:pPr>
      <w:r w:rsidRPr="00946740">
        <w:br w:type="column"/>
      </w:r>
      <w:r w:rsidRPr="00946740">
        <w:rPr>
          <w:spacing w:val="-5"/>
          <w:sz w:val="24"/>
        </w:rPr>
        <w:t>(2)</w:t>
      </w:r>
    </w:p>
    <w:p w14:paraId="55C0A036" w14:textId="77777777" w:rsidR="007A46B2" w:rsidRPr="00946740" w:rsidRDefault="00000000">
      <w:pPr>
        <w:pStyle w:val="Heading4"/>
        <w:spacing w:before="13" w:line="252" w:lineRule="auto"/>
        <w:ind w:left="235"/>
        <w:jc w:val="center"/>
      </w:pPr>
      <w:r w:rsidRPr="00946740">
        <w:rPr>
          <w:spacing w:val="-2"/>
          <w:w w:val="110"/>
        </w:rPr>
        <w:t>High</w:t>
      </w:r>
      <w:r w:rsidRPr="00946740">
        <w:rPr>
          <w:spacing w:val="-15"/>
          <w:w w:val="110"/>
        </w:rPr>
        <w:t xml:space="preserve"> </w:t>
      </w:r>
      <w:r w:rsidRPr="00946740">
        <w:rPr>
          <w:spacing w:val="-2"/>
          <w:w w:val="110"/>
        </w:rPr>
        <w:t>School Dropout</w:t>
      </w:r>
    </w:p>
    <w:p w14:paraId="59CF13ED" w14:textId="77777777" w:rsidR="007A46B2" w:rsidRPr="00946740" w:rsidRDefault="00000000">
      <w:pPr>
        <w:spacing w:before="33"/>
        <w:rPr>
          <w:sz w:val="24"/>
        </w:rPr>
      </w:pPr>
      <w:r w:rsidRPr="00946740">
        <w:br w:type="column"/>
      </w:r>
    </w:p>
    <w:p w14:paraId="783C62E8" w14:textId="77777777" w:rsidR="007A46B2" w:rsidRPr="00946740" w:rsidRDefault="00000000">
      <w:pPr>
        <w:pStyle w:val="Heading4"/>
        <w:spacing w:before="0"/>
        <w:ind w:left="235"/>
        <w:jc w:val="center"/>
      </w:pPr>
      <w:r w:rsidRPr="00946740">
        <w:rPr>
          <w:spacing w:val="-5"/>
        </w:rPr>
        <w:t>(3)</w:t>
      </w:r>
    </w:p>
    <w:p w14:paraId="3FAB4921" w14:textId="77777777" w:rsidR="007A46B2" w:rsidRPr="00946740" w:rsidRDefault="00000000">
      <w:pPr>
        <w:spacing w:before="13"/>
        <w:ind w:left="235"/>
        <w:jc w:val="center"/>
        <w:rPr>
          <w:sz w:val="24"/>
        </w:rPr>
      </w:pPr>
      <w:r w:rsidRPr="00946740">
        <w:rPr>
          <w:w w:val="105"/>
          <w:sz w:val="24"/>
        </w:rPr>
        <w:t>Associate</w:t>
      </w:r>
      <w:r w:rsidRPr="00946740">
        <w:rPr>
          <w:spacing w:val="11"/>
          <w:w w:val="110"/>
          <w:sz w:val="24"/>
        </w:rPr>
        <w:t xml:space="preserve"> </w:t>
      </w:r>
      <w:r w:rsidRPr="00946740">
        <w:rPr>
          <w:spacing w:val="-2"/>
          <w:w w:val="110"/>
          <w:sz w:val="24"/>
        </w:rPr>
        <w:t>Degree</w:t>
      </w:r>
    </w:p>
    <w:p w14:paraId="29215194" w14:textId="77777777" w:rsidR="007A46B2" w:rsidRPr="00946740" w:rsidRDefault="00000000">
      <w:pPr>
        <w:spacing w:before="33"/>
        <w:rPr>
          <w:sz w:val="24"/>
        </w:rPr>
      </w:pPr>
      <w:r w:rsidRPr="00946740">
        <w:br w:type="column"/>
      </w:r>
    </w:p>
    <w:p w14:paraId="7E436564" w14:textId="77777777" w:rsidR="007A46B2" w:rsidRPr="00946740" w:rsidRDefault="00000000">
      <w:pPr>
        <w:ind w:right="170"/>
        <w:jc w:val="center"/>
        <w:rPr>
          <w:sz w:val="24"/>
        </w:rPr>
      </w:pPr>
      <w:r w:rsidRPr="00946740">
        <w:rPr>
          <w:spacing w:val="-5"/>
          <w:sz w:val="24"/>
        </w:rPr>
        <w:t>(4)</w:t>
      </w:r>
    </w:p>
    <w:p w14:paraId="7A95AA3B" w14:textId="77777777" w:rsidR="007A46B2" w:rsidRPr="00946740" w:rsidRDefault="00000000">
      <w:pPr>
        <w:spacing w:before="13"/>
        <w:ind w:right="170"/>
        <w:jc w:val="center"/>
        <w:rPr>
          <w:sz w:val="24"/>
        </w:rPr>
      </w:pPr>
      <w:r w:rsidRPr="00946740">
        <w:rPr>
          <w:w w:val="105"/>
          <w:sz w:val="24"/>
        </w:rPr>
        <w:t>Bachelor</w:t>
      </w:r>
      <w:r w:rsidRPr="00946740">
        <w:rPr>
          <w:spacing w:val="4"/>
          <w:w w:val="105"/>
          <w:sz w:val="24"/>
        </w:rPr>
        <w:t xml:space="preserve"> </w:t>
      </w:r>
      <w:r w:rsidRPr="00946740">
        <w:rPr>
          <w:spacing w:val="-2"/>
          <w:w w:val="105"/>
          <w:sz w:val="24"/>
        </w:rPr>
        <w:t>Degree</w:t>
      </w:r>
    </w:p>
    <w:p w14:paraId="5AB091D8" w14:textId="77777777" w:rsidR="007A46B2" w:rsidRPr="00946740" w:rsidRDefault="007A46B2">
      <w:pPr>
        <w:jc w:val="center"/>
        <w:rPr>
          <w:sz w:val="24"/>
        </w:rPr>
        <w:sectPr w:rsidR="007A46B2" w:rsidRPr="00946740">
          <w:type w:val="continuous"/>
          <w:pgSz w:w="12240" w:h="15840"/>
          <w:pgMar w:top="1820" w:right="20" w:bottom="280" w:left="1720" w:header="0" w:footer="868" w:gutter="0"/>
          <w:cols w:num="5" w:space="720" w:equalWidth="0">
            <w:col w:w="2335" w:space="693"/>
            <w:col w:w="1315" w:space="63"/>
            <w:col w:w="1538" w:space="63"/>
            <w:col w:w="2055" w:space="63"/>
            <w:col w:w="2375"/>
          </w:cols>
        </w:sectPr>
      </w:pPr>
    </w:p>
    <w:p w14:paraId="42D7E169" w14:textId="77777777" w:rsidR="007A46B2" w:rsidRPr="00946740" w:rsidRDefault="007A46B2">
      <w:pPr>
        <w:pStyle w:val="BodyText"/>
        <w:spacing w:before="5"/>
        <w:rPr>
          <w:sz w:val="7"/>
        </w:rPr>
      </w:pPr>
    </w:p>
    <w:tbl>
      <w:tblPr>
        <w:tblW w:w="0" w:type="auto"/>
        <w:tblInd w:w="123" w:type="dxa"/>
        <w:tblLayout w:type="fixed"/>
        <w:tblCellMar>
          <w:left w:w="0" w:type="dxa"/>
          <w:right w:w="0" w:type="dxa"/>
        </w:tblCellMar>
        <w:tblLook w:val="01E0" w:firstRow="1" w:lastRow="1" w:firstColumn="1" w:lastColumn="1" w:noHBand="0" w:noVBand="0"/>
      </w:tblPr>
      <w:tblGrid>
        <w:gridCol w:w="3111"/>
        <w:gridCol w:w="1350"/>
        <w:gridCol w:w="1674"/>
        <w:gridCol w:w="1951"/>
        <w:gridCol w:w="2007"/>
      </w:tblGrid>
      <w:tr w:rsidR="007A46B2" w:rsidRPr="00946740" w14:paraId="249F4F06" w14:textId="77777777">
        <w:trPr>
          <w:trHeight w:val="348"/>
        </w:trPr>
        <w:tc>
          <w:tcPr>
            <w:tcW w:w="3111" w:type="dxa"/>
            <w:tcBorders>
              <w:top w:val="single" w:sz="6" w:space="0" w:color="000000"/>
            </w:tcBorders>
          </w:tcPr>
          <w:p w14:paraId="6EEF6018"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50" w:type="dxa"/>
            <w:tcBorders>
              <w:top w:val="single" w:sz="6" w:space="0" w:color="000000"/>
            </w:tcBorders>
          </w:tcPr>
          <w:p w14:paraId="70466896" w14:textId="77777777" w:rsidR="007A46B2" w:rsidRPr="00946740" w:rsidRDefault="00000000">
            <w:pPr>
              <w:pStyle w:val="TableParagraph"/>
              <w:spacing w:before="49"/>
              <w:ind w:right="353"/>
              <w:jc w:val="right"/>
              <w:rPr>
                <w:sz w:val="24"/>
              </w:rPr>
            </w:pPr>
            <w:r w:rsidRPr="00946740">
              <w:rPr>
                <w:w w:val="90"/>
                <w:sz w:val="24"/>
              </w:rPr>
              <w:t>-</w:t>
            </w:r>
            <w:r w:rsidRPr="00946740">
              <w:rPr>
                <w:spacing w:val="-2"/>
                <w:sz w:val="24"/>
              </w:rPr>
              <w:t>0.20***</w:t>
            </w:r>
          </w:p>
        </w:tc>
        <w:tc>
          <w:tcPr>
            <w:tcW w:w="1674" w:type="dxa"/>
            <w:tcBorders>
              <w:top w:val="single" w:sz="6" w:space="0" w:color="000000"/>
            </w:tcBorders>
          </w:tcPr>
          <w:p w14:paraId="582723AC" w14:textId="77777777" w:rsidR="007A46B2" w:rsidRPr="00946740" w:rsidRDefault="00000000">
            <w:pPr>
              <w:pStyle w:val="TableParagraph"/>
              <w:spacing w:before="49"/>
              <w:ind w:right="180"/>
              <w:rPr>
                <w:sz w:val="24"/>
              </w:rPr>
            </w:pPr>
            <w:r w:rsidRPr="00946740">
              <w:rPr>
                <w:spacing w:val="-4"/>
                <w:sz w:val="24"/>
              </w:rPr>
              <w:t>0.01</w:t>
            </w:r>
          </w:p>
        </w:tc>
        <w:tc>
          <w:tcPr>
            <w:tcW w:w="1951" w:type="dxa"/>
            <w:tcBorders>
              <w:top w:val="single" w:sz="6" w:space="0" w:color="000000"/>
            </w:tcBorders>
          </w:tcPr>
          <w:p w14:paraId="70906DF3" w14:textId="77777777" w:rsidR="007A46B2" w:rsidRPr="00946740" w:rsidRDefault="00000000">
            <w:pPr>
              <w:pStyle w:val="TableParagraph"/>
              <w:spacing w:before="49"/>
              <w:ind w:right="87"/>
              <w:rPr>
                <w:sz w:val="24"/>
              </w:rPr>
            </w:pPr>
            <w:r w:rsidRPr="00946740">
              <w:rPr>
                <w:w w:val="90"/>
                <w:sz w:val="24"/>
              </w:rPr>
              <w:t>-</w:t>
            </w:r>
            <w:r w:rsidRPr="00946740">
              <w:rPr>
                <w:spacing w:val="-2"/>
                <w:sz w:val="24"/>
              </w:rPr>
              <w:t>0.02***</w:t>
            </w:r>
          </w:p>
        </w:tc>
        <w:tc>
          <w:tcPr>
            <w:tcW w:w="2007" w:type="dxa"/>
            <w:tcBorders>
              <w:top w:val="single" w:sz="6" w:space="0" w:color="000000"/>
            </w:tcBorders>
          </w:tcPr>
          <w:p w14:paraId="6FD6F5C4" w14:textId="77777777" w:rsidR="007A46B2" w:rsidRPr="00946740" w:rsidRDefault="00000000">
            <w:pPr>
              <w:pStyle w:val="TableParagraph"/>
              <w:spacing w:before="49"/>
              <w:ind w:left="41"/>
              <w:rPr>
                <w:sz w:val="24"/>
              </w:rPr>
            </w:pPr>
            <w:r w:rsidRPr="00946740">
              <w:rPr>
                <w:w w:val="90"/>
                <w:sz w:val="24"/>
              </w:rPr>
              <w:t>-</w:t>
            </w:r>
            <w:r w:rsidRPr="00946740">
              <w:rPr>
                <w:spacing w:val="-2"/>
                <w:sz w:val="24"/>
              </w:rPr>
              <w:t>0.03***</w:t>
            </w:r>
          </w:p>
        </w:tc>
      </w:tr>
      <w:tr w:rsidR="007A46B2" w:rsidRPr="00946740" w14:paraId="71581179" w14:textId="77777777">
        <w:trPr>
          <w:trHeight w:val="279"/>
        </w:trPr>
        <w:tc>
          <w:tcPr>
            <w:tcW w:w="3111" w:type="dxa"/>
          </w:tcPr>
          <w:p w14:paraId="0EA76589" w14:textId="77777777" w:rsidR="007A46B2" w:rsidRPr="00946740" w:rsidRDefault="007A46B2">
            <w:pPr>
              <w:pStyle w:val="TableParagraph"/>
              <w:jc w:val="left"/>
              <w:rPr>
                <w:sz w:val="20"/>
              </w:rPr>
            </w:pPr>
          </w:p>
        </w:tc>
        <w:tc>
          <w:tcPr>
            <w:tcW w:w="1350" w:type="dxa"/>
          </w:tcPr>
          <w:p w14:paraId="46EEEFC4" w14:textId="77777777" w:rsidR="007A46B2" w:rsidRPr="00946740" w:rsidRDefault="00000000">
            <w:pPr>
              <w:pStyle w:val="TableParagraph"/>
              <w:spacing w:line="259" w:lineRule="exact"/>
              <w:ind w:left="317"/>
              <w:jc w:val="left"/>
              <w:rPr>
                <w:sz w:val="24"/>
              </w:rPr>
            </w:pPr>
            <w:r w:rsidRPr="00946740">
              <w:rPr>
                <w:spacing w:val="-2"/>
                <w:sz w:val="24"/>
              </w:rPr>
              <w:t>(0.05)</w:t>
            </w:r>
          </w:p>
        </w:tc>
        <w:tc>
          <w:tcPr>
            <w:tcW w:w="1674" w:type="dxa"/>
          </w:tcPr>
          <w:p w14:paraId="5771187B" w14:textId="77777777" w:rsidR="007A46B2" w:rsidRPr="00946740" w:rsidRDefault="00000000">
            <w:pPr>
              <w:pStyle w:val="TableParagraph"/>
              <w:spacing w:line="259" w:lineRule="exact"/>
              <w:ind w:right="180"/>
              <w:rPr>
                <w:sz w:val="24"/>
              </w:rPr>
            </w:pPr>
            <w:r w:rsidRPr="00946740">
              <w:rPr>
                <w:spacing w:val="-2"/>
                <w:sz w:val="24"/>
              </w:rPr>
              <w:t>(0.01)</w:t>
            </w:r>
          </w:p>
        </w:tc>
        <w:tc>
          <w:tcPr>
            <w:tcW w:w="1951" w:type="dxa"/>
          </w:tcPr>
          <w:p w14:paraId="28C4FE34" w14:textId="77777777" w:rsidR="007A46B2" w:rsidRPr="00946740" w:rsidRDefault="00000000">
            <w:pPr>
              <w:pStyle w:val="TableParagraph"/>
              <w:spacing w:line="259" w:lineRule="exact"/>
              <w:ind w:right="87"/>
              <w:rPr>
                <w:sz w:val="24"/>
              </w:rPr>
            </w:pPr>
            <w:r w:rsidRPr="00946740">
              <w:rPr>
                <w:spacing w:val="-2"/>
                <w:sz w:val="24"/>
              </w:rPr>
              <w:t>(0.01)</w:t>
            </w:r>
          </w:p>
        </w:tc>
        <w:tc>
          <w:tcPr>
            <w:tcW w:w="2007" w:type="dxa"/>
          </w:tcPr>
          <w:p w14:paraId="2858CA5D" w14:textId="77777777" w:rsidR="007A46B2" w:rsidRPr="00946740" w:rsidRDefault="00000000">
            <w:pPr>
              <w:pStyle w:val="TableParagraph"/>
              <w:spacing w:line="259" w:lineRule="exact"/>
              <w:ind w:left="41"/>
              <w:rPr>
                <w:sz w:val="24"/>
              </w:rPr>
            </w:pPr>
            <w:r w:rsidRPr="00946740">
              <w:rPr>
                <w:spacing w:val="-2"/>
                <w:sz w:val="24"/>
              </w:rPr>
              <w:t>(0.01)</w:t>
            </w:r>
          </w:p>
        </w:tc>
      </w:tr>
      <w:tr w:rsidR="007A46B2" w:rsidRPr="00946740" w14:paraId="46582C55" w14:textId="77777777">
        <w:trPr>
          <w:trHeight w:val="348"/>
        </w:trPr>
        <w:tc>
          <w:tcPr>
            <w:tcW w:w="3111" w:type="dxa"/>
          </w:tcPr>
          <w:p w14:paraId="5AA337EE" w14:textId="77777777" w:rsidR="007A46B2" w:rsidRPr="00946740" w:rsidRDefault="00000000">
            <w:pPr>
              <w:pStyle w:val="TableParagraph"/>
              <w:spacing w:line="275" w:lineRule="exact"/>
              <w:ind w:left="358"/>
              <w:jc w:val="left"/>
              <w:rPr>
                <w:sz w:val="24"/>
              </w:rPr>
            </w:pPr>
            <w:r w:rsidRPr="00946740">
              <w:rPr>
                <w:spacing w:val="-2"/>
                <w:w w:val="110"/>
                <w:sz w:val="24"/>
              </w:rPr>
              <w:t>Observations</w:t>
            </w:r>
          </w:p>
        </w:tc>
        <w:tc>
          <w:tcPr>
            <w:tcW w:w="1350" w:type="dxa"/>
          </w:tcPr>
          <w:p w14:paraId="42A591BC" w14:textId="77777777" w:rsidR="007A46B2" w:rsidRPr="00946740" w:rsidRDefault="00000000">
            <w:pPr>
              <w:pStyle w:val="TableParagraph"/>
              <w:spacing w:line="275" w:lineRule="exact"/>
              <w:ind w:left="307"/>
              <w:jc w:val="left"/>
              <w:rPr>
                <w:sz w:val="24"/>
              </w:rPr>
            </w:pPr>
            <w:r w:rsidRPr="00946740">
              <w:rPr>
                <w:spacing w:val="-2"/>
                <w:sz w:val="24"/>
              </w:rPr>
              <w:t>88377</w:t>
            </w:r>
          </w:p>
        </w:tc>
        <w:tc>
          <w:tcPr>
            <w:tcW w:w="1674" w:type="dxa"/>
          </w:tcPr>
          <w:p w14:paraId="64D49ED4" w14:textId="77777777" w:rsidR="007A46B2" w:rsidRPr="00946740" w:rsidRDefault="00000000">
            <w:pPr>
              <w:pStyle w:val="TableParagraph"/>
              <w:spacing w:line="275" w:lineRule="exact"/>
              <w:ind w:right="180"/>
              <w:rPr>
                <w:sz w:val="24"/>
              </w:rPr>
            </w:pPr>
            <w:r w:rsidRPr="00946740">
              <w:rPr>
                <w:spacing w:val="-2"/>
                <w:sz w:val="24"/>
              </w:rPr>
              <w:t>90027</w:t>
            </w:r>
          </w:p>
        </w:tc>
        <w:tc>
          <w:tcPr>
            <w:tcW w:w="1951" w:type="dxa"/>
          </w:tcPr>
          <w:p w14:paraId="4BDE1A6F" w14:textId="77777777" w:rsidR="007A46B2" w:rsidRPr="00946740" w:rsidRDefault="00000000">
            <w:pPr>
              <w:pStyle w:val="TableParagraph"/>
              <w:spacing w:line="275" w:lineRule="exact"/>
              <w:ind w:left="1" w:right="87"/>
              <w:rPr>
                <w:sz w:val="24"/>
              </w:rPr>
            </w:pPr>
            <w:r w:rsidRPr="00946740">
              <w:rPr>
                <w:spacing w:val="-2"/>
                <w:sz w:val="24"/>
              </w:rPr>
              <w:t>66927</w:t>
            </w:r>
          </w:p>
        </w:tc>
        <w:tc>
          <w:tcPr>
            <w:tcW w:w="2007" w:type="dxa"/>
          </w:tcPr>
          <w:p w14:paraId="22A8F1FD" w14:textId="77777777" w:rsidR="007A46B2" w:rsidRPr="00946740" w:rsidRDefault="00000000">
            <w:pPr>
              <w:pStyle w:val="TableParagraph"/>
              <w:spacing w:line="275" w:lineRule="exact"/>
              <w:ind w:left="41"/>
              <w:rPr>
                <w:sz w:val="24"/>
              </w:rPr>
            </w:pPr>
            <w:r w:rsidRPr="00946740">
              <w:rPr>
                <w:spacing w:val="-2"/>
                <w:sz w:val="24"/>
              </w:rPr>
              <w:t>90027</w:t>
            </w:r>
          </w:p>
        </w:tc>
      </w:tr>
      <w:tr w:rsidR="007A46B2" w:rsidRPr="00946740" w14:paraId="166A2E52" w14:textId="77777777">
        <w:trPr>
          <w:trHeight w:val="412"/>
        </w:trPr>
        <w:tc>
          <w:tcPr>
            <w:tcW w:w="3111" w:type="dxa"/>
            <w:tcBorders>
              <w:bottom w:val="single" w:sz="6" w:space="0" w:color="000000"/>
            </w:tcBorders>
          </w:tcPr>
          <w:p w14:paraId="3FA9A646" w14:textId="77777777" w:rsidR="007A46B2" w:rsidRPr="00946740" w:rsidRDefault="00000000">
            <w:pPr>
              <w:pStyle w:val="TableParagraph"/>
              <w:spacing w:before="59"/>
              <w:ind w:left="119"/>
              <w:jc w:val="left"/>
              <w:rPr>
                <w:i/>
                <w:sz w:val="24"/>
              </w:rPr>
            </w:pPr>
            <w:r w:rsidRPr="00946740">
              <w:rPr>
                <w:i/>
                <w:spacing w:val="-4"/>
                <w:sz w:val="24"/>
              </w:rPr>
              <w:t>Panel</w:t>
            </w:r>
            <w:r w:rsidRPr="00946740">
              <w:rPr>
                <w:i/>
                <w:spacing w:val="-7"/>
                <w:sz w:val="24"/>
              </w:rPr>
              <w:t xml:space="preserve"> </w:t>
            </w:r>
            <w:r w:rsidRPr="00946740">
              <w:rPr>
                <w:i/>
                <w:spacing w:val="-4"/>
                <w:sz w:val="24"/>
              </w:rPr>
              <w:t>B:</w:t>
            </w:r>
            <w:r w:rsidRPr="00946740">
              <w:rPr>
                <w:i/>
                <w:spacing w:val="-7"/>
                <w:sz w:val="24"/>
              </w:rPr>
              <w:t xml:space="preserve"> </w:t>
            </w:r>
            <w:r w:rsidRPr="00946740">
              <w:rPr>
                <w:i/>
                <w:spacing w:val="-4"/>
                <w:sz w:val="24"/>
              </w:rPr>
              <w:t>Women</w:t>
            </w:r>
          </w:p>
        </w:tc>
        <w:tc>
          <w:tcPr>
            <w:tcW w:w="1350" w:type="dxa"/>
            <w:tcBorders>
              <w:bottom w:val="single" w:sz="6" w:space="0" w:color="000000"/>
            </w:tcBorders>
          </w:tcPr>
          <w:p w14:paraId="6A5CACC2" w14:textId="77777777" w:rsidR="007A46B2" w:rsidRPr="00946740" w:rsidRDefault="007A46B2">
            <w:pPr>
              <w:pStyle w:val="TableParagraph"/>
              <w:jc w:val="left"/>
            </w:pPr>
          </w:p>
        </w:tc>
        <w:tc>
          <w:tcPr>
            <w:tcW w:w="1674" w:type="dxa"/>
            <w:tcBorders>
              <w:bottom w:val="single" w:sz="6" w:space="0" w:color="000000"/>
            </w:tcBorders>
          </w:tcPr>
          <w:p w14:paraId="005C8CCF" w14:textId="77777777" w:rsidR="007A46B2" w:rsidRPr="00946740" w:rsidRDefault="007A46B2">
            <w:pPr>
              <w:pStyle w:val="TableParagraph"/>
              <w:jc w:val="left"/>
            </w:pPr>
          </w:p>
        </w:tc>
        <w:tc>
          <w:tcPr>
            <w:tcW w:w="1951" w:type="dxa"/>
            <w:tcBorders>
              <w:bottom w:val="single" w:sz="6" w:space="0" w:color="000000"/>
            </w:tcBorders>
          </w:tcPr>
          <w:p w14:paraId="79929E1D" w14:textId="77777777" w:rsidR="007A46B2" w:rsidRPr="00946740" w:rsidRDefault="007A46B2">
            <w:pPr>
              <w:pStyle w:val="TableParagraph"/>
              <w:jc w:val="left"/>
            </w:pPr>
          </w:p>
        </w:tc>
        <w:tc>
          <w:tcPr>
            <w:tcW w:w="2007" w:type="dxa"/>
            <w:tcBorders>
              <w:bottom w:val="single" w:sz="6" w:space="0" w:color="000000"/>
            </w:tcBorders>
          </w:tcPr>
          <w:p w14:paraId="08C8B23B" w14:textId="77777777" w:rsidR="007A46B2" w:rsidRPr="00946740" w:rsidRDefault="007A46B2">
            <w:pPr>
              <w:pStyle w:val="TableParagraph"/>
              <w:jc w:val="left"/>
            </w:pPr>
          </w:p>
        </w:tc>
      </w:tr>
      <w:tr w:rsidR="007A46B2" w:rsidRPr="00946740" w14:paraId="514507F3" w14:textId="77777777">
        <w:trPr>
          <w:trHeight w:val="348"/>
        </w:trPr>
        <w:tc>
          <w:tcPr>
            <w:tcW w:w="3111" w:type="dxa"/>
            <w:tcBorders>
              <w:top w:val="single" w:sz="6" w:space="0" w:color="000000"/>
            </w:tcBorders>
          </w:tcPr>
          <w:p w14:paraId="027FABB3"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50" w:type="dxa"/>
            <w:tcBorders>
              <w:top w:val="single" w:sz="6" w:space="0" w:color="000000"/>
            </w:tcBorders>
          </w:tcPr>
          <w:p w14:paraId="76EAB66F" w14:textId="77777777" w:rsidR="007A46B2" w:rsidRPr="00946740" w:rsidRDefault="00000000">
            <w:pPr>
              <w:pStyle w:val="TableParagraph"/>
              <w:spacing w:before="49"/>
              <w:ind w:right="353"/>
              <w:jc w:val="right"/>
              <w:rPr>
                <w:sz w:val="24"/>
              </w:rPr>
            </w:pPr>
            <w:r w:rsidRPr="00946740">
              <w:rPr>
                <w:w w:val="90"/>
                <w:sz w:val="24"/>
              </w:rPr>
              <w:t>-</w:t>
            </w:r>
            <w:r w:rsidRPr="00946740">
              <w:rPr>
                <w:spacing w:val="-2"/>
                <w:sz w:val="24"/>
              </w:rPr>
              <w:t>0.25***</w:t>
            </w:r>
          </w:p>
        </w:tc>
        <w:tc>
          <w:tcPr>
            <w:tcW w:w="1674" w:type="dxa"/>
            <w:tcBorders>
              <w:top w:val="single" w:sz="6" w:space="0" w:color="000000"/>
            </w:tcBorders>
          </w:tcPr>
          <w:p w14:paraId="2565BA50" w14:textId="77777777" w:rsidR="007A46B2" w:rsidRPr="00946740" w:rsidRDefault="00000000">
            <w:pPr>
              <w:pStyle w:val="TableParagraph"/>
              <w:spacing w:before="49"/>
              <w:ind w:right="180"/>
              <w:rPr>
                <w:sz w:val="24"/>
              </w:rPr>
            </w:pPr>
            <w:r w:rsidRPr="00946740">
              <w:rPr>
                <w:spacing w:val="-4"/>
                <w:sz w:val="24"/>
              </w:rPr>
              <w:t>0.02</w:t>
            </w:r>
          </w:p>
        </w:tc>
        <w:tc>
          <w:tcPr>
            <w:tcW w:w="1951" w:type="dxa"/>
            <w:tcBorders>
              <w:top w:val="single" w:sz="6" w:space="0" w:color="000000"/>
            </w:tcBorders>
          </w:tcPr>
          <w:p w14:paraId="4AA94E60" w14:textId="77777777" w:rsidR="007A46B2" w:rsidRPr="00946740" w:rsidRDefault="00000000">
            <w:pPr>
              <w:pStyle w:val="TableParagraph"/>
              <w:spacing w:before="49"/>
              <w:ind w:right="87"/>
              <w:rPr>
                <w:sz w:val="24"/>
              </w:rPr>
            </w:pPr>
            <w:r w:rsidRPr="00946740">
              <w:rPr>
                <w:w w:val="90"/>
                <w:sz w:val="24"/>
              </w:rPr>
              <w:t>-</w:t>
            </w:r>
            <w:r w:rsidRPr="00946740">
              <w:rPr>
                <w:spacing w:val="-2"/>
                <w:sz w:val="24"/>
              </w:rPr>
              <w:t>0.03***</w:t>
            </w:r>
          </w:p>
        </w:tc>
        <w:tc>
          <w:tcPr>
            <w:tcW w:w="2007" w:type="dxa"/>
            <w:tcBorders>
              <w:top w:val="single" w:sz="6" w:space="0" w:color="000000"/>
            </w:tcBorders>
          </w:tcPr>
          <w:p w14:paraId="5C30A55F" w14:textId="77777777" w:rsidR="007A46B2" w:rsidRPr="00946740" w:rsidRDefault="00000000">
            <w:pPr>
              <w:pStyle w:val="TableParagraph"/>
              <w:spacing w:before="49"/>
              <w:ind w:left="41"/>
              <w:rPr>
                <w:sz w:val="24"/>
              </w:rPr>
            </w:pPr>
            <w:r w:rsidRPr="00946740">
              <w:rPr>
                <w:w w:val="90"/>
                <w:sz w:val="24"/>
              </w:rPr>
              <w:t>-</w:t>
            </w:r>
            <w:r w:rsidRPr="00946740">
              <w:rPr>
                <w:spacing w:val="-2"/>
                <w:sz w:val="24"/>
              </w:rPr>
              <w:t>0.04***</w:t>
            </w:r>
          </w:p>
        </w:tc>
      </w:tr>
      <w:tr w:rsidR="007A46B2" w:rsidRPr="00946740" w14:paraId="13F1E146" w14:textId="77777777">
        <w:trPr>
          <w:trHeight w:val="279"/>
        </w:trPr>
        <w:tc>
          <w:tcPr>
            <w:tcW w:w="3111" w:type="dxa"/>
          </w:tcPr>
          <w:p w14:paraId="604ED855" w14:textId="77777777" w:rsidR="007A46B2" w:rsidRPr="00946740" w:rsidRDefault="007A46B2">
            <w:pPr>
              <w:pStyle w:val="TableParagraph"/>
              <w:jc w:val="left"/>
              <w:rPr>
                <w:sz w:val="20"/>
              </w:rPr>
            </w:pPr>
          </w:p>
        </w:tc>
        <w:tc>
          <w:tcPr>
            <w:tcW w:w="1350" w:type="dxa"/>
          </w:tcPr>
          <w:p w14:paraId="4BCE13AA" w14:textId="77777777" w:rsidR="007A46B2" w:rsidRPr="00946740" w:rsidRDefault="00000000">
            <w:pPr>
              <w:pStyle w:val="TableParagraph"/>
              <w:spacing w:line="259" w:lineRule="exact"/>
              <w:ind w:left="317"/>
              <w:jc w:val="left"/>
              <w:rPr>
                <w:sz w:val="24"/>
              </w:rPr>
            </w:pPr>
            <w:r w:rsidRPr="00946740">
              <w:rPr>
                <w:spacing w:val="-2"/>
                <w:sz w:val="24"/>
              </w:rPr>
              <w:t>(0.06)</w:t>
            </w:r>
          </w:p>
        </w:tc>
        <w:tc>
          <w:tcPr>
            <w:tcW w:w="1674" w:type="dxa"/>
          </w:tcPr>
          <w:p w14:paraId="3BD531FB" w14:textId="77777777" w:rsidR="007A46B2" w:rsidRPr="00946740" w:rsidRDefault="00000000">
            <w:pPr>
              <w:pStyle w:val="TableParagraph"/>
              <w:spacing w:line="259" w:lineRule="exact"/>
              <w:ind w:right="180"/>
              <w:rPr>
                <w:sz w:val="24"/>
              </w:rPr>
            </w:pPr>
            <w:r w:rsidRPr="00946740">
              <w:rPr>
                <w:spacing w:val="-2"/>
                <w:sz w:val="24"/>
              </w:rPr>
              <w:t>(0.01)</w:t>
            </w:r>
          </w:p>
        </w:tc>
        <w:tc>
          <w:tcPr>
            <w:tcW w:w="1951" w:type="dxa"/>
          </w:tcPr>
          <w:p w14:paraId="7CEB401F" w14:textId="77777777" w:rsidR="007A46B2" w:rsidRPr="00946740" w:rsidRDefault="00000000">
            <w:pPr>
              <w:pStyle w:val="TableParagraph"/>
              <w:spacing w:line="259" w:lineRule="exact"/>
              <w:ind w:right="87"/>
              <w:rPr>
                <w:sz w:val="24"/>
              </w:rPr>
            </w:pPr>
            <w:r w:rsidRPr="00946740">
              <w:rPr>
                <w:spacing w:val="-2"/>
                <w:sz w:val="24"/>
              </w:rPr>
              <w:t>(0.01)</w:t>
            </w:r>
          </w:p>
        </w:tc>
        <w:tc>
          <w:tcPr>
            <w:tcW w:w="2007" w:type="dxa"/>
          </w:tcPr>
          <w:p w14:paraId="6807F293" w14:textId="77777777" w:rsidR="007A46B2" w:rsidRPr="00946740" w:rsidRDefault="00000000">
            <w:pPr>
              <w:pStyle w:val="TableParagraph"/>
              <w:spacing w:line="259" w:lineRule="exact"/>
              <w:ind w:left="41"/>
              <w:rPr>
                <w:sz w:val="24"/>
              </w:rPr>
            </w:pPr>
            <w:r w:rsidRPr="00946740">
              <w:rPr>
                <w:spacing w:val="-2"/>
                <w:sz w:val="24"/>
              </w:rPr>
              <w:t>(0.01)</w:t>
            </w:r>
          </w:p>
        </w:tc>
      </w:tr>
      <w:tr w:rsidR="007A46B2" w:rsidRPr="00946740" w14:paraId="6C9CEEB5" w14:textId="77777777">
        <w:trPr>
          <w:trHeight w:val="291"/>
        </w:trPr>
        <w:tc>
          <w:tcPr>
            <w:tcW w:w="3111" w:type="dxa"/>
          </w:tcPr>
          <w:p w14:paraId="415BF52C" w14:textId="77777777" w:rsidR="007A46B2" w:rsidRPr="00946740" w:rsidRDefault="00000000">
            <w:pPr>
              <w:pStyle w:val="TableParagraph"/>
              <w:spacing w:line="271" w:lineRule="exact"/>
              <w:ind w:left="358"/>
              <w:jc w:val="left"/>
              <w:rPr>
                <w:sz w:val="24"/>
              </w:rPr>
            </w:pPr>
            <w:r w:rsidRPr="00946740">
              <w:rPr>
                <w:spacing w:val="-2"/>
                <w:w w:val="110"/>
                <w:sz w:val="24"/>
              </w:rPr>
              <w:t>Observations</w:t>
            </w:r>
          </w:p>
        </w:tc>
        <w:tc>
          <w:tcPr>
            <w:tcW w:w="1350" w:type="dxa"/>
          </w:tcPr>
          <w:p w14:paraId="7FD98268" w14:textId="77777777" w:rsidR="007A46B2" w:rsidRPr="00946740" w:rsidRDefault="00000000">
            <w:pPr>
              <w:pStyle w:val="TableParagraph"/>
              <w:spacing w:line="271" w:lineRule="exact"/>
              <w:ind w:left="307"/>
              <w:jc w:val="left"/>
              <w:rPr>
                <w:sz w:val="24"/>
              </w:rPr>
            </w:pPr>
            <w:r w:rsidRPr="00946740">
              <w:rPr>
                <w:spacing w:val="-2"/>
                <w:sz w:val="24"/>
              </w:rPr>
              <w:t>46516</w:t>
            </w:r>
          </w:p>
        </w:tc>
        <w:tc>
          <w:tcPr>
            <w:tcW w:w="1674" w:type="dxa"/>
          </w:tcPr>
          <w:p w14:paraId="566CBF6C" w14:textId="77777777" w:rsidR="007A46B2" w:rsidRPr="00946740" w:rsidRDefault="00000000">
            <w:pPr>
              <w:pStyle w:val="TableParagraph"/>
              <w:spacing w:line="271" w:lineRule="exact"/>
              <w:ind w:right="180"/>
              <w:rPr>
                <w:sz w:val="24"/>
              </w:rPr>
            </w:pPr>
            <w:r w:rsidRPr="00946740">
              <w:rPr>
                <w:spacing w:val="-2"/>
                <w:sz w:val="24"/>
              </w:rPr>
              <w:t>47302</w:t>
            </w:r>
          </w:p>
        </w:tc>
        <w:tc>
          <w:tcPr>
            <w:tcW w:w="1951" w:type="dxa"/>
          </w:tcPr>
          <w:p w14:paraId="24F884CD" w14:textId="77777777" w:rsidR="007A46B2" w:rsidRPr="00946740" w:rsidRDefault="00000000">
            <w:pPr>
              <w:pStyle w:val="TableParagraph"/>
              <w:spacing w:line="271" w:lineRule="exact"/>
              <w:ind w:left="1" w:right="87"/>
              <w:rPr>
                <w:sz w:val="24"/>
              </w:rPr>
            </w:pPr>
            <w:r w:rsidRPr="00946740">
              <w:rPr>
                <w:spacing w:val="-2"/>
                <w:sz w:val="24"/>
              </w:rPr>
              <w:t>34334</w:t>
            </w:r>
          </w:p>
        </w:tc>
        <w:tc>
          <w:tcPr>
            <w:tcW w:w="2007" w:type="dxa"/>
          </w:tcPr>
          <w:p w14:paraId="6D0B7BE5" w14:textId="77777777" w:rsidR="007A46B2" w:rsidRPr="00946740" w:rsidRDefault="00000000">
            <w:pPr>
              <w:pStyle w:val="TableParagraph"/>
              <w:spacing w:line="271" w:lineRule="exact"/>
              <w:ind w:left="41"/>
              <w:rPr>
                <w:sz w:val="24"/>
              </w:rPr>
            </w:pPr>
            <w:r w:rsidRPr="00946740">
              <w:rPr>
                <w:spacing w:val="-2"/>
                <w:sz w:val="24"/>
              </w:rPr>
              <w:t>47302</w:t>
            </w:r>
          </w:p>
        </w:tc>
      </w:tr>
      <w:tr w:rsidR="007A46B2" w:rsidRPr="00946740" w14:paraId="5FD917EE" w14:textId="77777777">
        <w:trPr>
          <w:trHeight w:val="470"/>
        </w:trPr>
        <w:tc>
          <w:tcPr>
            <w:tcW w:w="3111" w:type="dxa"/>
          </w:tcPr>
          <w:p w14:paraId="5B7E92F5" w14:textId="77777777" w:rsidR="007A46B2" w:rsidRPr="00946740" w:rsidRDefault="00000000">
            <w:pPr>
              <w:pStyle w:val="TableParagraph"/>
              <w:spacing w:before="116"/>
              <w:ind w:left="119"/>
              <w:jc w:val="left"/>
              <w:rPr>
                <w:i/>
                <w:sz w:val="24"/>
              </w:rPr>
            </w:pPr>
            <w:r w:rsidRPr="00946740">
              <w:rPr>
                <w:i/>
                <w:spacing w:val="-4"/>
                <w:sz w:val="24"/>
              </w:rPr>
              <w:t>Panel</w:t>
            </w:r>
            <w:r w:rsidRPr="00946740">
              <w:rPr>
                <w:i/>
                <w:spacing w:val="-7"/>
                <w:sz w:val="24"/>
              </w:rPr>
              <w:t xml:space="preserve"> </w:t>
            </w:r>
            <w:r w:rsidRPr="00946740">
              <w:rPr>
                <w:i/>
                <w:spacing w:val="-4"/>
                <w:sz w:val="24"/>
              </w:rPr>
              <w:t>C:</w:t>
            </w:r>
            <w:r w:rsidRPr="00946740">
              <w:rPr>
                <w:i/>
                <w:spacing w:val="-6"/>
                <w:sz w:val="24"/>
              </w:rPr>
              <w:t xml:space="preserve"> </w:t>
            </w:r>
            <w:r w:rsidRPr="00946740">
              <w:rPr>
                <w:i/>
                <w:spacing w:val="-5"/>
                <w:sz w:val="24"/>
              </w:rPr>
              <w:t>Men</w:t>
            </w:r>
          </w:p>
        </w:tc>
        <w:tc>
          <w:tcPr>
            <w:tcW w:w="1350" w:type="dxa"/>
          </w:tcPr>
          <w:p w14:paraId="21D8AEED" w14:textId="77777777" w:rsidR="007A46B2" w:rsidRPr="00946740" w:rsidRDefault="007A46B2">
            <w:pPr>
              <w:pStyle w:val="TableParagraph"/>
              <w:jc w:val="left"/>
            </w:pPr>
          </w:p>
        </w:tc>
        <w:tc>
          <w:tcPr>
            <w:tcW w:w="1674" w:type="dxa"/>
          </w:tcPr>
          <w:p w14:paraId="10BB7F7C" w14:textId="77777777" w:rsidR="007A46B2" w:rsidRPr="00946740" w:rsidRDefault="007A46B2">
            <w:pPr>
              <w:pStyle w:val="TableParagraph"/>
              <w:jc w:val="left"/>
            </w:pPr>
          </w:p>
        </w:tc>
        <w:tc>
          <w:tcPr>
            <w:tcW w:w="1951" w:type="dxa"/>
          </w:tcPr>
          <w:p w14:paraId="0416732B" w14:textId="77777777" w:rsidR="007A46B2" w:rsidRPr="00946740" w:rsidRDefault="007A46B2">
            <w:pPr>
              <w:pStyle w:val="TableParagraph"/>
              <w:jc w:val="left"/>
            </w:pPr>
          </w:p>
        </w:tc>
        <w:tc>
          <w:tcPr>
            <w:tcW w:w="2007" w:type="dxa"/>
          </w:tcPr>
          <w:p w14:paraId="6C4CF828" w14:textId="77777777" w:rsidR="007A46B2" w:rsidRPr="00946740" w:rsidRDefault="007A46B2">
            <w:pPr>
              <w:pStyle w:val="TableParagraph"/>
              <w:jc w:val="left"/>
            </w:pPr>
          </w:p>
        </w:tc>
      </w:tr>
      <w:tr w:rsidR="007A46B2" w:rsidRPr="00946740" w14:paraId="03DD4610" w14:textId="77777777">
        <w:trPr>
          <w:trHeight w:val="348"/>
        </w:trPr>
        <w:tc>
          <w:tcPr>
            <w:tcW w:w="3111" w:type="dxa"/>
            <w:tcBorders>
              <w:top w:val="single" w:sz="6" w:space="0" w:color="000000"/>
            </w:tcBorders>
          </w:tcPr>
          <w:p w14:paraId="2677F9FA"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50" w:type="dxa"/>
            <w:tcBorders>
              <w:top w:val="single" w:sz="6" w:space="0" w:color="000000"/>
            </w:tcBorders>
          </w:tcPr>
          <w:p w14:paraId="63BDB09A" w14:textId="77777777" w:rsidR="007A46B2" w:rsidRPr="00946740" w:rsidRDefault="00000000">
            <w:pPr>
              <w:pStyle w:val="TableParagraph"/>
              <w:spacing w:before="49"/>
              <w:ind w:left="264"/>
              <w:jc w:val="left"/>
              <w:rPr>
                <w:sz w:val="24"/>
              </w:rPr>
            </w:pPr>
            <w:r w:rsidRPr="00946740">
              <w:rPr>
                <w:w w:val="90"/>
                <w:sz w:val="24"/>
              </w:rPr>
              <w:t>-</w:t>
            </w:r>
            <w:r w:rsidRPr="00946740">
              <w:rPr>
                <w:spacing w:val="-2"/>
                <w:sz w:val="24"/>
              </w:rPr>
              <w:t>0.16**</w:t>
            </w:r>
          </w:p>
        </w:tc>
        <w:tc>
          <w:tcPr>
            <w:tcW w:w="1674" w:type="dxa"/>
            <w:tcBorders>
              <w:top w:val="single" w:sz="6" w:space="0" w:color="000000"/>
            </w:tcBorders>
          </w:tcPr>
          <w:p w14:paraId="7F2CFA67" w14:textId="77777777" w:rsidR="007A46B2" w:rsidRPr="00946740" w:rsidRDefault="00000000">
            <w:pPr>
              <w:pStyle w:val="TableParagraph"/>
              <w:spacing w:before="49"/>
              <w:ind w:right="180"/>
              <w:rPr>
                <w:sz w:val="24"/>
              </w:rPr>
            </w:pPr>
            <w:r w:rsidRPr="00946740">
              <w:rPr>
                <w:spacing w:val="-4"/>
                <w:sz w:val="24"/>
              </w:rPr>
              <w:t>0.00</w:t>
            </w:r>
          </w:p>
        </w:tc>
        <w:tc>
          <w:tcPr>
            <w:tcW w:w="1951" w:type="dxa"/>
            <w:tcBorders>
              <w:top w:val="single" w:sz="6" w:space="0" w:color="000000"/>
            </w:tcBorders>
          </w:tcPr>
          <w:p w14:paraId="7B8F4849" w14:textId="77777777" w:rsidR="007A46B2" w:rsidRPr="00946740" w:rsidRDefault="00000000">
            <w:pPr>
              <w:pStyle w:val="TableParagraph"/>
              <w:spacing w:before="49"/>
              <w:ind w:right="87"/>
              <w:rPr>
                <w:sz w:val="24"/>
              </w:rPr>
            </w:pPr>
            <w:r w:rsidRPr="00946740">
              <w:rPr>
                <w:w w:val="90"/>
                <w:sz w:val="24"/>
              </w:rPr>
              <w:t>-</w:t>
            </w:r>
            <w:r w:rsidRPr="00946740">
              <w:rPr>
                <w:spacing w:val="-2"/>
                <w:sz w:val="24"/>
              </w:rPr>
              <w:t>0.02**</w:t>
            </w:r>
          </w:p>
        </w:tc>
        <w:tc>
          <w:tcPr>
            <w:tcW w:w="2007" w:type="dxa"/>
            <w:tcBorders>
              <w:top w:val="single" w:sz="6" w:space="0" w:color="000000"/>
            </w:tcBorders>
          </w:tcPr>
          <w:p w14:paraId="42D516EC" w14:textId="77777777" w:rsidR="007A46B2" w:rsidRPr="00946740" w:rsidRDefault="00000000">
            <w:pPr>
              <w:pStyle w:val="TableParagraph"/>
              <w:spacing w:before="49"/>
              <w:ind w:left="41"/>
              <w:rPr>
                <w:sz w:val="24"/>
              </w:rPr>
            </w:pPr>
            <w:r w:rsidRPr="00946740">
              <w:rPr>
                <w:spacing w:val="-2"/>
                <w:sz w:val="24"/>
              </w:rPr>
              <w:t>-</w:t>
            </w:r>
            <w:r w:rsidRPr="00946740">
              <w:rPr>
                <w:spacing w:val="-4"/>
                <w:sz w:val="24"/>
              </w:rPr>
              <w:t>0.02</w:t>
            </w:r>
          </w:p>
        </w:tc>
      </w:tr>
      <w:tr w:rsidR="007A46B2" w:rsidRPr="00946740" w14:paraId="0728D596" w14:textId="77777777">
        <w:trPr>
          <w:trHeight w:val="279"/>
        </w:trPr>
        <w:tc>
          <w:tcPr>
            <w:tcW w:w="3111" w:type="dxa"/>
          </w:tcPr>
          <w:p w14:paraId="5AD57D9F" w14:textId="77777777" w:rsidR="007A46B2" w:rsidRPr="00946740" w:rsidRDefault="007A46B2">
            <w:pPr>
              <w:pStyle w:val="TableParagraph"/>
              <w:jc w:val="left"/>
              <w:rPr>
                <w:sz w:val="20"/>
              </w:rPr>
            </w:pPr>
          </w:p>
        </w:tc>
        <w:tc>
          <w:tcPr>
            <w:tcW w:w="1350" w:type="dxa"/>
          </w:tcPr>
          <w:p w14:paraId="4B41243D" w14:textId="77777777" w:rsidR="007A46B2" w:rsidRPr="00946740" w:rsidRDefault="00000000">
            <w:pPr>
              <w:pStyle w:val="TableParagraph"/>
              <w:spacing w:line="259" w:lineRule="exact"/>
              <w:ind w:left="317"/>
              <w:jc w:val="left"/>
              <w:rPr>
                <w:sz w:val="24"/>
              </w:rPr>
            </w:pPr>
            <w:r w:rsidRPr="00946740">
              <w:rPr>
                <w:spacing w:val="-2"/>
                <w:sz w:val="24"/>
              </w:rPr>
              <w:t>(0.07)</w:t>
            </w:r>
          </w:p>
        </w:tc>
        <w:tc>
          <w:tcPr>
            <w:tcW w:w="1674" w:type="dxa"/>
          </w:tcPr>
          <w:p w14:paraId="1D180C15" w14:textId="77777777" w:rsidR="007A46B2" w:rsidRPr="00946740" w:rsidRDefault="00000000">
            <w:pPr>
              <w:pStyle w:val="TableParagraph"/>
              <w:spacing w:line="259" w:lineRule="exact"/>
              <w:ind w:right="180"/>
              <w:rPr>
                <w:sz w:val="24"/>
              </w:rPr>
            </w:pPr>
            <w:r w:rsidRPr="00946740">
              <w:rPr>
                <w:spacing w:val="-2"/>
                <w:sz w:val="24"/>
              </w:rPr>
              <w:t>(0.01)</w:t>
            </w:r>
          </w:p>
        </w:tc>
        <w:tc>
          <w:tcPr>
            <w:tcW w:w="1951" w:type="dxa"/>
          </w:tcPr>
          <w:p w14:paraId="3E9445E4" w14:textId="77777777" w:rsidR="007A46B2" w:rsidRPr="00946740" w:rsidRDefault="00000000">
            <w:pPr>
              <w:pStyle w:val="TableParagraph"/>
              <w:spacing w:line="259" w:lineRule="exact"/>
              <w:ind w:right="87"/>
              <w:rPr>
                <w:sz w:val="24"/>
              </w:rPr>
            </w:pPr>
            <w:r w:rsidRPr="00946740">
              <w:rPr>
                <w:spacing w:val="-2"/>
                <w:sz w:val="24"/>
              </w:rPr>
              <w:t>(0.01)</w:t>
            </w:r>
          </w:p>
        </w:tc>
        <w:tc>
          <w:tcPr>
            <w:tcW w:w="2007" w:type="dxa"/>
          </w:tcPr>
          <w:p w14:paraId="594A0183" w14:textId="77777777" w:rsidR="007A46B2" w:rsidRPr="00946740" w:rsidRDefault="00000000">
            <w:pPr>
              <w:pStyle w:val="TableParagraph"/>
              <w:spacing w:line="259" w:lineRule="exact"/>
              <w:ind w:left="41"/>
              <w:rPr>
                <w:sz w:val="24"/>
              </w:rPr>
            </w:pPr>
            <w:r w:rsidRPr="00946740">
              <w:rPr>
                <w:spacing w:val="-2"/>
                <w:sz w:val="24"/>
              </w:rPr>
              <w:t>(0.01)</w:t>
            </w:r>
          </w:p>
        </w:tc>
      </w:tr>
      <w:tr w:rsidR="007A46B2" w:rsidRPr="00946740" w14:paraId="62BDE4FD" w14:textId="77777777">
        <w:trPr>
          <w:trHeight w:val="288"/>
        </w:trPr>
        <w:tc>
          <w:tcPr>
            <w:tcW w:w="3111" w:type="dxa"/>
          </w:tcPr>
          <w:p w14:paraId="44968A8C" w14:textId="77777777" w:rsidR="007A46B2" w:rsidRPr="00946740" w:rsidRDefault="00000000">
            <w:pPr>
              <w:pStyle w:val="TableParagraph"/>
              <w:spacing w:line="269" w:lineRule="exact"/>
              <w:ind w:left="358"/>
              <w:jc w:val="left"/>
              <w:rPr>
                <w:sz w:val="24"/>
              </w:rPr>
            </w:pPr>
            <w:r w:rsidRPr="00946740">
              <w:rPr>
                <w:w w:val="105"/>
                <w:sz w:val="24"/>
              </w:rPr>
              <w:t>Full</w:t>
            </w:r>
            <w:r w:rsidRPr="00946740">
              <w:rPr>
                <w:spacing w:val="4"/>
                <w:w w:val="105"/>
                <w:sz w:val="24"/>
              </w:rPr>
              <w:t xml:space="preserve"> </w:t>
            </w:r>
            <w:r w:rsidRPr="00946740">
              <w:rPr>
                <w:w w:val="105"/>
                <w:sz w:val="24"/>
              </w:rPr>
              <w:t>Sample’s</w:t>
            </w:r>
            <w:r w:rsidRPr="00946740">
              <w:rPr>
                <w:spacing w:val="4"/>
                <w:w w:val="105"/>
                <w:sz w:val="24"/>
              </w:rPr>
              <w:t xml:space="preserve"> </w:t>
            </w:r>
            <w:r w:rsidRPr="00946740">
              <w:rPr>
                <w:spacing w:val="-4"/>
                <w:w w:val="105"/>
                <w:sz w:val="24"/>
              </w:rPr>
              <w:t>Mean</w:t>
            </w:r>
          </w:p>
        </w:tc>
        <w:tc>
          <w:tcPr>
            <w:tcW w:w="1350" w:type="dxa"/>
          </w:tcPr>
          <w:p w14:paraId="5E4DF965" w14:textId="77777777" w:rsidR="007A46B2" w:rsidRPr="00946740" w:rsidRDefault="00000000">
            <w:pPr>
              <w:pStyle w:val="TableParagraph"/>
              <w:spacing w:line="269" w:lineRule="exact"/>
              <w:ind w:left="337"/>
              <w:jc w:val="left"/>
              <w:rPr>
                <w:sz w:val="24"/>
              </w:rPr>
            </w:pPr>
            <w:r w:rsidRPr="00946740">
              <w:rPr>
                <w:spacing w:val="-2"/>
                <w:sz w:val="24"/>
              </w:rPr>
              <w:t>13.48</w:t>
            </w:r>
          </w:p>
        </w:tc>
        <w:tc>
          <w:tcPr>
            <w:tcW w:w="1674" w:type="dxa"/>
          </w:tcPr>
          <w:p w14:paraId="70657E0A" w14:textId="77777777" w:rsidR="007A46B2" w:rsidRPr="00946740" w:rsidRDefault="00000000">
            <w:pPr>
              <w:pStyle w:val="TableParagraph"/>
              <w:spacing w:line="269" w:lineRule="exact"/>
              <w:ind w:right="180"/>
              <w:rPr>
                <w:sz w:val="24"/>
              </w:rPr>
            </w:pPr>
            <w:r w:rsidRPr="00946740">
              <w:rPr>
                <w:spacing w:val="-4"/>
                <w:sz w:val="24"/>
              </w:rPr>
              <w:t>0.43</w:t>
            </w:r>
          </w:p>
        </w:tc>
        <w:tc>
          <w:tcPr>
            <w:tcW w:w="1951" w:type="dxa"/>
          </w:tcPr>
          <w:p w14:paraId="00A14A7C" w14:textId="77777777" w:rsidR="007A46B2" w:rsidRPr="00946740" w:rsidRDefault="00000000">
            <w:pPr>
              <w:pStyle w:val="TableParagraph"/>
              <w:spacing w:line="269" w:lineRule="exact"/>
              <w:ind w:left="1" w:right="87"/>
              <w:rPr>
                <w:sz w:val="24"/>
              </w:rPr>
            </w:pPr>
            <w:r w:rsidRPr="00946740">
              <w:rPr>
                <w:spacing w:val="-4"/>
                <w:sz w:val="24"/>
              </w:rPr>
              <w:t>0.15</w:t>
            </w:r>
          </w:p>
        </w:tc>
        <w:tc>
          <w:tcPr>
            <w:tcW w:w="2007" w:type="dxa"/>
          </w:tcPr>
          <w:p w14:paraId="46B32C78" w14:textId="77777777" w:rsidR="007A46B2" w:rsidRPr="00946740" w:rsidRDefault="00000000">
            <w:pPr>
              <w:pStyle w:val="TableParagraph"/>
              <w:spacing w:line="269" w:lineRule="exact"/>
              <w:ind w:left="41"/>
              <w:rPr>
                <w:sz w:val="24"/>
              </w:rPr>
            </w:pPr>
            <w:r w:rsidRPr="00946740">
              <w:rPr>
                <w:spacing w:val="-4"/>
                <w:sz w:val="24"/>
              </w:rPr>
              <w:t>0.26</w:t>
            </w:r>
          </w:p>
        </w:tc>
      </w:tr>
      <w:tr w:rsidR="007A46B2" w:rsidRPr="00946740" w14:paraId="0E779116" w14:textId="77777777">
        <w:trPr>
          <w:trHeight w:val="288"/>
        </w:trPr>
        <w:tc>
          <w:tcPr>
            <w:tcW w:w="3111" w:type="dxa"/>
          </w:tcPr>
          <w:p w14:paraId="2A06AAB5" w14:textId="77777777" w:rsidR="007A46B2" w:rsidRPr="00946740" w:rsidRDefault="00000000">
            <w:pPr>
              <w:pStyle w:val="TableParagraph"/>
              <w:spacing w:line="269" w:lineRule="exact"/>
              <w:ind w:left="358"/>
              <w:jc w:val="left"/>
              <w:rPr>
                <w:sz w:val="24"/>
              </w:rPr>
            </w:pPr>
            <w:r w:rsidRPr="00946740">
              <w:rPr>
                <w:spacing w:val="-2"/>
                <w:w w:val="110"/>
                <w:sz w:val="24"/>
              </w:rPr>
              <w:t>Observations</w:t>
            </w:r>
          </w:p>
        </w:tc>
        <w:tc>
          <w:tcPr>
            <w:tcW w:w="1350" w:type="dxa"/>
          </w:tcPr>
          <w:p w14:paraId="5CCFB1B3" w14:textId="77777777" w:rsidR="007A46B2" w:rsidRPr="00946740" w:rsidRDefault="00000000">
            <w:pPr>
              <w:pStyle w:val="TableParagraph"/>
              <w:spacing w:line="269" w:lineRule="exact"/>
              <w:ind w:left="307"/>
              <w:jc w:val="left"/>
              <w:rPr>
                <w:sz w:val="24"/>
              </w:rPr>
            </w:pPr>
            <w:r w:rsidRPr="00946740">
              <w:rPr>
                <w:spacing w:val="-2"/>
                <w:sz w:val="24"/>
              </w:rPr>
              <w:t>41861</w:t>
            </w:r>
          </w:p>
        </w:tc>
        <w:tc>
          <w:tcPr>
            <w:tcW w:w="1674" w:type="dxa"/>
          </w:tcPr>
          <w:p w14:paraId="26E118F7" w14:textId="77777777" w:rsidR="007A46B2" w:rsidRPr="00946740" w:rsidRDefault="00000000">
            <w:pPr>
              <w:pStyle w:val="TableParagraph"/>
              <w:spacing w:line="269" w:lineRule="exact"/>
              <w:ind w:right="180"/>
              <w:rPr>
                <w:sz w:val="24"/>
              </w:rPr>
            </w:pPr>
            <w:r w:rsidRPr="00946740">
              <w:rPr>
                <w:spacing w:val="-2"/>
                <w:sz w:val="24"/>
              </w:rPr>
              <w:t>42725</w:t>
            </w:r>
          </w:p>
        </w:tc>
        <w:tc>
          <w:tcPr>
            <w:tcW w:w="1951" w:type="dxa"/>
          </w:tcPr>
          <w:p w14:paraId="248775A7" w14:textId="77777777" w:rsidR="007A46B2" w:rsidRPr="00946740" w:rsidRDefault="00000000">
            <w:pPr>
              <w:pStyle w:val="TableParagraph"/>
              <w:spacing w:line="269" w:lineRule="exact"/>
              <w:ind w:left="1" w:right="87"/>
              <w:rPr>
                <w:sz w:val="24"/>
              </w:rPr>
            </w:pPr>
            <w:r w:rsidRPr="00946740">
              <w:rPr>
                <w:spacing w:val="-2"/>
                <w:sz w:val="24"/>
              </w:rPr>
              <w:t>32593</w:t>
            </w:r>
          </w:p>
        </w:tc>
        <w:tc>
          <w:tcPr>
            <w:tcW w:w="2007" w:type="dxa"/>
          </w:tcPr>
          <w:p w14:paraId="7BB94ACD" w14:textId="77777777" w:rsidR="007A46B2" w:rsidRPr="00946740" w:rsidRDefault="00000000">
            <w:pPr>
              <w:pStyle w:val="TableParagraph"/>
              <w:spacing w:line="269" w:lineRule="exact"/>
              <w:ind w:left="41"/>
              <w:rPr>
                <w:sz w:val="24"/>
              </w:rPr>
            </w:pPr>
            <w:r w:rsidRPr="00946740">
              <w:rPr>
                <w:spacing w:val="-2"/>
                <w:sz w:val="24"/>
              </w:rPr>
              <w:t>42725</w:t>
            </w:r>
          </w:p>
        </w:tc>
      </w:tr>
      <w:tr w:rsidR="007A46B2" w:rsidRPr="00946740" w14:paraId="3914E247" w14:textId="77777777">
        <w:trPr>
          <w:trHeight w:val="288"/>
        </w:trPr>
        <w:tc>
          <w:tcPr>
            <w:tcW w:w="3111" w:type="dxa"/>
          </w:tcPr>
          <w:p w14:paraId="1C05C127" w14:textId="77777777" w:rsidR="007A46B2" w:rsidRPr="00946740" w:rsidRDefault="00000000">
            <w:pPr>
              <w:pStyle w:val="TableParagraph"/>
              <w:spacing w:line="269" w:lineRule="exact"/>
              <w:ind w:left="119"/>
              <w:jc w:val="left"/>
              <w:rPr>
                <w:sz w:val="24"/>
              </w:rPr>
            </w:pPr>
            <w:r w:rsidRPr="00946740">
              <w:rPr>
                <w:w w:val="105"/>
                <w:sz w:val="24"/>
              </w:rPr>
              <w:t>Women’s</w:t>
            </w:r>
            <w:r w:rsidRPr="00946740">
              <w:rPr>
                <w:spacing w:val="-12"/>
                <w:w w:val="105"/>
                <w:sz w:val="24"/>
              </w:rPr>
              <w:t xml:space="preserve"> </w:t>
            </w:r>
            <w:r w:rsidRPr="00946740">
              <w:rPr>
                <w:spacing w:val="-4"/>
                <w:w w:val="110"/>
                <w:sz w:val="24"/>
              </w:rPr>
              <w:t>Mean</w:t>
            </w:r>
          </w:p>
        </w:tc>
        <w:tc>
          <w:tcPr>
            <w:tcW w:w="1350" w:type="dxa"/>
          </w:tcPr>
          <w:p w14:paraId="23CFA593" w14:textId="77777777" w:rsidR="007A46B2" w:rsidRPr="00946740" w:rsidRDefault="00000000">
            <w:pPr>
              <w:pStyle w:val="TableParagraph"/>
              <w:spacing w:line="269" w:lineRule="exact"/>
              <w:ind w:left="337"/>
              <w:jc w:val="left"/>
              <w:rPr>
                <w:sz w:val="24"/>
              </w:rPr>
            </w:pPr>
            <w:r w:rsidRPr="00946740">
              <w:rPr>
                <w:spacing w:val="-2"/>
                <w:sz w:val="24"/>
              </w:rPr>
              <w:t>13.58</w:t>
            </w:r>
          </w:p>
        </w:tc>
        <w:tc>
          <w:tcPr>
            <w:tcW w:w="1674" w:type="dxa"/>
          </w:tcPr>
          <w:p w14:paraId="700FB8EA" w14:textId="77777777" w:rsidR="007A46B2" w:rsidRPr="00946740" w:rsidRDefault="00000000">
            <w:pPr>
              <w:pStyle w:val="TableParagraph"/>
              <w:spacing w:line="269" w:lineRule="exact"/>
              <w:ind w:right="180"/>
              <w:rPr>
                <w:sz w:val="24"/>
              </w:rPr>
            </w:pPr>
            <w:r w:rsidRPr="00946740">
              <w:rPr>
                <w:spacing w:val="-4"/>
                <w:sz w:val="24"/>
              </w:rPr>
              <w:t>0.44</w:t>
            </w:r>
          </w:p>
        </w:tc>
        <w:tc>
          <w:tcPr>
            <w:tcW w:w="1951" w:type="dxa"/>
          </w:tcPr>
          <w:p w14:paraId="2635D1E9" w14:textId="77777777" w:rsidR="007A46B2" w:rsidRPr="00946740" w:rsidRDefault="00000000">
            <w:pPr>
              <w:pStyle w:val="TableParagraph"/>
              <w:spacing w:line="269" w:lineRule="exact"/>
              <w:ind w:left="1" w:right="87"/>
              <w:rPr>
                <w:sz w:val="24"/>
              </w:rPr>
            </w:pPr>
            <w:r w:rsidRPr="00946740">
              <w:rPr>
                <w:spacing w:val="-4"/>
                <w:sz w:val="24"/>
              </w:rPr>
              <w:t>0.16</w:t>
            </w:r>
          </w:p>
        </w:tc>
        <w:tc>
          <w:tcPr>
            <w:tcW w:w="2007" w:type="dxa"/>
          </w:tcPr>
          <w:p w14:paraId="79C29682" w14:textId="77777777" w:rsidR="007A46B2" w:rsidRPr="00946740" w:rsidRDefault="00000000">
            <w:pPr>
              <w:pStyle w:val="TableParagraph"/>
              <w:spacing w:line="269" w:lineRule="exact"/>
              <w:ind w:left="41"/>
              <w:rPr>
                <w:sz w:val="24"/>
              </w:rPr>
            </w:pPr>
            <w:r w:rsidRPr="00946740">
              <w:rPr>
                <w:spacing w:val="-4"/>
                <w:sz w:val="24"/>
              </w:rPr>
              <w:t>0.27</w:t>
            </w:r>
          </w:p>
        </w:tc>
      </w:tr>
      <w:tr w:rsidR="007A46B2" w:rsidRPr="00946740" w14:paraId="77A2D442" w14:textId="77777777">
        <w:trPr>
          <w:trHeight w:val="288"/>
        </w:trPr>
        <w:tc>
          <w:tcPr>
            <w:tcW w:w="3111" w:type="dxa"/>
          </w:tcPr>
          <w:p w14:paraId="71398A97" w14:textId="77777777" w:rsidR="007A46B2" w:rsidRPr="00946740" w:rsidRDefault="00000000">
            <w:pPr>
              <w:pStyle w:val="TableParagraph"/>
              <w:spacing w:line="269" w:lineRule="exact"/>
              <w:ind w:left="119"/>
              <w:jc w:val="left"/>
              <w:rPr>
                <w:sz w:val="24"/>
              </w:rPr>
            </w:pPr>
            <w:r w:rsidRPr="00946740">
              <w:rPr>
                <w:w w:val="105"/>
                <w:sz w:val="24"/>
              </w:rPr>
              <w:t>Men’s</w:t>
            </w:r>
            <w:r w:rsidRPr="00946740">
              <w:rPr>
                <w:spacing w:val="-4"/>
                <w:w w:val="105"/>
                <w:sz w:val="24"/>
              </w:rPr>
              <w:t xml:space="preserve"> Mean</w:t>
            </w:r>
          </w:p>
        </w:tc>
        <w:tc>
          <w:tcPr>
            <w:tcW w:w="1350" w:type="dxa"/>
          </w:tcPr>
          <w:p w14:paraId="4786CA07" w14:textId="77777777" w:rsidR="007A46B2" w:rsidRPr="00946740" w:rsidRDefault="00000000">
            <w:pPr>
              <w:pStyle w:val="TableParagraph"/>
              <w:spacing w:line="269" w:lineRule="exact"/>
              <w:ind w:left="337"/>
              <w:jc w:val="left"/>
              <w:rPr>
                <w:sz w:val="24"/>
              </w:rPr>
            </w:pPr>
            <w:r w:rsidRPr="00946740">
              <w:rPr>
                <w:spacing w:val="-2"/>
                <w:sz w:val="24"/>
              </w:rPr>
              <w:t>13.38</w:t>
            </w:r>
          </w:p>
        </w:tc>
        <w:tc>
          <w:tcPr>
            <w:tcW w:w="1674" w:type="dxa"/>
          </w:tcPr>
          <w:p w14:paraId="19013C19" w14:textId="77777777" w:rsidR="007A46B2" w:rsidRPr="00946740" w:rsidRDefault="00000000">
            <w:pPr>
              <w:pStyle w:val="TableParagraph"/>
              <w:spacing w:line="269" w:lineRule="exact"/>
              <w:ind w:right="180"/>
              <w:rPr>
                <w:sz w:val="24"/>
              </w:rPr>
            </w:pPr>
            <w:r w:rsidRPr="00946740">
              <w:rPr>
                <w:spacing w:val="-4"/>
                <w:sz w:val="24"/>
              </w:rPr>
              <w:t>0.43</w:t>
            </w:r>
          </w:p>
        </w:tc>
        <w:tc>
          <w:tcPr>
            <w:tcW w:w="1951" w:type="dxa"/>
          </w:tcPr>
          <w:p w14:paraId="5F6B3E7B" w14:textId="77777777" w:rsidR="007A46B2" w:rsidRPr="00946740" w:rsidRDefault="00000000">
            <w:pPr>
              <w:pStyle w:val="TableParagraph"/>
              <w:spacing w:line="269" w:lineRule="exact"/>
              <w:ind w:left="1" w:right="87"/>
              <w:rPr>
                <w:sz w:val="24"/>
              </w:rPr>
            </w:pPr>
            <w:r w:rsidRPr="00946740">
              <w:rPr>
                <w:spacing w:val="-4"/>
                <w:sz w:val="24"/>
              </w:rPr>
              <w:t>0.14</w:t>
            </w:r>
          </w:p>
        </w:tc>
        <w:tc>
          <w:tcPr>
            <w:tcW w:w="2007" w:type="dxa"/>
          </w:tcPr>
          <w:p w14:paraId="3048E5C0" w14:textId="77777777" w:rsidR="007A46B2" w:rsidRPr="00946740" w:rsidRDefault="00000000">
            <w:pPr>
              <w:pStyle w:val="TableParagraph"/>
              <w:spacing w:line="269" w:lineRule="exact"/>
              <w:ind w:left="41"/>
              <w:rPr>
                <w:sz w:val="24"/>
              </w:rPr>
            </w:pPr>
            <w:r w:rsidRPr="00946740">
              <w:rPr>
                <w:spacing w:val="-4"/>
                <w:sz w:val="24"/>
              </w:rPr>
              <w:t>0.24</w:t>
            </w:r>
          </w:p>
        </w:tc>
      </w:tr>
      <w:tr w:rsidR="007A46B2" w:rsidRPr="00946740" w14:paraId="6C40C16E" w14:textId="77777777">
        <w:trPr>
          <w:trHeight w:val="354"/>
        </w:trPr>
        <w:tc>
          <w:tcPr>
            <w:tcW w:w="3111" w:type="dxa"/>
            <w:tcBorders>
              <w:bottom w:val="single" w:sz="8" w:space="0" w:color="000000"/>
            </w:tcBorders>
          </w:tcPr>
          <w:p w14:paraId="3CB5DC31" w14:textId="77777777" w:rsidR="007A46B2" w:rsidRPr="00946740" w:rsidRDefault="00000000">
            <w:pPr>
              <w:pStyle w:val="TableParagraph"/>
              <w:spacing w:line="275" w:lineRule="exact"/>
              <w:ind w:left="119"/>
              <w:jc w:val="left"/>
              <w:rPr>
                <w:sz w:val="24"/>
              </w:rPr>
            </w:pPr>
            <w:r w:rsidRPr="00946740">
              <w:rPr>
                <w:w w:val="110"/>
                <w:sz w:val="24"/>
              </w:rPr>
              <w:t>p-value</w:t>
            </w:r>
            <w:r w:rsidRPr="00946740">
              <w:rPr>
                <w:spacing w:val="-13"/>
                <w:w w:val="110"/>
                <w:sz w:val="24"/>
              </w:rPr>
              <w:t xml:space="preserve"> </w:t>
            </w:r>
            <w:r w:rsidRPr="00946740">
              <w:rPr>
                <w:w w:val="110"/>
                <w:sz w:val="24"/>
              </w:rPr>
              <w:t>test</w:t>
            </w:r>
            <w:r w:rsidRPr="00946740">
              <w:rPr>
                <w:spacing w:val="-12"/>
                <w:w w:val="110"/>
                <w:sz w:val="24"/>
              </w:rPr>
              <w:t xml:space="preserve"> </w:t>
            </w:r>
            <w:r w:rsidRPr="00946740">
              <w:rPr>
                <w:w w:val="110"/>
                <w:sz w:val="24"/>
              </w:rPr>
              <w:t>Women</w:t>
            </w:r>
            <w:r w:rsidRPr="00946740">
              <w:rPr>
                <w:spacing w:val="-13"/>
                <w:w w:val="110"/>
                <w:sz w:val="24"/>
              </w:rPr>
              <w:t xml:space="preserve"> </w:t>
            </w:r>
            <w:r w:rsidRPr="00946740">
              <w:rPr>
                <w:w w:val="110"/>
                <w:sz w:val="24"/>
              </w:rPr>
              <w:t>-</w:t>
            </w:r>
            <w:r w:rsidRPr="00946740">
              <w:rPr>
                <w:spacing w:val="-12"/>
                <w:w w:val="110"/>
                <w:sz w:val="24"/>
              </w:rPr>
              <w:t xml:space="preserve"> </w:t>
            </w:r>
            <w:r w:rsidRPr="00946740">
              <w:rPr>
                <w:spacing w:val="-5"/>
                <w:w w:val="110"/>
                <w:sz w:val="24"/>
              </w:rPr>
              <w:t>Men</w:t>
            </w:r>
          </w:p>
        </w:tc>
        <w:tc>
          <w:tcPr>
            <w:tcW w:w="1350" w:type="dxa"/>
            <w:tcBorders>
              <w:bottom w:val="single" w:sz="8" w:space="0" w:color="000000"/>
            </w:tcBorders>
          </w:tcPr>
          <w:p w14:paraId="27CD1327" w14:textId="77777777" w:rsidR="007A46B2" w:rsidRPr="00946740" w:rsidRDefault="00000000">
            <w:pPr>
              <w:pStyle w:val="TableParagraph"/>
              <w:spacing w:line="275" w:lineRule="exact"/>
              <w:ind w:right="338"/>
              <w:jc w:val="right"/>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0.87</w:t>
            </w:r>
          </w:p>
        </w:tc>
        <w:tc>
          <w:tcPr>
            <w:tcW w:w="1674" w:type="dxa"/>
            <w:tcBorders>
              <w:bottom w:val="single" w:sz="8" w:space="0" w:color="000000"/>
            </w:tcBorders>
          </w:tcPr>
          <w:p w14:paraId="0164805C" w14:textId="77777777" w:rsidR="007A46B2" w:rsidRPr="00946740" w:rsidRDefault="00000000">
            <w:pPr>
              <w:pStyle w:val="TableParagraph"/>
              <w:spacing w:line="275" w:lineRule="exact"/>
              <w:ind w:right="180"/>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0.25</w:t>
            </w:r>
          </w:p>
        </w:tc>
        <w:tc>
          <w:tcPr>
            <w:tcW w:w="1951" w:type="dxa"/>
            <w:tcBorders>
              <w:bottom w:val="single" w:sz="8" w:space="0" w:color="000000"/>
            </w:tcBorders>
          </w:tcPr>
          <w:p w14:paraId="079CFDF3" w14:textId="77777777" w:rsidR="007A46B2" w:rsidRPr="00946740" w:rsidRDefault="00000000">
            <w:pPr>
              <w:pStyle w:val="TableParagraph"/>
              <w:spacing w:line="275" w:lineRule="exact"/>
              <w:ind w:right="87"/>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0.92</w:t>
            </w:r>
          </w:p>
        </w:tc>
        <w:tc>
          <w:tcPr>
            <w:tcW w:w="2007" w:type="dxa"/>
            <w:tcBorders>
              <w:bottom w:val="single" w:sz="8" w:space="0" w:color="000000"/>
            </w:tcBorders>
          </w:tcPr>
          <w:p w14:paraId="2CC7136B" w14:textId="77777777" w:rsidR="007A46B2" w:rsidRPr="00946740" w:rsidRDefault="00000000">
            <w:pPr>
              <w:pStyle w:val="TableParagraph"/>
              <w:spacing w:line="275" w:lineRule="exact"/>
              <w:ind w:left="41" w:right="1"/>
              <w:rPr>
                <w:sz w:val="24"/>
              </w:rPr>
            </w:pPr>
            <w:r w:rsidRPr="00946740">
              <w:rPr>
                <w:rFonts w:ascii="Arial"/>
                <w:w w:val="105"/>
                <w:sz w:val="24"/>
              </w:rPr>
              <w:t>p</w:t>
            </w:r>
            <w:r w:rsidRPr="00946740">
              <w:rPr>
                <w:rFonts w:ascii="Arial"/>
                <w:spacing w:val="-5"/>
                <w:w w:val="105"/>
                <w:sz w:val="24"/>
              </w:rPr>
              <w:t xml:space="preserve"> </w:t>
            </w:r>
            <w:r w:rsidRPr="00946740">
              <w:rPr>
                <w:rFonts w:ascii="Arial"/>
                <w:spacing w:val="-2"/>
                <w:w w:val="105"/>
                <w:sz w:val="24"/>
              </w:rPr>
              <w:t>=</w:t>
            </w:r>
            <w:r w:rsidRPr="00946740">
              <w:rPr>
                <w:spacing w:val="-2"/>
                <w:w w:val="105"/>
                <w:sz w:val="24"/>
              </w:rPr>
              <w:t>0.24</w:t>
            </w:r>
          </w:p>
        </w:tc>
      </w:tr>
    </w:tbl>
    <w:p w14:paraId="0B497B15" w14:textId="77777777" w:rsidR="007A46B2" w:rsidRPr="00946740" w:rsidRDefault="00000000">
      <w:pPr>
        <w:spacing w:before="16"/>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1D0395E5" w14:textId="77777777" w:rsidR="007A46B2" w:rsidRPr="00946740" w:rsidRDefault="00000000">
      <w:pPr>
        <w:pStyle w:val="ListParagraph"/>
        <w:numPr>
          <w:ilvl w:val="0"/>
          <w:numId w:val="9"/>
        </w:numPr>
        <w:tabs>
          <w:tab w:val="left" w:pos="473"/>
        </w:tabs>
        <w:spacing w:before="65" w:line="295" w:lineRule="exact"/>
        <w:ind w:left="473" w:hanging="166"/>
        <w:rPr>
          <w:sz w:val="20"/>
        </w:rPr>
      </w:pPr>
      <w:r w:rsidRPr="00946740">
        <w:rPr>
          <w:w w:val="110"/>
          <w:sz w:val="20"/>
        </w:rPr>
        <w:t>This</w:t>
      </w:r>
      <w:r w:rsidRPr="00946740">
        <w:rPr>
          <w:spacing w:val="-9"/>
          <w:w w:val="110"/>
          <w:sz w:val="20"/>
        </w:rPr>
        <w:t xml:space="preserve"> </w:t>
      </w:r>
      <w:r w:rsidRPr="00946740">
        <w:rPr>
          <w:w w:val="110"/>
          <w:sz w:val="20"/>
        </w:rPr>
        <w:t>table</w:t>
      </w:r>
      <w:r w:rsidRPr="00946740">
        <w:rPr>
          <w:spacing w:val="-8"/>
          <w:w w:val="110"/>
          <w:sz w:val="20"/>
        </w:rPr>
        <w:t xml:space="preserve"> </w:t>
      </w:r>
      <w:r w:rsidRPr="00946740">
        <w:rPr>
          <w:w w:val="110"/>
          <w:sz w:val="20"/>
        </w:rPr>
        <w:t>includes</w:t>
      </w:r>
      <w:r w:rsidRPr="00946740">
        <w:rPr>
          <w:spacing w:val="-8"/>
          <w:w w:val="110"/>
          <w:sz w:val="20"/>
        </w:rPr>
        <w:t xml:space="preserve"> </w:t>
      </w:r>
      <w:r w:rsidRPr="00946740">
        <w:rPr>
          <w:w w:val="110"/>
          <w:sz w:val="20"/>
        </w:rPr>
        <w:t>the</w:t>
      </w:r>
      <w:r w:rsidRPr="00946740">
        <w:rPr>
          <w:spacing w:val="-8"/>
          <w:w w:val="110"/>
          <w:sz w:val="20"/>
        </w:rPr>
        <w:t xml:space="preserve"> </w:t>
      </w:r>
      <w:r w:rsidRPr="00946740">
        <w:rPr>
          <w:w w:val="110"/>
          <w:sz w:val="20"/>
        </w:rPr>
        <w:t>estimation</w:t>
      </w:r>
      <w:r w:rsidRPr="00946740">
        <w:rPr>
          <w:spacing w:val="-8"/>
          <w:w w:val="110"/>
          <w:sz w:val="20"/>
        </w:rPr>
        <w:t xml:space="preserve"> </w:t>
      </w:r>
      <w:r w:rsidRPr="00946740">
        <w:rPr>
          <w:w w:val="110"/>
          <w:sz w:val="20"/>
        </w:rPr>
        <w:t>results</w:t>
      </w:r>
      <w:r w:rsidRPr="00946740">
        <w:rPr>
          <w:spacing w:val="-8"/>
          <w:w w:val="110"/>
          <w:sz w:val="20"/>
        </w:rPr>
        <w:t xml:space="preserve"> </w:t>
      </w:r>
      <w:r w:rsidRPr="00946740">
        <w:rPr>
          <w:w w:val="110"/>
          <w:sz w:val="20"/>
        </w:rPr>
        <w:t>of</w:t>
      </w:r>
      <w:r w:rsidRPr="00946740">
        <w:rPr>
          <w:spacing w:val="-9"/>
          <w:w w:val="110"/>
          <w:sz w:val="20"/>
        </w:rPr>
        <w:t xml:space="preserve"> </w:t>
      </w:r>
      <w:r w:rsidRPr="00946740">
        <w:rPr>
          <w:w w:val="110"/>
          <w:sz w:val="20"/>
        </w:rPr>
        <w:t>equation</w:t>
      </w:r>
      <w:r w:rsidRPr="00946740">
        <w:rPr>
          <w:spacing w:val="-8"/>
          <w:w w:val="110"/>
          <w:sz w:val="20"/>
        </w:rPr>
        <w:t xml:space="preserve"> </w:t>
      </w:r>
      <w:r w:rsidRPr="00946740">
        <w:rPr>
          <w:w w:val="110"/>
          <w:sz w:val="20"/>
        </w:rPr>
        <w:t>(</w:t>
      </w:r>
      <w:hyperlink w:anchor="_bookmark15" w:history="1">
        <w:r w:rsidR="007A46B2" w:rsidRPr="00946740">
          <w:rPr>
            <w:color w:val="0000FF"/>
            <w:w w:val="110"/>
            <w:sz w:val="20"/>
          </w:rPr>
          <w:t>1</w:t>
        </w:r>
      </w:hyperlink>
      <w:r w:rsidRPr="00946740">
        <w:rPr>
          <w:w w:val="110"/>
          <w:sz w:val="20"/>
        </w:rPr>
        <w:t>).</w:t>
      </w:r>
      <w:r w:rsidRPr="00946740">
        <w:rPr>
          <w:spacing w:val="4"/>
          <w:w w:val="110"/>
          <w:sz w:val="20"/>
        </w:rPr>
        <w:t xml:space="preserve"> </w:t>
      </w:r>
      <w:r w:rsidRPr="00946740">
        <w:rPr>
          <w:w w:val="110"/>
          <w:sz w:val="20"/>
        </w:rPr>
        <w:t>All</w:t>
      </w:r>
      <w:r w:rsidRPr="00946740">
        <w:rPr>
          <w:spacing w:val="-9"/>
          <w:w w:val="110"/>
          <w:sz w:val="20"/>
        </w:rPr>
        <w:t xml:space="preserve"> </w:t>
      </w:r>
      <w:r w:rsidRPr="00946740">
        <w:rPr>
          <w:w w:val="110"/>
          <w:sz w:val="20"/>
        </w:rPr>
        <w:t>regressions</w:t>
      </w:r>
      <w:r w:rsidRPr="00946740">
        <w:rPr>
          <w:spacing w:val="-8"/>
          <w:w w:val="110"/>
          <w:sz w:val="20"/>
        </w:rPr>
        <w:t xml:space="preserve"> </w:t>
      </w:r>
      <w:r w:rsidRPr="00946740">
        <w:rPr>
          <w:w w:val="110"/>
          <w:sz w:val="20"/>
        </w:rPr>
        <w:t>include</w:t>
      </w:r>
      <w:r w:rsidRPr="00946740">
        <w:rPr>
          <w:spacing w:val="-8"/>
          <w:w w:val="110"/>
          <w:sz w:val="20"/>
        </w:rPr>
        <w:t xml:space="preserve"> </w:t>
      </w:r>
      <w:r w:rsidRPr="00946740">
        <w:rPr>
          <w:w w:val="110"/>
          <w:sz w:val="20"/>
        </w:rPr>
        <w:t>state-year</w:t>
      </w:r>
      <w:r w:rsidRPr="00946740">
        <w:rPr>
          <w:spacing w:val="-8"/>
          <w:w w:val="110"/>
          <w:sz w:val="20"/>
        </w:rPr>
        <w:t xml:space="preserve"> </w:t>
      </w:r>
      <w:r w:rsidRPr="00946740">
        <w:rPr>
          <w:w w:val="110"/>
          <w:sz w:val="20"/>
        </w:rPr>
        <w:t>fixed</w:t>
      </w:r>
      <w:r w:rsidRPr="00946740">
        <w:rPr>
          <w:spacing w:val="-8"/>
          <w:w w:val="110"/>
          <w:sz w:val="20"/>
        </w:rPr>
        <w:t xml:space="preserve"> </w:t>
      </w:r>
      <w:r w:rsidRPr="00946740">
        <w:rPr>
          <w:spacing w:val="-2"/>
          <w:w w:val="110"/>
          <w:sz w:val="20"/>
        </w:rPr>
        <w:t>effects.</w:t>
      </w:r>
    </w:p>
    <w:p w14:paraId="2D9A2DB0" w14:textId="77777777" w:rsidR="007A46B2" w:rsidRPr="00946740" w:rsidRDefault="00000000">
      <w:pPr>
        <w:pStyle w:val="ListParagraph"/>
        <w:numPr>
          <w:ilvl w:val="0"/>
          <w:numId w:val="9"/>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0ED774F5" w14:textId="77777777" w:rsidR="007A46B2" w:rsidRPr="00946740" w:rsidRDefault="00000000">
      <w:pPr>
        <w:pStyle w:val="ListParagraph"/>
        <w:numPr>
          <w:ilvl w:val="0"/>
          <w:numId w:val="9"/>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7AAEA16F" w14:textId="77777777" w:rsidR="007A46B2" w:rsidRPr="00946740" w:rsidRDefault="007A46B2">
      <w:pPr>
        <w:spacing w:line="295" w:lineRule="exact"/>
        <w:rPr>
          <w:sz w:val="20"/>
        </w:rPr>
        <w:sectPr w:rsidR="007A46B2" w:rsidRPr="00946740">
          <w:type w:val="continuous"/>
          <w:pgSz w:w="12240" w:h="15840"/>
          <w:pgMar w:top="1820" w:right="20" w:bottom="280" w:left="1720" w:header="0" w:footer="868" w:gutter="0"/>
          <w:cols w:space="720"/>
        </w:sectPr>
      </w:pPr>
    </w:p>
    <w:p w14:paraId="187415A4" w14:textId="77777777" w:rsidR="007A46B2" w:rsidRPr="00946740" w:rsidRDefault="00000000">
      <w:pPr>
        <w:pStyle w:val="Heading4"/>
        <w:ind w:left="1079"/>
      </w:pPr>
      <w:bookmarkStart w:id="133" w:name="_bookmark73"/>
      <w:bookmarkEnd w:id="133"/>
      <w:r w:rsidRPr="00946740">
        <w:rPr>
          <w:spacing w:val="-2"/>
          <w:w w:val="110"/>
        </w:rPr>
        <w:lastRenderedPageBreak/>
        <w:t>Table</w:t>
      </w:r>
      <w:r w:rsidRPr="00946740">
        <w:rPr>
          <w:spacing w:val="-10"/>
          <w:w w:val="110"/>
        </w:rPr>
        <w:t xml:space="preserve"> </w:t>
      </w:r>
      <w:r w:rsidRPr="00946740">
        <w:rPr>
          <w:spacing w:val="-2"/>
          <w:w w:val="110"/>
        </w:rPr>
        <w:t>7:</w:t>
      </w:r>
      <w:r w:rsidRPr="00946740">
        <w:rPr>
          <w:spacing w:val="5"/>
          <w:w w:val="110"/>
        </w:rPr>
        <w:t xml:space="preserve"> </w:t>
      </w:r>
      <w:r w:rsidRPr="00946740">
        <w:rPr>
          <w:spacing w:val="-2"/>
          <w:w w:val="110"/>
        </w:rPr>
        <w:t>Effect</w:t>
      </w:r>
      <w:r w:rsidRPr="00946740">
        <w:rPr>
          <w:spacing w:val="-10"/>
          <w:w w:val="110"/>
        </w:rPr>
        <w:t xml:space="preserve"> </w:t>
      </w:r>
      <w:r w:rsidRPr="00946740">
        <w:rPr>
          <w:spacing w:val="-2"/>
          <w:w w:val="110"/>
        </w:rPr>
        <w:t>of</w:t>
      </w:r>
      <w:r w:rsidRPr="00946740">
        <w:rPr>
          <w:spacing w:val="-10"/>
          <w:w w:val="110"/>
        </w:rPr>
        <w:t xml:space="preserve"> </w:t>
      </w:r>
      <w:r w:rsidRPr="00946740">
        <w:rPr>
          <w:spacing w:val="-2"/>
          <w:w w:val="110"/>
        </w:rPr>
        <w:t>Having</w:t>
      </w:r>
      <w:r w:rsidRPr="00946740">
        <w:rPr>
          <w:spacing w:val="-9"/>
          <w:w w:val="110"/>
        </w:rPr>
        <w:t xml:space="preserve"> </w:t>
      </w:r>
      <w:r w:rsidRPr="00946740">
        <w:rPr>
          <w:spacing w:val="-2"/>
          <w:w w:val="110"/>
        </w:rPr>
        <w:t>Hispanic</w:t>
      </w:r>
      <w:r w:rsidRPr="00946740">
        <w:rPr>
          <w:spacing w:val="-10"/>
          <w:w w:val="110"/>
        </w:rPr>
        <w:t xml:space="preserve"> </w:t>
      </w:r>
      <w:r w:rsidRPr="00946740">
        <w:rPr>
          <w:spacing w:val="-2"/>
          <w:w w:val="110"/>
        </w:rPr>
        <w:t>Last</w:t>
      </w:r>
      <w:r w:rsidRPr="00946740">
        <w:rPr>
          <w:spacing w:val="-10"/>
          <w:w w:val="110"/>
        </w:rPr>
        <w:t xml:space="preserve"> </w:t>
      </w:r>
      <w:r w:rsidRPr="00946740">
        <w:rPr>
          <w:spacing w:val="-2"/>
          <w:w w:val="110"/>
        </w:rPr>
        <w:t>Name</w:t>
      </w:r>
      <w:r w:rsidRPr="00946740">
        <w:rPr>
          <w:spacing w:val="-9"/>
          <w:w w:val="110"/>
        </w:rPr>
        <w:t xml:space="preserve"> </w:t>
      </w:r>
      <w:r w:rsidRPr="00946740">
        <w:rPr>
          <w:spacing w:val="-2"/>
          <w:w w:val="110"/>
        </w:rPr>
        <w:t>on</w:t>
      </w:r>
      <w:r w:rsidRPr="00946740">
        <w:rPr>
          <w:spacing w:val="-10"/>
          <w:w w:val="110"/>
        </w:rPr>
        <w:t xml:space="preserve"> </w:t>
      </w:r>
      <w:r w:rsidRPr="00946740">
        <w:rPr>
          <w:spacing w:val="-2"/>
          <w:w w:val="110"/>
        </w:rPr>
        <w:t>Employment</w:t>
      </w:r>
    </w:p>
    <w:p w14:paraId="386EE0DD" w14:textId="77777777" w:rsidR="007A46B2" w:rsidRPr="00946740" w:rsidRDefault="007A46B2">
      <w:pPr>
        <w:pStyle w:val="BodyText"/>
        <w:rPr>
          <w:sz w:val="9"/>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940"/>
        <w:gridCol w:w="1970"/>
        <w:gridCol w:w="1970"/>
        <w:gridCol w:w="1940"/>
      </w:tblGrid>
      <w:tr w:rsidR="007A46B2" w:rsidRPr="00946740" w14:paraId="5AB102C9" w14:textId="77777777">
        <w:trPr>
          <w:trHeight w:val="332"/>
        </w:trPr>
        <w:tc>
          <w:tcPr>
            <w:tcW w:w="2462" w:type="dxa"/>
            <w:vMerge w:val="restart"/>
            <w:tcBorders>
              <w:top w:val="single" w:sz="8" w:space="0" w:color="000000"/>
              <w:bottom w:val="single" w:sz="6" w:space="0" w:color="000000"/>
            </w:tcBorders>
          </w:tcPr>
          <w:p w14:paraId="10B53F2D" w14:textId="77777777" w:rsidR="007A46B2" w:rsidRPr="00946740" w:rsidRDefault="007A46B2">
            <w:pPr>
              <w:pStyle w:val="TableParagraph"/>
              <w:jc w:val="left"/>
            </w:pPr>
          </w:p>
        </w:tc>
        <w:tc>
          <w:tcPr>
            <w:tcW w:w="1940" w:type="dxa"/>
            <w:tcBorders>
              <w:top w:val="single" w:sz="8" w:space="0" w:color="000000"/>
            </w:tcBorders>
          </w:tcPr>
          <w:p w14:paraId="1445605E"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970" w:type="dxa"/>
            <w:tcBorders>
              <w:top w:val="single" w:sz="8" w:space="0" w:color="000000"/>
            </w:tcBorders>
          </w:tcPr>
          <w:p w14:paraId="448EA068" w14:textId="77777777" w:rsidR="007A46B2" w:rsidRPr="00946740" w:rsidRDefault="00000000">
            <w:pPr>
              <w:pStyle w:val="TableParagraph"/>
              <w:spacing w:before="50" w:line="262" w:lineRule="exact"/>
              <w:ind w:left="56" w:right="56"/>
              <w:rPr>
                <w:sz w:val="24"/>
              </w:rPr>
            </w:pPr>
            <w:r w:rsidRPr="00946740">
              <w:rPr>
                <w:spacing w:val="-5"/>
                <w:sz w:val="24"/>
              </w:rPr>
              <w:t>(2)</w:t>
            </w:r>
          </w:p>
        </w:tc>
        <w:tc>
          <w:tcPr>
            <w:tcW w:w="1970" w:type="dxa"/>
            <w:tcBorders>
              <w:top w:val="single" w:sz="8" w:space="0" w:color="000000"/>
            </w:tcBorders>
          </w:tcPr>
          <w:p w14:paraId="2EACA0B5" w14:textId="77777777" w:rsidR="007A46B2" w:rsidRPr="00946740" w:rsidRDefault="00000000">
            <w:pPr>
              <w:pStyle w:val="TableParagraph"/>
              <w:spacing w:before="50" w:line="262" w:lineRule="exact"/>
              <w:ind w:left="56" w:right="58"/>
              <w:rPr>
                <w:sz w:val="24"/>
              </w:rPr>
            </w:pPr>
            <w:r w:rsidRPr="00946740">
              <w:rPr>
                <w:spacing w:val="-5"/>
                <w:sz w:val="24"/>
              </w:rPr>
              <w:t>(3)</w:t>
            </w:r>
          </w:p>
        </w:tc>
        <w:tc>
          <w:tcPr>
            <w:tcW w:w="1940" w:type="dxa"/>
            <w:tcBorders>
              <w:top w:val="single" w:sz="8" w:space="0" w:color="000000"/>
            </w:tcBorders>
          </w:tcPr>
          <w:p w14:paraId="2F9DFAF3" w14:textId="77777777" w:rsidR="007A46B2" w:rsidRPr="00946740" w:rsidRDefault="00000000">
            <w:pPr>
              <w:pStyle w:val="TableParagraph"/>
              <w:spacing w:before="50" w:line="262" w:lineRule="exact"/>
              <w:ind w:left="52" w:right="29"/>
              <w:rPr>
                <w:sz w:val="24"/>
              </w:rPr>
            </w:pPr>
            <w:r w:rsidRPr="00946740">
              <w:rPr>
                <w:spacing w:val="-5"/>
                <w:sz w:val="24"/>
              </w:rPr>
              <w:t>(4)</w:t>
            </w:r>
          </w:p>
        </w:tc>
      </w:tr>
      <w:tr w:rsidR="007A46B2" w:rsidRPr="00946740" w14:paraId="43C2E953" w14:textId="77777777">
        <w:trPr>
          <w:trHeight w:val="345"/>
        </w:trPr>
        <w:tc>
          <w:tcPr>
            <w:tcW w:w="2462" w:type="dxa"/>
            <w:vMerge/>
            <w:tcBorders>
              <w:top w:val="nil"/>
              <w:bottom w:val="single" w:sz="6" w:space="0" w:color="000000"/>
            </w:tcBorders>
          </w:tcPr>
          <w:p w14:paraId="53C4AFEF" w14:textId="77777777" w:rsidR="007A46B2" w:rsidRPr="00946740" w:rsidRDefault="007A46B2">
            <w:pPr>
              <w:rPr>
                <w:sz w:val="2"/>
                <w:szCs w:val="2"/>
              </w:rPr>
            </w:pPr>
          </w:p>
        </w:tc>
        <w:tc>
          <w:tcPr>
            <w:tcW w:w="1940" w:type="dxa"/>
            <w:tcBorders>
              <w:bottom w:val="single" w:sz="6" w:space="0" w:color="000000"/>
            </w:tcBorders>
          </w:tcPr>
          <w:p w14:paraId="3B9E58A3" w14:textId="77777777" w:rsidR="007A46B2" w:rsidRPr="00946740" w:rsidRDefault="00000000">
            <w:pPr>
              <w:pStyle w:val="TableParagraph"/>
              <w:spacing w:line="268" w:lineRule="exact"/>
              <w:ind w:left="28" w:right="57"/>
              <w:rPr>
                <w:sz w:val="24"/>
              </w:rPr>
            </w:pPr>
            <w:r w:rsidRPr="00946740">
              <w:rPr>
                <w:spacing w:val="-2"/>
                <w:w w:val="110"/>
                <w:sz w:val="24"/>
              </w:rPr>
              <w:t>Unemployment</w:t>
            </w:r>
          </w:p>
        </w:tc>
        <w:tc>
          <w:tcPr>
            <w:tcW w:w="1970" w:type="dxa"/>
            <w:tcBorders>
              <w:bottom w:val="single" w:sz="6" w:space="0" w:color="000000"/>
            </w:tcBorders>
          </w:tcPr>
          <w:p w14:paraId="44BB45DF" w14:textId="77777777" w:rsidR="007A46B2" w:rsidRPr="00946740" w:rsidRDefault="00000000">
            <w:pPr>
              <w:pStyle w:val="TableParagraph"/>
              <w:spacing w:line="268" w:lineRule="exact"/>
              <w:ind w:left="56" w:right="56"/>
              <w:rPr>
                <w:sz w:val="24"/>
              </w:rPr>
            </w:pPr>
            <w:r w:rsidRPr="00946740">
              <w:rPr>
                <w:spacing w:val="-2"/>
                <w:w w:val="110"/>
                <w:sz w:val="24"/>
              </w:rPr>
              <w:t>Unemployment</w:t>
            </w:r>
          </w:p>
        </w:tc>
        <w:tc>
          <w:tcPr>
            <w:tcW w:w="1970" w:type="dxa"/>
            <w:tcBorders>
              <w:bottom w:val="single" w:sz="6" w:space="0" w:color="000000"/>
            </w:tcBorders>
          </w:tcPr>
          <w:p w14:paraId="5F7461FD" w14:textId="77777777" w:rsidR="007A46B2" w:rsidRPr="00946740" w:rsidRDefault="00000000">
            <w:pPr>
              <w:pStyle w:val="TableParagraph"/>
              <w:spacing w:line="268" w:lineRule="exact"/>
              <w:ind w:left="56" w:right="58"/>
              <w:rPr>
                <w:sz w:val="24"/>
              </w:rPr>
            </w:pPr>
            <w:r w:rsidRPr="00946740">
              <w:rPr>
                <w:spacing w:val="-2"/>
                <w:w w:val="110"/>
                <w:sz w:val="24"/>
              </w:rPr>
              <w:t>Unemployment</w:t>
            </w:r>
          </w:p>
        </w:tc>
        <w:tc>
          <w:tcPr>
            <w:tcW w:w="1940" w:type="dxa"/>
            <w:tcBorders>
              <w:bottom w:val="single" w:sz="6" w:space="0" w:color="000000"/>
            </w:tcBorders>
          </w:tcPr>
          <w:p w14:paraId="0EE008EB" w14:textId="77777777" w:rsidR="007A46B2" w:rsidRPr="00946740" w:rsidRDefault="00000000">
            <w:pPr>
              <w:pStyle w:val="TableParagraph"/>
              <w:spacing w:line="268" w:lineRule="exact"/>
              <w:ind w:left="52" w:right="29"/>
              <w:rPr>
                <w:sz w:val="24"/>
              </w:rPr>
            </w:pPr>
            <w:r w:rsidRPr="00946740">
              <w:rPr>
                <w:spacing w:val="-2"/>
                <w:w w:val="110"/>
                <w:sz w:val="24"/>
              </w:rPr>
              <w:t>Unemployment</w:t>
            </w:r>
          </w:p>
        </w:tc>
      </w:tr>
      <w:tr w:rsidR="007A46B2" w:rsidRPr="00946740" w14:paraId="48381DC6" w14:textId="77777777">
        <w:trPr>
          <w:trHeight w:val="348"/>
        </w:trPr>
        <w:tc>
          <w:tcPr>
            <w:tcW w:w="2462" w:type="dxa"/>
            <w:tcBorders>
              <w:top w:val="single" w:sz="6" w:space="0" w:color="000000"/>
            </w:tcBorders>
          </w:tcPr>
          <w:p w14:paraId="277DF9B5"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940" w:type="dxa"/>
            <w:tcBorders>
              <w:top w:val="single" w:sz="6" w:space="0" w:color="000000"/>
            </w:tcBorders>
          </w:tcPr>
          <w:p w14:paraId="26E16574" w14:textId="77777777" w:rsidR="007A46B2" w:rsidRPr="00946740" w:rsidRDefault="00000000">
            <w:pPr>
              <w:pStyle w:val="TableParagraph"/>
              <w:spacing w:before="49"/>
              <w:ind w:left="57" w:right="29"/>
              <w:rPr>
                <w:sz w:val="24"/>
              </w:rPr>
            </w:pPr>
            <w:r w:rsidRPr="00946740">
              <w:rPr>
                <w:spacing w:val="-2"/>
                <w:sz w:val="24"/>
              </w:rPr>
              <w:t>0.01***</w:t>
            </w:r>
          </w:p>
        </w:tc>
        <w:tc>
          <w:tcPr>
            <w:tcW w:w="1970" w:type="dxa"/>
            <w:tcBorders>
              <w:top w:val="single" w:sz="6" w:space="0" w:color="000000"/>
            </w:tcBorders>
          </w:tcPr>
          <w:p w14:paraId="2FFDDEAB" w14:textId="77777777" w:rsidR="007A46B2" w:rsidRPr="00946740" w:rsidRDefault="00000000">
            <w:pPr>
              <w:pStyle w:val="TableParagraph"/>
              <w:spacing w:before="49"/>
              <w:ind w:left="58" w:right="2"/>
              <w:rPr>
                <w:sz w:val="24"/>
              </w:rPr>
            </w:pPr>
            <w:r w:rsidRPr="00946740">
              <w:rPr>
                <w:spacing w:val="-2"/>
                <w:sz w:val="24"/>
              </w:rPr>
              <w:t>0.01**</w:t>
            </w:r>
          </w:p>
        </w:tc>
        <w:tc>
          <w:tcPr>
            <w:tcW w:w="1970" w:type="dxa"/>
            <w:tcBorders>
              <w:top w:val="single" w:sz="6" w:space="0" w:color="000000"/>
            </w:tcBorders>
          </w:tcPr>
          <w:p w14:paraId="3954238F" w14:textId="77777777" w:rsidR="007A46B2" w:rsidRPr="00946740" w:rsidRDefault="00000000">
            <w:pPr>
              <w:pStyle w:val="TableParagraph"/>
              <w:spacing w:before="49"/>
              <w:ind w:left="57" w:right="2"/>
              <w:rPr>
                <w:sz w:val="24"/>
              </w:rPr>
            </w:pPr>
            <w:r w:rsidRPr="00946740">
              <w:rPr>
                <w:spacing w:val="-2"/>
                <w:sz w:val="24"/>
              </w:rPr>
              <w:t>0.01*</w:t>
            </w:r>
          </w:p>
        </w:tc>
        <w:tc>
          <w:tcPr>
            <w:tcW w:w="1940" w:type="dxa"/>
            <w:tcBorders>
              <w:top w:val="single" w:sz="6" w:space="0" w:color="000000"/>
            </w:tcBorders>
          </w:tcPr>
          <w:p w14:paraId="6BE4EBD4" w14:textId="77777777" w:rsidR="007A46B2" w:rsidRPr="00946740" w:rsidRDefault="00000000">
            <w:pPr>
              <w:pStyle w:val="TableParagraph"/>
              <w:spacing w:before="49"/>
              <w:ind w:left="52" w:right="29"/>
              <w:rPr>
                <w:sz w:val="24"/>
              </w:rPr>
            </w:pPr>
            <w:r w:rsidRPr="00946740">
              <w:rPr>
                <w:spacing w:val="-4"/>
                <w:sz w:val="24"/>
              </w:rPr>
              <w:t>0.01</w:t>
            </w:r>
          </w:p>
        </w:tc>
      </w:tr>
      <w:tr w:rsidR="007A46B2" w:rsidRPr="00946740" w14:paraId="3741C757" w14:textId="77777777">
        <w:trPr>
          <w:trHeight w:val="279"/>
        </w:trPr>
        <w:tc>
          <w:tcPr>
            <w:tcW w:w="2462" w:type="dxa"/>
          </w:tcPr>
          <w:p w14:paraId="2BDB1537" w14:textId="77777777" w:rsidR="007A46B2" w:rsidRPr="00946740" w:rsidRDefault="007A46B2">
            <w:pPr>
              <w:pStyle w:val="TableParagraph"/>
              <w:jc w:val="left"/>
              <w:rPr>
                <w:sz w:val="20"/>
              </w:rPr>
            </w:pPr>
          </w:p>
        </w:tc>
        <w:tc>
          <w:tcPr>
            <w:tcW w:w="1940" w:type="dxa"/>
          </w:tcPr>
          <w:p w14:paraId="0EC9A21F" w14:textId="77777777" w:rsidR="007A46B2" w:rsidRPr="00946740" w:rsidRDefault="00000000">
            <w:pPr>
              <w:pStyle w:val="TableParagraph"/>
              <w:spacing w:line="259" w:lineRule="exact"/>
              <w:ind w:left="57" w:right="29"/>
              <w:rPr>
                <w:sz w:val="24"/>
              </w:rPr>
            </w:pPr>
            <w:r w:rsidRPr="00946740">
              <w:rPr>
                <w:spacing w:val="-2"/>
                <w:sz w:val="24"/>
              </w:rPr>
              <w:t>(0.00)</w:t>
            </w:r>
          </w:p>
        </w:tc>
        <w:tc>
          <w:tcPr>
            <w:tcW w:w="1970" w:type="dxa"/>
          </w:tcPr>
          <w:p w14:paraId="685D2925" w14:textId="77777777" w:rsidR="007A46B2" w:rsidRPr="00946740" w:rsidRDefault="00000000">
            <w:pPr>
              <w:pStyle w:val="TableParagraph"/>
              <w:spacing w:line="259" w:lineRule="exact"/>
              <w:ind w:left="58" w:right="2"/>
              <w:rPr>
                <w:sz w:val="24"/>
              </w:rPr>
            </w:pPr>
            <w:r w:rsidRPr="00946740">
              <w:rPr>
                <w:spacing w:val="-2"/>
                <w:sz w:val="24"/>
              </w:rPr>
              <w:t>(0.00)</w:t>
            </w:r>
          </w:p>
        </w:tc>
        <w:tc>
          <w:tcPr>
            <w:tcW w:w="1970" w:type="dxa"/>
          </w:tcPr>
          <w:p w14:paraId="59005EE2" w14:textId="77777777" w:rsidR="007A46B2" w:rsidRPr="00946740" w:rsidRDefault="00000000">
            <w:pPr>
              <w:pStyle w:val="TableParagraph"/>
              <w:spacing w:line="259" w:lineRule="exact"/>
              <w:ind w:left="57" w:right="2"/>
              <w:rPr>
                <w:sz w:val="24"/>
              </w:rPr>
            </w:pPr>
            <w:r w:rsidRPr="00946740">
              <w:rPr>
                <w:spacing w:val="-2"/>
                <w:sz w:val="24"/>
              </w:rPr>
              <w:t>(0.00)</w:t>
            </w:r>
          </w:p>
        </w:tc>
        <w:tc>
          <w:tcPr>
            <w:tcW w:w="1940" w:type="dxa"/>
          </w:tcPr>
          <w:p w14:paraId="7E44FA43" w14:textId="77777777" w:rsidR="007A46B2" w:rsidRPr="00946740" w:rsidRDefault="00000000">
            <w:pPr>
              <w:pStyle w:val="TableParagraph"/>
              <w:spacing w:line="259" w:lineRule="exact"/>
              <w:ind w:left="53" w:right="29"/>
              <w:rPr>
                <w:sz w:val="24"/>
              </w:rPr>
            </w:pPr>
            <w:r w:rsidRPr="00946740">
              <w:rPr>
                <w:spacing w:val="-2"/>
                <w:sz w:val="24"/>
              </w:rPr>
              <w:t>(0.00)</w:t>
            </w:r>
          </w:p>
        </w:tc>
      </w:tr>
      <w:tr w:rsidR="007A46B2" w:rsidRPr="00946740" w14:paraId="5CB9161B" w14:textId="77777777">
        <w:trPr>
          <w:trHeight w:val="288"/>
        </w:trPr>
        <w:tc>
          <w:tcPr>
            <w:tcW w:w="2462" w:type="dxa"/>
          </w:tcPr>
          <w:p w14:paraId="718916C4"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940" w:type="dxa"/>
          </w:tcPr>
          <w:p w14:paraId="333B45F4" w14:textId="77777777" w:rsidR="007A46B2" w:rsidRPr="00946740" w:rsidRDefault="00000000">
            <w:pPr>
              <w:pStyle w:val="TableParagraph"/>
              <w:spacing w:line="269" w:lineRule="exact"/>
              <w:ind w:left="57" w:right="29"/>
              <w:rPr>
                <w:sz w:val="24"/>
              </w:rPr>
            </w:pPr>
            <w:r w:rsidRPr="00946740">
              <w:rPr>
                <w:spacing w:val="-2"/>
                <w:sz w:val="24"/>
              </w:rPr>
              <w:t>0.05***</w:t>
            </w:r>
          </w:p>
        </w:tc>
        <w:tc>
          <w:tcPr>
            <w:tcW w:w="1970" w:type="dxa"/>
          </w:tcPr>
          <w:p w14:paraId="03F778F0" w14:textId="77777777" w:rsidR="007A46B2" w:rsidRPr="00946740" w:rsidRDefault="007A46B2">
            <w:pPr>
              <w:pStyle w:val="TableParagraph"/>
              <w:jc w:val="left"/>
              <w:rPr>
                <w:sz w:val="20"/>
              </w:rPr>
            </w:pPr>
          </w:p>
        </w:tc>
        <w:tc>
          <w:tcPr>
            <w:tcW w:w="1970" w:type="dxa"/>
          </w:tcPr>
          <w:p w14:paraId="47E733C1" w14:textId="77777777" w:rsidR="007A46B2" w:rsidRPr="00946740" w:rsidRDefault="007A46B2">
            <w:pPr>
              <w:pStyle w:val="TableParagraph"/>
              <w:jc w:val="left"/>
              <w:rPr>
                <w:sz w:val="20"/>
              </w:rPr>
            </w:pPr>
          </w:p>
        </w:tc>
        <w:tc>
          <w:tcPr>
            <w:tcW w:w="1940" w:type="dxa"/>
          </w:tcPr>
          <w:p w14:paraId="0BB93F2B" w14:textId="77777777" w:rsidR="007A46B2" w:rsidRPr="00946740" w:rsidRDefault="007A46B2">
            <w:pPr>
              <w:pStyle w:val="TableParagraph"/>
              <w:jc w:val="left"/>
              <w:rPr>
                <w:sz w:val="20"/>
              </w:rPr>
            </w:pPr>
          </w:p>
        </w:tc>
      </w:tr>
      <w:tr w:rsidR="007A46B2" w:rsidRPr="00946740" w14:paraId="199E7F93" w14:textId="77777777">
        <w:trPr>
          <w:trHeight w:val="353"/>
        </w:trPr>
        <w:tc>
          <w:tcPr>
            <w:tcW w:w="2462" w:type="dxa"/>
            <w:tcBorders>
              <w:bottom w:val="single" w:sz="6" w:space="0" w:color="000000"/>
            </w:tcBorders>
          </w:tcPr>
          <w:p w14:paraId="43920092" w14:textId="77777777" w:rsidR="007A46B2" w:rsidRPr="00946740" w:rsidRDefault="007A46B2">
            <w:pPr>
              <w:pStyle w:val="TableParagraph"/>
              <w:jc w:val="left"/>
            </w:pPr>
          </w:p>
        </w:tc>
        <w:tc>
          <w:tcPr>
            <w:tcW w:w="1940" w:type="dxa"/>
            <w:tcBorders>
              <w:bottom w:val="single" w:sz="6" w:space="0" w:color="000000"/>
            </w:tcBorders>
          </w:tcPr>
          <w:p w14:paraId="532CB70E" w14:textId="77777777" w:rsidR="007A46B2" w:rsidRPr="00946740" w:rsidRDefault="00000000">
            <w:pPr>
              <w:pStyle w:val="TableParagraph"/>
              <w:spacing w:line="275" w:lineRule="exact"/>
              <w:ind w:left="57" w:right="29"/>
              <w:rPr>
                <w:sz w:val="24"/>
              </w:rPr>
            </w:pPr>
            <w:r w:rsidRPr="00946740">
              <w:rPr>
                <w:spacing w:val="-2"/>
                <w:sz w:val="24"/>
              </w:rPr>
              <w:t>(0.00)</w:t>
            </w:r>
          </w:p>
        </w:tc>
        <w:tc>
          <w:tcPr>
            <w:tcW w:w="1970" w:type="dxa"/>
            <w:tcBorders>
              <w:bottom w:val="single" w:sz="6" w:space="0" w:color="000000"/>
            </w:tcBorders>
          </w:tcPr>
          <w:p w14:paraId="75778201" w14:textId="77777777" w:rsidR="007A46B2" w:rsidRPr="00946740" w:rsidRDefault="007A46B2">
            <w:pPr>
              <w:pStyle w:val="TableParagraph"/>
              <w:jc w:val="left"/>
            </w:pPr>
          </w:p>
        </w:tc>
        <w:tc>
          <w:tcPr>
            <w:tcW w:w="1970" w:type="dxa"/>
            <w:tcBorders>
              <w:bottom w:val="single" w:sz="6" w:space="0" w:color="000000"/>
            </w:tcBorders>
          </w:tcPr>
          <w:p w14:paraId="04C34C1D" w14:textId="77777777" w:rsidR="007A46B2" w:rsidRPr="00946740" w:rsidRDefault="007A46B2">
            <w:pPr>
              <w:pStyle w:val="TableParagraph"/>
              <w:jc w:val="left"/>
            </w:pPr>
          </w:p>
        </w:tc>
        <w:tc>
          <w:tcPr>
            <w:tcW w:w="1940" w:type="dxa"/>
            <w:tcBorders>
              <w:bottom w:val="single" w:sz="6" w:space="0" w:color="000000"/>
            </w:tcBorders>
          </w:tcPr>
          <w:p w14:paraId="534BAFA7" w14:textId="77777777" w:rsidR="007A46B2" w:rsidRPr="00946740" w:rsidRDefault="007A46B2">
            <w:pPr>
              <w:pStyle w:val="TableParagraph"/>
              <w:jc w:val="left"/>
            </w:pPr>
          </w:p>
        </w:tc>
      </w:tr>
      <w:tr w:rsidR="007A46B2" w:rsidRPr="00946740" w14:paraId="6E7774E4" w14:textId="77777777">
        <w:trPr>
          <w:trHeight w:val="341"/>
        </w:trPr>
        <w:tc>
          <w:tcPr>
            <w:tcW w:w="2462" w:type="dxa"/>
            <w:tcBorders>
              <w:top w:val="single" w:sz="6" w:space="0" w:color="000000"/>
            </w:tcBorders>
          </w:tcPr>
          <w:p w14:paraId="7090DF13"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940" w:type="dxa"/>
            <w:tcBorders>
              <w:top w:val="single" w:sz="6" w:space="0" w:color="000000"/>
            </w:tcBorders>
          </w:tcPr>
          <w:p w14:paraId="00CAD058" w14:textId="77777777" w:rsidR="007A46B2" w:rsidRPr="00946740" w:rsidRDefault="007A46B2">
            <w:pPr>
              <w:pStyle w:val="TableParagraph"/>
              <w:jc w:val="left"/>
            </w:pPr>
          </w:p>
        </w:tc>
        <w:tc>
          <w:tcPr>
            <w:tcW w:w="1970" w:type="dxa"/>
            <w:tcBorders>
              <w:top w:val="single" w:sz="6" w:space="0" w:color="000000"/>
            </w:tcBorders>
          </w:tcPr>
          <w:p w14:paraId="7FA77DC8" w14:textId="77777777" w:rsidR="007A46B2" w:rsidRPr="00946740" w:rsidRDefault="007A46B2">
            <w:pPr>
              <w:pStyle w:val="TableParagraph"/>
              <w:jc w:val="left"/>
            </w:pPr>
          </w:p>
        </w:tc>
        <w:tc>
          <w:tcPr>
            <w:tcW w:w="1970" w:type="dxa"/>
            <w:tcBorders>
              <w:top w:val="single" w:sz="6" w:space="0" w:color="000000"/>
            </w:tcBorders>
          </w:tcPr>
          <w:p w14:paraId="57915C3D" w14:textId="77777777" w:rsidR="007A46B2" w:rsidRPr="00946740" w:rsidRDefault="007A46B2">
            <w:pPr>
              <w:pStyle w:val="TableParagraph"/>
              <w:jc w:val="left"/>
            </w:pPr>
          </w:p>
        </w:tc>
        <w:tc>
          <w:tcPr>
            <w:tcW w:w="1940" w:type="dxa"/>
            <w:tcBorders>
              <w:top w:val="single" w:sz="6" w:space="0" w:color="000000"/>
            </w:tcBorders>
          </w:tcPr>
          <w:p w14:paraId="7E8C7BD4" w14:textId="77777777" w:rsidR="007A46B2" w:rsidRPr="00946740" w:rsidRDefault="007A46B2">
            <w:pPr>
              <w:pStyle w:val="TableParagraph"/>
              <w:jc w:val="left"/>
            </w:pPr>
          </w:p>
        </w:tc>
      </w:tr>
      <w:tr w:rsidR="007A46B2" w:rsidRPr="00946740" w14:paraId="50F13491" w14:textId="77777777">
        <w:trPr>
          <w:trHeight w:val="286"/>
        </w:trPr>
        <w:tc>
          <w:tcPr>
            <w:tcW w:w="2462" w:type="dxa"/>
          </w:tcPr>
          <w:p w14:paraId="77CC38D9" w14:textId="77777777" w:rsidR="007A46B2" w:rsidRPr="00946740" w:rsidRDefault="00000000">
            <w:pPr>
              <w:pStyle w:val="TableParagraph"/>
              <w:spacing w:line="266" w:lineRule="exact"/>
              <w:ind w:left="119"/>
              <w:jc w:val="left"/>
              <w:rPr>
                <w:sz w:val="24"/>
              </w:rPr>
            </w:pPr>
            <w:r w:rsidRPr="00946740">
              <w:rPr>
                <w:spacing w:val="-5"/>
                <w:w w:val="110"/>
                <w:sz w:val="24"/>
              </w:rPr>
              <w:t>Age</w:t>
            </w:r>
          </w:p>
        </w:tc>
        <w:tc>
          <w:tcPr>
            <w:tcW w:w="1940" w:type="dxa"/>
          </w:tcPr>
          <w:p w14:paraId="70ADDDEE" w14:textId="77777777" w:rsidR="007A46B2" w:rsidRPr="00946740" w:rsidRDefault="007A46B2">
            <w:pPr>
              <w:pStyle w:val="TableParagraph"/>
              <w:jc w:val="left"/>
              <w:rPr>
                <w:sz w:val="20"/>
              </w:rPr>
            </w:pPr>
          </w:p>
        </w:tc>
        <w:tc>
          <w:tcPr>
            <w:tcW w:w="1970" w:type="dxa"/>
          </w:tcPr>
          <w:p w14:paraId="5927F277" w14:textId="77777777" w:rsidR="007A46B2" w:rsidRPr="00946740" w:rsidRDefault="00000000">
            <w:pPr>
              <w:pStyle w:val="TableParagraph"/>
              <w:spacing w:line="266" w:lineRule="exact"/>
              <w:ind w:left="58" w:right="2"/>
              <w:rPr>
                <w:sz w:val="24"/>
              </w:rPr>
            </w:pPr>
            <w:r w:rsidRPr="00946740">
              <w:rPr>
                <w:spacing w:val="-10"/>
                <w:sz w:val="24"/>
              </w:rPr>
              <w:t>X</w:t>
            </w:r>
          </w:p>
        </w:tc>
        <w:tc>
          <w:tcPr>
            <w:tcW w:w="1970" w:type="dxa"/>
          </w:tcPr>
          <w:p w14:paraId="6C8D9492" w14:textId="77777777" w:rsidR="007A46B2" w:rsidRPr="00946740" w:rsidRDefault="00000000">
            <w:pPr>
              <w:pStyle w:val="TableParagraph"/>
              <w:spacing w:line="266" w:lineRule="exact"/>
              <w:ind w:left="57" w:right="2"/>
              <w:rPr>
                <w:sz w:val="24"/>
              </w:rPr>
            </w:pPr>
            <w:r w:rsidRPr="00946740">
              <w:rPr>
                <w:spacing w:val="-10"/>
                <w:sz w:val="24"/>
              </w:rPr>
              <w:t>X</w:t>
            </w:r>
          </w:p>
        </w:tc>
        <w:tc>
          <w:tcPr>
            <w:tcW w:w="1940" w:type="dxa"/>
          </w:tcPr>
          <w:p w14:paraId="0E89A0F9"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5BBE3CBF" w14:textId="77777777">
        <w:trPr>
          <w:trHeight w:val="288"/>
        </w:trPr>
        <w:tc>
          <w:tcPr>
            <w:tcW w:w="2462" w:type="dxa"/>
          </w:tcPr>
          <w:p w14:paraId="507A7CC9" w14:textId="77777777" w:rsidR="007A46B2" w:rsidRPr="00946740" w:rsidRDefault="00000000">
            <w:pPr>
              <w:pStyle w:val="TableParagraph"/>
              <w:spacing w:line="269"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940" w:type="dxa"/>
          </w:tcPr>
          <w:p w14:paraId="06120A42" w14:textId="77777777" w:rsidR="007A46B2" w:rsidRPr="00946740" w:rsidRDefault="007A46B2">
            <w:pPr>
              <w:pStyle w:val="TableParagraph"/>
              <w:jc w:val="left"/>
              <w:rPr>
                <w:sz w:val="20"/>
              </w:rPr>
            </w:pPr>
          </w:p>
        </w:tc>
        <w:tc>
          <w:tcPr>
            <w:tcW w:w="1970" w:type="dxa"/>
          </w:tcPr>
          <w:p w14:paraId="7D203447" w14:textId="77777777" w:rsidR="007A46B2" w:rsidRPr="00946740" w:rsidRDefault="00000000">
            <w:pPr>
              <w:pStyle w:val="TableParagraph"/>
              <w:spacing w:line="269" w:lineRule="exact"/>
              <w:ind w:left="58" w:right="2"/>
              <w:rPr>
                <w:sz w:val="24"/>
              </w:rPr>
            </w:pPr>
            <w:r w:rsidRPr="00946740">
              <w:rPr>
                <w:spacing w:val="-10"/>
                <w:sz w:val="24"/>
              </w:rPr>
              <w:t>X</w:t>
            </w:r>
          </w:p>
        </w:tc>
        <w:tc>
          <w:tcPr>
            <w:tcW w:w="1970" w:type="dxa"/>
          </w:tcPr>
          <w:p w14:paraId="578291BC"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471DC292"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6CC4D26F" w14:textId="77777777">
        <w:trPr>
          <w:trHeight w:val="288"/>
        </w:trPr>
        <w:tc>
          <w:tcPr>
            <w:tcW w:w="2462" w:type="dxa"/>
          </w:tcPr>
          <w:p w14:paraId="2C2D3FD5"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940" w:type="dxa"/>
          </w:tcPr>
          <w:p w14:paraId="5EF69D0D" w14:textId="77777777" w:rsidR="007A46B2" w:rsidRPr="00946740" w:rsidRDefault="007A46B2">
            <w:pPr>
              <w:pStyle w:val="TableParagraph"/>
              <w:jc w:val="left"/>
              <w:rPr>
                <w:sz w:val="20"/>
              </w:rPr>
            </w:pPr>
          </w:p>
        </w:tc>
        <w:tc>
          <w:tcPr>
            <w:tcW w:w="1970" w:type="dxa"/>
          </w:tcPr>
          <w:p w14:paraId="35F3F149" w14:textId="77777777" w:rsidR="007A46B2" w:rsidRPr="00946740" w:rsidRDefault="00000000">
            <w:pPr>
              <w:pStyle w:val="TableParagraph"/>
              <w:spacing w:line="269" w:lineRule="exact"/>
              <w:ind w:left="58" w:right="2"/>
              <w:rPr>
                <w:sz w:val="24"/>
              </w:rPr>
            </w:pPr>
            <w:r w:rsidRPr="00946740">
              <w:rPr>
                <w:spacing w:val="-10"/>
                <w:sz w:val="24"/>
              </w:rPr>
              <w:t>X</w:t>
            </w:r>
          </w:p>
        </w:tc>
        <w:tc>
          <w:tcPr>
            <w:tcW w:w="1970" w:type="dxa"/>
          </w:tcPr>
          <w:p w14:paraId="6A7C5722"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3F27967B"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0797B43" w14:textId="77777777">
        <w:trPr>
          <w:trHeight w:val="288"/>
        </w:trPr>
        <w:tc>
          <w:tcPr>
            <w:tcW w:w="2462" w:type="dxa"/>
          </w:tcPr>
          <w:p w14:paraId="55C9DFCA"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940" w:type="dxa"/>
          </w:tcPr>
          <w:p w14:paraId="3C9B1EC7" w14:textId="77777777" w:rsidR="007A46B2" w:rsidRPr="00946740" w:rsidRDefault="007A46B2">
            <w:pPr>
              <w:pStyle w:val="TableParagraph"/>
              <w:jc w:val="left"/>
              <w:rPr>
                <w:sz w:val="20"/>
              </w:rPr>
            </w:pPr>
          </w:p>
        </w:tc>
        <w:tc>
          <w:tcPr>
            <w:tcW w:w="1970" w:type="dxa"/>
          </w:tcPr>
          <w:p w14:paraId="25F87C54" w14:textId="77777777" w:rsidR="007A46B2" w:rsidRPr="00946740" w:rsidRDefault="00000000">
            <w:pPr>
              <w:pStyle w:val="TableParagraph"/>
              <w:spacing w:line="269" w:lineRule="exact"/>
              <w:ind w:left="58" w:right="2"/>
              <w:rPr>
                <w:sz w:val="24"/>
              </w:rPr>
            </w:pPr>
            <w:r w:rsidRPr="00946740">
              <w:rPr>
                <w:spacing w:val="-10"/>
                <w:sz w:val="24"/>
              </w:rPr>
              <w:t>X</w:t>
            </w:r>
          </w:p>
        </w:tc>
        <w:tc>
          <w:tcPr>
            <w:tcW w:w="1970" w:type="dxa"/>
          </w:tcPr>
          <w:p w14:paraId="48C679A8"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01360564"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2FF5A8F7" w14:textId="77777777">
        <w:trPr>
          <w:trHeight w:val="288"/>
        </w:trPr>
        <w:tc>
          <w:tcPr>
            <w:tcW w:w="2462" w:type="dxa"/>
          </w:tcPr>
          <w:p w14:paraId="1F7A7A15"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940" w:type="dxa"/>
          </w:tcPr>
          <w:p w14:paraId="38AA3436" w14:textId="77777777" w:rsidR="007A46B2" w:rsidRPr="00946740" w:rsidRDefault="007A46B2">
            <w:pPr>
              <w:pStyle w:val="TableParagraph"/>
              <w:jc w:val="left"/>
              <w:rPr>
                <w:sz w:val="20"/>
              </w:rPr>
            </w:pPr>
          </w:p>
        </w:tc>
        <w:tc>
          <w:tcPr>
            <w:tcW w:w="1970" w:type="dxa"/>
          </w:tcPr>
          <w:p w14:paraId="74A1BCC4" w14:textId="77777777" w:rsidR="007A46B2" w:rsidRPr="00946740" w:rsidRDefault="007A46B2">
            <w:pPr>
              <w:pStyle w:val="TableParagraph"/>
              <w:jc w:val="left"/>
              <w:rPr>
                <w:sz w:val="20"/>
              </w:rPr>
            </w:pPr>
          </w:p>
        </w:tc>
        <w:tc>
          <w:tcPr>
            <w:tcW w:w="1970" w:type="dxa"/>
          </w:tcPr>
          <w:p w14:paraId="7BD395D3" w14:textId="77777777" w:rsidR="007A46B2" w:rsidRPr="00946740" w:rsidRDefault="00000000">
            <w:pPr>
              <w:pStyle w:val="TableParagraph"/>
              <w:spacing w:line="269" w:lineRule="exact"/>
              <w:ind w:left="57" w:right="2"/>
              <w:rPr>
                <w:sz w:val="24"/>
              </w:rPr>
            </w:pPr>
            <w:r w:rsidRPr="00946740">
              <w:rPr>
                <w:spacing w:val="-10"/>
                <w:sz w:val="24"/>
              </w:rPr>
              <w:t>X</w:t>
            </w:r>
          </w:p>
        </w:tc>
        <w:tc>
          <w:tcPr>
            <w:tcW w:w="1940" w:type="dxa"/>
          </w:tcPr>
          <w:p w14:paraId="7F27ABC5"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3BF97B0A" w14:textId="77777777">
        <w:trPr>
          <w:trHeight w:val="288"/>
        </w:trPr>
        <w:tc>
          <w:tcPr>
            <w:tcW w:w="2462" w:type="dxa"/>
          </w:tcPr>
          <w:p w14:paraId="7E5FE411"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940" w:type="dxa"/>
          </w:tcPr>
          <w:p w14:paraId="3FBD664C" w14:textId="77777777" w:rsidR="007A46B2" w:rsidRPr="00946740" w:rsidRDefault="007A46B2">
            <w:pPr>
              <w:pStyle w:val="TableParagraph"/>
              <w:jc w:val="left"/>
              <w:rPr>
                <w:sz w:val="20"/>
              </w:rPr>
            </w:pPr>
          </w:p>
        </w:tc>
        <w:tc>
          <w:tcPr>
            <w:tcW w:w="1970" w:type="dxa"/>
          </w:tcPr>
          <w:p w14:paraId="600A50B1" w14:textId="77777777" w:rsidR="007A46B2" w:rsidRPr="00946740" w:rsidRDefault="007A46B2">
            <w:pPr>
              <w:pStyle w:val="TableParagraph"/>
              <w:jc w:val="left"/>
              <w:rPr>
                <w:sz w:val="20"/>
              </w:rPr>
            </w:pPr>
          </w:p>
        </w:tc>
        <w:tc>
          <w:tcPr>
            <w:tcW w:w="1970" w:type="dxa"/>
          </w:tcPr>
          <w:p w14:paraId="06C68366" w14:textId="77777777" w:rsidR="007A46B2" w:rsidRPr="00946740" w:rsidRDefault="007A46B2">
            <w:pPr>
              <w:pStyle w:val="TableParagraph"/>
              <w:jc w:val="left"/>
              <w:rPr>
                <w:sz w:val="20"/>
              </w:rPr>
            </w:pPr>
          </w:p>
        </w:tc>
        <w:tc>
          <w:tcPr>
            <w:tcW w:w="1940" w:type="dxa"/>
          </w:tcPr>
          <w:p w14:paraId="08ABA584"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3FCCBC6F" w14:textId="77777777">
        <w:trPr>
          <w:trHeight w:val="577"/>
        </w:trPr>
        <w:tc>
          <w:tcPr>
            <w:tcW w:w="2462" w:type="dxa"/>
          </w:tcPr>
          <w:p w14:paraId="6CF21069" w14:textId="77777777" w:rsidR="007A46B2" w:rsidRPr="00946740" w:rsidRDefault="00000000">
            <w:pPr>
              <w:pStyle w:val="TableParagraph"/>
              <w:spacing w:line="275" w:lineRule="exact"/>
              <w:ind w:right="552"/>
              <w:rPr>
                <w:sz w:val="24"/>
              </w:rPr>
            </w:pPr>
            <w:r w:rsidRPr="00946740">
              <w:rPr>
                <w:w w:val="105"/>
                <w:sz w:val="24"/>
              </w:rPr>
              <w:t>HW’s</w:t>
            </w:r>
            <w:r w:rsidRPr="00946740">
              <w:rPr>
                <w:spacing w:val="-4"/>
                <w:w w:val="105"/>
                <w:sz w:val="24"/>
              </w:rPr>
              <w:t xml:space="preserve"> Mean</w:t>
            </w:r>
          </w:p>
          <w:p w14:paraId="1D6C8DEC" w14:textId="77777777" w:rsidR="007A46B2" w:rsidRPr="00946740" w:rsidRDefault="00000000">
            <w:pPr>
              <w:pStyle w:val="TableParagraph"/>
              <w:spacing w:before="13" w:line="270" w:lineRule="exact"/>
              <w:ind w:left="2" w:right="552"/>
              <w:rPr>
                <w:sz w:val="24"/>
              </w:rPr>
            </w:pPr>
            <w:r w:rsidRPr="00946740">
              <w:rPr>
                <w:spacing w:val="-2"/>
                <w:w w:val="110"/>
                <w:sz w:val="24"/>
              </w:rPr>
              <w:t>Unemployment</w:t>
            </w:r>
          </w:p>
        </w:tc>
        <w:tc>
          <w:tcPr>
            <w:tcW w:w="1940" w:type="dxa"/>
          </w:tcPr>
          <w:p w14:paraId="688D6149" w14:textId="77777777" w:rsidR="007A46B2" w:rsidRPr="00946740" w:rsidRDefault="00000000">
            <w:pPr>
              <w:pStyle w:val="TableParagraph"/>
              <w:spacing w:before="147"/>
              <w:ind w:left="57" w:right="29"/>
              <w:rPr>
                <w:sz w:val="24"/>
              </w:rPr>
            </w:pPr>
            <w:r w:rsidRPr="00946740">
              <w:rPr>
                <w:spacing w:val="-4"/>
                <w:sz w:val="24"/>
              </w:rPr>
              <w:t>0.07</w:t>
            </w:r>
          </w:p>
        </w:tc>
        <w:tc>
          <w:tcPr>
            <w:tcW w:w="1970" w:type="dxa"/>
          </w:tcPr>
          <w:p w14:paraId="12DA2376" w14:textId="77777777" w:rsidR="007A46B2" w:rsidRPr="00946740" w:rsidRDefault="00000000">
            <w:pPr>
              <w:pStyle w:val="TableParagraph"/>
              <w:spacing w:before="147"/>
              <w:ind w:left="58" w:right="2"/>
              <w:rPr>
                <w:sz w:val="24"/>
              </w:rPr>
            </w:pPr>
            <w:r w:rsidRPr="00946740">
              <w:rPr>
                <w:spacing w:val="-4"/>
                <w:sz w:val="24"/>
              </w:rPr>
              <w:t>0.07</w:t>
            </w:r>
          </w:p>
        </w:tc>
        <w:tc>
          <w:tcPr>
            <w:tcW w:w="1970" w:type="dxa"/>
          </w:tcPr>
          <w:p w14:paraId="558F1598" w14:textId="77777777" w:rsidR="007A46B2" w:rsidRPr="00946740" w:rsidRDefault="00000000">
            <w:pPr>
              <w:pStyle w:val="TableParagraph"/>
              <w:spacing w:before="147"/>
              <w:ind w:left="57" w:right="2"/>
              <w:rPr>
                <w:sz w:val="24"/>
              </w:rPr>
            </w:pPr>
            <w:r w:rsidRPr="00946740">
              <w:rPr>
                <w:spacing w:val="-4"/>
                <w:sz w:val="24"/>
              </w:rPr>
              <w:t>0.07</w:t>
            </w:r>
          </w:p>
        </w:tc>
        <w:tc>
          <w:tcPr>
            <w:tcW w:w="1940" w:type="dxa"/>
          </w:tcPr>
          <w:p w14:paraId="6D3C5D1B" w14:textId="77777777" w:rsidR="007A46B2" w:rsidRPr="00946740" w:rsidRDefault="00000000">
            <w:pPr>
              <w:pStyle w:val="TableParagraph"/>
              <w:spacing w:before="147"/>
              <w:ind w:left="53" w:right="29"/>
              <w:rPr>
                <w:sz w:val="24"/>
              </w:rPr>
            </w:pPr>
            <w:r w:rsidRPr="00946740">
              <w:rPr>
                <w:spacing w:val="-4"/>
                <w:sz w:val="24"/>
              </w:rPr>
              <w:t>0.07</w:t>
            </w:r>
          </w:p>
        </w:tc>
      </w:tr>
      <w:tr w:rsidR="007A46B2" w:rsidRPr="00946740" w14:paraId="784555C8" w14:textId="77777777">
        <w:trPr>
          <w:trHeight w:val="354"/>
        </w:trPr>
        <w:tc>
          <w:tcPr>
            <w:tcW w:w="2462" w:type="dxa"/>
            <w:tcBorders>
              <w:bottom w:val="single" w:sz="8" w:space="0" w:color="000000"/>
            </w:tcBorders>
          </w:tcPr>
          <w:p w14:paraId="2C65D042"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940" w:type="dxa"/>
            <w:tcBorders>
              <w:bottom w:val="single" w:sz="8" w:space="0" w:color="000000"/>
            </w:tcBorders>
          </w:tcPr>
          <w:p w14:paraId="58F336F6" w14:textId="77777777" w:rsidR="007A46B2" w:rsidRPr="00946740" w:rsidRDefault="00000000">
            <w:pPr>
              <w:pStyle w:val="TableParagraph"/>
              <w:spacing w:line="275" w:lineRule="exact"/>
              <w:ind w:left="57" w:right="29"/>
              <w:rPr>
                <w:sz w:val="24"/>
              </w:rPr>
            </w:pPr>
            <w:r w:rsidRPr="00946740">
              <w:rPr>
                <w:spacing w:val="-2"/>
                <w:sz w:val="24"/>
              </w:rPr>
              <w:t>38</w:t>
            </w:r>
            <w:r w:rsidRPr="00946740">
              <w:rPr>
                <w:spacing w:val="-20"/>
                <w:sz w:val="24"/>
              </w:rPr>
              <w:t xml:space="preserve"> </w:t>
            </w:r>
            <w:r w:rsidRPr="00946740">
              <w:rPr>
                <w:spacing w:val="-5"/>
                <w:sz w:val="24"/>
              </w:rPr>
              <w:t>090</w:t>
            </w:r>
          </w:p>
        </w:tc>
        <w:tc>
          <w:tcPr>
            <w:tcW w:w="1970" w:type="dxa"/>
            <w:tcBorders>
              <w:bottom w:val="single" w:sz="8" w:space="0" w:color="000000"/>
            </w:tcBorders>
          </w:tcPr>
          <w:p w14:paraId="0590640C" w14:textId="77777777" w:rsidR="007A46B2" w:rsidRPr="00946740" w:rsidRDefault="00000000">
            <w:pPr>
              <w:pStyle w:val="TableParagraph"/>
              <w:spacing w:line="275" w:lineRule="exact"/>
              <w:ind w:left="58" w:right="2"/>
              <w:rPr>
                <w:sz w:val="24"/>
              </w:rPr>
            </w:pPr>
            <w:r w:rsidRPr="00946740">
              <w:rPr>
                <w:spacing w:val="-2"/>
                <w:sz w:val="24"/>
              </w:rPr>
              <w:t>38</w:t>
            </w:r>
            <w:r w:rsidRPr="00946740">
              <w:rPr>
                <w:spacing w:val="-20"/>
                <w:sz w:val="24"/>
              </w:rPr>
              <w:t xml:space="preserve"> </w:t>
            </w:r>
            <w:r w:rsidRPr="00946740">
              <w:rPr>
                <w:spacing w:val="-5"/>
                <w:sz w:val="24"/>
              </w:rPr>
              <w:t>090</w:t>
            </w:r>
          </w:p>
        </w:tc>
        <w:tc>
          <w:tcPr>
            <w:tcW w:w="1970" w:type="dxa"/>
            <w:tcBorders>
              <w:bottom w:val="single" w:sz="8" w:space="0" w:color="000000"/>
            </w:tcBorders>
          </w:tcPr>
          <w:p w14:paraId="0F5ACA53" w14:textId="77777777" w:rsidR="007A46B2" w:rsidRPr="00946740" w:rsidRDefault="00000000">
            <w:pPr>
              <w:pStyle w:val="TableParagraph"/>
              <w:spacing w:line="275" w:lineRule="exact"/>
              <w:ind w:left="57" w:right="2"/>
              <w:rPr>
                <w:sz w:val="24"/>
              </w:rPr>
            </w:pPr>
            <w:r w:rsidRPr="00946740">
              <w:rPr>
                <w:spacing w:val="-2"/>
                <w:sz w:val="24"/>
              </w:rPr>
              <w:t>38</w:t>
            </w:r>
            <w:r w:rsidRPr="00946740">
              <w:rPr>
                <w:spacing w:val="-20"/>
                <w:sz w:val="24"/>
              </w:rPr>
              <w:t xml:space="preserve"> </w:t>
            </w:r>
            <w:r w:rsidRPr="00946740">
              <w:rPr>
                <w:spacing w:val="-5"/>
                <w:sz w:val="24"/>
              </w:rPr>
              <w:t>090</w:t>
            </w:r>
          </w:p>
        </w:tc>
        <w:tc>
          <w:tcPr>
            <w:tcW w:w="1940" w:type="dxa"/>
            <w:tcBorders>
              <w:bottom w:val="single" w:sz="8" w:space="0" w:color="000000"/>
            </w:tcBorders>
          </w:tcPr>
          <w:p w14:paraId="29107AD7" w14:textId="77777777" w:rsidR="007A46B2" w:rsidRPr="00946740" w:rsidRDefault="00000000">
            <w:pPr>
              <w:pStyle w:val="TableParagraph"/>
              <w:spacing w:line="275" w:lineRule="exact"/>
              <w:ind w:left="52" w:right="29"/>
              <w:rPr>
                <w:sz w:val="24"/>
              </w:rPr>
            </w:pPr>
            <w:r w:rsidRPr="00946740">
              <w:rPr>
                <w:spacing w:val="-2"/>
                <w:sz w:val="24"/>
              </w:rPr>
              <w:t>38</w:t>
            </w:r>
            <w:r w:rsidRPr="00946740">
              <w:rPr>
                <w:spacing w:val="-20"/>
                <w:sz w:val="24"/>
              </w:rPr>
              <w:t xml:space="preserve"> </w:t>
            </w:r>
            <w:r w:rsidRPr="00946740">
              <w:rPr>
                <w:spacing w:val="-5"/>
                <w:sz w:val="24"/>
              </w:rPr>
              <w:t>090</w:t>
            </w:r>
          </w:p>
        </w:tc>
      </w:tr>
    </w:tbl>
    <w:p w14:paraId="16F8C508" w14:textId="77777777" w:rsidR="007A46B2" w:rsidRPr="00946740" w:rsidRDefault="00000000">
      <w:pPr>
        <w:spacing w:before="14"/>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60AB829F" w14:textId="77777777" w:rsidR="007A46B2" w:rsidRPr="00946740" w:rsidRDefault="00000000">
      <w:pPr>
        <w:pStyle w:val="ListParagraph"/>
        <w:numPr>
          <w:ilvl w:val="0"/>
          <w:numId w:val="8"/>
        </w:numPr>
        <w:tabs>
          <w:tab w:val="left" w:pos="473"/>
        </w:tabs>
        <w:spacing w:before="66" w:line="295" w:lineRule="exact"/>
        <w:ind w:left="473" w:hanging="166"/>
        <w:rPr>
          <w:sz w:val="20"/>
        </w:rPr>
      </w:pPr>
      <w:r w:rsidRPr="00946740">
        <w:rPr>
          <w:w w:val="110"/>
          <w:sz w:val="20"/>
        </w:rPr>
        <w:t>This</w:t>
      </w:r>
      <w:r w:rsidRPr="00946740">
        <w:rPr>
          <w:spacing w:val="-4"/>
          <w:w w:val="110"/>
          <w:sz w:val="20"/>
        </w:rPr>
        <w:t xml:space="preserve"> </w:t>
      </w:r>
      <w:r w:rsidRPr="00946740">
        <w:rPr>
          <w:w w:val="110"/>
          <w:sz w:val="20"/>
        </w:rPr>
        <w:t>table</w:t>
      </w:r>
      <w:r w:rsidRPr="00946740">
        <w:rPr>
          <w:spacing w:val="-3"/>
          <w:w w:val="110"/>
          <w:sz w:val="20"/>
        </w:rPr>
        <w:t xml:space="preserve"> </w:t>
      </w:r>
      <w:r w:rsidRPr="00946740">
        <w:rPr>
          <w:w w:val="110"/>
          <w:sz w:val="20"/>
        </w:rPr>
        <w:t>includes</w:t>
      </w:r>
      <w:r w:rsidRPr="00946740">
        <w:rPr>
          <w:spacing w:val="-3"/>
          <w:w w:val="110"/>
          <w:sz w:val="20"/>
        </w:rPr>
        <w:t xml:space="preserve"> </w:t>
      </w:r>
      <w:r w:rsidRPr="00946740">
        <w:rPr>
          <w:w w:val="110"/>
          <w:sz w:val="20"/>
        </w:rPr>
        <w:t>the</w:t>
      </w:r>
      <w:r w:rsidRPr="00946740">
        <w:rPr>
          <w:spacing w:val="-3"/>
          <w:w w:val="110"/>
          <w:sz w:val="20"/>
        </w:rPr>
        <w:t xml:space="preserve"> </w:t>
      </w:r>
      <w:r w:rsidRPr="00946740">
        <w:rPr>
          <w:w w:val="110"/>
          <w:sz w:val="20"/>
        </w:rPr>
        <w:t>estimation</w:t>
      </w:r>
      <w:r w:rsidRPr="00946740">
        <w:rPr>
          <w:spacing w:val="-3"/>
          <w:w w:val="110"/>
          <w:sz w:val="20"/>
        </w:rPr>
        <w:t xml:space="preserve"> </w:t>
      </w:r>
      <w:r w:rsidRPr="00946740">
        <w:rPr>
          <w:w w:val="110"/>
          <w:sz w:val="20"/>
        </w:rPr>
        <w:t>results</w:t>
      </w:r>
      <w:r w:rsidRPr="00946740">
        <w:rPr>
          <w:spacing w:val="-3"/>
          <w:w w:val="110"/>
          <w:sz w:val="20"/>
        </w:rPr>
        <w:t xml:space="preserve"> </w:t>
      </w:r>
      <w:r w:rsidRPr="00946740">
        <w:rPr>
          <w:w w:val="110"/>
          <w:sz w:val="20"/>
        </w:rPr>
        <w:t>of</w:t>
      </w:r>
      <w:r w:rsidRPr="00946740">
        <w:rPr>
          <w:spacing w:val="-3"/>
          <w:w w:val="110"/>
          <w:sz w:val="20"/>
        </w:rPr>
        <w:t xml:space="preserve"> </w:t>
      </w:r>
      <w:r w:rsidRPr="00946740">
        <w:rPr>
          <w:w w:val="110"/>
          <w:sz w:val="20"/>
        </w:rPr>
        <w:t>equation</w:t>
      </w:r>
      <w:r w:rsidRPr="00946740">
        <w:rPr>
          <w:spacing w:val="-4"/>
          <w:w w:val="110"/>
          <w:sz w:val="20"/>
        </w:rPr>
        <w:t xml:space="preserve"> (</w:t>
      </w:r>
      <w:hyperlink w:anchor="_bookmark15" w:history="1">
        <w:r w:rsidR="007A46B2" w:rsidRPr="00946740">
          <w:rPr>
            <w:color w:val="0000FF"/>
            <w:spacing w:val="-4"/>
            <w:w w:val="110"/>
            <w:sz w:val="20"/>
          </w:rPr>
          <w:t>1</w:t>
        </w:r>
      </w:hyperlink>
      <w:r w:rsidRPr="00946740">
        <w:rPr>
          <w:spacing w:val="-4"/>
          <w:w w:val="110"/>
          <w:sz w:val="20"/>
        </w:rPr>
        <w:t>).</w:t>
      </w:r>
    </w:p>
    <w:p w14:paraId="2EBEE8E0" w14:textId="77777777" w:rsidR="007A46B2" w:rsidRPr="00946740" w:rsidRDefault="00000000">
      <w:pPr>
        <w:pStyle w:val="ListParagraph"/>
        <w:numPr>
          <w:ilvl w:val="0"/>
          <w:numId w:val="8"/>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6CF8AE6B" w14:textId="77777777" w:rsidR="007A46B2" w:rsidRPr="00946740" w:rsidRDefault="00000000">
      <w:pPr>
        <w:pStyle w:val="ListParagraph"/>
        <w:numPr>
          <w:ilvl w:val="0"/>
          <w:numId w:val="8"/>
        </w:numPr>
        <w:tabs>
          <w:tab w:val="left" w:pos="473"/>
        </w:tabs>
        <w:spacing w:line="289" w:lineRule="exact"/>
        <w:ind w:left="473" w:hanging="166"/>
        <w:rPr>
          <w:sz w:val="20"/>
        </w:rPr>
      </w:pPr>
      <w:r w:rsidRPr="00946740">
        <w:rPr>
          <w:w w:val="110"/>
          <w:sz w:val="20"/>
        </w:rPr>
        <w:t>The</w:t>
      </w:r>
      <w:r w:rsidRPr="00946740">
        <w:rPr>
          <w:spacing w:val="-5"/>
          <w:w w:val="110"/>
          <w:sz w:val="20"/>
        </w:rPr>
        <w:t xml:space="preserve"> </w:t>
      </w:r>
      <w:r w:rsidRPr="00946740">
        <w:rPr>
          <w:w w:val="110"/>
          <w:sz w:val="20"/>
        </w:rPr>
        <w:t>sample</w:t>
      </w:r>
      <w:r w:rsidRPr="00946740">
        <w:rPr>
          <w:spacing w:val="-5"/>
          <w:w w:val="110"/>
          <w:sz w:val="20"/>
        </w:rPr>
        <w:t xml:space="preserve"> </w:t>
      </w:r>
      <w:r w:rsidRPr="00946740">
        <w:rPr>
          <w:w w:val="110"/>
          <w:sz w:val="20"/>
        </w:rPr>
        <w:t>is</w:t>
      </w:r>
      <w:r w:rsidRPr="00946740">
        <w:rPr>
          <w:spacing w:val="-4"/>
          <w:w w:val="110"/>
          <w:sz w:val="20"/>
        </w:rPr>
        <w:t xml:space="preserve"> </w:t>
      </w:r>
      <w:r w:rsidRPr="00946740">
        <w:rPr>
          <w:w w:val="110"/>
          <w:sz w:val="20"/>
        </w:rPr>
        <w:t>restricted</w:t>
      </w:r>
      <w:r w:rsidRPr="00946740">
        <w:rPr>
          <w:spacing w:val="-5"/>
          <w:w w:val="110"/>
          <w:sz w:val="20"/>
        </w:rPr>
        <w:t xml:space="preserve"> </w:t>
      </w:r>
      <w:r w:rsidRPr="00946740">
        <w:rPr>
          <w:w w:val="110"/>
          <w:sz w:val="20"/>
        </w:rPr>
        <w:t>to</w:t>
      </w:r>
      <w:r w:rsidRPr="00946740">
        <w:rPr>
          <w:spacing w:val="-4"/>
          <w:w w:val="110"/>
          <w:sz w:val="20"/>
        </w:rPr>
        <w:t xml:space="preserve"> </w:t>
      </w:r>
      <w:r w:rsidRPr="00946740">
        <w:rPr>
          <w:w w:val="110"/>
          <w:sz w:val="20"/>
        </w:rPr>
        <w:t>prime-age</w:t>
      </w:r>
      <w:r w:rsidRPr="00946740">
        <w:rPr>
          <w:spacing w:val="-5"/>
          <w:w w:val="110"/>
          <w:sz w:val="20"/>
        </w:rPr>
        <w:t xml:space="preserve"> </w:t>
      </w:r>
      <w:r w:rsidRPr="00946740">
        <w:rPr>
          <w:spacing w:val="-4"/>
          <w:w w:val="110"/>
          <w:sz w:val="20"/>
        </w:rPr>
        <w:t>men.</w:t>
      </w:r>
    </w:p>
    <w:p w14:paraId="1B481EEF" w14:textId="77777777" w:rsidR="007A46B2" w:rsidRPr="00946740" w:rsidRDefault="00000000">
      <w:pPr>
        <w:pStyle w:val="ListParagraph"/>
        <w:numPr>
          <w:ilvl w:val="0"/>
          <w:numId w:val="8"/>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38D7650E" w14:textId="77777777" w:rsidR="007A46B2" w:rsidRPr="00946740" w:rsidRDefault="007A46B2">
      <w:pPr>
        <w:spacing w:line="295" w:lineRule="exact"/>
        <w:rPr>
          <w:sz w:val="20"/>
        </w:rPr>
        <w:sectPr w:rsidR="007A46B2" w:rsidRPr="00946740">
          <w:pgSz w:w="12240" w:h="15840"/>
          <w:pgMar w:top="1800" w:right="20" w:bottom="1060" w:left="1720" w:header="0" w:footer="868" w:gutter="0"/>
          <w:cols w:space="720"/>
        </w:sectPr>
      </w:pPr>
    </w:p>
    <w:p w14:paraId="3A4CA6B3" w14:textId="77777777" w:rsidR="007A46B2" w:rsidRPr="00946740" w:rsidRDefault="00000000">
      <w:pPr>
        <w:pStyle w:val="Heading4"/>
        <w:ind w:left="718"/>
      </w:pPr>
      <w:bookmarkStart w:id="134" w:name="_bookmark74"/>
      <w:bookmarkEnd w:id="134"/>
      <w:r w:rsidRPr="00946740">
        <w:rPr>
          <w:spacing w:val="-2"/>
          <w:w w:val="110"/>
        </w:rPr>
        <w:lastRenderedPageBreak/>
        <w:t>Table</w:t>
      </w:r>
      <w:r w:rsidRPr="00946740">
        <w:rPr>
          <w:spacing w:val="-10"/>
          <w:w w:val="110"/>
        </w:rPr>
        <w:t xml:space="preserve"> </w:t>
      </w:r>
      <w:r w:rsidRPr="00946740">
        <w:rPr>
          <w:spacing w:val="-2"/>
          <w:w w:val="110"/>
        </w:rPr>
        <w:t>8:</w:t>
      </w:r>
      <w:r w:rsidRPr="00946740">
        <w:rPr>
          <w:spacing w:val="5"/>
          <w:w w:val="110"/>
        </w:rPr>
        <w:t xml:space="preserve"> </w:t>
      </w:r>
      <w:r w:rsidRPr="00946740">
        <w:rPr>
          <w:spacing w:val="-2"/>
          <w:w w:val="110"/>
        </w:rPr>
        <w:t>Effect</w:t>
      </w:r>
      <w:r w:rsidRPr="00946740">
        <w:rPr>
          <w:spacing w:val="-10"/>
          <w:w w:val="110"/>
        </w:rPr>
        <w:t xml:space="preserve"> </w:t>
      </w:r>
      <w:r w:rsidRPr="00946740">
        <w:rPr>
          <w:spacing w:val="-2"/>
          <w:w w:val="110"/>
        </w:rPr>
        <w:t>of</w:t>
      </w:r>
      <w:r w:rsidRPr="00946740">
        <w:rPr>
          <w:spacing w:val="-10"/>
          <w:w w:val="110"/>
        </w:rPr>
        <w:t xml:space="preserve"> </w:t>
      </w:r>
      <w:r w:rsidRPr="00946740">
        <w:rPr>
          <w:spacing w:val="-2"/>
          <w:w w:val="110"/>
        </w:rPr>
        <w:t>Having</w:t>
      </w:r>
      <w:r w:rsidRPr="00946740">
        <w:rPr>
          <w:spacing w:val="-9"/>
          <w:w w:val="110"/>
        </w:rPr>
        <w:t xml:space="preserve"> </w:t>
      </w:r>
      <w:r w:rsidRPr="00946740">
        <w:rPr>
          <w:spacing w:val="-2"/>
          <w:w w:val="110"/>
        </w:rPr>
        <w:t>Hispanic</w:t>
      </w:r>
      <w:r w:rsidRPr="00946740">
        <w:rPr>
          <w:spacing w:val="-10"/>
          <w:w w:val="110"/>
        </w:rPr>
        <w:t xml:space="preserve"> </w:t>
      </w:r>
      <w:r w:rsidRPr="00946740">
        <w:rPr>
          <w:spacing w:val="-2"/>
          <w:w w:val="110"/>
        </w:rPr>
        <w:t>Last</w:t>
      </w:r>
      <w:r w:rsidRPr="00946740">
        <w:rPr>
          <w:spacing w:val="-10"/>
          <w:w w:val="110"/>
        </w:rPr>
        <w:t xml:space="preserve"> </w:t>
      </w:r>
      <w:r w:rsidRPr="00946740">
        <w:rPr>
          <w:spacing w:val="-2"/>
          <w:w w:val="110"/>
        </w:rPr>
        <w:t>Name</w:t>
      </w:r>
      <w:r w:rsidRPr="00946740">
        <w:rPr>
          <w:spacing w:val="-9"/>
          <w:w w:val="110"/>
        </w:rPr>
        <w:t xml:space="preserve"> </w:t>
      </w:r>
      <w:r w:rsidRPr="00946740">
        <w:rPr>
          <w:spacing w:val="-2"/>
          <w:w w:val="110"/>
        </w:rPr>
        <w:t>(Log</w:t>
      </w:r>
      <w:r w:rsidRPr="00946740">
        <w:rPr>
          <w:spacing w:val="-10"/>
          <w:w w:val="110"/>
        </w:rPr>
        <w:t xml:space="preserve"> </w:t>
      </w:r>
      <w:r w:rsidRPr="00946740">
        <w:rPr>
          <w:spacing w:val="-2"/>
          <w:w w:val="110"/>
        </w:rPr>
        <w:t>Annual</w:t>
      </w:r>
      <w:r w:rsidRPr="00946740">
        <w:rPr>
          <w:spacing w:val="-9"/>
          <w:w w:val="110"/>
        </w:rPr>
        <w:t xml:space="preserve"> </w:t>
      </w:r>
      <w:r w:rsidRPr="00946740">
        <w:rPr>
          <w:spacing w:val="-2"/>
          <w:w w:val="110"/>
        </w:rPr>
        <w:t>Earnings)</w:t>
      </w:r>
    </w:p>
    <w:p w14:paraId="29A3E7FC" w14:textId="77777777" w:rsidR="007A46B2" w:rsidRPr="00946740" w:rsidRDefault="007A46B2">
      <w:pPr>
        <w:pStyle w:val="BodyText"/>
        <w:rPr>
          <w:sz w:val="9"/>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7A46B2" w:rsidRPr="00946740" w14:paraId="78600B11" w14:textId="77777777">
        <w:trPr>
          <w:trHeight w:val="332"/>
        </w:trPr>
        <w:tc>
          <w:tcPr>
            <w:tcW w:w="2462" w:type="dxa"/>
            <w:vMerge w:val="restart"/>
            <w:tcBorders>
              <w:top w:val="single" w:sz="8" w:space="0" w:color="000000"/>
              <w:bottom w:val="single" w:sz="6" w:space="0" w:color="000000"/>
            </w:tcBorders>
          </w:tcPr>
          <w:p w14:paraId="100788EA" w14:textId="77777777" w:rsidR="007A46B2" w:rsidRPr="00946740" w:rsidRDefault="007A46B2">
            <w:pPr>
              <w:pStyle w:val="TableParagraph"/>
              <w:jc w:val="left"/>
              <w:rPr>
                <w:sz w:val="20"/>
              </w:rPr>
            </w:pPr>
          </w:p>
        </w:tc>
        <w:tc>
          <w:tcPr>
            <w:tcW w:w="1470" w:type="dxa"/>
            <w:tcBorders>
              <w:top w:val="single" w:sz="8" w:space="0" w:color="000000"/>
            </w:tcBorders>
          </w:tcPr>
          <w:p w14:paraId="0C1C2EBC"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00" w:type="dxa"/>
            <w:tcBorders>
              <w:top w:val="single" w:sz="8" w:space="0" w:color="000000"/>
            </w:tcBorders>
          </w:tcPr>
          <w:p w14:paraId="30399ED7" w14:textId="77777777" w:rsidR="007A46B2" w:rsidRPr="00946740" w:rsidRDefault="00000000">
            <w:pPr>
              <w:pStyle w:val="TableParagraph"/>
              <w:spacing w:before="50" w:line="262" w:lineRule="exact"/>
              <w:ind w:left="57" w:right="57"/>
              <w:rPr>
                <w:sz w:val="24"/>
              </w:rPr>
            </w:pPr>
            <w:r w:rsidRPr="00946740">
              <w:rPr>
                <w:spacing w:val="-5"/>
                <w:sz w:val="24"/>
              </w:rPr>
              <w:t>(2)</w:t>
            </w:r>
          </w:p>
        </w:tc>
        <w:tc>
          <w:tcPr>
            <w:tcW w:w="1500" w:type="dxa"/>
            <w:tcBorders>
              <w:top w:val="single" w:sz="8" w:space="0" w:color="000000"/>
            </w:tcBorders>
          </w:tcPr>
          <w:p w14:paraId="2D8F6EF4" w14:textId="77777777" w:rsidR="007A46B2" w:rsidRPr="00946740" w:rsidRDefault="00000000">
            <w:pPr>
              <w:pStyle w:val="TableParagraph"/>
              <w:spacing w:before="50" w:line="262" w:lineRule="exact"/>
              <w:ind w:left="57" w:right="58"/>
              <w:rPr>
                <w:sz w:val="24"/>
              </w:rPr>
            </w:pPr>
            <w:r w:rsidRPr="00946740">
              <w:rPr>
                <w:spacing w:val="-5"/>
                <w:sz w:val="24"/>
              </w:rPr>
              <w:t>(3)</w:t>
            </w:r>
          </w:p>
        </w:tc>
        <w:tc>
          <w:tcPr>
            <w:tcW w:w="1500" w:type="dxa"/>
            <w:tcBorders>
              <w:top w:val="single" w:sz="8" w:space="0" w:color="000000"/>
            </w:tcBorders>
          </w:tcPr>
          <w:p w14:paraId="72A0601A" w14:textId="77777777" w:rsidR="007A46B2" w:rsidRPr="00946740" w:rsidRDefault="00000000">
            <w:pPr>
              <w:pStyle w:val="TableParagraph"/>
              <w:spacing w:before="50" w:line="262" w:lineRule="exact"/>
              <w:ind w:left="57" w:right="59"/>
              <w:rPr>
                <w:sz w:val="24"/>
              </w:rPr>
            </w:pPr>
            <w:r w:rsidRPr="00946740">
              <w:rPr>
                <w:spacing w:val="-5"/>
                <w:sz w:val="24"/>
              </w:rPr>
              <w:t>(4)</w:t>
            </w:r>
          </w:p>
        </w:tc>
        <w:tc>
          <w:tcPr>
            <w:tcW w:w="1470" w:type="dxa"/>
            <w:tcBorders>
              <w:top w:val="single" w:sz="8" w:space="0" w:color="000000"/>
            </w:tcBorders>
          </w:tcPr>
          <w:p w14:paraId="0D93C101" w14:textId="77777777" w:rsidR="007A46B2" w:rsidRPr="00946740" w:rsidRDefault="00000000">
            <w:pPr>
              <w:pStyle w:val="TableParagraph"/>
              <w:spacing w:before="50" w:line="262" w:lineRule="exact"/>
              <w:ind w:left="52" w:right="29"/>
              <w:rPr>
                <w:sz w:val="24"/>
              </w:rPr>
            </w:pPr>
            <w:r w:rsidRPr="00946740">
              <w:rPr>
                <w:spacing w:val="-5"/>
                <w:sz w:val="24"/>
              </w:rPr>
              <w:t>(5)</w:t>
            </w:r>
          </w:p>
        </w:tc>
      </w:tr>
      <w:tr w:rsidR="007A46B2" w:rsidRPr="00946740" w14:paraId="5C042748" w14:textId="77777777">
        <w:trPr>
          <w:trHeight w:val="273"/>
        </w:trPr>
        <w:tc>
          <w:tcPr>
            <w:tcW w:w="2462" w:type="dxa"/>
            <w:vMerge/>
            <w:tcBorders>
              <w:top w:val="nil"/>
              <w:bottom w:val="single" w:sz="6" w:space="0" w:color="000000"/>
            </w:tcBorders>
          </w:tcPr>
          <w:p w14:paraId="179584DD" w14:textId="77777777" w:rsidR="007A46B2" w:rsidRPr="00946740" w:rsidRDefault="007A46B2">
            <w:pPr>
              <w:rPr>
                <w:sz w:val="2"/>
                <w:szCs w:val="2"/>
              </w:rPr>
            </w:pPr>
          </w:p>
        </w:tc>
        <w:tc>
          <w:tcPr>
            <w:tcW w:w="1470" w:type="dxa"/>
          </w:tcPr>
          <w:p w14:paraId="5E16C529" w14:textId="77777777" w:rsidR="007A46B2" w:rsidRPr="00946740" w:rsidRDefault="00000000">
            <w:pPr>
              <w:pStyle w:val="TableParagraph"/>
              <w:spacing w:line="254" w:lineRule="exact"/>
              <w:ind w:left="28"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2A969C8C" w14:textId="77777777" w:rsidR="007A46B2" w:rsidRPr="00946740" w:rsidRDefault="00000000">
            <w:pPr>
              <w:pStyle w:val="TableParagraph"/>
              <w:spacing w:line="254" w:lineRule="exact"/>
              <w:ind w:left="57"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6F007ADA" w14:textId="77777777" w:rsidR="007A46B2" w:rsidRPr="00946740" w:rsidRDefault="00000000">
            <w:pPr>
              <w:pStyle w:val="TableParagraph"/>
              <w:spacing w:line="254" w:lineRule="exact"/>
              <w:ind w:left="57" w:right="58"/>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0075EECA" w14:textId="77777777" w:rsidR="007A46B2" w:rsidRPr="00946740" w:rsidRDefault="00000000">
            <w:pPr>
              <w:pStyle w:val="TableParagraph"/>
              <w:spacing w:line="254" w:lineRule="exact"/>
              <w:ind w:left="57" w:right="59"/>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470" w:type="dxa"/>
          </w:tcPr>
          <w:p w14:paraId="47567CF2" w14:textId="77777777" w:rsidR="007A46B2" w:rsidRPr="00946740" w:rsidRDefault="00000000">
            <w:pPr>
              <w:pStyle w:val="TableParagraph"/>
              <w:spacing w:line="254" w:lineRule="exact"/>
              <w:ind w:left="52" w:right="29"/>
              <w:rPr>
                <w:sz w:val="24"/>
              </w:rPr>
            </w:pPr>
            <w:r w:rsidRPr="00946740">
              <w:rPr>
                <w:w w:val="105"/>
                <w:sz w:val="24"/>
              </w:rPr>
              <w:t>Log</w:t>
            </w:r>
            <w:r w:rsidRPr="00946740">
              <w:rPr>
                <w:spacing w:val="-4"/>
                <w:w w:val="105"/>
                <w:sz w:val="24"/>
              </w:rPr>
              <w:t xml:space="preserve"> </w:t>
            </w:r>
            <w:r w:rsidRPr="00946740">
              <w:rPr>
                <w:spacing w:val="-2"/>
                <w:w w:val="110"/>
                <w:sz w:val="24"/>
              </w:rPr>
              <w:t>annual</w:t>
            </w:r>
          </w:p>
        </w:tc>
      </w:tr>
      <w:tr w:rsidR="007A46B2" w:rsidRPr="00946740" w14:paraId="5B0BB668" w14:textId="77777777">
        <w:trPr>
          <w:trHeight w:val="345"/>
        </w:trPr>
        <w:tc>
          <w:tcPr>
            <w:tcW w:w="2462" w:type="dxa"/>
            <w:vMerge/>
            <w:tcBorders>
              <w:top w:val="nil"/>
              <w:bottom w:val="single" w:sz="6" w:space="0" w:color="000000"/>
            </w:tcBorders>
          </w:tcPr>
          <w:p w14:paraId="2663D285" w14:textId="77777777" w:rsidR="007A46B2" w:rsidRPr="00946740" w:rsidRDefault="007A46B2">
            <w:pPr>
              <w:rPr>
                <w:sz w:val="2"/>
                <w:szCs w:val="2"/>
              </w:rPr>
            </w:pPr>
          </w:p>
        </w:tc>
        <w:tc>
          <w:tcPr>
            <w:tcW w:w="1470" w:type="dxa"/>
            <w:tcBorders>
              <w:bottom w:val="single" w:sz="6" w:space="0" w:color="000000"/>
            </w:tcBorders>
          </w:tcPr>
          <w:p w14:paraId="5E8FF83B"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00" w:type="dxa"/>
            <w:tcBorders>
              <w:bottom w:val="single" w:sz="6" w:space="0" w:color="000000"/>
            </w:tcBorders>
          </w:tcPr>
          <w:p w14:paraId="5432C6F3" w14:textId="77777777" w:rsidR="007A46B2" w:rsidRPr="00946740" w:rsidRDefault="00000000">
            <w:pPr>
              <w:pStyle w:val="TableParagraph"/>
              <w:spacing w:line="268" w:lineRule="exact"/>
              <w:ind w:left="57" w:right="57"/>
              <w:rPr>
                <w:sz w:val="24"/>
              </w:rPr>
            </w:pPr>
            <w:r w:rsidRPr="00946740">
              <w:rPr>
                <w:spacing w:val="-2"/>
                <w:w w:val="110"/>
                <w:sz w:val="24"/>
              </w:rPr>
              <w:t>earnings</w:t>
            </w:r>
          </w:p>
        </w:tc>
        <w:tc>
          <w:tcPr>
            <w:tcW w:w="1500" w:type="dxa"/>
            <w:tcBorders>
              <w:bottom w:val="single" w:sz="6" w:space="0" w:color="000000"/>
            </w:tcBorders>
          </w:tcPr>
          <w:p w14:paraId="3B07381C" w14:textId="77777777" w:rsidR="007A46B2" w:rsidRPr="00946740" w:rsidRDefault="00000000">
            <w:pPr>
              <w:pStyle w:val="TableParagraph"/>
              <w:spacing w:line="268" w:lineRule="exact"/>
              <w:ind w:left="57" w:right="58"/>
              <w:rPr>
                <w:sz w:val="24"/>
              </w:rPr>
            </w:pPr>
            <w:r w:rsidRPr="00946740">
              <w:rPr>
                <w:spacing w:val="-2"/>
                <w:w w:val="110"/>
                <w:sz w:val="24"/>
              </w:rPr>
              <w:t>earnings</w:t>
            </w:r>
          </w:p>
        </w:tc>
        <w:tc>
          <w:tcPr>
            <w:tcW w:w="1500" w:type="dxa"/>
            <w:tcBorders>
              <w:bottom w:val="single" w:sz="6" w:space="0" w:color="000000"/>
            </w:tcBorders>
          </w:tcPr>
          <w:p w14:paraId="1F00703A" w14:textId="77777777" w:rsidR="007A46B2" w:rsidRPr="00946740" w:rsidRDefault="00000000">
            <w:pPr>
              <w:pStyle w:val="TableParagraph"/>
              <w:spacing w:line="268" w:lineRule="exact"/>
              <w:ind w:left="57" w:right="59"/>
              <w:rPr>
                <w:sz w:val="24"/>
              </w:rPr>
            </w:pPr>
            <w:r w:rsidRPr="00946740">
              <w:rPr>
                <w:spacing w:val="-2"/>
                <w:w w:val="110"/>
                <w:sz w:val="24"/>
              </w:rPr>
              <w:t>earnings</w:t>
            </w:r>
          </w:p>
        </w:tc>
        <w:tc>
          <w:tcPr>
            <w:tcW w:w="1470" w:type="dxa"/>
            <w:tcBorders>
              <w:bottom w:val="single" w:sz="6" w:space="0" w:color="000000"/>
            </w:tcBorders>
          </w:tcPr>
          <w:p w14:paraId="6EDE23AE"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5B0523A2" w14:textId="77777777">
        <w:trPr>
          <w:trHeight w:val="348"/>
        </w:trPr>
        <w:tc>
          <w:tcPr>
            <w:tcW w:w="2462" w:type="dxa"/>
            <w:tcBorders>
              <w:top w:val="single" w:sz="6" w:space="0" w:color="000000"/>
            </w:tcBorders>
          </w:tcPr>
          <w:p w14:paraId="6B6198B5"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470" w:type="dxa"/>
            <w:tcBorders>
              <w:top w:val="single" w:sz="6" w:space="0" w:color="000000"/>
            </w:tcBorders>
          </w:tcPr>
          <w:p w14:paraId="1A2C4B4C" w14:textId="77777777" w:rsidR="007A46B2" w:rsidRPr="00946740" w:rsidRDefault="00000000">
            <w:pPr>
              <w:pStyle w:val="TableParagraph"/>
              <w:spacing w:before="48"/>
              <w:ind w:left="57" w:right="29"/>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30515988" w14:textId="77777777" w:rsidR="007A46B2" w:rsidRPr="00946740" w:rsidRDefault="00000000">
            <w:pPr>
              <w:pStyle w:val="TableParagraph"/>
              <w:spacing w:before="48"/>
              <w:ind w:left="59"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3BE495B7"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4B50691E" w14:textId="77777777" w:rsidR="007A46B2" w:rsidRPr="00946740" w:rsidRDefault="00000000">
            <w:pPr>
              <w:pStyle w:val="TableParagraph"/>
              <w:spacing w:before="48"/>
              <w:ind w:left="57" w:right="3"/>
              <w:rPr>
                <w:sz w:val="24"/>
              </w:rPr>
            </w:pPr>
            <w:r w:rsidRPr="00946740">
              <w:rPr>
                <w:rFonts w:ascii="Arial" w:hAnsi="Arial"/>
                <w:spacing w:val="-2"/>
                <w:w w:val="105"/>
                <w:sz w:val="24"/>
              </w:rPr>
              <w:t>−</w:t>
            </w:r>
            <w:r w:rsidRPr="00946740">
              <w:rPr>
                <w:spacing w:val="-2"/>
                <w:w w:val="105"/>
                <w:sz w:val="24"/>
              </w:rPr>
              <w:t>0.02</w:t>
            </w:r>
          </w:p>
        </w:tc>
        <w:tc>
          <w:tcPr>
            <w:tcW w:w="1470" w:type="dxa"/>
            <w:tcBorders>
              <w:top w:val="single" w:sz="6" w:space="0" w:color="000000"/>
            </w:tcBorders>
          </w:tcPr>
          <w:p w14:paraId="66DD835B"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44FB7A7E" w14:textId="77777777">
        <w:trPr>
          <w:trHeight w:val="279"/>
        </w:trPr>
        <w:tc>
          <w:tcPr>
            <w:tcW w:w="2462" w:type="dxa"/>
          </w:tcPr>
          <w:p w14:paraId="6F34D511" w14:textId="77777777" w:rsidR="007A46B2" w:rsidRPr="00946740" w:rsidRDefault="007A46B2">
            <w:pPr>
              <w:pStyle w:val="TableParagraph"/>
              <w:jc w:val="left"/>
              <w:rPr>
                <w:sz w:val="20"/>
              </w:rPr>
            </w:pPr>
          </w:p>
        </w:tc>
        <w:tc>
          <w:tcPr>
            <w:tcW w:w="1470" w:type="dxa"/>
          </w:tcPr>
          <w:p w14:paraId="58DED77F" w14:textId="77777777" w:rsidR="007A46B2" w:rsidRPr="00946740" w:rsidRDefault="00000000">
            <w:pPr>
              <w:pStyle w:val="TableParagraph"/>
              <w:spacing w:line="259" w:lineRule="exact"/>
              <w:ind w:left="57" w:right="29"/>
              <w:rPr>
                <w:sz w:val="24"/>
              </w:rPr>
            </w:pPr>
            <w:r w:rsidRPr="00946740">
              <w:rPr>
                <w:spacing w:val="-2"/>
                <w:sz w:val="24"/>
              </w:rPr>
              <w:t>(0.02)</w:t>
            </w:r>
          </w:p>
        </w:tc>
        <w:tc>
          <w:tcPr>
            <w:tcW w:w="1500" w:type="dxa"/>
          </w:tcPr>
          <w:p w14:paraId="77FE19BF" w14:textId="77777777" w:rsidR="007A46B2" w:rsidRPr="00946740" w:rsidRDefault="00000000">
            <w:pPr>
              <w:pStyle w:val="TableParagraph"/>
              <w:spacing w:line="259" w:lineRule="exact"/>
              <w:ind w:left="59" w:right="2"/>
              <w:rPr>
                <w:sz w:val="24"/>
              </w:rPr>
            </w:pPr>
            <w:r w:rsidRPr="00946740">
              <w:rPr>
                <w:spacing w:val="-2"/>
                <w:sz w:val="24"/>
              </w:rPr>
              <w:t>(0.02)</w:t>
            </w:r>
          </w:p>
        </w:tc>
        <w:tc>
          <w:tcPr>
            <w:tcW w:w="1500" w:type="dxa"/>
          </w:tcPr>
          <w:p w14:paraId="6A2EA2D4" w14:textId="77777777" w:rsidR="007A46B2" w:rsidRPr="00946740" w:rsidRDefault="00000000">
            <w:pPr>
              <w:pStyle w:val="TableParagraph"/>
              <w:spacing w:line="259" w:lineRule="exact"/>
              <w:ind w:left="58" w:right="2"/>
              <w:rPr>
                <w:sz w:val="24"/>
              </w:rPr>
            </w:pPr>
            <w:r w:rsidRPr="00946740">
              <w:rPr>
                <w:spacing w:val="-2"/>
                <w:sz w:val="24"/>
              </w:rPr>
              <w:t>(0.02)</w:t>
            </w:r>
          </w:p>
        </w:tc>
        <w:tc>
          <w:tcPr>
            <w:tcW w:w="1500" w:type="dxa"/>
          </w:tcPr>
          <w:p w14:paraId="1A29952E" w14:textId="77777777" w:rsidR="007A46B2" w:rsidRPr="00946740" w:rsidRDefault="00000000">
            <w:pPr>
              <w:pStyle w:val="TableParagraph"/>
              <w:spacing w:line="259" w:lineRule="exact"/>
              <w:ind w:left="57" w:right="2"/>
              <w:rPr>
                <w:sz w:val="24"/>
              </w:rPr>
            </w:pPr>
            <w:r w:rsidRPr="00946740">
              <w:rPr>
                <w:spacing w:val="-2"/>
                <w:sz w:val="24"/>
              </w:rPr>
              <w:t>(0.02)</w:t>
            </w:r>
          </w:p>
        </w:tc>
        <w:tc>
          <w:tcPr>
            <w:tcW w:w="1470" w:type="dxa"/>
          </w:tcPr>
          <w:p w14:paraId="484CCA58" w14:textId="77777777" w:rsidR="007A46B2" w:rsidRPr="00946740" w:rsidRDefault="00000000">
            <w:pPr>
              <w:pStyle w:val="TableParagraph"/>
              <w:spacing w:line="259" w:lineRule="exact"/>
              <w:ind w:left="53" w:right="29"/>
              <w:rPr>
                <w:sz w:val="24"/>
              </w:rPr>
            </w:pPr>
            <w:r w:rsidRPr="00946740">
              <w:rPr>
                <w:spacing w:val="-2"/>
                <w:sz w:val="24"/>
              </w:rPr>
              <w:t>(0.02)</w:t>
            </w:r>
          </w:p>
        </w:tc>
      </w:tr>
      <w:tr w:rsidR="007A46B2" w:rsidRPr="00946740" w14:paraId="25F9028E" w14:textId="77777777">
        <w:trPr>
          <w:trHeight w:val="288"/>
        </w:trPr>
        <w:tc>
          <w:tcPr>
            <w:tcW w:w="2462" w:type="dxa"/>
          </w:tcPr>
          <w:p w14:paraId="7E971C85"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470" w:type="dxa"/>
          </w:tcPr>
          <w:p w14:paraId="062E17FA" w14:textId="77777777" w:rsidR="007A46B2" w:rsidRPr="00946740" w:rsidRDefault="00000000">
            <w:pPr>
              <w:pStyle w:val="TableParagraph"/>
              <w:spacing w:line="269" w:lineRule="exact"/>
              <w:ind w:left="57" w:right="29"/>
              <w:rPr>
                <w:sz w:val="24"/>
              </w:rPr>
            </w:pPr>
            <w:r w:rsidRPr="00946740">
              <w:rPr>
                <w:spacing w:val="-2"/>
                <w:sz w:val="24"/>
              </w:rPr>
              <w:t>10.42***</w:t>
            </w:r>
          </w:p>
        </w:tc>
        <w:tc>
          <w:tcPr>
            <w:tcW w:w="1500" w:type="dxa"/>
          </w:tcPr>
          <w:p w14:paraId="315A7676" w14:textId="77777777" w:rsidR="007A46B2" w:rsidRPr="00946740" w:rsidRDefault="00000000">
            <w:pPr>
              <w:pStyle w:val="TableParagraph"/>
              <w:spacing w:line="269" w:lineRule="exact"/>
              <w:ind w:left="59" w:right="2"/>
              <w:rPr>
                <w:sz w:val="24"/>
              </w:rPr>
            </w:pPr>
            <w:r w:rsidRPr="00946740">
              <w:rPr>
                <w:spacing w:val="-2"/>
                <w:sz w:val="24"/>
              </w:rPr>
              <w:t>9.46***</w:t>
            </w:r>
          </w:p>
        </w:tc>
        <w:tc>
          <w:tcPr>
            <w:tcW w:w="1500" w:type="dxa"/>
          </w:tcPr>
          <w:p w14:paraId="767F5FE2" w14:textId="77777777" w:rsidR="007A46B2" w:rsidRPr="00946740" w:rsidRDefault="007A46B2">
            <w:pPr>
              <w:pStyle w:val="TableParagraph"/>
              <w:jc w:val="left"/>
              <w:rPr>
                <w:sz w:val="20"/>
              </w:rPr>
            </w:pPr>
          </w:p>
        </w:tc>
        <w:tc>
          <w:tcPr>
            <w:tcW w:w="1500" w:type="dxa"/>
          </w:tcPr>
          <w:p w14:paraId="0F8E6B33" w14:textId="77777777" w:rsidR="007A46B2" w:rsidRPr="00946740" w:rsidRDefault="007A46B2">
            <w:pPr>
              <w:pStyle w:val="TableParagraph"/>
              <w:jc w:val="left"/>
              <w:rPr>
                <w:sz w:val="20"/>
              </w:rPr>
            </w:pPr>
          </w:p>
        </w:tc>
        <w:tc>
          <w:tcPr>
            <w:tcW w:w="1470" w:type="dxa"/>
          </w:tcPr>
          <w:p w14:paraId="65B32E02" w14:textId="77777777" w:rsidR="007A46B2" w:rsidRPr="00946740" w:rsidRDefault="007A46B2">
            <w:pPr>
              <w:pStyle w:val="TableParagraph"/>
              <w:jc w:val="left"/>
              <w:rPr>
                <w:sz w:val="20"/>
              </w:rPr>
            </w:pPr>
          </w:p>
        </w:tc>
      </w:tr>
      <w:tr w:rsidR="007A46B2" w:rsidRPr="00946740" w14:paraId="6CF67C50" w14:textId="77777777">
        <w:trPr>
          <w:trHeight w:val="353"/>
        </w:trPr>
        <w:tc>
          <w:tcPr>
            <w:tcW w:w="2462" w:type="dxa"/>
            <w:tcBorders>
              <w:bottom w:val="single" w:sz="6" w:space="0" w:color="000000"/>
            </w:tcBorders>
          </w:tcPr>
          <w:p w14:paraId="5CE3D6C7" w14:textId="77777777" w:rsidR="007A46B2" w:rsidRPr="00946740" w:rsidRDefault="007A46B2">
            <w:pPr>
              <w:pStyle w:val="TableParagraph"/>
              <w:jc w:val="left"/>
              <w:rPr>
                <w:sz w:val="20"/>
              </w:rPr>
            </w:pPr>
          </w:p>
        </w:tc>
        <w:tc>
          <w:tcPr>
            <w:tcW w:w="1470" w:type="dxa"/>
            <w:tcBorders>
              <w:bottom w:val="single" w:sz="6" w:space="0" w:color="000000"/>
            </w:tcBorders>
          </w:tcPr>
          <w:p w14:paraId="2BB37E4A" w14:textId="77777777" w:rsidR="007A46B2" w:rsidRPr="00946740" w:rsidRDefault="00000000">
            <w:pPr>
              <w:pStyle w:val="TableParagraph"/>
              <w:spacing w:line="275" w:lineRule="exact"/>
              <w:ind w:left="57" w:right="29"/>
              <w:rPr>
                <w:sz w:val="24"/>
              </w:rPr>
            </w:pPr>
            <w:r w:rsidRPr="00946740">
              <w:rPr>
                <w:spacing w:val="-2"/>
                <w:sz w:val="24"/>
              </w:rPr>
              <w:t>(0.04)</w:t>
            </w:r>
          </w:p>
        </w:tc>
        <w:tc>
          <w:tcPr>
            <w:tcW w:w="1500" w:type="dxa"/>
            <w:tcBorders>
              <w:bottom w:val="single" w:sz="6" w:space="0" w:color="000000"/>
            </w:tcBorders>
          </w:tcPr>
          <w:p w14:paraId="2000A93D" w14:textId="77777777" w:rsidR="007A46B2" w:rsidRPr="00946740" w:rsidRDefault="00000000">
            <w:pPr>
              <w:pStyle w:val="TableParagraph"/>
              <w:spacing w:line="275" w:lineRule="exact"/>
              <w:ind w:left="59" w:right="2"/>
              <w:rPr>
                <w:sz w:val="24"/>
              </w:rPr>
            </w:pPr>
            <w:r w:rsidRPr="00946740">
              <w:rPr>
                <w:spacing w:val="-2"/>
                <w:sz w:val="24"/>
              </w:rPr>
              <w:t>(0.07)</w:t>
            </w:r>
          </w:p>
        </w:tc>
        <w:tc>
          <w:tcPr>
            <w:tcW w:w="1500" w:type="dxa"/>
            <w:tcBorders>
              <w:bottom w:val="single" w:sz="6" w:space="0" w:color="000000"/>
            </w:tcBorders>
          </w:tcPr>
          <w:p w14:paraId="54694028" w14:textId="77777777" w:rsidR="007A46B2" w:rsidRPr="00946740" w:rsidRDefault="007A46B2">
            <w:pPr>
              <w:pStyle w:val="TableParagraph"/>
              <w:jc w:val="left"/>
              <w:rPr>
                <w:sz w:val="20"/>
              </w:rPr>
            </w:pPr>
          </w:p>
        </w:tc>
        <w:tc>
          <w:tcPr>
            <w:tcW w:w="1500" w:type="dxa"/>
            <w:tcBorders>
              <w:bottom w:val="single" w:sz="6" w:space="0" w:color="000000"/>
            </w:tcBorders>
          </w:tcPr>
          <w:p w14:paraId="64CF24CE" w14:textId="77777777" w:rsidR="007A46B2" w:rsidRPr="00946740" w:rsidRDefault="007A46B2">
            <w:pPr>
              <w:pStyle w:val="TableParagraph"/>
              <w:jc w:val="left"/>
              <w:rPr>
                <w:sz w:val="20"/>
              </w:rPr>
            </w:pPr>
          </w:p>
        </w:tc>
        <w:tc>
          <w:tcPr>
            <w:tcW w:w="1470" w:type="dxa"/>
            <w:tcBorders>
              <w:bottom w:val="single" w:sz="6" w:space="0" w:color="000000"/>
            </w:tcBorders>
          </w:tcPr>
          <w:p w14:paraId="79C3F0B6" w14:textId="77777777" w:rsidR="007A46B2" w:rsidRPr="00946740" w:rsidRDefault="007A46B2">
            <w:pPr>
              <w:pStyle w:val="TableParagraph"/>
              <w:jc w:val="left"/>
              <w:rPr>
                <w:sz w:val="20"/>
              </w:rPr>
            </w:pPr>
          </w:p>
        </w:tc>
      </w:tr>
      <w:tr w:rsidR="007A46B2" w:rsidRPr="00946740" w14:paraId="5C0C3D0A" w14:textId="77777777">
        <w:trPr>
          <w:trHeight w:val="341"/>
        </w:trPr>
        <w:tc>
          <w:tcPr>
            <w:tcW w:w="2462" w:type="dxa"/>
            <w:tcBorders>
              <w:top w:val="single" w:sz="6" w:space="0" w:color="000000"/>
            </w:tcBorders>
          </w:tcPr>
          <w:p w14:paraId="470BEF31"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470" w:type="dxa"/>
            <w:tcBorders>
              <w:top w:val="single" w:sz="6" w:space="0" w:color="000000"/>
            </w:tcBorders>
          </w:tcPr>
          <w:p w14:paraId="2FE3F475" w14:textId="77777777" w:rsidR="007A46B2" w:rsidRPr="00946740" w:rsidRDefault="007A46B2">
            <w:pPr>
              <w:pStyle w:val="TableParagraph"/>
              <w:jc w:val="left"/>
              <w:rPr>
                <w:sz w:val="20"/>
              </w:rPr>
            </w:pPr>
          </w:p>
        </w:tc>
        <w:tc>
          <w:tcPr>
            <w:tcW w:w="1500" w:type="dxa"/>
            <w:tcBorders>
              <w:top w:val="single" w:sz="6" w:space="0" w:color="000000"/>
            </w:tcBorders>
          </w:tcPr>
          <w:p w14:paraId="5725F52F" w14:textId="77777777" w:rsidR="007A46B2" w:rsidRPr="00946740" w:rsidRDefault="007A46B2">
            <w:pPr>
              <w:pStyle w:val="TableParagraph"/>
              <w:jc w:val="left"/>
              <w:rPr>
                <w:sz w:val="20"/>
              </w:rPr>
            </w:pPr>
          </w:p>
        </w:tc>
        <w:tc>
          <w:tcPr>
            <w:tcW w:w="1500" w:type="dxa"/>
            <w:tcBorders>
              <w:top w:val="single" w:sz="6" w:space="0" w:color="000000"/>
            </w:tcBorders>
          </w:tcPr>
          <w:p w14:paraId="663BED41" w14:textId="77777777" w:rsidR="007A46B2" w:rsidRPr="00946740" w:rsidRDefault="007A46B2">
            <w:pPr>
              <w:pStyle w:val="TableParagraph"/>
              <w:jc w:val="left"/>
              <w:rPr>
                <w:sz w:val="20"/>
              </w:rPr>
            </w:pPr>
          </w:p>
        </w:tc>
        <w:tc>
          <w:tcPr>
            <w:tcW w:w="1500" w:type="dxa"/>
            <w:tcBorders>
              <w:top w:val="single" w:sz="6" w:space="0" w:color="000000"/>
            </w:tcBorders>
          </w:tcPr>
          <w:p w14:paraId="2409C702" w14:textId="77777777" w:rsidR="007A46B2" w:rsidRPr="00946740" w:rsidRDefault="007A46B2">
            <w:pPr>
              <w:pStyle w:val="TableParagraph"/>
              <w:jc w:val="left"/>
              <w:rPr>
                <w:sz w:val="20"/>
              </w:rPr>
            </w:pPr>
          </w:p>
        </w:tc>
        <w:tc>
          <w:tcPr>
            <w:tcW w:w="1470" w:type="dxa"/>
            <w:tcBorders>
              <w:top w:val="single" w:sz="6" w:space="0" w:color="000000"/>
            </w:tcBorders>
          </w:tcPr>
          <w:p w14:paraId="26245CE3" w14:textId="77777777" w:rsidR="007A46B2" w:rsidRPr="00946740" w:rsidRDefault="007A46B2">
            <w:pPr>
              <w:pStyle w:val="TableParagraph"/>
              <w:jc w:val="left"/>
              <w:rPr>
                <w:sz w:val="20"/>
              </w:rPr>
            </w:pPr>
          </w:p>
        </w:tc>
      </w:tr>
      <w:tr w:rsidR="007A46B2" w:rsidRPr="00946740" w14:paraId="7109C86A" w14:textId="77777777">
        <w:trPr>
          <w:trHeight w:val="286"/>
        </w:trPr>
        <w:tc>
          <w:tcPr>
            <w:tcW w:w="2462" w:type="dxa"/>
          </w:tcPr>
          <w:p w14:paraId="5C8E9AE6" w14:textId="77777777" w:rsidR="007A46B2" w:rsidRPr="00946740" w:rsidRDefault="00000000">
            <w:pPr>
              <w:pStyle w:val="TableParagraph"/>
              <w:spacing w:line="266" w:lineRule="exact"/>
              <w:ind w:left="119"/>
              <w:jc w:val="left"/>
              <w:rPr>
                <w:sz w:val="24"/>
              </w:rPr>
            </w:pPr>
            <w:r w:rsidRPr="00946740">
              <w:rPr>
                <w:w w:val="115"/>
                <w:sz w:val="24"/>
              </w:rPr>
              <w:t>Hours</w:t>
            </w:r>
            <w:r w:rsidRPr="00946740">
              <w:rPr>
                <w:spacing w:val="-16"/>
                <w:w w:val="115"/>
                <w:sz w:val="24"/>
              </w:rPr>
              <w:t xml:space="preserve"> </w:t>
            </w:r>
            <w:r w:rsidRPr="00946740">
              <w:rPr>
                <w:spacing w:val="-2"/>
                <w:w w:val="115"/>
                <w:sz w:val="24"/>
              </w:rPr>
              <w:t>Worked</w:t>
            </w:r>
          </w:p>
        </w:tc>
        <w:tc>
          <w:tcPr>
            <w:tcW w:w="1470" w:type="dxa"/>
          </w:tcPr>
          <w:p w14:paraId="65D94377" w14:textId="77777777" w:rsidR="007A46B2" w:rsidRPr="00946740" w:rsidRDefault="007A46B2">
            <w:pPr>
              <w:pStyle w:val="TableParagraph"/>
              <w:jc w:val="left"/>
              <w:rPr>
                <w:sz w:val="20"/>
              </w:rPr>
            </w:pPr>
          </w:p>
        </w:tc>
        <w:tc>
          <w:tcPr>
            <w:tcW w:w="1500" w:type="dxa"/>
          </w:tcPr>
          <w:p w14:paraId="5AFE2B3C" w14:textId="77777777" w:rsidR="007A46B2" w:rsidRPr="00946740" w:rsidRDefault="00000000">
            <w:pPr>
              <w:pStyle w:val="TableParagraph"/>
              <w:spacing w:line="266" w:lineRule="exact"/>
              <w:ind w:left="59" w:right="2"/>
              <w:rPr>
                <w:sz w:val="24"/>
              </w:rPr>
            </w:pPr>
            <w:r w:rsidRPr="00946740">
              <w:rPr>
                <w:spacing w:val="-10"/>
                <w:sz w:val="24"/>
              </w:rPr>
              <w:t>X</w:t>
            </w:r>
          </w:p>
        </w:tc>
        <w:tc>
          <w:tcPr>
            <w:tcW w:w="1500" w:type="dxa"/>
          </w:tcPr>
          <w:p w14:paraId="63CD7210" w14:textId="77777777" w:rsidR="007A46B2" w:rsidRPr="00946740" w:rsidRDefault="00000000">
            <w:pPr>
              <w:pStyle w:val="TableParagraph"/>
              <w:spacing w:line="266" w:lineRule="exact"/>
              <w:ind w:left="58" w:right="2"/>
              <w:rPr>
                <w:sz w:val="24"/>
              </w:rPr>
            </w:pPr>
            <w:r w:rsidRPr="00946740">
              <w:rPr>
                <w:spacing w:val="-10"/>
                <w:sz w:val="24"/>
              </w:rPr>
              <w:t>X</w:t>
            </w:r>
          </w:p>
        </w:tc>
        <w:tc>
          <w:tcPr>
            <w:tcW w:w="1500" w:type="dxa"/>
          </w:tcPr>
          <w:p w14:paraId="5B9DC4C6" w14:textId="77777777" w:rsidR="007A46B2" w:rsidRPr="00946740" w:rsidRDefault="00000000">
            <w:pPr>
              <w:pStyle w:val="TableParagraph"/>
              <w:spacing w:line="266" w:lineRule="exact"/>
              <w:ind w:left="57" w:right="2"/>
              <w:rPr>
                <w:sz w:val="24"/>
              </w:rPr>
            </w:pPr>
            <w:r w:rsidRPr="00946740">
              <w:rPr>
                <w:spacing w:val="-10"/>
                <w:sz w:val="24"/>
              </w:rPr>
              <w:t>X</w:t>
            </w:r>
          </w:p>
        </w:tc>
        <w:tc>
          <w:tcPr>
            <w:tcW w:w="1470" w:type="dxa"/>
          </w:tcPr>
          <w:p w14:paraId="4E92CE86" w14:textId="77777777" w:rsidR="007A46B2" w:rsidRPr="00946740" w:rsidRDefault="00000000">
            <w:pPr>
              <w:pStyle w:val="TableParagraph"/>
              <w:spacing w:line="266" w:lineRule="exact"/>
              <w:ind w:left="53" w:right="29"/>
              <w:rPr>
                <w:sz w:val="24"/>
              </w:rPr>
            </w:pPr>
            <w:r w:rsidRPr="00946740">
              <w:rPr>
                <w:spacing w:val="-10"/>
                <w:sz w:val="24"/>
              </w:rPr>
              <w:t>X</w:t>
            </w:r>
          </w:p>
        </w:tc>
      </w:tr>
      <w:tr w:rsidR="007A46B2" w:rsidRPr="00946740" w14:paraId="72117751" w14:textId="77777777">
        <w:trPr>
          <w:trHeight w:val="288"/>
        </w:trPr>
        <w:tc>
          <w:tcPr>
            <w:tcW w:w="2462" w:type="dxa"/>
          </w:tcPr>
          <w:p w14:paraId="1F5A6D44"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470" w:type="dxa"/>
          </w:tcPr>
          <w:p w14:paraId="6B1E8C9D" w14:textId="77777777" w:rsidR="007A46B2" w:rsidRPr="00946740" w:rsidRDefault="007A46B2">
            <w:pPr>
              <w:pStyle w:val="TableParagraph"/>
              <w:jc w:val="left"/>
              <w:rPr>
                <w:sz w:val="20"/>
              </w:rPr>
            </w:pPr>
          </w:p>
        </w:tc>
        <w:tc>
          <w:tcPr>
            <w:tcW w:w="1500" w:type="dxa"/>
          </w:tcPr>
          <w:p w14:paraId="0E0544BF" w14:textId="77777777" w:rsidR="007A46B2" w:rsidRPr="00946740" w:rsidRDefault="007A46B2">
            <w:pPr>
              <w:pStyle w:val="TableParagraph"/>
              <w:jc w:val="left"/>
              <w:rPr>
                <w:sz w:val="20"/>
              </w:rPr>
            </w:pPr>
          </w:p>
        </w:tc>
        <w:tc>
          <w:tcPr>
            <w:tcW w:w="1500" w:type="dxa"/>
          </w:tcPr>
          <w:p w14:paraId="7B2B0177"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BE42745"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3AC35144"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08FA1CF3" w14:textId="77777777">
        <w:trPr>
          <w:trHeight w:val="288"/>
        </w:trPr>
        <w:tc>
          <w:tcPr>
            <w:tcW w:w="2462" w:type="dxa"/>
          </w:tcPr>
          <w:p w14:paraId="231B418F" w14:textId="77777777" w:rsidR="007A46B2" w:rsidRPr="00946740" w:rsidRDefault="00000000">
            <w:pPr>
              <w:pStyle w:val="TableParagraph"/>
              <w:spacing w:line="269"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470" w:type="dxa"/>
          </w:tcPr>
          <w:p w14:paraId="67AECA69" w14:textId="77777777" w:rsidR="007A46B2" w:rsidRPr="00946740" w:rsidRDefault="007A46B2">
            <w:pPr>
              <w:pStyle w:val="TableParagraph"/>
              <w:jc w:val="left"/>
              <w:rPr>
                <w:sz w:val="20"/>
              </w:rPr>
            </w:pPr>
          </w:p>
        </w:tc>
        <w:tc>
          <w:tcPr>
            <w:tcW w:w="1500" w:type="dxa"/>
          </w:tcPr>
          <w:p w14:paraId="37981894" w14:textId="77777777" w:rsidR="007A46B2" w:rsidRPr="00946740" w:rsidRDefault="007A46B2">
            <w:pPr>
              <w:pStyle w:val="TableParagraph"/>
              <w:jc w:val="left"/>
              <w:rPr>
                <w:sz w:val="20"/>
              </w:rPr>
            </w:pPr>
          </w:p>
        </w:tc>
        <w:tc>
          <w:tcPr>
            <w:tcW w:w="1500" w:type="dxa"/>
          </w:tcPr>
          <w:p w14:paraId="60F3B7F6"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00E53C2D"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75423BB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7C8B2391" w14:textId="77777777">
        <w:trPr>
          <w:trHeight w:val="288"/>
        </w:trPr>
        <w:tc>
          <w:tcPr>
            <w:tcW w:w="2462" w:type="dxa"/>
          </w:tcPr>
          <w:p w14:paraId="7E355524"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470" w:type="dxa"/>
          </w:tcPr>
          <w:p w14:paraId="5F102F20" w14:textId="77777777" w:rsidR="007A46B2" w:rsidRPr="00946740" w:rsidRDefault="007A46B2">
            <w:pPr>
              <w:pStyle w:val="TableParagraph"/>
              <w:jc w:val="left"/>
              <w:rPr>
                <w:sz w:val="20"/>
              </w:rPr>
            </w:pPr>
          </w:p>
        </w:tc>
        <w:tc>
          <w:tcPr>
            <w:tcW w:w="1500" w:type="dxa"/>
          </w:tcPr>
          <w:p w14:paraId="0AECD1CB" w14:textId="77777777" w:rsidR="007A46B2" w:rsidRPr="00946740" w:rsidRDefault="007A46B2">
            <w:pPr>
              <w:pStyle w:val="TableParagraph"/>
              <w:jc w:val="left"/>
              <w:rPr>
                <w:sz w:val="20"/>
              </w:rPr>
            </w:pPr>
          </w:p>
        </w:tc>
        <w:tc>
          <w:tcPr>
            <w:tcW w:w="1500" w:type="dxa"/>
          </w:tcPr>
          <w:p w14:paraId="3A391331"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AA20C5A"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75C0B275"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5F39B0DF" w14:textId="77777777">
        <w:trPr>
          <w:trHeight w:val="288"/>
        </w:trPr>
        <w:tc>
          <w:tcPr>
            <w:tcW w:w="2462" w:type="dxa"/>
          </w:tcPr>
          <w:p w14:paraId="00E075A1"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470" w:type="dxa"/>
          </w:tcPr>
          <w:p w14:paraId="3E0D5005" w14:textId="77777777" w:rsidR="007A46B2" w:rsidRPr="00946740" w:rsidRDefault="007A46B2">
            <w:pPr>
              <w:pStyle w:val="TableParagraph"/>
              <w:jc w:val="left"/>
              <w:rPr>
                <w:sz w:val="20"/>
              </w:rPr>
            </w:pPr>
          </w:p>
        </w:tc>
        <w:tc>
          <w:tcPr>
            <w:tcW w:w="1500" w:type="dxa"/>
          </w:tcPr>
          <w:p w14:paraId="1FC3A1F1" w14:textId="77777777" w:rsidR="007A46B2" w:rsidRPr="00946740" w:rsidRDefault="007A46B2">
            <w:pPr>
              <w:pStyle w:val="TableParagraph"/>
              <w:jc w:val="left"/>
              <w:rPr>
                <w:sz w:val="20"/>
              </w:rPr>
            </w:pPr>
          </w:p>
        </w:tc>
        <w:tc>
          <w:tcPr>
            <w:tcW w:w="1500" w:type="dxa"/>
          </w:tcPr>
          <w:p w14:paraId="2F285C7D"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A70FB41"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1B63D045"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476074C9" w14:textId="77777777">
        <w:trPr>
          <w:trHeight w:val="288"/>
        </w:trPr>
        <w:tc>
          <w:tcPr>
            <w:tcW w:w="2462" w:type="dxa"/>
          </w:tcPr>
          <w:p w14:paraId="434331A1"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470" w:type="dxa"/>
          </w:tcPr>
          <w:p w14:paraId="03D3C66F" w14:textId="77777777" w:rsidR="007A46B2" w:rsidRPr="00946740" w:rsidRDefault="007A46B2">
            <w:pPr>
              <w:pStyle w:val="TableParagraph"/>
              <w:jc w:val="left"/>
              <w:rPr>
                <w:sz w:val="20"/>
              </w:rPr>
            </w:pPr>
          </w:p>
        </w:tc>
        <w:tc>
          <w:tcPr>
            <w:tcW w:w="1500" w:type="dxa"/>
          </w:tcPr>
          <w:p w14:paraId="6E7034BD" w14:textId="77777777" w:rsidR="007A46B2" w:rsidRPr="00946740" w:rsidRDefault="007A46B2">
            <w:pPr>
              <w:pStyle w:val="TableParagraph"/>
              <w:jc w:val="left"/>
              <w:rPr>
                <w:sz w:val="20"/>
              </w:rPr>
            </w:pPr>
          </w:p>
        </w:tc>
        <w:tc>
          <w:tcPr>
            <w:tcW w:w="1500" w:type="dxa"/>
          </w:tcPr>
          <w:p w14:paraId="61A41B23" w14:textId="77777777" w:rsidR="007A46B2" w:rsidRPr="00946740" w:rsidRDefault="007A46B2">
            <w:pPr>
              <w:pStyle w:val="TableParagraph"/>
              <w:jc w:val="left"/>
              <w:rPr>
                <w:sz w:val="20"/>
              </w:rPr>
            </w:pPr>
          </w:p>
        </w:tc>
        <w:tc>
          <w:tcPr>
            <w:tcW w:w="1500" w:type="dxa"/>
          </w:tcPr>
          <w:p w14:paraId="6FB1FDE1"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1A659DB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52EEBAAF" w14:textId="77777777">
        <w:trPr>
          <w:trHeight w:val="288"/>
        </w:trPr>
        <w:tc>
          <w:tcPr>
            <w:tcW w:w="2462" w:type="dxa"/>
          </w:tcPr>
          <w:p w14:paraId="5A6D0DCC"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470" w:type="dxa"/>
          </w:tcPr>
          <w:p w14:paraId="24B72F97" w14:textId="77777777" w:rsidR="007A46B2" w:rsidRPr="00946740" w:rsidRDefault="007A46B2">
            <w:pPr>
              <w:pStyle w:val="TableParagraph"/>
              <w:jc w:val="left"/>
              <w:rPr>
                <w:sz w:val="20"/>
              </w:rPr>
            </w:pPr>
          </w:p>
        </w:tc>
        <w:tc>
          <w:tcPr>
            <w:tcW w:w="1500" w:type="dxa"/>
          </w:tcPr>
          <w:p w14:paraId="22A97D96" w14:textId="77777777" w:rsidR="007A46B2" w:rsidRPr="00946740" w:rsidRDefault="007A46B2">
            <w:pPr>
              <w:pStyle w:val="TableParagraph"/>
              <w:jc w:val="left"/>
              <w:rPr>
                <w:sz w:val="20"/>
              </w:rPr>
            </w:pPr>
          </w:p>
        </w:tc>
        <w:tc>
          <w:tcPr>
            <w:tcW w:w="1500" w:type="dxa"/>
          </w:tcPr>
          <w:p w14:paraId="5B43B324" w14:textId="77777777" w:rsidR="007A46B2" w:rsidRPr="00946740" w:rsidRDefault="007A46B2">
            <w:pPr>
              <w:pStyle w:val="TableParagraph"/>
              <w:jc w:val="left"/>
              <w:rPr>
                <w:sz w:val="20"/>
              </w:rPr>
            </w:pPr>
          </w:p>
        </w:tc>
        <w:tc>
          <w:tcPr>
            <w:tcW w:w="1500" w:type="dxa"/>
          </w:tcPr>
          <w:p w14:paraId="4F3C4923" w14:textId="77777777" w:rsidR="007A46B2" w:rsidRPr="00946740" w:rsidRDefault="007A46B2">
            <w:pPr>
              <w:pStyle w:val="TableParagraph"/>
              <w:jc w:val="left"/>
              <w:rPr>
                <w:sz w:val="20"/>
              </w:rPr>
            </w:pPr>
          </w:p>
        </w:tc>
        <w:tc>
          <w:tcPr>
            <w:tcW w:w="1470" w:type="dxa"/>
          </w:tcPr>
          <w:p w14:paraId="56CEB47B"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725458DD" w14:textId="77777777">
        <w:trPr>
          <w:trHeight w:val="354"/>
        </w:trPr>
        <w:tc>
          <w:tcPr>
            <w:tcW w:w="2462" w:type="dxa"/>
            <w:tcBorders>
              <w:bottom w:val="single" w:sz="8" w:space="0" w:color="000000"/>
            </w:tcBorders>
          </w:tcPr>
          <w:p w14:paraId="2B7CA9E9"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470" w:type="dxa"/>
            <w:tcBorders>
              <w:bottom w:val="single" w:sz="8" w:space="0" w:color="000000"/>
            </w:tcBorders>
          </w:tcPr>
          <w:p w14:paraId="688F1D6B" w14:textId="77777777" w:rsidR="007A46B2" w:rsidRPr="00946740" w:rsidRDefault="00000000">
            <w:pPr>
              <w:pStyle w:val="TableParagraph"/>
              <w:spacing w:line="275" w:lineRule="exact"/>
              <w:ind w:left="57" w:right="29"/>
              <w:rPr>
                <w:sz w:val="24"/>
              </w:rPr>
            </w:pPr>
            <w:r w:rsidRPr="00946740">
              <w:rPr>
                <w:spacing w:val="-4"/>
                <w:sz w:val="24"/>
              </w:rPr>
              <w:t>3621</w:t>
            </w:r>
          </w:p>
        </w:tc>
        <w:tc>
          <w:tcPr>
            <w:tcW w:w="1500" w:type="dxa"/>
            <w:tcBorders>
              <w:bottom w:val="single" w:sz="8" w:space="0" w:color="000000"/>
            </w:tcBorders>
          </w:tcPr>
          <w:p w14:paraId="5568808A" w14:textId="77777777" w:rsidR="007A46B2" w:rsidRPr="00946740" w:rsidRDefault="00000000">
            <w:pPr>
              <w:pStyle w:val="TableParagraph"/>
              <w:spacing w:line="275" w:lineRule="exact"/>
              <w:ind w:left="59" w:right="2"/>
              <w:rPr>
                <w:sz w:val="24"/>
              </w:rPr>
            </w:pPr>
            <w:r w:rsidRPr="00946740">
              <w:rPr>
                <w:spacing w:val="-4"/>
                <w:sz w:val="24"/>
              </w:rPr>
              <w:t>3621</w:t>
            </w:r>
          </w:p>
        </w:tc>
        <w:tc>
          <w:tcPr>
            <w:tcW w:w="1500" w:type="dxa"/>
            <w:tcBorders>
              <w:bottom w:val="single" w:sz="8" w:space="0" w:color="000000"/>
            </w:tcBorders>
          </w:tcPr>
          <w:p w14:paraId="251812D7" w14:textId="77777777" w:rsidR="007A46B2" w:rsidRPr="00946740" w:rsidRDefault="00000000">
            <w:pPr>
              <w:pStyle w:val="TableParagraph"/>
              <w:spacing w:line="275" w:lineRule="exact"/>
              <w:ind w:left="58" w:right="2"/>
              <w:rPr>
                <w:sz w:val="24"/>
              </w:rPr>
            </w:pPr>
            <w:r w:rsidRPr="00946740">
              <w:rPr>
                <w:spacing w:val="-4"/>
                <w:sz w:val="24"/>
              </w:rPr>
              <w:t>3621</w:t>
            </w:r>
          </w:p>
        </w:tc>
        <w:tc>
          <w:tcPr>
            <w:tcW w:w="1500" w:type="dxa"/>
            <w:tcBorders>
              <w:bottom w:val="single" w:sz="8" w:space="0" w:color="000000"/>
            </w:tcBorders>
          </w:tcPr>
          <w:p w14:paraId="27977A61" w14:textId="77777777" w:rsidR="007A46B2" w:rsidRPr="00946740" w:rsidRDefault="00000000">
            <w:pPr>
              <w:pStyle w:val="TableParagraph"/>
              <w:spacing w:line="275" w:lineRule="exact"/>
              <w:ind w:left="57" w:right="3"/>
              <w:rPr>
                <w:sz w:val="24"/>
              </w:rPr>
            </w:pPr>
            <w:r w:rsidRPr="00946740">
              <w:rPr>
                <w:spacing w:val="-4"/>
                <w:sz w:val="24"/>
              </w:rPr>
              <w:t>3621</w:t>
            </w:r>
          </w:p>
        </w:tc>
        <w:tc>
          <w:tcPr>
            <w:tcW w:w="1470" w:type="dxa"/>
            <w:tcBorders>
              <w:bottom w:val="single" w:sz="8" w:space="0" w:color="000000"/>
            </w:tcBorders>
          </w:tcPr>
          <w:p w14:paraId="793E9E85" w14:textId="77777777" w:rsidR="007A46B2" w:rsidRPr="00946740" w:rsidRDefault="00000000">
            <w:pPr>
              <w:pStyle w:val="TableParagraph"/>
              <w:spacing w:line="275" w:lineRule="exact"/>
              <w:ind w:left="52" w:right="29"/>
              <w:rPr>
                <w:sz w:val="24"/>
              </w:rPr>
            </w:pPr>
            <w:r w:rsidRPr="00946740">
              <w:rPr>
                <w:spacing w:val="-4"/>
                <w:sz w:val="24"/>
              </w:rPr>
              <w:t>3621</w:t>
            </w:r>
          </w:p>
        </w:tc>
      </w:tr>
    </w:tbl>
    <w:p w14:paraId="28E1FC90"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00A2F7E8" w14:textId="77777777" w:rsidR="007A46B2" w:rsidRPr="00946740" w:rsidRDefault="00000000">
      <w:pPr>
        <w:pStyle w:val="ListParagraph"/>
        <w:numPr>
          <w:ilvl w:val="0"/>
          <w:numId w:val="7"/>
        </w:numPr>
        <w:tabs>
          <w:tab w:val="left" w:pos="473"/>
        </w:tabs>
        <w:spacing w:before="66" w:line="295" w:lineRule="exact"/>
        <w:ind w:left="473" w:hanging="166"/>
        <w:rPr>
          <w:sz w:val="20"/>
        </w:rPr>
      </w:pPr>
      <w:r w:rsidRPr="00946740">
        <w:rPr>
          <w:w w:val="110"/>
          <w:sz w:val="20"/>
        </w:rPr>
        <w:t>This</w:t>
      </w:r>
      <w:r w:rsidRPr="00946740">
        <w:rPr>
          <w:spacing w:val="-4"/>
          <w:w w:val="110"/>
          <w:sz w:val="20"/>
        </w:rPr>
        <w:t xml:space="preserve"> </w:t>
      </w:r>
      <w:r w:rsidRPr="00946740">
        <w:rPr>
          <w:w w:val="110"/>
          <w:sz w:val="20"/>
        </w:rPr>
        <w:t>table</w:t>
      </w:r>
      <w:r w:rsidRPr="00946740">
        <w:rPr>
          <w:spacing w:val="-3"/>
          <w:w w:val="110"/>
          <w:sz w:val="20"/>
        </w:rPr>
        <w:t xml:space="preserve"> </w:t>
      </w:r>
      <w:r w:rsidRPr="00946740">
        <w:rPr>
          <w:w w:val="110"/>
          <w:sz w:val="20"/>
        </w:rPr>
        <w:t>includes</w:t>
      </w:r>
      <w:r w:rsidRPr="00946740">
        <w:rPr>
          <w:spacing w:val="-3"/>
          <w:w w:val="110"/>
          <w:sz w:val="20"/>
        </w:rPr>
        <w:t xml:space="preserve"> </w:t>
      </w:r>
      <w:r w:rsidRPr="00946740">
        <w:rPr>
          <w:w w:val="110"/>
          <w:sz w:val="20"/>
        </w:rPr>
        <w:t>the</w:t>
      </w:r>
      <w:r w:rsidRPr="00946740">
        <w:rPr>
          <w:spacing w:val="-3"/>
          <w:w w:val="110"/>
          <w:sz w:val="20"/>
        </w:rPr>
        <w:t xml:space="preserve"> </w:t>
      </w:r>
      <w:r w:rsidRPr="00946740">
        <w:rPr>
          <w:w w:val="110"/>
          <w:sz w:val="20"/>
        </w:rPr>
        <w:t>estimation</w:t>
      </w:r>
      <w:r w:rsidRPr="00946740">
        <w:rPr>
          <w:spacing w:val="-3"/>
          <w:w w:val="110"/>
          <w:sz w:val="20"/>
        </w:rPr>
        <w:t xml:space="preserve"> </w:t>
      </w:r>
      <w:r w:rsidRPr="00946740">
        <w:rPr>
          <w:w w:val="110"/>
          <w:sz w:val="20"/>
        </w:rPr>
        <w:t>results</w:t>
      </w:r>
      <w:r w:rsidRPr="00946740">
        <w:rPr>
          <w:spacing w:val="-3"/>
          <w:w w:val="110"/>
          <w:sz w:val="20"/>
        </w:rPr>
        <w:t xml:space="preserve"> </w:t>
      </w:r>
      <w:r w:rsidRPr="00946740">
        <w:rPr>
          <w:w w:val="110"/>
          <w:sz w:val="20"/>
        </w:rPr>
        <w:t>of</w:t>
      </w:r>
      <w:r w:rsidRPr="00946740">
        <w:rPr>
          <w:spacing w:val="-3"/>
          <w:w w:val="110"/>
          <w:sz w:val="20"/>
        </w:rPr>
        <w:t xml:space="preserve"> </w:t>
      </w:r>
      <w:r w:rsidRPr="00946740">
        <w:rPr>
          <w:w w:val="110"/>
          <w:sz w:val="20"/>
        </w:rPr>
        <w:t>equation</w:t>
      </w:r>
      <w:r w:rsidRPr="00946740">
        <w:rPr>
          <w:spacing w:val="-4"/>
          <w:w w:val="110"/>
          <w:sz w:val="20"/>
        </w:rPr>
        <w:t xml:space="preserve"> (</w:t>
      </w:r>
      <w:hyperlink w:anchor="_bookmark15" w:history="1">
        <w:r w:rsidR="007A46B2" w:rsidRPr="00946740">
          <w:rPr>
            <w:color w:val="0000FF"/>
            <w:spacing w:val="-4"/>
            <w:w w:val="110"/>
            <w:sz w:val="20"/>
          </w:rPr>
          <w:t>1</w:t>
        </w:r>
      </w:hyperlink>
      <w:r w:rsidRPr="00946740">
        <w:rPr>
          <w:spacing w:val="-4"/>
          <w:w w:val="110"/>
          <w:sz w:val="20"/>
        </w:rPr>
        <w:t>).</w:t>
      </w:r>
    </w:p>
    <w:p w14:paraId="070D3FB9" w14:textId="77777777" w:rsidR="007A46B2" w:rsidRPr="00946740" w:rsidRDefault="00000000">
      <w:pPr>
        <w:pStyle w:val="ListParagraph"/>
        <w:numPr>
          <w:ilvl w:val="0"/>
          <w:numId w:val="7"/>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225257C7" w14:textId="77777777" w:rsidR="007A46B2" w:rsidRPr="00946740" w:rsidRDefault="00000000">
      <w:pPr>
        <w:pStyle w:val="ListParagraph"/>
        <w:numPr>
          <w:ilvl w:val="0"/>
          <w:numId w:val="7"/>
        </w:numPr>
        <w:tabs>
          <w:tab w:val="left" w:pos="473"/>
        </w:tabs>
        <w:spacing w:line="289" w:lineRule="exact"/>
        <w:ind w:left="473" w:hanging="166"/>
        <w:rPr>
          <w:sz w:val="20"/>
        </w:rPr>
      </w:pPr>
      <w:r w:rsidRPr="00946740">
        <w:rPr>
          <w:w w:val="110"/>
          <w:sz w:val="20"/>
        </w:rPr>
        <w:t>The</w:t>
      </w:r>
      <w:r w:rsidRPr="00946740">
        <w:rPr>
          <w:spacing w:val="-3"/>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3"/>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3"/>
          <w:w w:val="110"/>
          <w:sz w:val="20"/>
        </w:rPr>
        <w:t xml:space="preserve"> </w:t>
      </w:r>
      <w:r w:rsidRPr="00946740">
        <w:rPr>
          <w:w w:val="110"/>
          <w:sz w:val="20"/>
        </w:rPr>
        <w:t>men</w:t>
      </w:r>
      <w:r w:rsidRPr="00946740">
        <w:rPr>
          <w:spacing w:val="-2"/>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3"/>
          <w:w w:val="110"/>
          <w:sz w:val="20"/>
        </w:rPr>
        <w:t xml:space="preserve"> </w:t>
      </w:r>
      <w:r w:rsidRPr="00946740">
        <w:rPr>
          <w:w w:val="110"/>
          <w:sz w:val="20"/>
        </w:rPr>
        <w:t>full-year</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salary</w:t>
      </w:r>
      <w:r w:rsidRPr="00946740">
        <w:rPr>
          <w:spacing w:val="-2"/>
          <w:w w:val="110"/>
          <w:sz w:val="20"/>
        </w:rPr>
        <w:t xml:space="preserve"> workers.</w:t>
      </w:r>
    </w:p>
    <w:p w14:paraId="4BFE3BC8" w14:textId="77777777" w:rsidR="007A46B2" w:rsidRPr="00946740" w:rsidRDefault="00000000">
      <w:pPr>
        <w:pStyle w:val="ListParagraph"/>
        <w:numPr>
          <w:ilvl w:val="0"/>
          <w:numId w:val="7"/>
        </w:numPr>
        <w:tabs>
          <w:tab w:val="left" w:pos="472"/>
          <w:tab w:val="left" w:pos="474"/>
        </w:tabs>
        <w:spacing w:before="21" w:line="288" w:lineRule="exact"/>
        <w:ind w:right="483"/>
        <w:rPr>
          <w:sz w:val="20"/>
        </w:rPr>
      </w:pPr>
      <w:r w:rsidRPr="00946740">
        <w:rPr>
          <w:w w:val="110"/>
          <w:sz w:val="20"/>
        </w:rPr>
        <w:t>Column</w:t>
      </w:r>
      <w:r w:rsidRPr="00946740">
        <w:rPr>
          <w:spacing w:val="21"/>
          <w:w w:val="110"/>
          <w:sz w:val="20"/>
        </w:rPr>
        <w:t xml:space="preserve"> </w:t>
      </w:r>
      <w:r w:rsidRPr="00946740">
        <w:rPr>
          <w:w w:val="110"/>
          <w:sz w:val="20"/>
        </w:rPr>
        <w:t>one</w:t>
      </w:r>
      <w:r w:rsidRPr="00946740">
        <w:rPr>
          <w:spacing w:val="21"/>
          <w:w w:val="110"/>
          <w:sz w:val="20"/>
        </w:rPr>
        <w:t xml:space="preserve"> </w:t>
      </w:r>
      <w:r w:rsidRPr="00946740">
        <w:rPr>
          <w:w w:val="110"/>
          <w:sz w:val="20"/>
        </w:rPr>
        <w:t>has</w:t>
      </w:r>
      <w:r w:rsidRPr="00946740">
        <w:rPr>
          <w:spacing w:val="21"/>
          <w:w w:val="110"/>
          <w:sz w:val="20"/>
        </w:rPr>
        <w:t xml:space="preserve"> </w:t>
      </w:r>
      <w:r w:rsidRPr="00946740">
        <w:rPr>
          <w:w w:val="110"/>
          <w:sz w:val="20"/>
        </w:rPr>
        <w:t>the</w:t>
      </w:r>
      <w:r w:rsidRPr="00946740">
        <w:rPr>
          <w:spacing w:val="21"/>
          <w:w w:val="110"/>
          <w:sz w:val="20"/>
        </w:rPr>
        <w:t xml:space="preserve"> </w:t>
      </w:r>
      <w:r w:rsidRPr="00946740">
        <w:rPr>
          <w:w w:val="110"/>
          <w:sz w:val="20"/>
        </w:rPr>
        <w:t>regression</w:t>
      </w:r>
      <w:r w:rsidRPr="00946740">
        <w:rPr>
          <w:spacing w:val="21"/>
          <w:w w:val="110"/>
          <w:sz w:val="20"/>
        </w:rPr>
        <w:t xml:space="preserve"> </w:t>
      </w:r>
      <w:r w:rsidRPr="00946740">
        <w:rPr>
          <w:w w:val="110"/>
          <w:sz w:val="20"/>
        </w:rPr>
        <w:t>results</w:t>
      </w:r>
      <w:r w:rsidRPr="00946740">
        <w:rPr>
          <w:spacing w:val="21"/>
          <w:w w:val="110"/>
          <w:sz w:val="20"/>
        </w:rPr>
        <w:t xml:space="preserve"> </w:t>
      </w:r>
      <w:r w:rsidRPr="00946740">
        <w:rPr>
          <w:w w:val="110"/>
          <w:sz w:val="20"/>
        </w:rPr>
        <w:t>when</w:t>
      </w:r>
      <w:r w:rsidRPr="00946740">
        <w:rPr>
          <w:spacing w:val="21"/>
          <w:w w:val="110"/>
          <w:sz w:val="20"/>
        </w:rPr>
        <w:t xml:space="preserve"> </w:t>
      </w:r>
      <w:r w:rsidRPr="00946740">
        <w:rPr>
          <w:w w:val="110"/>
          <w:sz w:val="20"/>
        </w:rPr>
        <w:t>controlling</w:t>
      </w:r>
      <w:r w:rsidRPr="00946740">
        <w:rPr>
          <w:spacing w:val="21"/>
          <w:w w:val="110"/>
          <w:sz w:val="20"/>
        </w:rPr>
        <w:t xml:space="preserve"> </w:t>
      </w:r>
      <w:r w:rsidRPr="00946740">
        <w:rPr>
          <w:w w:val="110"/>
          <w:sz w:val="20"/>
        </w:rPr>
        <w:t>for</w:t>
      </w:r>
      <w:r w:rsidRPr="00946740">
        <w:rPr>
          <w:spacing w:val="21"/>
          <w:w w:val="110"/>
          <w:sz w:val="20"/>
        </w:rPr>
        <w:t xml:space="preserve"> </w:t>
      </w:r>
      <w:r w:rsidRPr="00946740">
        <w:rPr>
          <w:w w:val="110"/>
          <w:sz w:val="20"/>
        </w:rPr>
        <w:t>hours</w:t>
      </w:r>
      <w:r w:rsidRPr="00946740">
        <w:rPr>
          <w:spacing w:val="21"/>
          <w:w w:val="110"/>
          <w:sz w:val="20"/>
        </w:rPr>
        <w:t xml:space="preserve"> </w:t>
      </w:r>
      <w:r w:rsidRPr="00946740">
        <w:rPr>
          <w:w w:val="110"/>
          <w:sz w:val="20"/>
        </w:rPr>
        <w:t>worked,</w:t>
      </w:r>
      <w:r w:rsidRPr="00946740">
        <w:rPr>
          <w:spacing w:val="27"/>
          <w:w w:val="110"/>
          <w:sz w:val="20"/>
        </w:rPr>
        <w:t xml:space="preserve"> </w:t>
      </w:r>
      <w:r w:rsidRPr="00946740">
        <w:rPr>
          <w:w w:val="110"/>
          <w:sz w:val="20"/>
        </w:rPr>
        <w:t>age,</w:t>
      </w:r>
      <w:r w:rsidRPr="00946740">
        <w:rPr>
          <w:spacing w:val="28"/>
          <w:w w:val="110"/>
          <w:sz w:val="20"/>
        </w:rPr>
        <w:t xml:space="preserve"> </w:t>
      </w:r>
      <w:r w:rsidRPr="00946740">
        <w:rPr>
          <w:w w:val="110"/>
          <w:sz w:val="20"/>
        </w:rPr>
        <w:t>education,</w:t>
      </w:r>
      <w:r w:rsidRPr="00946740">
        <w:rPr>
          <w:spacing w:val="27"/>
          <w:w w:val="110"/>
          <w:sz w:val="20"/>
        </w:rPr>
        <w:t xml:space="preserve"> </w:t>
      </w:r>
      <w:r w:rsidRPr="00946740">
        <w:rPr>
          <w:w w:val="110"/>
          <w:sz w:val="20"/>
        </w:rPr>
        <w:t>year</w:t>
      </w:r>
      <w:r w:rsidRPr="00946740">
        <w:rPr>
          <w:spacing w:val="21"/>
          <w:w w:val="110"/>
          <w:sz w:val="20"/>
        </w:rPr>
        <w:t xml:space="preserve"> </w:t>
      </w:r>
      <w:r w:rsidRPr="00946740">
        <w:rPr>
          <w:w w:val="110"/>
          <w:sz w:val="20"/>
        </w:rPr>
        <w:t>and</w:t>
      </w:r>
      <w:r w:rsidRPr="00946740">
        <w:rPr>
          <w:spacing w:val="21"/>
          <w:w w:val="110"/>
          <w:sz w:val="20"/>
        </w:rPr>
        <w:t xml:space="preserve"> </w:t>
      </w:r>
      <w:r w:rsidRPr="00946740">
        <w:rPr>
          <w:w w:val="110"/>
          <w:sz w:val="20"/>
        </w:rPr>
        <w:t>state fixed effects. Column two has the results after controlling for education.</w:t>
      </w:r>
    </w:p>
    <w:p w14:paraId="7348389D" w14:textId="77777777" w:rsidR="007A46B2" w:rsidRPr="00946740" w:rsidRDefault="00000000">
      <w:pPr>
        <w:pStyle w:val="ListParagraph"/>
        <w:numPr>
          <w:ilvl w:val="0"/>
          <w:numId w:val="7"/>
        </w:numPr>
        <w:tabs>
          <w:tab w:val="left" w:pos="473"/>
        </w:tabs>
        <w:spacing w:line="27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34B0D62C"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7F15287A" w14:textId="77777777" w:rsidR="007A46B2" w:rsidRPr="00946740" w:rsidRDefault="00000000">
      <w:pPr>
        <w:pStyle w:val="Heading4"/>
        <w:spacing w:line="252" w:lineRule="auto"/>
        <w:ind w:left="116" w:right="1591"/>
      </w:pPr>
      <w:r w:rsidRPr="00946740">
        <w:rPr>
          <w:w w:val="110"/>
        </w:rPr>
        <w:lastRenderedPageBreak/>
        <w:t>Table</w:t>
      </w:r>
      <w:r w:rsidRPr="00946740">
        <w:rPr>
          <w:spacing w:val="-4"/>
          <w:w w:val="110"/>
        </w:rPr>
        <w:t xml:space="preserve"> </w:t>
      </w:r>
      <w:r w:rsidRPr="00946740">
        <w:rPr>
          <w:w w:val="110"/>
        </w:rPr>
        <w:t>9:</w:t>
      </w:r>
      <w:r w:rsidRPr="00946740">
        <w:rPr>
          <w:spacing w:val="23"/>
          <w:w w:val="110"/>
        </w:rPr>
        <w:t xml:space="preserve"> </w:t>
      </w:r>
      <w:r w:rsidRPr="00946740">
        <w:rPr>
          <w:w w:val="110"/>
        </w:rPr>
        <w:t>Summary</w:t>
      </w:r>
      <w:r w:rsidRPr="00946740">
        <w:rPr>
          <w:spacing w:val="-4"/>
          <w:w w:val="110"/>
        </w:rPr>
        <w:t xml:space="preserve"> </w:t>
      </w:r>
      <w:r w:rsidRPr="00946740">
        <w:rPr>
          <w:w w:val="110"/>
        </w:rPr>
        <w:t>Statistics</w:t>
      </w:r>
      <w:r w:rsidRPr="00946740">
        <w:rPr>
          <w:spacing w:val="-4"/>
          <w:w w:val="110"/>
        </w:rPr>
        <w:t xml:space="preserve"> </w:t>
      </w:r>
      <w:r w:rsidRPr="00946740">
        <w:rPr>
          <w:w w:val="110"/>
        </w:rPr>
        <w:t>of</w:t>
      </w:r>
      <w:r w:rsidRPr="00946740">
        <w:rPr>
          <w:spacing w:val="-4"/>
          <w:w w:val="110"/>
        </w:rPr>
        <w:t xml:space="preserve"> </w:t>
      </w:r>
      <w:r w:rsidRPr="00946740">
        <w:rPr>
          <w:w w:val="110"/>
        </w:rPr>
        <w:t>Synthetic</w:t>
      </w:r>
      <w:r w:rsidRPr="00946740">
        <w:rPr>
          <w:spacing w:val="-4"/>
          <w:w w:val="110"/>
        </w:rPr>
        <w:t xml:space="preserve"> </w:t>
      </w:r>
      <w:r w:rsidRPr="00946740">
        <w:rPr>
          <w:w w:val="110"/>
        </w:rPr>
        <w:t>Parents</w:t>
      </w:r>
      <w:r w:rsidRPr="00946740">
        <w:rPr>
          <w:spacing w:val="-4"/>
          <w:w w:val="110"/>
        </w:rPr>
        <w:t xml:space="preserve"> </w:t>
      </w:r>
      <w:r w:rsidRPr="00946740">
        <w:rPr>
          <w:w w:val="110"/>
        </w:rPr>
        <w:t>by</w:t>
      </w:r>
      <w:r w:rsidRPr="00946740">
        <w:rPr>
          <w:spacing w:val="-4"/>
          <w:w w:val="110"/>
        </w:rPr>
        <w:t xml:space="preserve"> </w:t>
      </w:r>
      <w:r w:rsidRPr="00946740">
        <w:rPr>
          <w:w w:val="110"/>
        </w:rPr>
        <w:t>Couple</w:t>
      </w:r>
      <w:r w:rsidRPr="00946740">
        <w:rPr>
          <w:spacing w:val="-4"/>
          <w:w w:val="110"/>
        </w:rPr>
        <w:t xml:space="preserve"> </w:t>
      </w:r>
      <w:r w:rsidRPr="00946740">
        <w:rPr>
          <w:w w:val="110"/>
        </w:rPr>
        <w:t>Type</w:t>
      </w:r>
      <w:r w:rsidRPr="00946740">
        <w:rPr>
          <w:spacing w:val="-4"/>
          <w:w w:val="110"/>
        </w:rPr>
        <w:t xml:space="preserve"> </w:t>
      </w:r>
      <w:r w:rsidRPr="00946740">
        <w:rPr>
          <w:w w:val="110"/>
        </w:rPr>
        <w:t>(Mexican</w:t>
      </w:r>
      <w:r w:rsidRPr="00946740">
        <w:rPr>
          <w:spacing w:val="-4"/>
          <w:w w:val="110"/>
        </w:rPr>
        <w:t xml:space="preserve"> </w:t>
      </w:r>
      <w:r w:rsidRPr="00946740">
        <w:rPr>
          <w:w w:val="110"/>
        </w:rPr>
        <w:t xml:space="preserve">His- </w:t>
      </w:r>
      <w:r w:rsidRPr="00946740">
        <w:rPr>
          <w:spacing w:val="-2"/>
          <w:w w:val="110"/>
        </w:rPr>
        <w:t>panics)</w:t>
      </w:r>
    </w:p>
    <w:p w14:paraId="69BECFFF"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05248" behindDoc="1" locked="0" layoutInCell="1" allowOverlap="1" wp14:anchorId="4BB18ABB" wp14:editId="752402AB">
                <wp:simplePos x="0" y="0"/>
                <wp:positionH relativeFrom="page">
                  <wp:posOffset>1196854</wp:posOffset>
                </wp:positionH>
                <wp:positionV relativeFrom="paragraph">
                  <wp:posOffset>55679</wp:posOffset>
                </wp:positionV>
                <wp:extent cx="5410200" cy="127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7B7DD21" id="Graphic 40" o:spid="_x0000_s1026" style="position:absolute;margin-left:94.25pt;margin-top:4.4pt;width:426pt;height:.1pt;z-index:-1571123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583E5741"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6AA64ED9" w14:textId="77777777" w:rsidR="007A46B2" w:rsidRPr="00946740" w:rsidRDefault="007A46B2">
      <w:pPr>
        <w:rPr>
          <w:sz w:val="19"/>
        </w:rPr>
        <w:sectPr w:rsidR="007A46B2" w:rsidRPr="00946740">
          <w:pgSz w:w="12240" w:h="15840"/>
          <w:pgMar w:top="1800" w:right="20" w:bottom="1060" w:left="1720" w:header="0" w:footer="868" w:gutter="0"/>
          <w:cols w:space="720"/>
        </w:sectPr>
      </w:pPr>
    </w:p>
    <w:p w14:paraId="092BCCCD" w14:textId="77777777" w:rsidR="007A46B2" w:rsidRPr="00946740" w:rsidRDefault="007A46B2">
      <w:pPr>
        <w:pStyle w:val="BodyText"/>
        <w:rPr>
          <w:sz w:val="19"/>
        </w:rPr>
      </w:pPr>
    </w:p>
    <w:p w14:paraId="705C9283" w14:textId="77777777" w:rsidR="007A46B2" w:rsidRPr="00946740" w:rsidRDefault="007A46B2">
      <w:pPr>
        <w:pStyle w:val="BodyText"/>
        <w:spacing w:before="38"/>
        <w:rPr>
          <w:sz w:val="19"/>
        </w:rPr>
      </w:pPr>
    </w:p>
    <w:p w14:paraId="2A6D94B7" w14:textId="77777777" w:rsidR="007A46B2" w:rsidRPr="00946740" w:rsidRDefault="00000000">
      <w:pPr>
        <w:spacing w:before="1"/>
        <w:ind w:left="262"/>
        <w:rPr>
          <w:sz w:val="19"/>
        </w:rPr>
      </w:pPr>
      <w:r w:rsidRPr="00946740">
        <w:rPr>
          <w:spacing w:val="-2"/>
          <w:w w:val="110"/>
          <w:sz w:val="19"/>
        </w:rPr>
        <w:t>Variables</w:t>
      </w:r>
    </w:p>
    <w:p w14:paraId="48EF0453" w14:textId="77777777" w:rsidR="007A46B2" w:rsidRPr="00946740" w:rsidRDefault="007A46B2">
      <w:pPr>
        <w:pStyle w:val="BodyText"/>
        <w:rPr>
          <w:sz w:val="19"/>
        </w:rPr>
      </w:pPr>
    </w:p>
    <w:p w14:paraId="1485C7CF" w14:textId="77777777" w:rsidR="007A46B2" w:rsidRPr="00946740" w:rsidRDefault="007A46B2">
      <w:pPr>
        <w:pStyle w:val="BodyText"/>
        <w:spacing w:before="157"/>
        <w:rPr>
          <w:sz w:val="19"/>
        </w:rPr>
      </w:pPr>
    </w:p>
    <w:p w14:paraId="6B4F1A00" w14:textId="77777777" w:rsidR="007A46B2" w:rsidRPr="00946740" w:rsidRDefault="00000000">
      <w:pPr>
        <w:spacing w:line="259" w:lineRule="auto"/>
        <w:ind w:left="262" w:right="43"/>
        <w:rPr>
          <w:sz w:val="19"/>
        </w:rPr>
      </w:pPr>
      <w:r w:rsidRPr="00946740">
        <w:rPr>
          <w:w w:val="110"/>
          <w:sz w:val="19"/>
        </w:rPr>
        <w:t>Husband’s education (Total Years)</w:t>
      </w:r>
    </w:p>
    <w:p w14:paraId="54A56EFB"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699F6C1F"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2403D268"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41AB9DE6" w14:textId="77777777" w:rsidR="007A46B2" w:rsidRPr="00946740" w:rsidRDefault="00000000">
      <w:pPr>
        <w:spacing w:line="218" w:lineRule="exact"/>
        <w:ind w:left="409"/>
        <w:rPr>
          <w:sz w:val="19"/>
        </w:rPr>
      </w:pPr>
      <w:r w:rsidRPr="00946740">
        <w:rPr>
          <w:spacing w:val="-5"/>
          <w:sz w:val="19"/>
        </w:rPr>
        <w:t>(1)</w:t>
      </w:r>
    </w:p>
    <w:p w14:paraId="6FD54A48"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47584" behindDoc="0" locked="0" layoutInCell="1" allowOverlap="1" wp14:anchorId="0187590E" wp14:editId="40701606">
                <wp:simplePos x="0" y="0"/>
                <wp:positionH relativeFrom="page">
                  <wp:posOffset>1196854</wp:posOffset>
                </wp:positionH>
                <wp:positionV relativeFrom="paragraph">
                  <wp:posOffset>45283</wp:posOffset>
                </wp:positionV>
                <wp:extent cx="5410200" cy="1270"/>
                <wp:effectExtent l="0" t="0" r="0" b="0"/>
                <wp:wrapNone/>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6DDF80" id="Graphic 41" o:spid="_x0000_s1026" style="position:absolute;margin-left:94.25pt;margin-top:3.55pt;width:426pt;height:.1pt;z-index:1574758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648FA22B" w14:textId="77777777" w:rsidR="007A46B2" w:rsidRPr="00946740" w:rsidRDefault="00000000">
      <w:pPr>
        <w:spacing w:before="17"/>
        <w:ind w:left="287"/>
        <w:rPr>
          <w:sz w:val="19"/>
        </w:rPr>
      </w:pPr>
      <w:r w:rsidRPr="00946740">
        <w:rPr>
          <w:spacing w:val="-2"/>
          <w:sz w:val="19"/>
        </w:rPr>
        <w:t>(2.88)</w:t>
      </w:r>
    </w:p>
    <w:p w14:paraId="754D28C1" w14:textId="77777777" w:rsidR="007A46B2" w:rsidRPr="00946740" w:rsidRDefault="00000000">
      <w:pPr>
        <w:spacing w:before="138"/>
        <w:ind w:left="304"/>
        <w:rPr>
          <w:sz w:val="19"/>
        </w:rPr>
      </w:pPr>
      <w:r w:rsidRPr="00946740">
        <w:rPr>
          <w:spacing w:val="-2"/>
          <w:sz w:val="19"/>
        </w:rPr>
        <w:t>12.36</w:t>
      </w:r>
    </w:p>
    <w:p w14:paraId="2C216BDA" w14:textId="77777777" w:rsidR="007A46B2" w:rsidRPr="00946740" w:rsidRDefault="00000000">
      <w:pPr>
        <w:spacing w:before="17"/>
        <w:ind w:left="287"/>
        <w:rPr>
          <w:sz w:val="19"/>
        </w:rPr>
      </w:pPr>
      <w:r w:rsidRPr="00946740">
        <w:rPr>
          <w:spacing w:val="-2"/>
          <w:sz w:val="19"/>
        </w:rPr>
        <w:t>(2.40)</w:t>
      </w:r>
    </w:p>
    <w:p w14:paraId="193347B7" w14:textId="77777777" w:rsidR="007A46B2" w:rsidRPr="00946740" w:rsidRDefault="00000000">
      <w:pPr>
        <w:spacing w:before="139"/>
        <w:ind w:left="304"/>
        <w:rPr>
          <w:sz w:val="19"/>
        </w:rPr>
      </w:pPr>
      <w:r w:rsidRPr="00946740">
        <w:rPr>
          <w:spacing w:val="-2"/>
          <w:sz w:val="19"/>
        </w:rPr>
        <w:t>24.95</w:t>
      </w:r>
    </w:p>
    <w:p w14:paraId="5F52EFD3" w14:textId="77777777" w:rsidR="007A46B2" w:rsidRPr="00946740" w:rsidRDefault="00000000">
      <w:pPr>
        <w:spacing w:before="17"/>
        <w:ind w:left="287"/>
        <w:rPr>
          <w:sz w:val="19"/>
        </w:rPr>
      </w:pPr>
      <w:r w:rsidRPr="00946740">
        <w:rPr>
          <w:spacing w:val="-2"/>
          <w:sz w:val="19"/>
        </w:rPr>
        <w:t>(4.77)</w:t>
      </w:r>
    </w:p>
    <w:p w14:paraId="0BC76246"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7B11CB20" w14:textId="77777777" w:rsidR="007A46B2" w:rsidRPr="00946740" w:rsidRDefault="00000000">
      <w:pPr>
        <w:spacing w:line="218" w:lineRule="exact"/>
        <w:ind w:left="478"/>
        <w:rPr>
          <w:sz w:val="19"/>
        </w:rPr>
      </w:pPr>
      <w:r w:rsidRPr="00946740">
        <w:rPr>
          <w:spacing w:val="-5"/>
          <w:sz w:val="19"/>
        </w:rPr>
        <w:t>(2)</w:t>
      </w:r>
    </w:p>
    <w:p w14:paraId="74AA9790" w14:textId="77777777" w:rsidR="007A46B2" w:rsidRPr="00946740" w:rsidRDefault="00000000">
      <w:pPr>
        <w:spacing w:before="123"/>
        <w:ind w:left="372"/>
        <w:rPr>
          <w:sz w:val="19"/>
        </w:rPr>
      </w:pPr>
      <w:r w:rsidRPr="00946740">
        <w:rPr>
          <w:spacing w:val="-2"/>
          <w:sz w:val="19"/>
        </w:rPr>
        <w:t>10.82</w:t>
      </w:r>
    </w:p>
    <w:p w14:paraId="4F8562C7" w14:textId="77777777" w:rsidR="007A46B2" w:rsidRPr="00946740" w:rsidRDefault="00000000">
      <w:pPr>
        <w:spacing w:before="17"/>
        <w:ind w:left="356"/>
        <w:rPr>
          <w:sz w:val="19"/>
        </w:rPr>
      </w:pPr>
      <w:r w:rsidRPr="00946740">
        <w:rPr>
          <w:spacing w:val="-2"/>
          <w:sz w:val="19"/>
        </w:rPr>
        <w:t>(3.78)</w:t>
      </w:r>
    </w:p>
    <w:p w14:paraId="4B2B42AF" w14:textId="77777777" w:rsidR="007A46B2" w:rsidRPr="00946740" w:rsidRDefault="00000000">
      <w:pPr>
        <w:spacing w:before="138"/>
        <w:ind w:left="421"/>
        <w:rPr>
          <w:sz w:val="19"/>
        </w:rPr>
      </w:pPr>
      <w:r w:rsidRPr="00946740">
        <w:rPr>
          <w:spacing w:val="-4"/>
          <w:sz w:val="19"/>
        </w:rPr>
        <w:t>9.58</w:t>
      </w:r>
    </w:p>
    <w:p w14:paraId="55AA1DF9" w14:textId="77777777" w:rsidR="007A46B2" w:rsidRPr="00946740" w:rsidRDefault="00000000">
      <w:pPr>
        <w:spacing w:before="17"/>
        <w:ind w:left="356"/>
        <w:rPr>
          <w:sz w:val="19"/>
        </w:rPr>
      </w:pPr>
      <w:r w:rsidRPr="00946740">
        <w:rPr>
          <w:spacing w:val="-2"/>
          <w:sz w:val="19"/>
        </w:rPr>
        <w:t>(4.00)</w:t>
      </w:r>
    </w:p>
    <w:p w14:paraId="7A4CB098" w14:textId="77777777" w:rsidR="007A46B2" w:rsidRPr="00946740" w:rsidRDefault="00000000">
      <w:pPr>
        <w:spacing w:before="139"/>
        <w:ind w:left="372"/>
        <w:rPr>
          <w:sz w:val="19"/>
        </w:rPr>
      </w:pPr>
      <w:r w:rsidRPr="00946740">
        <w:rPr>
          <w:spacing w:val="-2"/>
          <w:sz w:val="19"/>
        </w:rPr>
        <w:t>20.57</w:t>
      </w:r>
    </w:p>
    <w:p w14:paraId="6B1FC0EF" w14:textId="77777777" w:rsidR="007A46B2" w:rsidRPr="00946740" w:rsidRDefault="00000000">
      <w:pPr>
        <w:spacing w:before="17"/>
        <w:ind w:left="356"/>
        <w:rPr>
          <w:sz w:val="19"/>
        </w:rPr>
      </w:pPr>
      <w:r w:rsidRPr="00946740">
        <w:rPr>
          <w:spacing w:val="-2"/>
          <w:sz w:val="19"/>
        </w:rPr>
        <w:t>(6.88)</w:t>
      </w:r>
    </w:p>
    <w:p w14:paraId="3C398B7B"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06A8D4DD" w14:textId="77777777" w:rsidR="007A46B2" w:rsidRPr="00946740" w:rsidRDefault="00000000">
      <w:pPr>
        <w:spacing w:line="218" w:lineRule="exact"/>
        <w:ind w:left="476"/>
        <w:rPr>
          <w:sz w:val="19"/>
        </w:rPr>
      </w:pPr>
      <w:r w:rsidRPr="00946740">
        <w:rPr>
          <w:spacing w:val="-5"/>
          <w:sz w:val="19"/>
        </w:rPr>
        <w:t>(3)</w:t>
      </w:r>
    </w:p>
    <w:p w14:paraId="15FADA56" w14:textId="77777777" w:rsidR="007A46B2" w:rsidRPr="00946740" w:rsidRDefault="00000000">
      <w:pPr>
        <w:spacing w:before="123"/>
        <w:ind w:left="419"/>
        <w:rPr>
          <w:sz w:val="19"/>
        </w:rPr>
      </w:pPr>
      <w:r w:rsidRPr="00946740">
        <w:rPr>
          <w:spacing w:val="-4"/>
          <w:sz w:val="19"/>
        </w:rPr>
        <w:t>9.17</w:t>
      </w:r>
    </w:p>
    <w:p w14:paraId="5396C39F" w14:textId="77777777" w:rsidR="007A46B2" w:rsidRPr="00946740" w:rsidRDefault="00000000">
      <w:pPr>
        <w:spacing w:before="17"/>
        <w:ind w:left="354"/>
        <w:rPr>
          <w:sz w:val="19"/>
        </w:rPr>
      </w:pPr>
      <w:r w:rsidRPr="00946740">
        <w:rPr>
          <w:spacing w:val="-2"/>
          <w:sz w:val="19"/>
        </w:rPr>
        <w:t>(4.22)</w:t>
      </w:r>
    </w:p>
    <w:p w14:paraId="59DB954F" w14:textId="77777777" w:rsidR="007A46B2" w:rsidRPr="00946740" w:rsidRDefault="00000000">
      <w:pPr>
        <w:spacing w:before="138"/>
        <w:ind w:left="371"/>
        <w:rPr>
          <w:sz w:val="19"/>
        </w:rPr>
      </w:pPr>
      <w:r w:rsidRPr="00946740">
        <w:rPr>
          <w:spacing w:val="-2"/>
          <w:sz w:val="19"/>
        </w:rPr>
        <w:t>10.23</w:t>
      </w:r>
    </w:p>
    <w:p w14:paraId="57FBDCC7" w14:textId="77777777" w:rsidR="007A46B2" w:rsidRPr="00946740" w:rsidRDefault="00000000">
      <w:pPr>
        <w:spacing w:before="17"/>
        <w:ind w:left="354"/>
        <w:rPr>
          <w:sz w:val="19"/>
        </w:rPr>
      </w:pPr>
      <w:r w:rsidRPr="00946740">
        <w:rPr>
          <w:spacing w:val="-2"/>
          <w:sz w:val="19"/>
        </w:rPr>
        <w:t>(3.36)</w:t>
      </w:r>
    </w:p>
    <w:p w14:paraId="74519967" w14:textId="77777777" w:rsidR="007A46B2" w:rsidRPr="00946740" w:rsidRDefault="00000000">
      <w:pPr>
        <w:spacing w:before="139"/>
        <w:ind w:left="371"/>
        <w:rPr>
          <w:sz w:val="19"/>
        </w:rPr>
      </w:pPr>
      <w:r w:rsidRPr="00946740">
        <w:rPr>
          <w:spacing w:val="-2"/>
          <w:sz w:val="19"/>
        </w:rPr>
        <w:t>19.56</w:t>
      </w:r>
    </w:p>
    <w:p w14:paraId="7976FFD2" w14:textId="77777777" w:rsidR="007A46B2" w:rsidRPr="00946740" w:rsidRDefault="00000000">
      <w:pPr>
        <w:spacing w:before="17"/>
        <w:ind w:left="354"/>
        <w:rPr>
          <w:sz w:val="19"/>
        </w:rPr>
      </w:pPr>
      <w:r w:rsidRPr="00946740">
        <w:rPr>
          <w:spacing w:val="-2"/>
          <w:sz w:val="19"/>
        </w:rPr>
        <w:t>(6.60)</w:t>
      </w:r>
    </w:p>
    <w:p w14:paraId="654121C9"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0EB9F7A9" w14:textId="77777777" w:rsidR="007A46B2" w:rsidRPr="00946740" w:rsidRDefault="00000000">
      <w:pPr>
        <w:spacing w:line="218" w:lineRule="exact"/>
        <w:ind w:left="476"/>
        <w:rPr>
          <w:sz w:val="19"/>
        </w:rPr>
      </w:pPr>
      <w:r w:rsidRPr="00946740">
        <w:rPr>
          <w:spacing w:val="-5"/>
          <w:sz w:val="19"/>
        </w:rPr>
        <w:t>(4)</w:t>
      </w:r>
    </w:p>
    <w:p w14:paraId="0F5EC77E" w14:textId="77777777" w:rsidR="007A46B2" w:rsidRPr="00946740" w:rsidRDefault="00000000">
      <w:pPr>
        <w:spacing w:before="123"/>
        <w:ind w:left="419"/>
        <w:rPr>
          <w:sz w:val="19"/>
        </w:rPr>
      </w:pPr>
      <w:r w:rsidRPr="00946740">
        <w:rPr>
          <w:spacing w:val="-4"/>
          <w:sz w:val="19"/>
        </w:rPr>
        <w:t>7.87</w:t>
      </w:r>
    </w:p>
    <w:p w14:paraId="4217EFFC" w14:textId="77777777" w:rsidR="007A46B2" w:rsidRPr="00946740" w:rsidRDefault="00000000">
      <w:pPr>
        <w:spacing w:before="17"/>
        <w:ind w:left="354"/>
        <w:rPr>
          <w:sz w:val="19"/>
        </w:rPr>
      </w:pPr>
      <w:r w:rsidRPr="00946740">
        <w:rPr>
          <w:spacing w:val="-2"/>
          <w:sz w:val="19"/>
        </w:rPr>
        <w:t>(3.94)</w:t>
      </w:r>
    </w:p>
    <w:p w14:paraId="2B5E6DC4" w14:textId="77777777" w:rsidR="007A46B2" w:rsidRPr="00946740" w:rsidRDefault="00000000">
      <w:pPr>
        <w:spacing w:before="138"/>
        <w:ind w:left="419"/>
        <w:rPr>
          <w:sz w:val="19"/>
        </w:rPr>
      </w:pPr>
      <w:r w:rsidRPr="00946740">
        <w:rPr>
          <w:spacing w:val="-4"/>
          <w:sz w:val="19"/>
        </w:rPr>
        <w:t>7.75</w:t>
      </w:r>
    </w:p>
    <w:p w14:paraId="60A5BC29" w14:textId="77777777" w:rsidR="007A46B2" w:rsidRPr="00946740" w:rsidRDefault="00000000">
      <w:pPr>
        <w:spacing w:before="17"/>
        <w:ind w:left="354"/>
        <w:rPr>
          <w:sz w:val="19"/>
        </w:rPr>
      </w:pPr>
      <w:r w:rsidRPr="00946740">
        <w:rPr>
          <w:spacing w:val="-2"/>
          <w:sz w:val="19"/>
        </w:rPr>
        <w:t>(3.77)</w:t>
      </w:r>
    </w:p>
    <w:p w14:paraId="5130676E" w14:textId="77777777" w:rsidR="007A46B2" w:rsidRPr="00946740" w:rsidRDefault="00000000">
      <w:pPr>
        <w:spacing w:before="139"/>
        <w:ind w:left="371"/>
        <w:rPr>
          <w:sz w:val="19"/>
        </w:rPr>
      </w:pPr>
      <w:r w:rsidRPr="00946740">
        <w:rPr>
          <w:spacing w:val="-2"/>
          <w:sz w:val="19"/>
        </w:rPr>
        <w:t>15.70</w:t>
      </w:r>
    </w:p>
    <w:p w14:paraId="48FCCE70" w14:textId="77777777" w:rsidR="007A46B2" w:rsidRPr="00946740" w:rsidRDefault="00000000">
      <w:pPr>
        <w:spacing w:before="17"/>
        <w:ind w:left="354"/>
        <w:rPr>
          <w:sz w:val="19"/>
        </w:rPr>
      </w:pPr>
      <w:r w:rsidRPr="00946740">
        <w:rPr>
          <w:spacing w:val="-2"/>
          <w:sz w:val="19"/>
        </w:rPr>
        <w:t>(6.73)</w:t>
      </w:r>
    </w:p>
    <w:p w14:paraId="2588729C" w14:textId="77777777" w:rsidR="007A46B2" w:rsidRPr="00946740" w:rsidRDefault="00000000">
      <w:pPr>
        <w:spacing w:before="136"/>
        <w:rPr>
          <w:sz w:val="19"/>
        </w:rPr>
      </w:pPr>
      <w:r w:rsidRPr="00946740">
        <w:br w:type="column"/>
      </w:r>
    </w:p>
    <w:p w14:paraId="7EA18EEE"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47072" behindDoc="0" locked="0" layoutInCell="1" allowOverlap="1" wp14:anchorId="2709B6E7" wp14:editId="3ABA8F3D">
                <wp:simplePos x="0" y="0"/>
                <wp:positionH relativeFrom="page">
                  <wp:posOffset>5244683</wp:posOffset>
                </wp:positionH>
                <wp:positionV relativeFrom="paragraph">
                  <wp:posOffset>-181148</wp:posOffset>
                </wp:positionV>
                <wp:extent cx="1330960" cy="127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C2E9DD9" id="Graphic 42" o:spid="_x0000_s1026" style="position:absolute;margin-left:412.95pt;margin-top:-14.25pt;width:104.8pt;height:.1pt;z-index:15747072;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16F52C83" w14:textId="77777777" w:rsidR="007A46B2" w:rsidRPr="00946740" w:rsidRDefault="007A46B2">
      <w:pPr>
        <w:pStyle w:val="BodyText"/>
        <w:spacing w:before="122"/>
        <w:rPr>
          <w:sz w:val="19"/>
        </w:rPr>
      </w:pPr>
    </w:p>
    <w:p w14:paraId="56B94E38" w14:textId="77777777" w:rsidR="007A46B2" w:rsidRPr="00946740" w:rsidRDefault="00000000">
      <w:pPr>
        <w:spacing w:before="1" w:line="259" w:lineRule="auto"/>
        <w:ind w:left="363" w:right="157"/>
        <w:jc w:val="center"/>
        <w:rPr>
          <w:sz w:val="19"/>
        </w:rPr>
      </w:pPr>
      <w:r w:rsidRPr="00946740">
        <w:rPr>
          <w:spacing w:val="-6"/>
          <w:sz w:val="19"/>
        </w:rPr>
        <w:t xml:space="preserve">-4.71** </w:t>
      </w:r>
      <w:r w:rsidRPr="00946740">
        <w:rPr>
          <w:spacing w:val="-2"/>
          <w:sz w:val="19"/>
        </w:rPr>
        <w:t>(0.01)</w:t>
      </w:r>
    </w:p>
    <w:p w14:paraId="1DFA8FC4" w14:textId="77777777" w:rsidR="007A46B2" w:rsidRPr="00946740" w:rsidRDefault="00000000">
      <w:pPr>
        <w:spacing w:before="120" w:line="259" w:lineRule="auto"/>
        <w:ind w:left="325" w:right="119"/>
        <w:jc w:val="center"/>
        <w:rPr>
          <w:sz w:val="19"/>
        </w:rPr>
      </w:pPr>
      <w:r w:rsidRPr="00946740">
        <w:rPr>
          <w:spacing w:val="-8"/>
          <w:sz w:val="19"/>
        </w:rPr>
        <w:t>-4.62***</w:t>
      </w:r>
      <w:r w:rsidRPr="00946740">
        <w:rPr>
          <w:spacing w:val="-2"/>
          <w:sz w:val="19"/>
        </w:rPr>
        <w:t xml:space="preserve"> (0.01)</w:t>
      </w:r>
    </w:p>
    <w:p w14:paraId="306A0861" w14:textId="77777777" w:rsidR="007A46B2" w:rsidRPr="00946740" w:rsidRDefault="00000000">
      <w:pPr>
        <w:spacing w:before="120" w:line="259" w:lineRule="auto"/>
        <w:ind w:left="363" w:right="157"/>
        <w:jc w:val="center"/>
        <w:rPr>
          <w:sz w:val="19"/>
        </w:rPr>
      </w:pPr>
      <w:r w:rsidRPr="00946740">
        <w:rPr>
          <w:spacing w:val="-6"/>
          <w:sz w:val="19"/>
        </w:rPr>
        <w:t xml:space="preserve">-9.25** </w:t>
      </w:r>
      <w:r w:rsidRPr="00946740">
        <w:rPr>
          <w:spacing w:val="-2"/>
          <w:sz w:val="19"/>
        </w:rPr>
        <w:t>(0.02)</w:t>
      </w:r>
    </w:p>
    <w:p w14:paraId="6ED03139" w14:textId="77777777" w:rsidR="007A46B2" w:rsidRPr="00946740" w:rsidRDefault="00000000">
      <w:pPr>
        <w:spacing w:before="136"/>
        <w:rPr>
          <w:sz w:val="19"/>
        </w:rPr>
      </w:pPr>
      <w:r w:rsidRPr="00946740">
        <w:br w:type="column"/>
      </w:r>
    </w:p>
    <w:p w14:paraId="43FD5C8E"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46560" behindDoc="0" locked="0" layoutInCell="1" allowOverlap="1" wp14:anchorId="2215F067" wp14:editId="3EB45FB5">
                <wp:simplePos x="0" y="0"/>
                <wp:positionH relativeFrom="page">
                  <wp:posOffset>2820201</wp:posOffset>
                </wp:positionH>
                <wp:positionV relativeFrom="paragraph">
                  <wp:posOffset>-181148</wp:posOffset>
                </wp:positionV>
                <wp:extent cx="2362835" cy="1270"/>
                <wp:effectExtent l="0" t="0" r="0" b="0"/>
                <wp:wrapNone/>
                <wp:docPr id="43" name="Graphic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BC99EEB" id="Graphic 43" o:spid="_x0000_s1026" style="position:absolute;margin-left:222.05pt;margin-top:-14.25pt;width:186.05pt;height:.1pt;z-index:15746560;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69D48F5F" w14:textId="77777777" w:rsidR="007A46B2" w:rsidRPr="00946740" w:rsidRDefault="007A46B2">
      <w:pPr>
        <w:pStyle w:val="BodyText"/>
        <w:spacing w:before="122"/>
        <w:rPr>
          <w:sz w:val="19"/>
        </w:rPr>
      </w:pPr>
    </w:p>
    <w:p w14:paraId="1A8D1CE9" w14:textId="77777777" w:rsidR="007A46B2" w:rsidRPr="00946740" w:rsidRDefault="00000000">
      <w:pPr>
        <w:spacing w:before="1" w:line="259" w:lineRule="auto"/>
        <w:ind w:left="167" w:right="1875"/>
        <w:jc w:val="center"/>
        <w:rPr>
          <w:sz w:val="19"/>
        </w:rPr>
      </w:pPr>
      <w:r w:rsidRPr="00946740">
        <w:rPr>
          <w:spacing w:val="-6"/>
          <w:sz w:val="19"/>
        </w:rPr>
        <w:t xml:space="preserve">-1.66** </w:t>
      </w:r>
      <w:r w:rsidRPr="00946740">
        <w:rPr>
          <w:spacing w:val="-2"/>
          <w:sz w:val="19"/>
        </w:rPr>
        <w:t>(0.03)</w:t>
      </w:r>
    </w:p>
    <w:p w14:paraId="329AD19D" w14:textId="77777777" w:rsidR="007A46B2" w:rsidRPr="00946740" w:rsidRDefault="00000000">
      <w:pPr>
        <w:spacing w:before="120" w:line="259" w:lineRule="auto"/>
        <w:ind w:left="210" w:right="1918"/>
        <w:jc w:val="center"/>
        <w:rPr>
          <w:sz w:val="19"/>
        </w:rPr>
      </w:pPr>
      <w:r w:rsidRPr="00946740">
        <w:rPr>
          <w:spacing w:val="-2"/>
          <w:w w:val="90"/>
          <w:sz w:val="19"/>
        </w:rPr>
        <w:t xml:space="preserve">0.65** </w:t>
      </w:r>
      <w:r w:rsidRPr="00946740">
        <w:rPr>
          <w:spacing w:val="-2"/>
          <w:sz w:val="19"/>
        </w:rPr>
        <w:t>(0.02)</w:t>
      </w:r>
    </w:p>
    <w:p w14:paraId="78684BFF" w14:textId="77777777" w:rsidR="007A46B2" w:rsidRPr="00946740" w:rsidRDefault="00000000">
      <w:pPr>
        <w:spacing w:before="120" w:line="259" w:lineRule="auto"/>
        <w:ind w:left="167" w:right="1875"/>
        <w:jc w:val="center"/>
        <w:rPr>
          <w:sz w:val="19"/>
        </w:rPr>
      </w:pPr>
      <w:r w:rsidRPr="00946740">
        <w:rPr>
          <w:spacing w:val="-6"/>
          <w:sz w:val="19"/>
        </w:rPr>
        <w:t xml:space="preserve">-1.01** </w:t>
      </w:r>
      <w:r w:rsidRPr="00946740">
        <w:rPr>
          <w:spacing w:val="-2"/>
          <w:sz w:val="19"/>
        </w:rPr>
        <w:t>(0.04)</w:t>
      </w:r>
    </w:p>
    <w:p w14:paraId="54387F47"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1677BA8F"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02272" behindDoc="1" locked="0" layoutInCell="1" allowOverlap="1" wp14:anchorId="28C876C0" wp14:editId="2D806EFB">
                <wp:simplePos x="0" y="0"/>
                <wp:positionH relativeFrom="page">
                  <wp:posOffset>2867396</wp:posOffset>
                </wp:positionH>
                <wp:positionV relativeFrom="paragraph">
                  <wp:posOffset>149633</wp:posOffset>
                </wp:positionV>
                <wp:extent cx="299720" cy="152400"/>
                <wp:effectExtent l="0" t="0" r="0" b="0"/>
                <wp:wrapNone/>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2BFCA4AA"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28C876C0" id="Textbox 44" o:spid="_x0000_s1033" type="#_x0000_t202" style="position:absolute;left:0;text-align:left;margin-left:225.8pt;margin-top:11.8pt;width:23.6pt;height:12pt;z-index:-180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CIDgXWlwEA&#13;&#10;ACEDAAAOAAAAAAAAAAAAAAAAAC4CAABkcnMvZTJvRG9jLnhtbFBLAQItABQABgAIAAAAIQBWMH67&#13;&#10;4gAAAA4BAAAPAAAAAAAAAAAAAAAAAPEDAABkcnMvZG93bnJldi54bWxQSwUGAAAAAAQABADzAAAA&#13;&#10;AAUAAAAA&#13;&#10;" filled="f" stroked="f">
                <v:textbox inset="0,0,0,0">
                  <w:txbxContent>
                    <w:p w14:paraId="2BFCA4AA"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0A3CCBC8" w14:textId="77777777" w:rsidR="007A46B2" w:rsidRPr="00946740" w:rsidRDefault="00000000">
      <w:pPr>
        <w:spacing w:before="6"/>
        <w:ind w:left="278"/>
        <w:rPr>
          <w:sz w:val="19"/>
        </w:rPr>
      </w:pPr>
      <w:r w:rsidRPr="00946740">
        <w:br w:type="column"/>
      </w:r>
      <w:r w:rsidRPr="00946740">
        <w:rPr>
          <w:spacing w:val="-2"/>
          <w:sz w:val="19"/>
        </w:rPr>
        <w:t>10.52</w:t>
      </w:r>
    </w:p>
    <w:p w14:paraId="5962643D" w14:textId="77777777" w:rsidR="007A46B2" w:rsidRPr="00946740" w:rsidRDefault="00000000">
      <w:pPr>
        <w:spacing w:before="17"/>
        <w:ind w:left="262"/>
        <w:rPr>
          <w:sz w:val="19"/>
        </w:rPr>
      </w:pPr>
      <w:r w:rsidRPr="00946740">
        <w:rPr>
          <w:spacing w:val="-2"/>
          <w:sz w:val="19"/>
        </w:rPr>
        <w:t>(0.67)</w:t>
      </w:r>
    </w:p>
    <w:p w14:paraId="2EAC54EC" w14:textId="77777777" w:rsidR="007A46B2" w:rsidRPr="00946740" w:rsidRDefault="00000000">
      <w:pPr>
        <w:spacing w:before="6"/>
        <w:ind w:left="278"/>
        <w:rPr>
          <w:sz w:val="19"/>
        </w:rPr>
      </w:pPr>
      <w:r w:rsidRPr="00946740">
        <w:br w:type="column"/>
      </w:r>
      <w:r w:rsidRPr="00946740">
        <w:rPr>
          <w:spacing w:val="-2"/>
          <w:sz w:val="19"/>
        </w:rPr>
        <w:t>10.48</w:t>
      </w:r>
    </w:p>
    <w:p w14:paraId="2442B6A1" w14:textId="77777777" w:rsidR="007A46B2" w:rsidRPr="00946740" w:rsidRDefault="00000000">
      <w:pPr>
        <w:spacing w:before="17"/>
        <w:ind w:left="262"/>
        <w:rPr>
          <w:sz w:val="19"/>
        </w:rPr>
      </w:pPr>
      <w:r w:rsidRPr="00946740">
        <w:rPr>
          <w:spacing w:val="-2"/>
          <w:sz w:val="19"/>
        </w:rPr>
        <w:t>(0.66)</w:t>
      </w:r>
    </w:p>
    <w:p w14:paraId="2E65109C" w14:textId="77777777" w:rsidR="007A46B2" w:rsidRPr="00946740" w:rsidRDefault="00000000">
      <w:pPr>
        <w:spacing w:before="6"/>
        <w:ind w:left="278"/>
        <w:rPr>
          <w:sz w:val="19"/>
        </w:rPr>
      </w:pPr>
      <w:r w:rsidRPr="00946740">
        <w:br w:type="column"/>
      </w:r>
      <w:r w:rsidRPr="00946740">
        <w:rPr>
          <w:spacing w:val="-2"/>
          <w:sz w:val="19"/>
        </w:rPr>
        <w:t>10.33</w:t>
      </w:r>
    </w:p>
    <w:p w14:paraId="763B0D81" w14:textId="77777777" w:rsidR="007A46B2" w:rsidRPr="00946740" w:rsidRDefault="00000000">
      <w:pPr>
        <w:spacing w:before="17"/>
        <w:ind w:left="262"/>
        <w:rPr>
          <w:sz w:val="19"/>
        </w:rPr>
      </w:pPr>
      <w:r w:rsidRPr="00946740">
        <w:rPr>
          <w:spacing w:val="-2"/>
          <w:sz w:val="19"/>
        </w:rPr>
        <w:t>(0.64)</w:t>
      </w:r>
    </w:p>
    <w:p w14:paraId="52821016"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-0.42*** </w:t>
      </w:r>
      <w:r w:rsidRPr="00946740">
        <w:rPr>
          <w:spacing w:val="-2"/>
          <w:sz w:val="19"/>
        </w:rPr>
        <w:t>(0.00)</w:t>
      </w:r>
    </w:p>
    <w:p w14:paraId="62B0105B"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-0.04*** </w:t>
      </w:r>
      <w:r w:rsidRPr="00946740">
        <w:rPr>
          <w:spacing w:val="-2"/>
          <w:sz w:val="19"/>
        </w:rPr>
        <w:t>(0.01)</w:t>
      </w:r>
    </w:p>
    <w:p w14:paraId="17705046"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4AC43F68"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65C1588A"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456E8538" w14:textId="77777777" w:rsidR="007A46B2" w:rsidRPr="00946740" w:rsidRDefault="00000000">
      <w:pPr>
        <w:spacing w:before="6"/>
        <w:ind w:left="327"/>
        <w:rPr>
          <w:sz w:val="19"/>
        </w:rPr>
      </w:pPr>
      <w:r w:rsidRPr="00946740">
        <w:br w:type="column"/>
      </w:r>
      <w:r w:rsidRPr="00946740">
        <w:rPr>
          <w:spacing w:val="-4"/>
          <w:sz w:val="19"/>
        </w:rPr>
        <w:t>1.74</w:t>
      </w:r>
    </w:p>
    <w:p w14:paraId="3BF97C14" w14:textId="77777777" w:rsidR="007A46B2" w:rsidRPr="00946740" w:rsidRDefault="00000000">
      <w:pPr>
        <w:spacing w:before="17"/>
        <w:ind w:left="262"/>
        <w:rPr>
          <w:sz w:val="19"/>
        </w:rPr>
      </w:pPr>
      <w:r w:rsidRPr="00946740">
        <w:rPr>
          <w:spacing w:val="-2"/>
          <w:sz w:val="19"/>
        </w:rPr>
        <w:t>(0.83)</w:t>
      </w:r>
    </w:p>
    <w:p w14:paraId="6D19D0B9" w14:textId="77777777" w:rsidR="007A46B2" w:rsidRPr="00946740" w:rsidRDefault="007A46B2">
      <w:pPr>
        <w:pStyle w:val="BodyText"/>
        <w:spacing w:before="17"/>
        <w:rPr>
          <w:sz w:val="19"/>
        </w:rPr>
      </w:pPr>
    </w:p>
    <w:p w14:paraId="126931A9" w14:textId="77777777" w:rsidR="007A46B2" w:rsidRPr="00946740" w:rsidRDefault="00000000">
      <w:pPr>
        <w:ind w:left="327"/>
        <w:rPr>
          <w:sz w:val="19"/>
        </w:rPr>
      </w:pPr>
      <w:r w:rsidRPr="00946740">
        <w:rPr>
          <w:spacing w:val="-4"/>
          <w:sz w:val="19"/>
        </w:rPr>
        <w:t>1.60</w:t>
      </w:r>
    </w:p>
    <w:p w14:paraId="68A2DBCF" w14:textId="77777777" w:rsidR="007A46B2" w:rsidRPr="00946740" w:rsidRDefault="00000000">
      <w:pPr>
        <w:spacing w:before="17"/>
        <w:ind w:left="262"/>
        <w:rPr>
          <w:sz w:val="19"/>
        </w:rPr>
      </w:pPr>
      <w:r w:rsidRPr="00946740">
        <w:rPr>
          <w:spacing w:val="-2"/>
          <w:sz w:val="19"/>
        </w:rPr>
        <w:t>(0.93)</w:t>
      </w:r>
    </w:p>
    <w:p w14:paraId="4AD795FA" w14:textId="77777777" w:rsidR="007A46B2" w:rsidRPr="00946740" w:rsidRDefault="00000000">
      <w:pPr>
        <w:spacing w:before="6"/>
        <w:ind w:left="327"/>
        <w:rPr>
          <w:sz w:val="19"/>
        </w:rPr>
      </w:pPr>
      <w:r w:rsidRPr="00946740">
        <w:br w:type="column"/>
      </w:r>
      <w:r w:rsidRPr="00946740">
        <w:rPr>
          <w:spacing w:val="-4"/>
          <w:sz w:val="19"/>
        </w:rPr>
        <w:t>1.58</w:t>
      </w:r>
    </w:p>
    <w:p w14:paraId="4BA16260" w14:textId="77777777" w:rsidR="007A46B2" w:rsidRPr="00946740" w:rsidRDefault="00000000">
      <w:pPr>
        <w:spacing w:before="17"/>
        <w:ind w:left="262"/>
        <w:rPr>
          <w:sz w:val="19"/>
        </w:rPr>
      </w:pPr>
      <w:r w:rsidRPr="00946740">
        <w:rPr>
          <w:spacing w:val="-2"/>
          <w:sz w:val="19"/>
        </w:rPr>
        <w:t>(0.85)</w:t>
      </w:r>
    </w:p>
    <w:p w14:paraId="0947CC74" w14:textId="77777777" w:rsidR="007A46B2" w:rsidRPr="00946740" w:rsidRDefault="007A46B2">
      <w:pPr>
        <w:pStyle w:val="BodyText"/>
        <w:spacing w:before="17"/>
        <w:rPr>
          <w:sz w:val="19"/>
        </w:rPr>
      </w:pPr>
    </w:p>
    <w:p w14:paraId="227B2DDF" w14:textId="77777777" w:rsidR="007A46B2" w:rsidRPr="00946740" w:rsidRDefault="00000000">
      <w:pPr>
        <w:ind w:left="327"/>
        <w:rPr>
          <w:sz w:val="19"/>
        </w:rPr>
      </w:pPr>
      <w:r w:rsidRPr="00946740">
        <w:rPr>
          <w:spacing w:val="-4"/>
          <w:sz w:val="19"/>
        </w:rPr>
        <w:t>1.56</w:t>
      </w:r>
    </w:p>
    <w:p w14:paraId="6A9B9289" w14:textId="77777777" w:rsidR="007A46B2" w:rsidRPr="00946740" w:rsidRDefault="00000000">
      <w:pPr>
        <w:spacing w:before="17"/>
        <w:ind w:left="262"/>
        <w:rPr>
          <w:sz w:val="19"/>
        </w:rPr>
      </w:pPr>
      <w:r w:rsidRPr="00946740">
        <w:rPr>
          <w:spacing w:val="-2"/>
          <w:sz w:val="19"/>
        </w:rPr>
        <w:t>(0.87)</w:t>
      </w:r>
    </w:p>
    <w:p w14:paraId="6D517965" w14:textId="77777777" w:rsidR="007A46B2" w:rsidRPr="00946740" w:rsidRDefault="00000000">
      <w:pPr>
        <w:spacing w:before="6"/>
        <w:ind w:left="327"/>
        <w:rPr>
          <w:sz w:val="19"/>
        </w:rPr>
      </w:pPr>
      <w:r w:rsidRPr="00946740">
        <w:br w:type="column"/>
      </w:r>
      <w:r w:rsidRPr="00946740">
        <w:rPr>
          <w:spacing w:val="-4"/>
          <w:sz w:val="19"/>
        </w:rPr>
        <w:t>1.56</w:t>
      </w:r>
    </w:p>
    <w:p w14:paraId="69AAF98C" w14:textId="77777777" w:rsidR="007A46B2" w:rsidRPr="00946740" w:rsidRDefault="00000000">
      <w:pPr>
        <w:spacing w:before="17"/>
        <w:ind w:left="262"/>
        <w:rPr>
          <w:sz w:val="19"/>
        </w:rPr>
      </w:pPr>
      <w:r w:rsidRPr="00946740">
        <w:rPr>
          <w:spacing w:val="-2"/>
          <w:sz w:val="19"/>
        </w:rPr>
        <w:t>(0.84)</w:t>
      </w:r>
    </w:p>
    <w:p w14:paraId="5F34523D" w14:textId="77777777" w:rsidR="007A46B2" w:rsidRPr="00946740" w:rsidRDefault="007A46B2">
      <w:pPr>
        <w:pStyle w:val="BodyText"/>
        <w:spacing w:before="17"/>
        <w:rPr>
          <w:sz w:val="19"/>
        </w:rPr>
      </w:pPr>
    </w:p>
    <w:p w14:paraId="7543DAF4" w14:textId="77777777" w:rsidR="007A46B2" w:rsidRPr="00946740" w:rsidRDefault="00000000">
      <w:pPr>
        <w:ind w:left="327"/>
        <w:rPr>
          <w:sz w:val="19"/>
        </w:rPr>
      </w:pPr>
      <w:r w:rsidRPr="00946740">
        <w:rPr>
          <w:spacing w:val="-4"/>
          <w:sz w:val="19"/>
        </w:rPr>
        <w:t>1.63</w:t>
      </w:r>
    </w:p>
    <w:p w14:paraId="4733B8F4" w14:textId="77777777" w:rsidR="007A46B2" w:rsidRPr="00946740" w:rsidRDefault="00000000">
      <w:pPr>
        <w:spacing w:before="17"/>
        <w:ind w:left="262"/>
        <w:rPr>
          <w:sz w:val="19"/>
        </w:rPr>
      </w:pPr>
      <w:r w:rsidRPr="00946740">
        <w:rPr>
          <w:spacing w:val="-2"/>
          <w:sz w:val="19"/>
        </w:rPr>
        <w:t>(0.87)</w:t>
      </w:r>
    </w:p>
    <w:p w14:paraId="264B3B4A" w14:textId="77777777" w:rsidR="007A46B2" w:rsidRPr="00946740" w:rsidRDefault="00000000">
      <w:pPr>
        <w:spacing w:before="6"/>
        <w:ind w:left="327"/>
        <w:rPr>
          <w:sz w:val="19"/>
        </w:rPr>
      </w:pPr>
      <w:r w:rsidRPr="00946740">
        <w:br w:type="column"/>
      </w:r>
      <w:r w:rsidRPr="00946740">
        <w:rPr>
          <w:spacing w:val="-4"/>
          <w:sz w:val="19"/>
        </w:rPr>
        <w:t>1.46</w:t>
      </w:r>
    </w:p>
    <w:p w14:paraId="2F2E46C6" w14:textId="77777777" w:rsidR="007A46B2" w:rsidRPr="00946740" w:rsidRDefault="00000000">
      <w:pPr>
        <w:spacing w:before="17"/>
        <w:ind w:left="262"/>
        <w:rPr>
          <w:sz w:val="19"/>
        </w:rPr>
      </w:pPr>
      <w:r w:rsidRPr="00946740">
        <w:rPr>
          <w:spacing w:val="-2"/>
          <w:sz w:val="19"/>
        </w:rPr>
        <w:t>(0.79)</w:t>
      </w:r>
    </w:p>
    <w:p w14:paraId="1D5DD8F2" w14:textId="77777777" w:rsidR="007A46B2" w:rsidRPr="00946740" w:rsidRDefault="007A46B2">
      <w:pPr>
        <w:pStyle w:val="BodyText"/>
        <w:spacing w:before="17"/>
        <w:rPr>
          <w:sz w:val="19"/>
        </w:rPr>
      </w:pPr>
    </w:p>
    <w:p w14:paraId="34588C8A" w14:textId="77777777" w:rsidR="007A46B2" w:rsidRPr="00946740" w:rsidRDefault="00000000">
      <w:pPr>
        <w:ind w:left="327"/>
        <w:rPr>
          <w:sz w:val="19"/>
        </w:rPr>
      </w:pPr>
      <w:r w:rsidRPr="00946740">
        <w:rPr>
          <w:spacing w:val="-4"/>
          <w:sz w:val="19"/>
        </w:rPr>
        <w:t>1.40</w:t>
      </w:r>
    </w:p>
    <w:p w14:paraId="44144EB1" w14:textId="77777777" w:rsidR="007A46B2" w:rsidRPr="00946740" w:rsidRDefault="00000000">
      <w:pPr>
        <w:spacing w:before="17"/>
        <w:ind w:left="262"/>
        <w:rPr>
          <w:sz w:val="19"/>
        </w:rPr>
      </w:pPr>
      <w:r w:rsidRPr="00946740">
        <w:rPr>
          <w:spacing w:val="-2"/>
          <w:sz w:val="19"/>
        </w:rPr>
        <w:t>(0.77)</w:t>
      </w:r>
    </w:p>
    <w:p w14:paraId="5A1BBDDB"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-0.28*** </w:t>
      </w:r>
      <w:r w:rsidRPr="00946740">
        <w:rPr>
          <w:spacing w:val="-2"/>
          <w:sz w:val="19"/>
        </w:rPr>
        <w:t>(0.00)</w:t>
      </w:r>
    </w:p>
    <w:p w14:paraId="754F676D" w14:textId="77777777" w:rsidR="007A46B2" w:rsidRPr="00946740" w:rsidRDefault="00000000">
      <w:pPr>
        <w:spacing w:before="218" w:line="259" w:lineRule="auto"/>
        <w:ind w:left="343" w:hanging="82"/>
        <w:rPr>
          <w:sz w:val="19"/>
        </w:rPr>
      </w:pPr>
      <w:r w:rsidRPr="00946740">
        <w:rPr>
          <w:spacing w:val="-2"/>
          <w:w w:val="90"/>
          <w:sz w:val="19"/>
        </w:rPr>
        <w:t xml:space="preserve">-0.20*** </w:t>
      </w:r>
      <w:r w:rsidRPr="00946740">
        <w:rPr>
          <w:spacing w:val="-2"/>
          <w:sz w:val="19"/>
        </w:rPr>
        <w:t>(0.01)</w:t>
      </w:r>
    </w:p>
    <w:p w14:paraId="023FBDE2" w14:textId="77777777" w:rsidR="007A46B2" w:rsidRPr="00946740" w:rsidRDefault="00000000">
      <w:pPr>
        <w:spacing w:before="6"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62642F30" w14:textId="77777777" w:rsidR="007A46B2" w:rsidRPr="00946740" w:rsidRDefault="00000000">
      <w:pPr>
        <w:spacing w:before="218" w:line="259" w:lineRule="auto"/>
        <w:ind w:left="343" w:right="1713" w:hanging="11"/>
        <w:rPr>
          <w:sz w:val="19"/>
        </w:rPr>
      </w:pPr>
      <w:r w:rsidRPr="00946740">
        <w:rPr>
          <w:spacing w:val="-2"/>
          <w:w w:val="90"/>
          <w:sz w:val="19"/>
        </w:rPr>
        <w:t xml:space="preserve">0.07** </w:t>
      </w:r>
      <w:r w:rsidRPr="00946740">
        <w:rPr>
          <w:spacing w:val="-2"/>
          <w:sz w:val="19"/>
        </w:rPr>
        <w:t>(0.02)</w:t>
      </w:r>
    </w:p>
    <w:p w14:paraId="38732519"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185"/>
            <w:col w:w="2931"/>
          </w:cols>
        </w:sectPr>
      </w:pPr>
    </w:p>
    <w:p w14:paraId="346306B3"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02784" behindDoc="1" locked="0" layoutInCell="1" allowOverlap="1" wp14:anchorId="332E54BF" wp14:editId="1375FAC2">
                <wp:simplePos x="0" y="0"/>
                <wp:positionH relativeFrom="page">
                  <wp:posOffset>2867396</wp:posOffset>
                </wp:positionH>
                <wp:positionV relativeFrom="paragraph">
                  <wp:posOffset>150093</wp:posOffset>
                </wp:positionV>
                <wp:extent cx="299720" cy="152400"/>
                <wp:effectExtent l="0" t="0" r="0" b="0"/>
                <wp:wrapNone/>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2CCEA84"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332E54BF" id="Textbox 45" o:spid="_x0000_s1034" type="#_x0000_t202" style="position:absolute;left:0;text-align:left;margin-left:225.8pt;margin-top:11.8pt;width:23.6pt;height:12pt;z-index:-18013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Cmz7ZilwEA&#13;&#10;ACEDAAAOAAAAAAAAAAAAAAAAAC4CAABkcnMvZTJvRG9jLnhtbFBLAQItABQABgAIAAAAIQBWMH67&#13;&#10;4gAAAA4BAAAPAAAAAAAAAAAAAAAAAPEDAABkcnMvZG93bnJldi54bWxQSwUGAAAAAAQABADzAAAA&#13;&#10;AAUAAAAA&#13;&#10;" filled="f" stroked="f">
                <v:textbox inset="0,0,0,0">
                  <w:txbxContent>
                    <w:p w14:paraId="12CCEA84"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5604D9F7" w14:textId="77777777" w:rsidR="007A46B2" w:rsidRPr="00946740" w:rsidRDefault="00000000">
      <w:pPr>
        <w:spacing w:before="7"/>
        <w:ind w:left="327"/>
        <w:rPr>
          <w:sz w:val="19"/>
        </w:rPr>
      </w:pPr>
      <w:r w:rsidRPr="00946740">
        <w:br w:type="column"/>
      </w:r>
      <w:r w:rsidRPr="00946740">
        <w:rPr>
          <w:spacing w:val="-4"/>
          <w:sz w:val="19"/>
        </w:rPr>
        <w:t>4.36</w:t>
      </w:r>
    </w:p>
    <w:p w14:paraId="132AC9E0" w14:textId="77777777" w:rsidR="007A46B2" w:rsidRPr="00946740" w:rsidRDefault="00000000">
      <w:pPr>
        <w:spacing w:before="17"/>
        <w:ind w:left="262"/>
        <w:rPr>
          <w:sz w:val="19"/>
        </w:rPr>
      </w:pPr>
      <w:r w:rsidRPr="00946740">
        <w:rPr>
          <w:noProof/>
        </w:rPr>
        <mc:AlternateContent>
          <mc:Choice Requires="wps">
            <w:drawing>
              <wp:anchor distT="0" distB="0" distL="0" distR="0" simplePos="0" relativeHeight="15748096" behindDoc="0" locked="0" layoutInCell="1" allowOverlap="1" wp14:anchorId="30219003" wp14:editId="129E8B06">
                <wp:simplePos x="0" y="0"/>
                <wp:positionH relativeFrom="page">
                  <wp:posOffset>1196854</wp:posOffset>
                </wp:positionH>
                <wp:positionV relativeFrom="paragraph">
                  <wp:posOffset>196810</wp:posOffset>
                </wp:positionV>
                <wp:extent cx="5410200" cy="1270"/>
                <wp:effectExtent l="0" t="0" r="0" b="0"/>
                <wp:wrapNone/>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60CA22" id="Graphic 46" o:spid="_x0000_s1026" style="position:absolute;margin-left:94.25pt;margin-top:15.5pt;width:426pt;height:.1pt;z-index:15748096;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" path="m,l5409638,e" filled="f" strokeweight=".27514mm">
                <v:path arrowok="t"/>
                <w10:wrap anchorx="page"/>
              </v:shape>
            </w:pict>
          </mc:Fallback>
        </mc:AlternateContent>
      </w:r>
      <w:r w:rsidRPr="00946740">
        <w:rPr>
          <w:spacing w:val="-2"/>
          <w:sz w:val="19"/>
        </w:rPr>
        <w:t>(1.81)</w:t>
      </w:r>
    </w:p>
    <w:p w14:paraId="6B8F547D" w14:textId="77777777" w:rsidR="007A46B2" w:rsidRPr="00946740" w:rsidRDefault="00000000">
      <w:pPr>
        <w:spacing w:before="7"/>
        <w:ind w:left="327"/>
        <w:rPr>
          <w:sz w:val="19"/>
        </w:rPr>
      </w:pPr>
      <w:r w:rsidRPr="00946740">
        <w:br w:type="column"/>
      </w:r>
      <w:r w:rsidRPr="00946740">
        <w:rPr>
          <w:spacing w:val="-4"/>
          <w:sz w:val="19"/>
        </w:rPr>
        <w:t>4.53</w:t>
      </w:r>
    </w:p>
    <w:p w14:paraId="74A92F80" w14:textId="77777777" w:rsidR="007A46B2" w:rsidRPr="00946740" w:rsidRDefault="00000000">
      <w:pPr>
        <w:spacing w:before="17"/>
        <w:ind w:left="262"/>
        <w:rPr>
          <w:sz w:val="19"/>
        </w:rPr>
      </w:pPr>
      <w:r w:rsidRPr="00946740">
        <w:rPr>
          <w:spacing w:val="-2"/>
          <w:sz w:val="19"/>
        </w:rPr>
        <w:t>(1.91)</w:t>
      </w:r>
    </w:p>
    <w:p w14:paraId="19903784" w14:textId="77777777" w:rsidR="007A46B2" w:rsidRPr="00946740" w:rsidRDefault="00000000">
      <w:pPr>
        <w:spacing w:before="7"/>
        <w:ind w:left="327"/>
        <w:rPr>
          <w:sz w:val="19"/>
        </w:rPr>
      </w:pPr>
      <w:r w:rsidRPr="00946740">
        <w:br w:type="column"/>
      </w:r>
      <w:r w:rsidRPr="00946740">
        <w:rPr>
          <w:spacing w:val="-4"/>
          <w:sz w:val="19"/>
        </w:rPr>
        <w:t>4.58</w:t>
      </w:r>
    </w:p>
    <w:p w14:paraId="4CAE79BA" w14:textId="77777777" w:rsidR="007A46B2" w:rsidRPr="00946740" w:rsidRDefault="00000000">
      <w:pPr>
        <w:spacing w:before="17"/>
        <w:ind w:left="262"/>
        <w:rPr>
          <w:sz w:val="19"/>
        </w:rPr>
      </w:pPr>
      <w:r w:rsidRPr="00946740">
        <w:rPr>
          <w:spacing w:val="-2"/>
          <w:sz w:val="19"/>
        </w:rPr>
        <w:t>(1.80)</w:t>
      </w:r>
    </w:p>
    <w:p w14:paraId="5C80A5F1"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0.73*** </w:t>
      </w:r>
      <w:r w:rsidRPr="00946740">
        <w:rPr>
          <w:spacing w:val="-2"/>
          <w:sz w:val="19"/>
        </w:rPr>
        <w:t>(0.01)</w:t>
      </w:r>
    </w:p>
    <w:p w14:paraId="4E6AF26E"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0.17** </w:t>
      </w:r>
      <w:r w:rsidRPr="00946740">
        <w:rPr>
          <w:spacing w:val="-2"/>
          <w:sz w:val="19"/>
        </w:rPr>
        <w:t>(0.01)</w:t>
      </w:r>
    </w:p>
    <w:p w14:paraId="77E344AB"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64CE44BD" w14:textId="77777777" w:rsidR="007A46B2" w:rsidRPr="00946740" w:rsidRDefault="00000000">
      <w:pPr>
        <w:spacing w:before="99" w:line="239" w:lineRule="exact"/>
        <w:ind w:left="320"/>
        <w:jc w:val="both"/>
        <w:rPr>
          <w:sz w:val="19"/>
        </w:rPr>
      </w:pPr>
      <w:r w:rsidRPr="00946740">
        <w:rPr>
          <w:w w:val="110"/>
          <w:position w:val="7"/>
          <w:sz w:val="14"/>
        </w:rPr>
        <w:t>1</w:t>
      </w:r>
      <w:r w:rsidRPr="00946740">
        <w:rPr>
          <w:spacing w:val="19"/>
          <w:w w:val="110"/>
          <w:position w:val="7"/>
          <w:sz w:val="14"/>
        </w:rPr>
        <w:t xml:space="preserve"> </w:t>
      </w:r>
      <w:r w:rsidRPr="00946740">
        <w:rPr>
          <w:w w:val="110"/>
          <w:sz w:val="19"/>
        </w:rPr>
        <w:t>Source:</w:t>
      </w:r>
      <w:r w:rsidRPr="00946740">
        <w:rPr>
          <w:spacing w:val="3"/>
          <w:w w:val="110"/>
          <w:sz w:val="19"/>
        </w:rPr>
        <w:t xml:space="preserve"> </w:t>
      </w:r>
      <w:r w:rsidRPr="00946740">
        <w:rPr>
          <w:w w:val="110"/>
          <w:sz w:val="19"/>
        </w:rPr>
        <w:t>The</w:t>
      </w:r>
      <w:r w:rsidRPr="00946740">
        <w:rPr>
          <w:spacing w:val="-8"/>
          <w:w w:val="110"/>
          <w:sz w:val="19"/>
        </w:rPr>
        <w:t xml:space="preserve"> </w:t>
      </w:r>
      <w:r w:rsidRPr="00946740">
        <w:rPr>
          <w:w w:val="110"/>
          <w:sz w:val="19"/>
        </w:rPr>
        <w:t>1960-2000</w:t>
      </w:r>
      <w:r w:rsidRPr="00946740">
        <w:rPr>
          <w:spacing w:val="-7"/>
          <w:w w:val="110"/>
          <w:sz w:val="19"/>
        </w:rPr>
        <w:t xml:space="preserve"> </w:t>
      </w:r>
      <w:r w:rsidRPr="00946740">
        <w:rPr>
          <w:w w:val="110"/>
          <w:sz w:val="19"/>
        </w:rPr>
        <w:t>Census</w:t>
      </w:r>
      <w:r w:rsidRPr="00946740">
        <w:rPr>
          <w:spacing w:val="-8"/>
          <w:w w:val="110"/>
          <w:sz w:val="19"/>
        </w:rPr>
        <w:t xml:space="preserve"> </w:t>
      </w:r>
      <w:r w:rsidRPr="00946740">
        <w:rPr>
          <w:w w:val="110"/>
          <w:sz w:val="19"/>
        </w:rPr>
        <w:t>for</w:t>
      </w:r>
      <w:r w:rsidRPr="00946740">
        <w:rPr>
          <w:spacing w:val="-8"/>
          <w:w w:val="110"/>
          <w:sz w:val="19"/>
        </w:rPr>
        <w:t xml:space="preserve"> </w:t>
      </w:r>
      <w:r w:rsidRPr="00946740">
        <w:rPr>
          <w:w w:val="110"/>
          <w:sz w:val="19"/>
        </w:rPr>
        <w:t>synthetic</w:t>
      </w:r>
      <w:r w:rsidRPr="00946740">
        <w:rPr>
          <w:spacing w:val="-7"/>
          <w:w w:val="110"/>
          <w:sz w:val="19"/>
        </w:rPr>
        <w:t xml:space="preserve"> </w:t>
      </w:r>
      <w:r w:rsidRPr="00946740">
        <w:rPr>
          <w:spacing w:val="-2"/>
          <w:w w:val="110"/>
          <w:sz w:val="19"/>
        </w:rPr>
        <w:t>parents.</w:t>
      </w:r>
    </w:p>
    <w:p w14:paraId="582FE0CC" w14:textId="77777777" w:rsidR="007A46B2" w:rsidRPr="00946740" w:rsidRDefault="00000000">
      <w:pPr>
        <w:spacing w:line="259" w:lineRule="auto"/>
        <w:ind w:left="457" w:right="1814" w:hanging="137"/>
        <w:jc w:val="both"/>
        <w:rPr>
          <w:sz w:val="19"/>
        </w:rPr>
      </w:pPr>
      <w:r w:rsidRPr="00946740">
        <w:rPr>
          <w:w w:val="115"/>
          <w:position w:val="7"/>
          <w:sz w:val="14"/>
        </w:rPr>
        <w:t xml:space="preserve">2 </w:t>
      </w:r>
      <w:r w:rsidRPr="00946740">
        <w:rPr>
          <w:w w:val="115"/>
          <w:sz w:val="19"/>
        </w:rPr>
        <w:t>The</w:t>
      </w:r>
      <w:r w:rsidRPr="00946740">
        <w:rPr>
          <w:spacing w:val="-14"/>
          <w:w w:val="115"/>
          <w:sz w:val="19"/>
        </w:rPr>
        <w:t xml:space="preserve"> </w:t>
      </w:r>
      <w:r w:rsidRPr="00946740">
        <w:rPr>
          <w:w w:val="115"/>
          <w:sz w:val="19"/>
        </w:rPr>
        <w:t>data</w:t>
      </w:r>
      <w:r w:rsidRPr="00946740">
        <w:rPr>
          <w:spacing w:val="-13"/>
          <w:w w:val="115"/>
          <w:sz w:val="19"/>
        </w:rPr>
        <w:t xml:space="preserve"> </w:t>
      </w:r>
      <w:r w:rsidRPr="00946740">
        <w:rPr>
          <w:w w:val="115"/>
          <w:sz w:val="19"/>
        </w:rPr>
        <w:t>is</w:t>
      </w:r>
      <w:r w:rsidRPr="00946740">
        <w:rPr>
          <w:spacing w:val="-14"/>
          <w:w w:val="115"/>
          <w:sz w:val="19"/>
        </w:rPr>
        <w:t xml:space="preserve"> </w:t>
      </w:r>
      <w:r w:rsidRPr="00946740">
        <w:rPr>
          <w:w w:val="115"/>
          <w:sz w:val="19"/>
        </w:rPr>
        <w:t>restricted</w:t>
      </w:r>
      <w:r w:rsidRPr="00946740">
        <w:rPr>
          <w:spacing w:val="-13"/>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4"/>
          <w:w w:val="115"/>
          <w:sz w:val="19"/>
        </w:rPr>
        <w:t xml:space="preserve"> </w:t>
      </w:r>
      <w:r w:rsidRPr="00946740">
        <w:rPr>
          <w:w w:val="115"/>
          <w:sz w:val="19"/>
        </w:rPr>
        <w:t>United</w:t>
      </w:r>
      <w:r w:rsidRPr="00946740">
        <w:rPr>
          <w:spacing w:val="-13"/>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4"/>
          <w:w w:val="115"/>
          <w:sz w:val="19"/>
        </w:rPr>
        <w:t xml:space="preserve"> </w:t>
      </w:r>
      <w:r w:rsidRPr="00946740">
        <w:rPr>
          <w:w w:val="115"/>
          <w:sz w:val="19"/>
        </w:rPr>
        <w:t>who</w:t>
      </w:r>
      <w:r w:rsidRPr="00946740">
        <w:rPr>
          <w:spacing w:val="-13"/>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4"/>
          <w:w w:val="115"/>
          <w:sz w:val="19"/>
        </w:rPr>
        <w:t xml:space="preserve"> </w:t>
      </w:r>
      <w:r w:rsidRPr="00946740">
        <w:rPr>
          <w:w w:val="115"/>
          <w:sz w:val="19"/>
        </w:rPr>
        <w:t>ages 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14"/>
          <w:w w:val="115"/>
          <w:sz w:val="19"/>
        </w:rPr>
        <w:t xml:space="preserve"> </w:t>
      </w:r>
      <w:r w:rsidRPr="00946740">
        <w:rPr>
          <w:w w:val="115"/>
          <w:sz w:val="19"/>
        </w:rPr>
        <w:t>of</w:t>
      </w:r>
      <w:r w:rsidRPr="00946740">
        <w:rPr>
          <w:spacing w:val="-14"/>
          <w:w w:val="115"/>
          <w:sz w:val="19"/>
        </w:rPr>
        <w:t xml:space="preserve"> </w:t>
      </w:r>
      <w:r w:rsidRPr="00946740">
        <w:rPr>
          <w:w w:val="115"/>
          <w:sz w:val="19"/>
        </w:rPr>
        <w:t>birth.</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Hispanic</w:t>
      </w:r>
      <w:r w:rsidRPr="00946740">
        <w:rPr>
          <w:spacing w:val="-14"/>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3"/>
          <w:w w:val="115"/>
          <w:sz w:val="19"/>
        </w:rPr>
        <w:t xml:space="preserve"> </w:t>
      </w:r>
      <w:r w:rsidRPr="00946740">
        <w:rPr>
          <w:w w:val="115"/>
          <w:sz w:val="19"/>
        </w:rPr>
        <w:t>were</w:t>
      </w:r>
      <w:r w:rsidRPr="00946740">
        <w:rPr>
          <w:spacing w:val="-14"/>
          <w:w w:val="115"/>
          <w:sz w:val="19"/>
        </w:rPr>
        <w:t xml:space="preserve"> </w:t>
      </w:r>
      <w:r w:rsidRPr="00946740">
        <w:rPr>
          <w:w w:val="115"/>
          <w:sz w:val="19"/>
        </w:rPr>
        <w:t>born</w:t>
      </w:r>
      <w:r w:rsidRPr="00946740">
        <w:rPr>
          <w:spacing w:val="-14"/>
          <w:w w:val="115"/>
          <w:sz w:val="19"/>
        </w:rPr>
        <w:t xml:space="preserve"> </w:t>
      </w:r>
      <w:r w:rsidRPr="00946740">
        <w:rPr>
          <w:w w:val="115"/>
          <w:sz w:val="19"/>
        </w:rPr>
        <w:t>in</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Mexico.</w:t>
      </w:r>
      <w:r w:rsidRPr="00946740">
        <w:rPr>
          <w:spacing w:val="-14"/>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4"/>
          <w:w w:val="115"/>
          <w:sz w:val="19"/>
        </w:rPr>
        <w:t xml:space="preserve"> </w:t>
      </w:r>
      <w:r w:rsidRPr="00946740">
        <w:rPr>
          <w:w w:val="115"/>
          <w:sz w:val="19"/>
        </w:rPr>
        <w:t>were born in the United States.</w:t>
      </w:r>
    </w:p>
    <w:p w14:paraId="3FCFDFA8"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24C3F8F0" w14:textId="77777777" w:rsidR="007A46B2" w:rsidRPr="00946740" w:rsidRDefault="00000000">
      <w:pPr>
        <w:pStyle w:val="Heading4"/>
        <w:spacing w:line="252" w:lineRule="auto"/>
        <w:ind w:left="116" w:right="1591"/>
      </w:pPr>
      <w:r w:rsidRPr="00946740">
        <w:rPr>
          <w:w w:val="110"/>
        </w:rPr>
        <w:lastRenderedPageBreak/>
        <w:t>Table</w:t>
      </w:r>
      <w:r w:rsidRPr="00946740">
        <w:rPr>
          <w:spacing w:val="-17"/>
          <w:w w:val="110"/>
        </w:rPr>
        <w:t xml:space="preserve"> </w:t>
      </w:r>
      <w:r w:rsidRPr="00946740">
        <w:rPr>
          <w:w w:val="110"/>
        </w:rPr>
        <w:t>10:</w:t>
      </w:r>
      <w:r w:rsidRPr="00946740">
        <w:rPr>
          <w:spacing w:val="-9"/>
          <w:w w:val="110"/>
        </w:rPr>
        <w:t xml:space="preserve"> </w:t>
      </w:r>
      <w:r w:rsidRPr="00946740">
        <w:rPr>
          <w:w w:val="110"/>
        </w:rPr>
        <w:t>Summary</w:t>
      </w:r>
      <w:r w:rsidRPr="00946740">
        <w:rPr>
          <w:spacing w:val="-17"/>
          <w:w w:val="110"/>
        </w:rPr>
        <w:t xml:space="preserve"> </w:t>
      </w:r>
      <w:r w:rsidRPr="00946740">
        <w:rPr>
          <w:w w:val="110"/>
        </w:rPr>
        <w:t>Statistics</w:t>
      </w:r>
      <w:r w:rsidRPr="00946740">
        <w:rPr>
          <w:spacing w:val="-16"/>
          <w:w w:val="110"/>
        </w:rPr>
        <w:t xml:space="preserve"> </w:t>
      </w:r>
      <w:r w:rsidRPr="00946740">
        <w:rPr>
          <w:w w:val="110"/>
        </w:rPr>
        <w:t>of</w:t>
      </w:r>
      <w:r w:rsidRPr="00946740">
        <w:rPr>
          <w:spacing w:val="-17"/>
          <w:w w:val="110"/>
        </w:rPr>
        <w:t xml:space="preserve"> </w:t>
      </w:r>
      <w:r w:rsidRPr="00946740">
        <w:rPr>
          <w:w w:val="110"/>
        </w:rPr>
        <w:t>Synthetic</w:t>
      </w:r>
      <w:r w:rsidRPr="00946740">
        <w:rPr>
          <w:spacing w:val="-16"/>
          <w:w w:val="110"/>
        </w:rPr>
        <w:t xml:space="preserve"> </w:t>
      </w:r>
      <w:r w:rsidRPr="00946740">
        <w:rPr>
          <w:w w:val="110"/>
        </w:rPr>
        <w:t>Parents</w:t>
      </w:r>
      <w:r w:rsidRPr="00946740">
        <w:rPr>
          <w:spacing w:val="-17"/>
          <w:w w:val="110"/>
        </w:rPr>
        <w:t xml:space="preserve"> </w:t>
      </w:r>
      <w:r w:rsidRPr="00946740">
        <w:rPr>
          <w:w w:val="110"/>
        </w:rPr>
        <w:t>by</w:t>
      </w:r>
      <w:r w:rsidRPr="00946740">
        <w:rPr>
          <w:spacing w:val="-16"/>
          <w:w w:val="110"/>
        </w:rPr>
        <w:t xml:space="preserve"> </w:t>
      </w:r>
      <w:r w:rsidRPr="00946740">
        <w:rPr>
          <w:w w:val="110"/>
        </w:rPr>
        <w:t>Couple</w:t>
      </w:r>
      <w:r w:rsidRPr="00946740">
        <w:rPr>
          <w:spacing w:val="-17"/>
          <w:w w:val="110"/>
        </w:rPr>
        <w:t xml:space="preserve"> </w:t>
      </w:r>
      <w:r w:rsidRPr="00946740">
        <w:rPr>
          <w:w w:val="110"/>
        </w:rPr>
        <w:t>Type</w:t>
      </w:r>
      <w:r w:rsidRPr="00946740">
        <w:rPr>
          <w:spacing w:val="-16"/>
          <w:w w:val="110"/>
        </w:rPr>
        <w:t xml:space="preserve"> </w:t>
      </w:r>
      <w:r w:rsidRPr="00946740">
        <w:rPr>
          <w:w w:val="110"/>
        </w:rPr>
        <w:t xml:space="preserve">(Non-Mexican </w:t>
      </w:r>
      <w:r w:rsidRPr="00946740">
        <w:rPr>
          <w:spacing w:val="-2"/>
          <w:w w:val="110"/>
        </w:rPr>
        <w:t>Hispanics)</w:t>
      </w:r>
    </w:p>
    <w:p w14:paraId="0D31DEEA"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08832" behindDoc="1" locked="0" layoutInCell="1" allowOverlap="1" wp14:anchorId="6748270A" wp14:editId="560E9DDF">
                <wp:simplePos x="0" y="0"/>
                <wp:positionH relativeFrom="page">
                  <wp:posOffset>1196854</wp:posOffset>
                </wp:positionH>
                <wp:positionV relativeFrom="paragraph">
                  <wp:posOffset>55679</wp:posOffset>
                </wp:positionV>
                <wp:extent cx="5410200" cy="1270"/>
                <wp:effectExtent l="0" t="0" r="0" b="0"/>
                <wp:wrapTopAndBottom/>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A9D3895" id="Graphic 47" o:spid="_x0000_s1026" style="position:absolute;margin-left:94.25pt;margin-top:4.4pt;width:426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4D4174AC"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6325D721" w14:textId="77777777" w:rsidR="007A46B2" w:rsidRPr="00946740" w:rsidRDefault="007A46B2">
      <w:pPr>
        <w:rPr>
          <w:sz w:val="19"/>
        </w:rPr>
        <w:sectPr w:rsidR="007A46B2" w:rsidRPr="00946740">
          <w:pgSz w:w="12240" w:h="15840"/>
          <w:pgMar w:top="1800" w:right="20" w:bottom="1060" w:left="1720" w:header="0" w:footer="868" w:gutter="0"/>
          <w:cols w:space="720"/>
        </w:sectPr>
      </w:pPr>
    </w:p>
    <w:p w14:paraId="3DBAF55D" w14:textId="77777777" w:rsidR="007A46B2" w:rsidRPr="00946740" w:rsidRDefault="007A46B2">
      <w:pPr>
        <w:pStyle w:val="BodyText"/>
        <w:rPr>
          <w:sz w:val="19"/>
        </w:rPr>
      </w:pPr>
    </w:p>
    <w:p w14:paraId="4863CB99" w14:textId="77777777" w:rsidR="007A46B2" w:rsidRPr="00946740" w:rsidRDefault="007A46B2">
      <w:pPr>
        <w:pStyle w:val="BodyText"/>
        <w:spacing w:before="38"/>
        <w:rPr>
          <w:sz w:val="19"/>
        </w:rPr>
      </w:pPr>
    </w:p>
    <w:p w14:paraId="37868C1E" w14:textId="77777777" w:rsidR="007A46B2" w:rsidRPr="00946740" w:rsidRDefault="00000000">
      <w:pPr>
        <w:spacing w:before="1"/>
        <w:ind w:left="262"/>
        <w:rPr>
          <w:sz w:val="19"/>
        </w:rPr>
      </w:pPr>
      <w:r w:rsidRPr="00946740">
        <w:rPr>
          <w:spacing w:val="-2"/>
          <w:w w:val="110"/>
          <w:sz w:val="19"/>
        </w:rPr>
        <w:t>Variables</w:t>
      </w:r>
    </w:p>
    <w:p w14:paraId="3FBA2514" w14:textId="77777777" w:rsidR="007A46B2" w:rsidRPr="00946740" w:rsidRDefault="007A46B2">
      <w:pPr>
        <w:pStyle w:val="BodyText"/>
        <w:rPr>
          <w:sz w:val="19"/>
        </w:rPr>
      </w:pPr>
    </w:p>
    <w:p w14:paraId="632D435C" w14:textId="77777777" w:rsidR="007A46B2" w:rsidRPr="00946740" w:rsidRDefault="007A46B2">
      <w:pPr>
        <w:pStyle w:val="BodyText"/>
        <w:spacing w:before="157"/>
        <w:rPr>
          <w:sz w:val="19"/>
        </w:rPr>
      </w:pPr>
    </w:p>
    <w:p w14:paraId="5A7E0B1E" w14:textId="77777777" w:rsidR="007A46B2" w:rsidRPr="00946740" w:rsidRDefault="00000000">
      <w:pPr>
        <w:spacing w:line="259" w:lineRule="auto"/>
        <w:ind w:left="262" w:right="43"/>
        <w:rPr>
          <w:sz w:val="19"/>
        </w:rPr>
      </w:pPr>
      <w:r w:rsidRPr="00946740">
        <w:rPr>
          <w:w w:val="110"/>
          <w:sz w:val="19"/>
        </w:rPr>
        <w:t>Husband’s education (Total Years)</w:t>
      </w:r>
    </w:p>
    <w:p w14:paraId="307D70EA"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576193E1"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5572F488"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361BDE6C" w14:textId="77777777" w:rsidR="007A46B2" w:rsidRPr="00946740" w:rsidRDefault="00000000">
      <w:pPr>
        <w:spacing w:line="218" w:lineRule="exact"/>
        <w:ind w:left="409"/>
        <w:rPr>
          <w:sz w:val="19"/>
        </w:rPr>
      </w:pPr>
      <w:r w:rsidRPr="00946740">
        <w:rPr>
          <w:spacing w:val="-5"/>
          <w:sz w:val="19"/>
        </w:rPr>
        <w:t>(1)</w:t>
      </w:r>
    </w:p>
    <w:p w14:paraId="6630A6FB"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51680" behindDoc="0" locked="0" layoutInCell="1" allowOverlap="1" wp14:anchorId="09CB5BCB" wp14:editId="598D1DD0">
                <wp:simplePos x="0" y="0"/>
                <wp:positionH relativeFrom="page">
                  <wp:posOffset>1196854</wp:posOffset>
                </wp:positionH>
                <wp:positionV relativeFrom="paragraph">
                  <wp:posOffset>45283</wp:posOffset>
                </wp:positionV>
                <wp:extent cx="5410200" cy="1270"/>
                <wp:effectExtent l="0" t="0" r="0" b="0"/>
                <wp:wrapNone/>
                <wp:docPr id="48" name="Graphic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A1F4785" id="Graphic 48" o:spid="_x0000_s1026" style="position:absolute;margin-left:94.25pt;margin-top:3.55pt;width:426pt;height:.1pt;z-index:15751680;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7382CB8A" w14:textId="77777777" w:rsidR="007A46B2" w:rsidRPr="00946740" w:rsidRDefault="00000000">
      <w:pPr>
        <w:spacing w:before="17"/>
        <w:ind w:left="287"/>
        <w:rPr>
          <w:sz w:val="19"/>
        </w:rPr>
      </w:pPr>
      <w:r w:rsidRPr="00946740">
        <w:rPr>
          <w:spacing w:val="-2"/>
          <w:sz w:val="19"/>
        </w:rPr>
        <w:t>(2.88)</w:t>
      </w:r>
    </w:p>
    <w:p w14:paraId="7BC75D99" w14:textId="77777777" w:rsidR="007A46B2" w:rsidRPr="00946740" w:rsidRDefault="00000000">
      <w:pPr>
        <w:spacing w:before="138"/>
        <w:ind w:left="304"/>
        <w:rPr>
          <w:sz w:val="19"/>
        </w:rPr>
      </w:pPr>
      <w:r w:rsidRPr="00946740">
        <w:rPr>
          <w:spacing w:val="-2"/>
          <w:sz w:val="19"/>
        </w:rPr>
        <w:t>12.36</w:t>
      </w:r>
    </w:p>
    <w:p w14:paraId="2A5EA926" w14:textId="77777777" w:rsidR="007A46B2" w:rsidRPr="00946740" w:rsidRDefault="00000000">
      <w:pPr>
        <w:spacing w:before="17"/>
        <w:ind w:left="287"/>
        <w:rPr>
          <w:sz w:val="19"/>
        </w:rPr>
      </w:pPr>
      <w:r w:rsidRPr="00946740">
        <w:rPr>
          <w:spacing w:val="-2"/>
          <w:sz w:val="19"/>
        </w:rPr>
        <w:t>(2.40)</w:t>
      </w:r>
    </w:p>
    <w:p w14:paraId="0C8BE64F" w14:textId="77777777" w:rsidR="007A46B2" w:rsidRPr="00946740" w:rsidRDefault="00000000">
      <w:pPr>
        <w:spacing w:before="139"/>
        <w:ind w:left="304"/>
        <w:rPr>
          <w:sz w:val="19"/>
        </w:rPr>
      </w:pPr>
      <w:r w:rsidRPr="00946740">
        <w:rPr>
          <w:spacing w:val="-2"/>
          <w:sz w:val="19"/>
        </w:rPr>
        <w:t>24.95</w:t>
      </w:r>
    </w:p>
    <w:p w14:paraId="6E0F0D75" w14:textId="77777777" w:rsidR="007A46B2" w:rsidRPr="00946740" w:rsidRDefault="00000000">
      <w:pPr>
        <w:spacing w:before="17"/>
        <w:ind w:left="287"/>
        <w:rPr>
          <w:sz w:val="19"/>
        </w:rPr>
      </w:pPr>
      <w:r w:rsidRPr="00946740">
        <w:rPr>
          <w:spacing w:val="-2"/>
          <w:sz w:val="19"/>
        </w:rPr>
        <w:t>(4.77)</w:t>
      </w:r>
    </w:p>
    <w:p w14:paraId="52843A83"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35C59AEB" w14:textId="77777777" w:rsidR="007A46B2" w:rsidRPr="00946740" w:rsidRDefault="00000000">
      <w:pPr>
        <w:spacing w:line="218" w:lineRule="exact"/>
        <w:ind w:left="478"/>
        <w:rPr>
          <w:sz w:val="19"/>
        </w:rPr>
      </w:pPr>
      <w:r w:rsidRPr="00946740">
        <w:rPr>
          <w:spacing w:val="-5"/>
          <w:sz w:val="19"/>
        </w:rPr>
        <w:t>(2)</w:t>
      </w:r>
    </w:p>
    <w:p w14:paraId="78D4EF5A" w14:textId="77777777" w:rsidR="007A46B2" w:rsidRPr="00946740" w:rsidRDefault="00000000">
      <w:pPr>
        <w:spacing w:before="123"/>
        <w:ind w:left="372"/>
        <w:rPr>
          <w:sz w:val="19"/>
        </w:rPr>
      </w:pPr>
      <w:r w:rsidRPr="00946740">
        <w:rPr>
          <w:spacing w:val="-2"/>
          <w:sz w:val="19"/>
        </w:rPr>
        <w:t>13.40</w:t>
      </w:r>
    </w:p>
    <w:p w14:paraId="1BEF4290" w14:textId="77777777" w:rsidR="007A46B2" w:rsidRPr="00946740" w:rsidRDefault="00000000">
      <w:pPr>
        <w:spacing w:before="17"/>
        <w:ind w:left="356"/>
        <w:rPr>
          <w:sz w:val="19"/>
        </w:rPr>
      </w:pPr>
      <w:r w:rsidRPr="00946740">
        <w:rPr>
          <w:spacing w:val="-2"/>
          <w:sz w:val="19"/>
        </w:rPr>
        <w:t>(2.88)</w:t>
      </w:r>
    </w:p>
    <w:p w14:paraId="44D95352" w14:textId="77777777" w:rsidR="007A46B2" w:rsidRPr="00946740" w:rsidRDefault="00000000">
      <w:pPr>
        <w:spacing w:before="138"/>
        <w:ind w:left="372"/>
        <w:rPr>
          <w:sz w:val="19"/>
        </w:rPr>
      </w:pPr>
      <w:r w:rsidRPr="00946740">
        <w:rPr>
          <w:spacing w:val="-2"/>
          <w:sz w:val="19"/>
        </w:rPr>
        <w:t>12.70</w:t>
      </w:r>
    </w:p>
    <w:p w14:paraId="605E55CA" w14:textId="77777777" w:rsidR="007A46B2" w:rsidRPr="00946740" w:rsidRDefault="00000000">
      <w:pPr>
        <w:spacing w:before="17"/>
        <w:ind w:left="356"/>
        <w:rPr>
          <w:sz w:val="19"/>
        </w:rPr>
      </w:pPr>
      <w:r w:rsidRPr="00946740">
        <w:rPr>
          <w:spacing w:val="-2"/>
          <w:sz w:val="19"/>
        </w:rPr>
        <w:t>(2.81)</w:t>
      </w:r>
    </w:p>
    <w:p w14:paraId="1E0E20E5" w14:textId="77777777" w:rsidR="007A46B2" w:rsidRPr="00946740" w:rsidRDefault="00000000">
      <w:pPr>
        <w:spacing w:before="139"/>
        <w:ind w:left="372"/>
        <w:rPr>
          <w:sz w:val="19"/>
        </w:rPr>
      </w:pPr>
      <w:r w:rsidRPr="00946740">
        <w:rPr>
          <w:spacing w:val="-2"/>
          <w:sz w:val="19"/>
        </w:rPr>
        <w:t>26.12</w:t>
      </w:r>
    </w:p>
    <w:p w14:paraId="1F10A3FF" w14:textId="77777777" w:rsidR="007A46B2" w:rsidRPr="00946740" w:rsidRDefault="00000000">
      <w:pPr>
        <w:spacing w:before="17"/>
        <w:ind w:left="356"/>
        <w:rPr>
          <w:sz w:val="19"/>
        </w:rPr>
      </w:pPr>
      <w:r w:rsidRPr="00946740">
        <w:rPr>
          <w:spacing w:val="-2"/>
          <w:sz w:val="19"/>
        </w:rPr>
        <w:t>(4.99)</w:t>
      </w:r>
    </w:p>
    <w:p w14:paraId="5C7026F5"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55935D1E" w14:textId="77777777" w:rsidR="007A46B2" w:rsidRPr="00946740" w:rsidRDefault="00000000">
      <w:pPr>
        <w:spacing w:line="218" w:lineRule="exact"/>
        <w:ind w:left="476"/>
        <w:rPr>
          <w:sz w:val="19"/>
        </w:rPr>
      </w:pPr>
      <w:r w:rsidRPr="00946740">
        <w:rPr>
          <w:spacing w:val="-5"/>
          <w:sz w:val="19"/>
        </w:rPr>
        <w:t>(3)</w:t>
      </w:r>
    </w:p>
    <w:p w14:paraId="1168391E" w14:textId="77777777" w:rsidR="007A46B2" w:rsidRPr="00946740" w:rsidRDefault="00000000">
      <w:pPr>
        <w:spacing w:before="123"/>
        <w:ind w:left="371"/>
        <w:rPr>
          <w:sz w:val="19"/>
        </w:rPr>
      </w:pPr>
      <w:r w:rsidRPr="00946740">
        <w:rPr>
          <w:spacing w:val="-2"/>
          <w:sz w:val="19"/>
        </w:rPr>
        <w:t>12.68</w:t>
      </w:r>
    </w:p>
    <w:p w14:paraId="6663F8FB" w14:textId="77777777" w:rsidR="007A46B2" w:rsidRPr="00946740" w:rsidRDefault="00000000">
      <w:pPr>
        <w:spacing w:before="17"/>
        <w:ind w:left="354"/>
        <w:rPr>
          <w:sz w:val="19"/>
        </w:rPr>
      </w:pPr>
      <w:r w:rsidRPr="00946740">
        <w:rPr>
          <w:spacing w:val="-2"/>
          <w:sz w:val="19"/>
        </w:rPr>
        <w:t>(3.38)</w:t>
      </w:r>
    </w:p>
    <w:p w14:paraId="2453A128" w14:textId="77777777" w:rsidR="007A46B2" w:rsidRPr="00946740" w:rsidRDefault="00000000">
      <w:pPr>
        <w:spacing w:before="138"/>
        <w:ind w:left="371"/>
        <w:rPr>
          <w:sz w:val="19"/>
        </w:rPr>
      </w:pPr>
      <w:r w:rsidRPr="00946740">
        <w:rPr>
          <w:spacing w:val="-2"/>
          <w:sz w:val="19"/>
        </w:rPr>
        <w:t>12.57</w:t>
      </w:r>
    </w:p>
    <w:p w14:paraId="375A4B8E" w14:textId="77777777" w:rsidR="007A46B2" w:rsidRPr="00946740" w:rsidRDefault="00000000">
      <w:pPr>
        <w:spacing w:before="17"/>
        <w:ind w:left="354"/>
        <w:rPr>
          <w:sz w:val="19"/>
        </w:rPr>
      </w:pPr>
      <w:r w:rsidRPr="00946740">
        <w:rPr>
          <w:spacing w:val="-2"/>
          <w:sz w:val="19"/>
        </w:rPr>
        <w:t>(2.76)</w:t>
      </w:r>
    </w:p>
    <w:p w14:paraId="1E116021" w14:textId="77777777" w:rsidR="007A46B2" w:rsidRPr="00946740" w:rsidRDefault="00000000">
      <w:pPr>
        <w:spacing w:before="139"/>
        <w:ind w:left="371"/>
        <w:rPr>
          <w:sz w:val="19"/>
        </w:rPr>
      </w:pPr>
      <w:r w:rsidRPr="00946740">
        <w:rPr>
          <w:spacing w:val="-2"/>
          <w:sz w:val="19"/>
        </w:rPr>
        <w:t>25.28</w:t>
      </w:r>
    </w:p>
    <w:p w14:paraId="1BA187CA" w14:textId="77777777" w:rsidR="007A46B2" w:rsidRPr="00946740" w:rsidRDefault="00000000">
      <w:pPr>
        <w:spacing w:before="17"/>
        <w:ind w:left="354"/>
        <w:rPr>
          <w:sz w:val="19"/>
        </w:rPr>
      </w:pPr>
      <w:r w:rsidRPr="00946740">
        <w:rPr>
          <w:spacing w:val="-2"/>
          <w:sz w:val="19"/>
        </w:rPr>
        <w:t>(5.51)</w:t>
      </w:r>
    </w:p>
    <w:p w14:paraId="1EE313E5"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087F04EC" w14:textId="77777777" w:rsidR="007A46B2" w:rsidRPr="00946740" w:rsidRDefault="00000000">
      <w:pPr>
        <w:spacing w:line="218" w:lineRule="exact"/>
        <w:ind w:left="476"/>
        <w:rPr>
          <w:sz w:val="19"/>
        </w:rPr>
      </w:pPr>
      <w:r w:rsidRPr="00946740">
        <w:rPr>
          <w:spacing w:val="-5"/>
          <w:sz w:val="19"/>
        </w:rPr>
        <w:t>(4)</w:t>
      </w:r>
    </w:p>
    <w:p w14:paraId="0BEC8537" w14:textId="77777777" w:rsidR="007A46B2" w:rsidRPr="00946740" w:rsidRDefault="00000000">
      <w:pPr>
        <w:spacing w:before="123"/>
        <w:ind w:left="371"/>
        <w:rPr>
          <w:sz w:val="19"/>
        </w:rPr>
      </w:pPr>
      <w:r w:rsidRPr="00946740">
        <w:rPr>
          <w:spacing w:val="-2"/>
          <w:sz w:val="19"/>
        </w:rPr>
        <w:t>10.47</w:t>
      </w:r>
    </w:p>
    <w:p w14:paraId="0BBF3A4B" w14:textId="77777777" w:rsidR="007A46B2" w:rsidRPr="00946740" w:rsidRDefault="00000000">
      <w:pPr>
        <w:spacing w:before="17"/>
        <w:ind w:left="354"/>
        <w:rPr>
          <w:sz w:val="19"/>
        </w:rPr>
      </w:pPr>
      <w:r w:rsidRPr="00946740">
        <w:rPr>
          <w:spacing w:val="-2"/>
          <w:sz w:val="19"/>
        </w:rPr>
        <w:t>(3.95)</w:t>
      </w:r>
    </w:p>
    <w:p w14:paraId="422C0246" w14:textId="77777777" w:rsidR="007A46B2" w:rsidRPr="00946740" w:rsidRDefault="00000000">
      <w:pPr>
        <w:spacing w:before="138"/>
        <w:ind w:left="371"/>
        <w:rPr>
          <w:sz w:val="19"/>
        </w:rPr>
      </w:pPr>
      <w:r w:rsidRPr="00946740">
        <w:rPr>
          <w:spacing w:val="-2"/>
          <w:sz w:val="19"/>
        </w:rPr>
        <w:t>10.20</w:t>
      </w:r>
    </w:p>
    <w:p w14:paraId="2D6005A8" w14:textId="77777777" w:rsidR="007A46B2" w:rsidRPr="00946740" w:rsidRDefault="00000000">
      <w:pPr>
        <w:spacing w:before="17"/>
        <w:ind w:left="354"/>
        <w:rPr>
          <w:sz w:val="19"/>
        </w:rPr>
      </w:pPr>
      <w:r w:rsidRPr="00946740">
        <w:rPr>
          <w:spacing w:val="-2"/>
          <w:sz w:val="19"/>
        </w:rPr>
        <w:t>(3.67)</w:t>
      </w:r>
    </w:p>
    <w:p w14:paraId="57C5C9C8" w14:textId="77777777" w:rsidR="007A46B2" w:rsidRPr="00946740" w:rsidRDefault="00000000">
      <w:pPr>
        <w:spacing w:before="139"/>
        <w:ind w:left="371"/>
        <w:rPr>
          <w:sz w:val="19"/>
        </w:rPr>
      </w:pPr>
      <w:r w:rsidRPr="00946740">
        <w:rPr>
          <w:spacing w:val="-2"/>
          <w:sz w:val="19"/>
        </w:rPr>
        <w:t>20.75</w:t>
      </w:r>
    </w:p>
    <w:p w14:paraId="59DAEFFF" w14:textId="77777777" w:rsidR="007A46B2" w:rsidRPr="00946740" w:rsidRDefault="00000000">
      <w:pPr>
        <w:spacing w:before="17"/>
        <w:ind w:left="354"/>
        <w:rPr>
          <w:sz w:val="19"/>
        </w:rPr>
      </w:pPr>
      <w:r w:rsidRPr="00946740">
        <w:rPr>
          <w:spacing w:val="-2"/>
          <w:sz w:val="19"/>
        </w:rPr>
        <w:t>(6.84)</w:t>
      </w:r>
    </w:p>
    <w:p w14:paraId="3F35EA85" w14:textId="77777777" w:rsidR="007A46B2" w:rsidRPr="00946740" w:rsidRDefault="00000000">
      <w:pPr>
        <w:spacing w:before="136"/>
        <w:rPr>
          <w:sz w:val="19"/>
        </w:rPr>
      </w:pPr>
      <w:r w:rsidRPr="00946740">
        <w:br w:type="column"/>
      </w:r>
    </w:p>
    <w:p w14:paraId="1272C4D7"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51168" behindDoc="0" locked="0" layoutInCell="1" allowOverlap="1" wp14:anchorId="15BD8EB4" wp14:editId="24185693">
                <wp:simplePos x="0" y="0"/>
                <wp:positionH relativeFrom="page">
                  <wp:posOffset>5244683</wp:posOffset>
                </wp:positionH>
                <wp:positionV relativeFrom="paragraph">
                  <wp:posOffset>-181148</wp:posOffset>
                </wp:positionV>
                <wp:extent cx="1330960" cy="1270"/>
                <wp:effectExtent l="0" t="0" r="0" b="0"/>
                <wp:wrapNone/>
                <wp:docPr id="49" name="Graphic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EC3F8D" id="Graphic 49" o:spid="_x0000_s1026" style="position:absolute;margin-left:412.95pt;margin-top:-14.25pt;width:104.8pt;height:.1pt;z-index:15751168;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57F61B62" w14:textId="77777777" w:rsidR="007A46B2" w:rsidRPr="00946740" w:rsidRDefault="007A46B2">
      <w:pPr>
        <w:pStyle w:val="BodyText"/>
        <w:spacing w:before="122"/>
        <w:rPr>
          <w:sz w:val="19"/>
        </w:rPr>
      </w:pPr>
    </w:p>
    <w:p w14:paraId="1785700C" w14:textId="77777777" w:rsidR="007A46B2" w:rsidRPr="00946740" w:rsidRDefault="00000000">
      <w:pPr>
        <w:spacing w:before="1" w:line="259" w:lineRule="auto"/>
        <w:ind w:left="363" w:right="157"/>
        <w:jc w:val="center"/>
        <w:rPr>
          <w:sz w:val="19"/>
        </w:rPr>
      </w:pPr>
      <w:r w:rsidRPr="00946740">
        <w:rPr>
          <w:spacing w:val="-6"/>
          <w:sz w:val="19"/>
        </w:rPr>
        <w:t xml:space="preserve">-2.11** </w:t>
      </w:r>
      <w:r w:rsidRPr="00946740">
        <w:rPr>
          <w:spacing w:val="-2"/>
          <w:sz w:val="19"/>
        </w:rPr>
        <w:t>(0.01)</w:t>
      </w:r>
    </w:p>
    <w:p w14:paraId="75282FFB" w14:textId="77777777" w:rsidR="007A46B2" w:rsidRPr="00946740" w:rsidRDefault="00000000">
      <w:pPr>
        <w:spacing w:before="120" w:line="259" w:lineRule="auto"/>
        <w:ind w:left="363" w:right="157"/>
        <w:jc w:val="center"/>
        <w:rPr>
          <w:sz w:val="19"/>
        </w:rPr>
      </w:pPr>
      <w:r w:rsidRPr="00946740">
        <w:rPr>
          <w:spacing w:val="-6"/>
          <w:sz w:val="19"/>
        </w:rPr>
        <w:t xml:space="preserve">-2.16** </w:t>
      </w:r>
      <w:r w:rsidRPr="00946740">
        <w:rPr>
          <w:spacing w:val="-2"/>
          <w:sz w:val="19"/>
        </w:rPr>
        <w:t>(0.01)</w:t>
      </w:r>
    </w:p>
    <w:p w14:paraId="21C5B628" w14:textId="77777777" w:rsidR="007A46B2" w:rsidRPr="00946740" w:rsidRDefault="00000000">
      <w:pPr>
        <w:spacing w:before="120" w:line="259" w:lineRule="auto"/>
        <w:ind w:left="363" w:right="157"/>
        <w:jc w:val="center"/>
        <w:rPr>
          <w:sz w:val="19"/>
        </w:rPr>
      </w:pPr>
      <w:r w:rsidRPr="00946740">
        <w:rPr>
          <w:spacing w:val="-6"/>
          <w:sz w:val="19"/>
        </w:rPr>
        <w:t xml:space="preserve">-4.20** </w:t>
      </w:r>
      <w:r w:rsidRPr="00946740">
        <w:rPr>
          <w:spacing w:val="-2"/>
          <w:sz w:val="19"/>
        </w:rPr>
        <w:t>(0.02)</w:t>
      </w:r>
    </w:p>
    <w:p w14:paraId="38E9EDAE" w14:textId="77777777" w:rsidR="007A46B2" w:rsidRPr="00946740" w:rsidRDefault="00000000">
      <w:pPr>
        <w:spacing w:before="136"/>
        <w:rPr>
          <w:sz w:val="19"/>
        </w:rPr>
      </w:pPr>
      <w:r w:rsidRPr="00946740">
        <w:br w:type="column"/>
      </w:r>
    </w:p>
    <w:p w14:paraId="014FFB31"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50656" behindDoc="0" locked="0" layoutInCell="1" allowOverlap="1" wp14:anchorId="54BE0E4E" wp14:editId="1A37BC6D">
                <wp:simplePos x="0" y="0"/>
                <wp:positionH relativeFrom="page">
                  <wp:posOffset>2820201</wp:posOffset>
                </wp:positionH>
                <wp:positionV relativeFrom="paragraph">
                  <wp:posOffset>-181148</wp:posOffset>
                </wp:positionV>
                <wp:extent cx="2362835" cy="1270"/>
                <wp:effectExtent l="0" t="0" r="0" b="0"/>
                <wp:wrapNone/>
                <wp:docPr id="50" name="Graphic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3ADD001" id="Graphic 50" o:spid="_x0000_s1026" style="position:absolute;margin-left:222.05pt;margin-top:-14.25pt;width:186.05pt;height:.1pt;z-index:15750656;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74642525" w14:textId="77777777" w:rsidR="007A46B2" w:rsidRPr="00946740" w:rsidRDefault="007A46B2">
      <w:pPr>
        <w:pStyle w:val="BodyText"/>
        <w:spacing w:before="122"/>
        <w:rPr>
          <w:sz w:val="19"/>
        </w:rPr>
      </w:pPr>
    </w:p>
    <w:p w14:paraId="40F1EBF0" w14:textId="77777777" w:rsidR="007A46B2" w:rsidRPr="00946740" w:rsidRDefault="00000000">
      <w:pPr>
        <w:spacing w:before="1" w:line="259" w:lineRule="auto"/>
        <w:ind w:left="167" w:right="1875"/>
        <w:jc w:val="center"/>
        <w:rPr>
          <w:sz w:val="19"/>
        </w:rPr>
      </w:pPr>
      <w:r w:rsidRPr="00946740">
        <w:rPr>
          <w:spacing w:val="-6"/>
          <w:sz w:val="19"/>
        </w:rPr>
        <w:t xml:space="preserve">-0.72** </w:t>
      </w:r>
      <w:r w:rsidRPr="00946740">
        <w:rPr>
          <w:spacing w:val="-2"/>
          <w:sz w:val="19"/>
        </w:rPr>
        <w:t>(0.03)</w:t>
      </w:r>
    </w:p>
    <w:p w14:paraId="1BF51FFF" w14:textId="77777777" w:rsidR="007A46B2" w:rsidRPr="00946740" w:rsidRDefault="00000000">
      <w:pPr>
        <w:spacing w:before="120" w:line="259" w:lineRule="auto"/>
        <w:ind w:left="167" w:right="1875"/>
        <w:jc w:val="center"/>
        <w:rPr>
          <w:sz w:val="19"/>
        </w:rPr>
      </w:pPr>
      <w:r w:rsidRPr="00946740">
        <w:rPr>
          <w:spacing w:val="-6"/>
          <w:sz w:val="19"/>
        </w:rPr>
        <w:t xml:space="preserve">-0.14** </w:t>
      </w:r>
      <w:r w:rsidRPr="00946740">
        <w:rPr>
          <w:spacing w:val="-2"/>
          <w:sz w:val="19"/>
        </w:rPr>
        <w:t>(0.03)</w:t>
      </w:r>
    </w:p>
    <w:p w14:paraId="25D929E4" w14:textId="77777777" w:rsidR="007A46B2" w:rsidRPr="00946740" w:rsidRDefault="00000000">
      <w:pPr>
        <w:spacing w:before="120" w:line="259" w:lineRule="auto"/>
        <w:ind w:left="210" w:right="1918"/>
        <w:jc w:val="center"/>
        <w:rPr>
          <w:sz w:val="19"/>
        </w:rPr>
      </w:pPr>
      <w:r w:rsidRPr="00946740">
        <w:rPr>
          <w:spacing w:val="-4"/>
          <w:sz w:val="19"/>
        </w:rPr>
        <w:t xml:space="preserve">-0.84* </w:t>
      </w:r>
      <w:r w:rsidRPr="00946740">
        <w:rPr>
          <w:spacing w:val="-2"/>
          <w:sz w:val="19"/>
        </w:rPr>
        <w:t>(0.05)</w:t>
      </w:r>
    </w:p>
    <w:p w14:paraId="1728E8C5"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17769859"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05856" behindDoc="1" locked="0" layoutInCell="1" allowOverlap="1" wp14:anchorId="67445F43" wp14:editId="450779FC">
                <wp:simplePos x="0" y="0"/>
                <wp:positionH relativeFrom="page">
                  <wp:posOffset>2867396</wp:posOffset>
                </wp:positionH>
                <wp:positionV relativeFrom="paragraph">
                  <wp:posOffset>149633</wp:posOffset>
                </wp:positionV>
                <wp:extent cx="299720" cy="152400"/>
                <wp:effectExtent l="0" t="0" r="0" b="0"/>
                <wp:wrapNone/>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6AFCA92E"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67445F43" id="Textbox 51" o:spid="_x0000_s1035" type="#_x0000_t202" style="position:absolute;left:0;text-align:left;margin-left:225.8pt;margin-top:11.8pt;width:23.6pt;height:12pt;z-index:-18010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" filled="f" stroked="f">
                <v:textbox inset="0,0,0,0">
                  <w:txbxContent>
                    <w:p w14:paraId="6AFCA92E"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3BBF4C73" w14:textId="77777777" w:rsidR="007A46B2" w:rsidRPr="00946740" w:rsidRDefault="00000000">
      <w:pPr>
        <w:spacing w:before="6"/>
        <w:ind w:left="278"/>
        <w:rPr>
          <w:sz w:val="19"/>
        </w:rPr>
      </w:pPr>
      <w:r w:rsidRPr="00946740">
        <w:br w:type="column"/>
      </w:r>
      <w:r w:rsidRPr="00946740">
        <w:rPr>
          <w:spacing w:val="-2"/>
          <w:sz w:val="19"/>
        </w:rPr>
        <w:t>10.84</w:t>
      </w:r>
    </w:p>
    <w:p w14:paraId="34E4A182" w14:textId="77777777" w:rsidR="007A46B2" w:rsidRPr="00946740" w:rsidRDefault="00000000">
      <w:pPr>
        <w:spacing w:before="17"/>
        <w:ind w:left="262"/>
        <w:rPr>
          <w:sz w:val="19"/>
        </w:rPr>
      </w:pPr>
      <w:r w:rsidRPr="00946740">
        <w:rPr>
          <w:spacing w:val="-2"/>
          <w:sz w:val="19"/>
        </w:rPr>
        <w:t>(0.60)</w:t>
      </w:r>
    </w:p>
    <w:p w14:paraId="4214C7E0" w14:textId="77777777" w:rsidR="007A46B2" w:rsidRPr="00946740" w:rsidRDefault="00000000">
      <w:pPr>
        <w:spacing w:before="6"/>
        <w:ind w:left="278"/>
        <w:rPr>
          <w:sz w:val="19"/>
        </w:rPr>
      </w:pPr>
      <w:r w:rsidRPr="00946740">
        <w:br w:type="column"/>
      </w:r>
      <w:r w:rsidRPr="00946740">
        <w:rPr>
          <w:spacing w:val="-2"/>
          <w:sz w:val="19"/>
        </w:rPr>
        <w:t>10.82</w:t>
      </w:r>
    </w:p>
    <w:p w14:paraId="3244B970" w14:textId="77777777" w:rsidR="007A46B2" w:rsidRPr="00946740" w:rsidRDefault="00000000">
      <w:pPr>
        <w:spacing w:before="17"/>
        <w:ind w:left="262"/>
        <w:rPr>
          <w:sz w:val="19"/>
        </w:rPr>
      </w:pPr>
      <w:r w:rsidRPr="00946740">
        <w:rPr>
          <w:spacing w:val="-2"/>
          <w:sz w:val="19"/>
        </w:rPr>
        <w:t>(0.62)</w:t>
      </w:r>
    </w:p>
    <w:p w14:paraId="118AC818" w14:textId="77777777" w:rsidR="007A46B2" w:rsidRPr="00946740" w:rsidRDefault="00000000">
      <w:pPr>
        <w:spacing w:before="6"/>
        <w:ind w:left="278"/>
        <w:rPr>
          <w:sz w:val="19"/>
        </w:rPr>
      </w:pPr>
      <w:r w:rsidRPr="00946740">
        <w:br w:type="column"/>
      </w:r>
      <w:r w:rsidRPr="00946740">
        <w:rPr>
          <w:spacing w:val="-2"/>
          <w:sz w:val="19"/>
        </w:rPr>
        <w:t>10.51</w:t>
      </w:r>
    </w:p>
    <w:p w14:paraId="142B025C" w14:textId="77777777" w:rsidR="007A46B2" w:rsidRPr="00946740" w:rsidRDefault="00000000">
      <w:pPr>
        <w:spacing w:before="17"/>
        <w:ind w:left="262"/>
        <w:rPr>
          <w:sz w:val="19"/>
        </w:rPr>
      </w:pPr>
      <w:r w:rsidRPr="00946740">
        <w:rPr>
          <w:spacing w:val="-2"/>
          <w:sz w:val="19"/>
        </w:rPr>
        <w:t>(0.66)</w:t>
      </w:r>
    </w:p>
    <w:p w14:paraId="51063B65"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-0.24*** </w:t>
      </w:r>
      <w:r w:rsidRPr="00946740">
        <w:rPr>
          <w:spacing w:val="-2"/>
          <w:sz w:val="19"/>
        </w:rPr>
        <w:t>(0.00)</w:t>
      </w:r>
    </w:p>
    <w:p w14:paraId="77215F77"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565846E6"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13A4CA56"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33F3047C"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0CFFC837" w14:textId="77777777" w:rsidR="007A46B2" w:rsidRPr="00946740" w:rsidRDefault="00000000">
      <w:pPr>
        <w:spacing w:before="6"/>
        <w:ind w:left="327"/>
        <w:rPr>
          <w:sz w:val="19"/>
        </w:rPr>
      </w:pPr>
      <w:r w:rsidRPr="00946740">
        <w:br w:type="column"/>
      </w:r>
      <w:r w:rsidRPr="00946740">
        <w:rPr>
          <w:spacing w:val="-4"/>
          <w:sz w:val="19"/>
        </w:rPr>
        <w:t>1.74</w:t>
      </w:r>
    </w:p>
    <w:p w14:paraId="4BB09E2D" w14:textId="77777777" w:rsidR="007A46B2" w:rsidRPr="00946740" w:rsidRDefault="00000000">
      <w:pPr>
        <w:spacing w:before="17"/>
        <w:ind w:left="262"/>
        <w:rPr>
          <w:sz w:val="19"/>
        </w:rPr>
      </w:pPr>
      <w:r w:rsidRPr="00946740">
        <w:rPr>
          <w:spacing w:val="-2"/>
          <w:sz w:val="19"/>
        </w:rPr>
        <w:t>(0.83)</w:t>
      </w:r>
    </w:p>
    <w:p w14:paraId="51B10707" w14:textId="77777777" w:rsidR="007A46B2" w:rsidRPr="00946740" w:rsidRDefault="007A46B2">
      <w:pPr>
        <w:pStyle w:val="BodyText"/>
        <w:spacing w:before="17"/>
        <w:rPr>
          <w:sz w:val="19"/>
        </w:rPr>
      </w:pPr>
    </w:p>
    <w:p w14:paraId="0F6779DA" w14:textId="77777777" w:rsidR="007A46B2" w:rsidRPr="00946740" w:rsidRDefault="00000000">
      <w:pPr>
        <w:ind w:left="327"/>
        <w:rPr>
          <w:sz w:val="19"/>
        </w:rPr>
      </w:pPr>
      <w:r w:rsidRPr="00946740">
        <w:rPr>
          <w:spacing w:val="-4"/>
          <w:sz w:val="19"/>
        </w:rPr>
        <w:t>1.60</w:t>
      </w:r>
    </w:p>
    <w:p w14:paraId="0FBA5FAA" w14:textId="77777777" w:rsidR="007A46B2" w:rsidRPr="00946740" w:rsidRDefault="00000000">
      <w:pPr>
        <w:spacing w:before="17"/>
        <w:ind w:left="262"/>
        <w:rPr>
          <w:sz w:val="19"/>
        </w:rPr>
      </w:pPr>
      <w:r w:rsidRPr="00946740">
        <w:rPr>
          <w:spacing w:val="-2"/>
          <w:sz w:val="19"/>
        </w:rPr>
        <w:t>(0.93)</w:t>
      </w:r>
    </w:p>
    <w:p w14:paraId="7BF4AA76" w14:textId="77777777" w:rsidR="007A46B2" w:rsidRPr="00946740" w:rsidRDefault="00000000">
      <w:pPr>
        <w:spacing w:before="6"/>
        <w:ind w:left="327"/>
        <w:rPr>
          <w:sz w:val="19"/>
        </w:rPr>
      </w:pPr>
      <w:r w:rsidRPr="00946740">
        <w:br w:type="column"/>
      </w:r>
      <w:r w:rsidRPr="00946740">
        <w:rPr>
          <w:spacing w:val="-4"/>
          <w:sz w:val="19"/>
        </w:rPr>
        <w:t>2.00</w:t>
      </w:r>
    </w:p>
    <w:p w14:paraId="743C696D" w14:textId="77777777" w:rsidR="007A46B2" w:rsidRPr="00946740" w:rsidRDefault="00000000">
      <w:pPr>
        <w:spacing w:before="17"/>
        <w:ind w:left="262"/>
        <w:rPr>
          <w:sz w:val="19"/>
        </w:rPr>
      </w:pPr>
      <w:r w:rsidRPr="00946740">
        <w:rPr>
          <w:spacing w:val="-2"/>
          <w:sz w:val="19"/>
        </w:rPr>
        <w:t>(0.82)</w:t>
      </w:r>
    </w:p>
    <w:p w14:paraId="4CA55E7A" w14:textId="77777777" w:rsidR="007A46B2" w:rsidRPr="00946740" w:rsidRDefault="007A46B2">
      <w:pPr>
        <w:pStyle w:val="BodyText"/>
        <w:spacing w:before="17"/>
        <w:rPr>
          <w:sz w:val="19"/>
        </w:rPr>
      </w:pPr>
    </w:p>
    <w:p w14:paraId="7F264D1A" w14:textId="77777777" w:rsidR="007A46B2" w:rsidRPr="00946740" w:rsidRDefault="00000000">
      <w:pPr>
        <w:ind w:left="327"/>
        <w:rPr>
          <w:sz w:val="19"/>
        </w:rPr>
      </w:pPr>
      <w:r w:rsidRPr="00946740">
        <w:rPr>
          <w:spacing w:val="-4"/>
          <w:sz w:val="19"/>
        </w:rPr>
        <w:t>1.93</w:t>
      </w:r>
    </w:p>
    <w:p w14:paraId="7B68D607" w14:textId="77777777" w:rsidR="007A46B2" w:rsidRPr="00946740" w:rsidRDefault="00000000">
      <w:pPr>
        <w:spacing w:before="17"/>
        <w:ind w:left="262"/>
        <w:rPr>
          <w:sz w:val="19"/>
        </w:rPr>
      </w:pPr>
      <w:r w:rsidRPr="00946740">
        <w:rPr>
          <w:spacing w:val="-2"/>
          <w:sz w:val="19"/>
        </w:rPr>
        <w:t>(0.82)</w:t>
      </w:r>
    </w:p>
    <w:p w14:paraId="7FE7C6D8" w14:textId="77777777" w:rsidR="007A46B2" w:rsidRPr="00946740" w:rsidRDefault="00000000">
      <w:pPr>
        <w:spacing w:before="6"/>
        <w:ind w:left="327"/>
        <w:rPr>
          <w:sz w:val="19"/>
        </w:rPr>
      </w:pPr>
      <w:r w:rsidRPr="00946740">
        <w:br w:type="column"/>
      </w:r>
      <w:r w:rsidRPr="00946740">
        <w:rPr>
          <w:spacing w:val="-4"/>
          <w:sz w:val="19"/>
        </w:rPr>
        <w:t>1.96</w:t>
      </w:r>
    </w:p>
    <w:p w14:paraId="79C459DB" w14:textId="77777777" w:rsidR="007A46B2" w:rsidRPr="00946740" w:rsidRDefault="00000000">
      <w:pPr>
        <w:spacing w:before="17"/>
        <w:ind w:left="262"/>
        <w:rPr>
          <w:sz w:val="19"/>
        </w:rPr>
      </w:pPr>
      <w:r w:rsidRPr="00946740">
        <w:rPr>
          <w:spacing w:val="-2"/>
          <w:sz w:val="19"/>
        </w:rPr>
        <w:t>(0.87)</w:t>
      </w:r>
    </w:p>
    <w:p w14:paraId="7CB81D77" w14:textId="77777777" w:rsidR="007A46B2" w:rsidRPr="00946740" w:rsidRDefault="007A46B2">
      <w:pPr>
        <w:pStyle w:val="BodyText"/>
        <w:spacing w:before="17"/>
        <w:rPr>
          <w:sz w:val="19"/>
        </w:rPr>
      </w:pPr>
    </w:p>
    <w:p w14:paraId="3E4F68A0" w14:textId="77777777" w:rsidR="007A46B2" w:rsidRPr="00946740" w:rsidRDefault="00000000">
      <w:pPr>
        <w:ind w:left="327"/>
        <w:rPr>
          <w:sz w:val="19"/>
        </w:rPr>
      </w:pPr>
      <w:r w:rsidRPr="00946740">
        <w:rPr>
          <w:spacing w:val="-4"/>
          <w:sz w:val="19"/>
        </w:rPr>
        <w:t>1.90</w:t>
      </w:r>
    </w:p>
    <w:p w14:paraId="076D887D" w14:textId="77777777" w:rsidR="007A46B2" w:rsidRPr="00946740" w:rsidRDefault="00000000">
      <w:pPr>
        <w:spacing w:before="17"/>
        <w:ind w:left="262"/>
        <w:rPr>
          <w:sz w:val="19"/>
        </w:rPr>
      </w:pPr>
      <w:r w:rsidRPr="00946740">
        <w:rPr>
          <w:spacing w:val="-2"/>
          <w:sz w:val="19"/>
        </w:rPr>
        <w:t>(0.89)</w:t>
      </w:r>
    </w:p>
    <w:p w14:paraId="1019C608" w14:textId="77777777" w:rsidR="007A46B2" w:rsidRPr="00946740" w:rsidRDefault="00000000">
      <w:pPr>
        <w:spacing w:before="6"/>
        <w:ind w:left="327"/>
        <w:rPr>
          <w:sz w:val="19"/>
        </w:rPr>
      </w:pPr>
      <w:r w:rsidRPr="00946740">
        <w:br w:type="column"/>
      </w:r>
      <w:r w:rsidRPr="00946740">
        <w:rPr>
          <w:spacing w:val="-4"/>
          <w:sz w:val="19"/>
        </w:rPr>
        <w:t>1.48</w:t>
      </w:r>
    </w:p>
    <w:p w14:paraId="47CED13C" w14:textId="77777777" w:rsidR="007A46B2" w:rsidRPr="00946740" w:rsidRDefault="00000000">
      <w:pPr>
        <w:spacing w:before="17"/>
        <w:ind w:left="262"/>
        <w:rPr>
          <w:sz w:val="19"/>
        </w:rPr>
      </w:pPr>
      <w:r w:rsidRPr="00946740">
        <w:rPr>
          <w:spacing w:val="-2"/>
          <w:sz w:val="19"/>
        </w:rPr>
        <w:t>(0.87)</w:t>
      </w:r>
    </w:p>
    <w:p w14:paraId="643DCAB4" w14:textId="77777777" w:rsidR="007A46B2" w:rsidRPr="00946740" w:rsidRDefault="007A46B2">
      <w:pPr>
        <w:pStyle w:val="BodyText"/>
        <w:spacing w:before="17"/>
        <w:rPr>
          <w:sz w:val="19"/>
        </w:rPr>
      </w:pPr>
    </w:p>
    <w:p w14:paraId="3196486A" w14:textId="77777777" w:rsidR="007A46B2" w:rsidRPr="00946740" w:rsidRDefault="00000000">
      <w:pPr>
        <w:ind w:left="327"/>
        <w:rPr>
          <w:sz w:val="19"/>
        </w:rPr>
      </w:pPr>
      <w:r w:rsidRPr="00946740">
        <w:rPr>
          <w:spacing w:val="-4"/>
          <w:sz w:val="19"/>
        </w:rPr>
        <w:t>1.55</w:t>
      </w:r>
    </w:p>
    <w:p w14:paraId="6D64C8FF" w14:textId="77777777" w:rsidR="007A46B2" w:rsidRPr="00946740" w:rsidRDefault="00000000">
      <w:pPr>
        <w:spacing w:before="17"/>
        <w:ind w:left="262"/>
        <w:rPr>
          <w:sz w:val="19"/>
        </w:rPr>
      </w:pPr>
      <w:r w:rsidRPr="00946740">
        <w:rPr>
          <w:spacing w:val="-2"/>
          <w:sz w:val="19"/>
        </w:rPr>
        <w:t>(0.84)</w:t>
      </w:r>
    </w:p>
    <w:p w14:paraId="4E7FCB35"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-0.27*** </w:t>
      </w:r>
      <w:r w:rsidRPr="00946740">
        <w:rPr>
          <w:spacing w:val="-2"/>
          <w:sz w:val="19"/>
        </w:rPr>
        <w:t>(0.00)</w:t>
      </w:r>
    </w:p>
    <w:p w14:paraId="17A391BD" w14:textId="77777777" w:rsidR="007A46B2" w:rsidRPr="00946740" w:rsidRDefault="00000000">
      <w:pPr>
        <w:spacing w:before="218" w:line="259" w:lineRule="auto"/>
        <w:ind w:left="343" w:hanging="82"/>
        <w:rPr>
          <w:sz w:val="19"/>
        </w:rPr>
      </w:pPr>
      <w:r w:rsidRPr="00946740">
        <w:rPr>
          <w:spacing w:val="-2"/>
          <w:w w:val="90"/>
          <w:sz w:val="19"/>
        </w:rPr>
        <w:t xml:space="preserve">-0.05*** </w:t>
      </w:r>
      <w:r w:rsidRPr="00946740">
        <w:rPr>
          <w:spacing w:val="-2"/>
          <w:sz w:val="19"/>
        </w:rPr>
        <w:t>(0.01)</w:t>
      </w:r>
    </w:p>
    <w:p w14:paraId="791ABF32" w14:textId="77777777" w:rsidR="007A46B2" w:rsidRPr="00946740" w:rsidRDefault="00000000">
      <w:pPr>
        <w:spacing w:before="6" w:line="259" w:lineRule="auto"/>
        <w:ind w:left="305" w:right="2068" w:hanging="44"/>
        <w:rPr>
          <w:sz w:val="19"/>
        </w:rPr>
      </w:pPr>
      <w:r w:rsidRPr="00946740">
        <w:br w:type="column"/>
      </w:r>
      <w:r w:rsidRPr="00946740">
        <w:rPr>
          <w:spacing w:val="-6"/>
          <w:sz w:val="19"/>
        </w:rPr>
        <w:t xml:space="preserve">-0.04** </w:t>
      </w:r>
      <w:r w:rsidRPr="00946740">
        <w:rPr>
          <w:spacing w:val="-2"/>
          <w:sz w:val="19"/>
        </w:rPr>
        <w:t>(0.01)</w:t>
      </w:r>
    </w:p>
    <w:p w14:paraId="1225E291" w14:textId="77777777" w:rsidR="007A46B2" w:rsidRPr="00946740" w:rsidRDefault="00000000">
      <w:pPr>
        <w:spacing w:before="218" w:line="259" w:lineRule="auto"/>
        <w:ind w:left="305" w:right="2068" w:hanging="44"/>
        <w:rPr>
          <w:sz w:val="19"/>
        </w:rPr>
      </w:pPr>
      <w:r w:rsidRPr="00946740">
        <w:rPr>
          <w:spacing w:val="-6"/>
          <w:sz w:val="19"/>
        </w:rPr>
        <w:t xml:space="preserve">-0.03** </w:t>
      </w:r>
      <w:r w:rsidRPr="00946740">
        <w:rPr>
          <w:spacing w:val="-2"/>
          <w:sz w:val="19"/>
        </w:rPr>
        <w:t>(0.02)</w:t>
      </w:r>
    </w:p>
    <w:p w14:paraId="5271A2D3"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223"/>
            <w:col w:w="2893"/>
          </w:cols>
        </w:sectPr>
      </w:pPr>
    </w:p>
    <w:p w14:paraId="6C8063CC"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06368" behindDoc="1" locked="0" layoutInCell="1" allowOverlap="1" wp14:anchorId="4ADFA0EC" wp14:editId="002D588D">
                <wp:simplePos x="0" y="0"/>
                <wp:positionH relativeFrom="page">
                  <wp:posOffset>2867396</wp:posOffset>
                </wp:positionH>
                <wp:positionV relativeFrom="paragraph">
                  <wp:posOffset>150093</wp:posOffset>
                </wp:positionV>
                <wp:extent cx="299720" cy="152400"/>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045933EA"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4ADFA0EC" id="Textbox 52" o:spid="_x0000_s1036" type="#_x0000_t202" style="position:absolute;left:0;text-align:left;margin-left:225.8pt;margin-top:11.8pt;width:23.6pt;height:12pt;z-index:-180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A8QQHIlwEA&#13;&#10;ACIDAAAOAAAAAAAAAAAAAAAAAC4CAABkcnMvZTJvRG9jLnhtbFBLAQItABQABgAIAAAAIQBWMH67&#13;&#10;4gAAAA4BAAAPAAAAAAAAAAAAAAAAAPEDAABkcnMvZG93bnJldi54bWxQSwUGAAAAAAQABADzAAAA&#13;&#10;AAUAAAAA&#13;&#10;" filled="f" stroked="f">
                <v:textbox inset="0,0,0,0">
                  <w:txbxContent>
                    <w:p w14:paraId="045933EA"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14817F93" w14:textId="77777777" w:rsidR="007A46B2" w:rsidRPr="00946740" w:rsidRDefault="00000000">
      <w:pPr>
        <w:spacing w:before="7"/>
        <w:ind w:left="327"/>
        <w:rPr>
          <w:sz w:val="19"/>
        </w:rPr>
      </w:pPr>
      <w:r w:rsidRPr="00946740">
        <w:br w:type="column"/>
      </w:r>
      <w:r w:rsidRPr="00946740">
        <w:rPr>
          <w:spacing w:val="-4"/>
          <w:sz w:val="19"/>
        </w:rPr>
        <w:t>3.52</w:t>
      </w:r>
    </w:p>
    <w:p w14:paraId="4707E49F" w14:textId="77777777" w:rsidR="007A46B2" w:rsidRPr="00946740" w:rsidRDefault="00000000">
      <w:pPr>
        <w:spacing w:before="17"/>
        <w:ind w:left="262"/>
        <w:rPr>
          <w:sz w:val="19"/>
        </w:rPr>
      </w:pPr>
      <w:r w:rsidRPr="00946740">
        <w:rPr>
          <w:spacing w:val="-2"/>
          <w:sz w:val="19"/>
        </w:rPr>
        <w:t>(1.28)</w:t>
      </w:r>
    </w:p>
    <w:p w14:paraId="14DA86C6" w14:textId="77777777" w:rsidR="007A46B2" w:rsidRPr="00946740" w:rsidRDefault="00000000">
      <w:pPr>
        <w:spacing w:before="7"/>
        <w:ind w:left="327"/>
        <w:rPr>
          <w:sz w:val="19"/>
        </w:rPr>
      </w:pPr>
      <w:r w:rsidRPr="00946740">
        <w:br w:type="column"/>
      </w:r>
      <w:r w:rsidRPr="00946740">
        <w:rPr>
          <w:spacing w:val="-4"/>
          <w:sz w:val="19"/>
        </w:rPr>
        <w:t>3.66</w:t>
      </w:r>
    </w:p>
    <w:p w14:paraId="1E7119B2" w14:textId="77777777" w:rsidR="007A46B2" w:rsidRPr="00946740" w:rsidRDefault="00000000">
      <w:pPr>
        <w:spacing w:before="17"/>
        <w:ind w:left="262"/>
        <w:rPr>
          <w:sz w:val="19"/>
        </w:rPr>
      </w:pPr>
      <w:r w:rsidRPr="00946740">
        <w:rPr>
          <w:spacing w:val="-2"/>
          <w:sz w:val="19"/>
        </w:rPr>
        <w:t>(1.42)</w:t>
      </w:r>
    </w:p>
    <w:p w14:paraId="73F38B3E" w14:textId="77777777" w:rsidR="007A46B2" w:rsidRPr="00946740" w:rsidRDefault="00000000">
      <w:pPr>
        <w:spacing w:before="7"/>
        <w:ind w:left="327"/>
        <w:rPr>
          <w:sz w:val="19"/>
        </w:rPr>
      </w:pPr>
      <w:r w:rsidRPr="00946740">
        <w:br w:type="column"/>
      </w:r>
      <w:r w:rsidRPr="00946740">
        <w:rPr>
          <w:spacing w:val="-4"/>
          <w:sz w:val="19"/>
        </w:rPr>
        <w:t>3.95</w:t>
      </w:r>
    </w:p>
    <w:p w14:paraId="6131B199" w14:textId="77777777" w:rsidR="007A46B2" w:rsidRPr="00946740" w:rsidRDefault="00000000">
      <w:pPr>
        <w:spacing w:before="17"/>
        <w:ind w:left="262"/>
        <w:rPr>
          <w:sz w:val="19"/>
        </w:rPr>
      </w:pPr>
      <w:r w:rsidRPr="00946740">
        <w:rPr>
          <w:spacing w:val="-2"/>
          <w:sz w:val="19"/>
        </w:rPr>
        <w:t>(1.62)</w:t>
      </w:r>
    </w:p>
    <w:p w14:paraId="4A771FF6"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0.10*** </w:t>
      </w:r>
      <w:r w:rsidRPr="00946740">
        <w:rPr>
          <w:spacing w:val="-2"/>
          <w:sz w:val="19"/>
        </w:rPr>
        <w:t>(0.01)</w:t>
      </w:r>
    </w:p>
    <w:p w14:paraId="5711F0FD"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0.14** </w:t>
      </w:r>
      <w:r w:rsidRPr="00946740">
        <w:rPr>
          <w:spacing w:val="-2"/>
          <w:sz w:val="19"/>
        </w:rPr>
        <w:t>(0.02)</w:t>
      </w:r>
    </w:p>
    <w:p w14:paraId="665704D5"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336140F0" w14:textId="77777777" w:rsidR="007A46B2" w:rsidRPr="00946740" w:rsidRDefault="007A46B2">
      <w:pPr>
        <w:pStyle w:val="BodyText"/>
        <w:spacing w:before="10"/>
        <w:rPr>
          <w:sz w:val="4"/>
        </w:rPr>
      </w:pPr>
    </w:p>
    <w:p w14:paraId="3504FDB2" w14:textId="77777777" w:rsidR="007A46B2" w:rsidRPr="00946740" w:rsidRDefault="00000000">
      <w:pPr>
        <w:pStyle w:val="BodyText"/>
        <w:spacing w:line="20" w:lineRule="exact"/>
        <w:ind w:left="164"/>
        <w:rPr>
          <w:sz w:val="2"/>
        </w:rPr>
      </w:pPr>
      <w:r w:rsidRPr="00946740">
        <w:rPr>
          <w:noProof/>
          <w:sz w:val="2"/>
        </w:rPr>
        <mc:AlternateContent>
          <mc:Choice Requires="wpg">
            <w:drawing>
              <wp:inline distT="0" distB="0" distL="0" distR="0" wp14:anchorId="66AAD264" wp14:editId="425636DF">
                <wp:extent cx="5410200" cy="10160"/>
                <wp:effectExtent l="9525" t="0" r="0" b="8890"/>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10160"/>
                          <a:chOff x="0" y="0"/>
                          <a:chExt cx="5410200" cy="10160"/>
                        </a:xfrm>
                      </wpg:grpSpPr>
                      <wps:wsp>
                        <wps:cNvPr id="54" name="Graphic 54"/>
                        <wps:cNvSpPr/>
                        <wps:spPr>
                          <a:xfrm>
                            <a:off x="0" y="4952"/>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FA2957F" id="Group 53" o:spid="_x0000_s1026" style="width:426pt;height:.8pt;mso-position-horizontal-relative:char;mso-position-vertical-relative:line" coordsize="54102,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">
                <v:shape id="Graphic 54" o:spid="_x0000_s1027" style="position:absolute;top:49;width:54102;height:13;visibility:visible;mso-wrap-style:square;v-text-anchor:top" coordsize="5410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" path="m,l5409638,e" filled="f" strokeweight=".27514mm">
                  <v:path arrowok="t"/>
                </v:shape>
                <w10:anchorlock/>
              </v:group>
            </w:pict>
          </mc:Fallback>
        </mc:AlternateContent>
      </w:r>
    </w:p>
    <w:p w14:paraId="1B856C95" w14:textId="77777777" w:rsidR="007A46B2" w:rsidRPr="00946740" w:rsidRDefault="00000000">
      <w:pPr>
        <w:spacing w:before="23" w:line="259" w:lineRule="auto"/>
        <w:ind w:left="457" w:right="1814" w:hanging="137"/>
        <w:jc w:val="both"/>
        <w:rPr>
          <w:sz w:val="19"/>
        </w:rPr>
      </w:pPr>
      <w:r w:rsidRPr="00946740">
        <w:rPr>
          <w:w w:val="110"/>
          <w:position w:val="7"/>
          <w:sz w:val="14"/>
        </w:rPr>
        <w:t>1</w:t>
      </w:r>
      <w:r w:rsidRPr="00946740">
        <w:rPr>
          <w:spacing w:val="30"/>
          <w:w w:val="110"/>
          <w:position w:val="7"/>
          <w:sz w:val="14"/>
        </w:rPr>
        <w:t xml:space="preserve"> </w:t>
      </w:r>
      <w:r w:rsidRPr="00946740">
        <w:rPr>
          <w:w w:val="110"/>
          <w:sz w:val="19"/>
        </w:rPr>
        <w:t>Source: The 1960-2000 Census for synthetic parents, and 1994-2019 Current Population Surveys (CPS) for children’s outcomes</w:t>
      </w:r>
    </w:p>
    <w:p w14:paraId="68A35E94" w14:textId="77777777" w:rsidR="007A46B2" w:rsidRPr="00946740" w:rsidRDefault="00000000">
      <w:pPr>
        <w:spacing w:line="218" w:lineRule="exact"/>
        <w:ind w:left="320"/>
        <w:jc w:val="both"/>
        <w:rPr>
          <w:sz w:val="19"/>
        </w:rPr>
      </w:pPr>
      <w:r w:rsidRPr="00946740">
        <w:rPr>
          <w:w w:val="115"/>
          <w:position w:val="7"/>
          <w:sz w:val="14"/>
        </w:rPr>
        <w:t>2</w:t>
      </w:r>
      <w:r w:rsidRPr="00946740">
        <w:rPr>
          <w:spacing w:val="5"/>
          <w:w w:val="115"/>
          <w:position w:val="7"/>
          <w:sz w:val="14"/>
        </w:rPr>
        <w:t xml:space="preserve"> </w:t>
      </w:r>
      <w:r w:rsidRPr="00946740">
        <w:rPr>
          <w:w w:val="115"/>
          <w:sz w:val="19"/>
        </w:rPr>
        <w:t>The</w:t>
      </w:r>
      <w:r w:rsidRPr="00946740">
        <w:rPr>
          <w:spacing w:val="-13"/>
          <w:w w:val="115"/>
          <w:sz w:val="19"/>
        </w:rPr>
        <w:t xml:space="preserve"> </w:t>
      </w:r>
      <w:r w:rsidRPr="00946740">
        <w:rPr>
          <w:w w:val="115"/>
          <w:sz w:val="19"/>
        </w:rPr>
        <w:t>data</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restricted</w:t>
      </w:r>
      <w:r w:rsidRPr="00946740">
        <w:rPr>
          <w:spacing w:val="-14"/>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3"/>
          <w:w w:val="115"/>
          <w:sz w:val="19"/>
        </w:rPr>
        <w:t xml:space="preserve"> </w:t>
      </w:r>
      <w:r w:rsidRPr="00946740">
        <w:rPr>
          <w:w w:val="115"/>
          <w:sz w:val="19"/>
        </w:rPr>
        <w:t>United</w:t>
      </w:r>
      <w:r w:rsidRPr="00946740">
        <w:rPr>
          <w:spacing w:val="-14"/>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3"/>
          <w:w w:val="115"/>
          <w:sz w:val="19"/>
        </w:rPr>
        <w:t xml:space="preserve"> </w:t>
      </w:r>
      <w:r w:rsidRPr="00946740">
        <w:rPr>
          <w:w w:val="115"/>
          <w:sz w:val="19"/>
        </w:rPr>
        <w:t>who</w:t>
      </w:r>
      <w:r w:rsidRPr="00946740">
        <w:rPr>
          <w:spacing w:val="-14"/>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3"/>
          <w:w w:val="115"/>
          <w:sz w:val="19"/>
        </w:rPr>
        <w:t xml:space="preserve"> </w:t>
      </w:r>
      <w:r w:rsidRPr="00946740">
        <w:rPr>
          <w:w w:val="115"/>
          <w:sz w:val="19"/>
        </w:rPr>
        <w:t>White,</w:t>
      </w:r>
      <w:r w:rsidRPr="00946740">
        <w:rPr>
          <w:spacing w:val="-14"/>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3"/>
          <w:w w:val="115"/>
          <w:sz w:val="19"/>
        </w:rPr>
        <w:t xml:space="preserve"> </w:t>
      </w:r>
      <w:r w:rsidRPr="00946740">
        <w:rPr>
          <w:spacing w:val="-4"/>
          <w:w w:val="115"/>
          <w:sz w:val="19"/>
        </w:rPr>
        <w:t>ages</w:t>
      </w:r>
    </w:p>
    <w:p w14:paraId="5E70346C" w14:textId="77777777" w:rsidR="007A46B2" w:rsidRPr="00946740" w:rsidRDefault="00000000">
      <w:pPr>
        <w:spacing w:before="17" w:line="259" w:lineRule="auto"/>
        <w:ind w:left="457" w:right="1814"/>
        <w:jc w:val="both"/>
        <w:rPr>
          <w:sz w:val="19"/>
        </w:rPr>
      </w:pPr>
      <w:r w:rsidRPr="00946740">
        <w:rPr>
          <w:w w:val="115"/>
          <w:sz w:val="19"/>
        </w:rPr>
        <w:t>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5"/>
          <w:w w:val="115"/>
          <w:sz w:val="19"/>
        </w:rPr>
        <w:t xml:space="preserve"> </w:t>
      </w:r>
      <w:r w:rsidRPr="00946740">
        <w:rPr>
          <w:w w:val="115"/>
          <w:sz w:val="19"/>
        </w:rPr>
        <w:t>of</w:t>
      </w:r>
      <w:r w:rsidRPr="00946740">
        <w:rPr>
          <w:spacing w:val="-5"/>
          <w:w w:val="115"/>
          <w:sz w:val="19"/>
        </w:rPr>
        <w:t xml:space="preserve"> </w:t>
      </w:r>
      <w:r w:rsidRPr="00946740">
        <w:rPr>
          <w:w w:val="115"/>
          <w:sz w:val="19"/>
        </w:rPr>
        <w:t>birth.</w:t>
      </w:r>
      <w:r w:rsidRPr="00946740">
        <w:rPr>
          <w:spacing w:val="15"/>
          <w:w w:val="115"/>
          <w:sz w:val="19"/>
        </w:rPr>
        <w:t xml:space="preserve"> </w:t>
      </w:r>
      <w:r w:rsidRPr="00946740">
        <w:rPr>
          <w:w w:val="115"/>
          <w:sz w:val="19"/>
        </w:rPr>
        <w:t>A</w:t>
      </w:r>
      <w:r w:rsidRPr="00946740">
        <w:rPr>
          <w:spacing w:val="-5"/>
          <w:w w:val="115"/>
          <w:sz w:val="19"/>
        </w:rPr>
        <w:t xml:space="preserve"> </w:t>
      </w:r>
      <w:r w:rsidRPr="00946740">
        <w:rPr>
          <w:w w:val="115"/>
          <w:sz w:val="19"/>
        </w:rPr>
        <w:t>parent</w:t>
      </w:r>
      <w:r w:rsidRPr="00946740">
        <w:rPr>
          <w:spacing w:val="-5"/>
          <w:w w:val="115"/>
          <w:sz w:val="19"/>
        </w:rPr>
        <w:t xml:space="preserve"> </w:t>
      </w:r>
      <w:r w:rsidRPr="00946740">
        <w:rPr>
          <w:w w:val="115"/>
          <w:sz w:val="19"/>
        </w:rPr>
        <w:t>is</w:t>
      </w:r>
      <w:r w:rsidRPr="00946740">
        <w:rPr>
          <w:spacing w:val="-5"/>
          <w:w w:val="115"/>
          <w:sz w:val="19"/>
        </w:rPr>
        <w:t xml:space="preserve"> </w:t>
      </w:r>
      <w:r w:rsidRPr="00946740">
        <w:rPr>
          <w:w w:val="115"/>
          <w:sz w:val="19"/>
        </w:rPr>
        <w:t>Hispanic</w:t>
      </w:r>
      <w:r w:rsidRPr="00946740">
        <w:rPr>
          <w:spacing w:val="-5"/>
          <w:w w:val="115"/>
          <w:sz w:val="19"/>
        </w:rPr>
        <w:t xml:space="preserve"> </w:t>
      </w:r>
      <w:r w:rsidRPr="00946740">
        <w:rPr>
          <w:w w:val="115"/>
          <w:sz w:val="19"/>
        </w:rPr>
        <w:t>if</w:t>
      </w:r>
      <w:r w:rsidRPr="00946740">
        <w:rPr>
          <w:spacing w:val="-5"/>
          <w:w w:val="115"/>
          <w:sz w:val="19"/>
        </w:rPr>
        <w:t xml:space="preserve"> </w:t>
      </w:r>
      <w:r w:rsidRPr="00946740">
        <w:rPr>
          <w:w w:val="115"/>
          <w:sz w:val="19"/>
        </w:rPr>
        <w:t>they</w:t>
      </w:r>
      <w:r w:rsidRPr="00946740">
        <w:rPr>
          <w:spacing w:val="-5"/>
          <w:w w:val="115"/>
          <w:sz w:val="19"/>
        </w:rPr>
        <w:t xml:space="preserve"> </w:t>
      </w:r>
      <w:r w:rsidRPr="00946740">
        <w:rPr>
          <w:w w:val="115"/>
          <w:sz w:val="19"/>
        </w:rPr>
        <w:t>were</w:t>
      </w:r>
      <w:r w:rsidRPr="00946740">
        <w:rPr>
          <w:spacing w:val="-5"/>
          <w:w w:val="115"/>
          <w:sz w:val="19"/>
        </w:rPr>
        <w:t xml:space="preserve"> </w:t>
      </w:r>
      <w:r w:rsidRPr="00946740">
        <w:rPr>
          <w:w w:val="115"/>
          <w:sz w:val="19"/>
        </w:rPr>
        <w:t>born</w:t>
      </w:r>
      <w:r w:rsidRPr="00946740">
        <w:rPr>
          <w:spacing w:val="-5"/>
          <w:w w:val="115"/>
          <w:sz w:val="19"/>
        </w:rPr>
        <w:t xml:space="preserve"> </w:t>
      </w:r>
      <w:r w:rsidRPr="00946740">
        <w:rPr>
          <w:w w:val="115"/>
          <w:sz w:val="19"/>
        </w:rPr>
        <w:t>in</w:t>
      </w:r>
      <w:r w:rsidRPr="00946740">
        <w:rPr>
          <w:spacing w:val="-5"/>
          <w:w w:val="115"/>
          <w:sz w:val="19"/>
        </w:rPr>
        <w:t xml:space="preserve"> </w:t>
      </w:r>
      <w:r w:rsidRPr="00946740">
        <w:rPr>
          <w:w w:val="115"/>
          <w:sz w:val="19"/>
        </w:rPr>
        <w:t>a</w:t>
      </w:r>
      <w:r w:rsidRPr="00946740">
        <w:rPr>
          <w:spacing w:val="-5"/>
          <w:w w:val="115"/>
          <w:sz w:val="19"/>
        </w:rPr>
        <w:t xml:space="preserve"> </w:t>
      </w:r>
      <w:r w:rsidRPr="00946740">
        <w:rPr>
          <w:w w:val="115"/>
          <w:sz w:val="19"/>
        </w:rPr>
        <w:t>Spanish-speaking</w:t>
      </w:r>
      <w:r w:rsidRPr="00946740">
        <w:rPr>
          <w:spacing w:val="-5"/>
          <w:w w:val="115"/>
          <w:sz w:val="19"/>
        </w:rPr>
        <w:t xml:space="preserve"> </w:t>
      </w:r>
      <w:r w:rsidRPr="00946740">
        <w:rPr>
          <w:w w:val="115"/>
          <w:sz w:val="19"/>
        </w:rPr>
        <w:t>country</w:t>
      </w:r>
      <w:r w:rsidRPr="00946740">
        <w:rPr>
          <w:spacing w:val="-5"/>
          <w:w w:val="115"/>
          <w:sz w:val="19"/>
        </w:rPr>
        <w:t xml:space="preserve"> </w:t>
      </w:r>
      <w:r w:rsidRPr="00946740">
        <w:rPr>
          <w:w w:val="115"/>
          <w:sz w:val="19"/>
        </w:rPr>
        <w:t>other</w:t>
      </w:r>
      <w:r w:rsidRPr="00946740">
        <w:rPr>
          <w:spacing w:val="-5"/>
          <w:w w:val="115"/>
          <w:sz w:val="19"/>
        </w:rPr>
        <w:t xml:space="preserve"> </w:t>
      </w:r>
      <w:r w:rsidRPr="00946740">
        <w:rPr>
          <w:w w:val="115"/>
          <w:sz w:val="19"/>
        </w:rPr>
        <w:t>than Mexico. A parent is White if they were born in the United States.</w:t>
      </w:r>
    </w:p>
    <w:p w14:paraId="1197F937"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0E406EA0" w14:textId="77777777" w:rsidR="007A46B2" w:rsidRPr="00946740" w:rsidRDefault="00000000">
      <w:pPr>
        <w:spacing w:before="82"/>
        <w:ind w:left="60" w:right="1757"/>
        <w:jc w:val="center"/>
        <w:rPr>
          <w:sz w:val="34"/>
        </w:rPr>
      </w:pPr>
      <w:r w:rsidRPr="00946740">
        <w:rPr>
          <w:w w:val="110"/>
          <w:sz w:val="34"/>
        </w:rPr>
        <w:lastRenderedPageBreak/>
        <w:t>ONLINE</w:t>
      </w:r>
      <w:r w:rsidRPr="00946740">
        <w:rPr>
          <w:spacing w:val="-21"/>
          <w:w w:val="110"/>
          <w:sz w:val="34"/>
        </w:rPr>
        <w:t xml:space="preserve"> </w:t>
      </w:r>
      <w:r w:rsidRPr="00946740">
        <w:rPr>
          <w:spacing w:val="-2"/>
          <w:w w:val="110"/>
          <w:sz w:val="34"/>
        </w:rPr>
        <w:t>APPENDIX</w:t>
      </w:r>
    </w:p>
    <w:p w14:paraId="58E0BA14" w14:textId="77777777" w:rsidR="007A46B2" w:rsidRPr="00946740" w:rsidRDefault="00000000">
      <w:pPr>
        <w:pStyle w:val="Heading1"/>
        <w:spacing w:before="368" w:line="254" w:lineRule="auto"/>
        <w:ind w:right="1757" w:firstLine="0"/>
      </w:pPr>
      <w:r w:rsidRPr="00946740">
        <w:rPr>
          <w:w w:val="110"/>
        </w:rPr>
        <w:t>The Impact of Hispanic Last Names on Educational and Labor Market Outcomes</w:t>
      </w:r>
    </w:p>
    <w:p w14:paraId="404F75D2" w14:textId="77777777" w:rsidR="007A46B2" w:rsidRPr="00946740" w:rsidRDefault="007A46B2">
      <w:pPr>
        <w:spacing w:before="214"/>
        <w:ind w:left="60" w:right="1757"/>
        <w:jc w:val="center"/>
        <w:rPr>
          <w:sz w:val="28"/>
        </w:rPr>
      </w:pPr>
      <w:hyperlink r:id="rId35">
        <w:r w:rsidRPr="00946740">
          <w:rPr>
            <w:color w:val="0000FF"/>
            <w:w w:val="115"/>
            <w:sz w:val="28"/>
          </w:rPr>
          <w:t>Hussain</w:t>
        </w:r>
        <w:r w:rsidRPr="00946740">
          <w:rPr>
            <w:color w:val="0000FF"/>
            <w:spacing w:val="-1"/>
            <w:w w:val="115"/>
            <w:sz w:val="28"/>
          </w:rPr>
          <w:t xml:space="preserve"> </w:t>
        </w:r>
        <w:r w:rsidRPr="00946740">
          <w:rPr>
            <w:color w:val="0000FF"/>
            <w:spacing w:val="-2"/>
            <w:w w:val="115"/>
            <w:sz w:val="28"/>
          </w:rPr>
          <w:t>Hadah</w:t>
        </w:r>
      </w:hyperlink>
    </w:p>
    <w:p w14:paraId="4367C9FD" w14:textId="77777777" w:rsidR="007A46B2" w:rsidRPr="00946740" w:rsidRDefault="007A46B2">
      <w:pPr>
        <w:jc w:val="center"/>
        <w:rPr>
          <w:sz w:val="28"/>
        </w:rPr>
        <w:sectPr w:rsidR="007A46B2" w:rsidRPr="00946740">
          <w:footerReference w:type="default" r:id="rId36"/>
          <w:pgSz w:w="12240" w:h="15840"/>
          <w:pgMar w:top="1740" w:right="20" w:bottom="2460" w:left="1720" w:header="0" w:footer="2279" w:gutter="0"/>
          <w:cols w:space="720"/>
        </w:sectPr>
      </w:pPr>
    </w:p>
    <w:p w14:paraId="7FBCBA6F" w14:textId="77777777" w:rsidR="007A46B2" w:rsidRPr="00946740" w:rsidRDefault="00000000">
      <w:pPr>
        <w:pStyle w:val="Heading2"/>
        <w:tabs>
          <w:tab w:val="left" w:pos="728"/>
        </w:tabs>
        <w:spacing w:before="92"/>
        <w:ind w:left="116" w:firstLine="0"/>
      </w:pPr>
      <w:bookmarkStart w:id="135" w:name="Tables"/>
      <w:bookmarkEnd w:id="135"/>
      <w:r w:rsidRPr="00946740">
        <w:rPr>
          <w:spacing w:val="-10"/>
          <w:w w:val="110"/>
        </w:rPr>
        <w:lastRenderedPageBreak/>
        <w:t>A</w:t>
      </w:r>
      <w:r w:rsidRPr="00946740">
        <w:tab/>
      </w:r>
      <w:r w:rsidRPr="00946740">
        <w:rPr>
          <w:spacing w:val="-2"/>
          <w:w w:val="110"/>
        </w:rPr>
        <w:t>Tables</w:t>
      </w:r>
    </w:p>
    <w:p w14:paraId="06493820" w14:textId="77777777" w:rsidR="007A46B2" w:rsidRPr="00946740" w:rsidRDefault="007A46B2">
      <w:pPr>
        <w:sectPr w:rsidR="007A46B2" w:rsidRPr="00946740">
          <w:pgSz w:w="12240" w:h="15840"/>
          <w:pgMar w:top="1740" w:right="20" w:bottom="2460" w:left="1720" w:header="0" w:footer="2279" w:gutter="0"/>
          <w:cols w:space="720"/>
        </w:sectPr>
      </w:pPr>
    </w:p>
    <w:p w14:paraId="41FAEA95" w14:textId="77777777" w:rsidR="007A46B2" w:rsidRPr="00946740" w:rsidRDefault="00000000">
      <w:pPr>
        <w:pStyle w:val="Heading4"/>
        <w:spacing w:line="252" w:lineRule="auto"/>
        <w:ind w:left="116" w:right="1591"/>
      </w:pPr>
      <w:bookmarkStart w:id="136" w:name="_bookmark75"/>
      <w:bookmarkEnd w:id="136"/>
      <w:r w:rsidRPr="00946740">
        <w:rPr>
          <w:spacing w:val="-2"/>
          <w:w w:val="110"/>
        </w:rPr>
        <w:lastRenderedPageBreak/>
        <w:t>Table</w:t>
      </w:r>
      <w:r w:rsidRPr="00946740">
        <w:rPr>
          <w:spacing w:val="-14"/>
          <w:w w:val="110"/>
        </w:rPr>
        <w:t xml:space="preserve"> </w:t>
      </w:r>
      <w:r w:rsidRPr="00946740">
        <w:rPr>
          <w:spacing w:val="-2"/>
          <w:w w:val="110"/>
        </w:rPr>
        <w:t>A.1: Summary</w:t>
      </w:r>
      <w:r w:rsidRPr="00946740">
        <w:rPr>
          <w:spacing w:val="-14"/>
          <w:w w:val="110"/>
        </w:rPr>
        <w:t xml:space="preserve"> </w:t>
      </w:r>
      <w:r w:rsidRPr="00946740">
        <w:rPr>
          <w:spacing w:val="-2"/>
          <w:w w:val="110"/>
        </w:rPr>
        <w:t>Statistics</w:t>
      </w:r>
      <w:r w:rsidRPr="00946740">
        <w:rPr>
          <w:spacing w:val="-14"/>
          <w:w w:val="110"/>
        </w:rPr>
        <w:t xml:space="preserve"> </w:t>
      </w:r>
      <w:r w:rsidRPr="00946740">
        <w:rPr>
          <w:spacing w:val="-2"/>
          <w:w w:val="110"/>
        </w:rPr>
        <w:t>of</w:t>
      </w:r>
      <w:r w:rsidRPr="00946740">
        <w:rPr>
          <w:spacing w:val="-14"/>
          <w:w w:val="110"/>
        </w:rPr>
        <w:t xml:space="preserve"> </w:t>
      </w:r>
      <w:r w:rsidRPr="00946740">
        <w:rPr>
          <w:spacing w:val="-2"/>
          <w:w w:val="110"/>
        </w:rPr>
        <w:t>Synthetic</w:t>
      </w:r>
      <w:r w:rsidRPr="00946740">
        <w:rPr>
          <w:spacing w:val="-14"/>
          <w:w w:val="110"/>
        </w:rPr>
        <w:t xml:space="preserve"> </w:t>
      </w:r>
      <w:r w:rsidRPr="00946740">
        <w:rPr>
          <w:spacing w:val="-2"/>
          <w:w w:val="110"/>
        </w:rPr>
        <w:t>Parents</w:t>
      </w:r>
      <w:r w:rsidRPr="00946740">
        <w:rPr>
          <w:spacing w:val="-14"/>
          <w:w w:val="110"/>
        </w:rPr>
        <w:t xml:space="preserve"> </w:t>
      </w:r>
      <w:r w:rsidRPr="00946740">
        <w:rPr>
          <w:spacing w:val="-2"/>
          <w:w w:val="110"/>
        </w:rPr>
        <w:t>by</w:t>
      </w:r>
      <w:r w:rsidRPr="00946740">
        <w:rPr>
          <w:spacing w:val="-14"/>
          <w:w w:val="110"/>
        </w:rPr>
        <w:t xml:space="preserve"> </w:t>
      </w:r>
      <w:r w:rsidRPr="00946740">
        <w:rPr>
          <w:spacing w:val="-2"/>
          <w:w w:val="110"/>
        </w:rPr>
        <w:t>Couple</w:t>
      </w:r>
      <w:r w:rsidRPr="00946740">
        <w:rPr>
          <w:spacing w:val="-14"/>
          <w:w w:val="110"/>
        </w:rPr>
        <w:t xml:space="preserve"> </w:t>
      </w:r>
      <w:r w:rsidRPr="00946740">
        <w:rPr>
          <w:spacing w:val="-2"/>
          <w:w w:val="110"/>
        </w:rPr>
        <w:t>Type</w:t>
      </w:r>
      <w:r w:rsidRPr="00946740">
        <w:rPr>
          <w:spacing w:val="-14"/>
          <w:w w:val="110"/>
        </w:rPr>
        <w:t xml:space="preserve"> </w:t>
      </w:r>
      <w:r w:rsidRPr="00946740">
        <w:rPr>
          <w:spacing w:val="-2"/>
          <w:w w:val="110"/>
        </w:rPr>
        <w:t>(Mexican</w:t>
      </w:r>
      <w:r w:rsidRPr="00946740">
        <w:rPr>
          <w:spacing w:val="-14"/>
          <w:w w:val="110"/>
        </w:rPr>
        <w:t xml:space="preserve"> </w:t>
      </w:r>
      <w:r w:rsidRPr="00946740">
        <w:rPr>
          <w:spacing w:val="-2"/>
          <w:w w:val="110"/>
        </w:rPr>
        <w:t>His- panics)</w:t>
      </w:r>
    </w:p>
    <w:p w14:paraId="5206307E"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12416" behindDoc="1" locked="0" layoutInCell="1" allowOverlap="1" wp14:anchorId="0083EA7F" wp14:editId="5FC7C9AD">
                <wp:simplePos x="0" y="0"/>
                <wp:positionH relativeFrom="page">
                  <wp:posOffset>1196854</wp:posOffset>
                </wp:positionH>
                <wp:positionV relativeFrom="paragraph">
                  <wp:posOffset>55679</wp:posOffset>
                </wp:positionV>
                <wp:extent cx="5410200" cy="1270"/>
                <wp:effectExtent l="0" t="0" r="0" b="0"/>
                <wp:wrapTopAndBottom/>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317515" id="Graphic 57" o:spid="_x0000_s1026" style="position:absolute;margin-left:94.25pt;margin-top:4.4pt;width:426pt;height:.1pt;z-index:-1570406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527F2DDC"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740F33D3" w14:textId="77777777" w:rsidR="007A46B2" w:rsidRPr="00946740" w:rsidRDefault="007A46B2">
      <w:pPr>
        <w:rPr>
          <w:sz w:val="19"/>
        </w:rPr>
        <w:sectPr w:rsidR="007A46B2" w:rsidRPr="00946740">
          <w:footerReference w:type="default" r:id="rId37"/>
          <w:pgSz w:w="12240" w:h="15840"/>
          <w:pgMar w:top="1800" w:right="20" w:bottom="1060" w:left="1720" w:header="0" w:footer="868" w:gutter="0"/>
          <w:cols w:space="720"/>
        </w:sectPr>
      </w:pPr>
    </w:p>
    <w:p w14:paraId="06441CDE" w14:textId="77777777" w:rsidR="007A46B2" w:rsidRPr="00946740" w:rsidRDefault="007A46B2">
      <w:pPr>
        <w:pStyle w:val="BodyText"/>
        <w:rPr>
          <w:sz w:val="19"/>
        </w:rPr>
      </w:pPr>
    </w:p>
    <w:p w14:paraId="7E1423D2" w14:textId="77777777" w:rsidR="007A46B2" w:rsidRPr="00946740" w:rsidRDefault="007A46B2">
      <w:pPr>
        <w:pStyle w:val="BodyText"/>
        <w:spacing w:before="38"/>
        <w:rPr>
          <w:sz w:val="19"/>
        </w:rPr>
      </w:pPr>
    </w:p>
    <w:p w14:paraId="65AF31D0" w14:textId="77777777" w:rsidR="007A46B2" w:rsidRPr="00946740" w:rsidRDefault="00000000">
      <w:pPr>
        <w:spacing w:before="1"/>
        <w:ind w:left="262"/>
        <w:rPr>
          <w:sz w:val="19"/>
        </w:rPr>
      </w:pPr>
      <w:r w:rsidRPr="00946740">
        <w:rPr>
          <w:spacing w:val="-2"/>
          <w:w w:val="110"/>
          <w:sz w:val="19"/>
        </w:rPr>
        <w:t>Variables</w:t>
      </w:r>
    </w:p>
    <w:p w14:paraId="0D16E271" w14:textId="77777777" w:rsidR="007A46B2" w:rsidRPr="00946740" w:rsidRDefault="007A46B2">
      <w:pPr>
        <w:pStyle w:val="BodyText"/>
        <w:rPr>
          <w:sz w:val="19"/>
        </w:rPr>
      </w:pPr>
    </w:p>
    <w:p w14:paraId="41F9AF6A" w14:textId="77777777" w:rsidR="007A46B2" w:rsidRPr="00946740" w:rsidRDefault="007A46B2">
      <w:pPr>
        <w:pStyle w:val="BodyText"/>
        <w:spacing w:before="157"/>
        <w:rPr>
          <w:sz w:val="19"/>
        </w:rPr>
      </w:pPr>
    </w:p>
    <w:p w14:paraId="22CB4F59" w14:textId="77777777" w:rsidR="007A46B2" w:rsidRPr="00946740" w:rsidRDefault="00000000">
      <w:pPr>
        <w:spacing w:line="259" w:lineRule="auto"/>
        <w:ind w:left="262" w:right="43"/>
        <w:rPr>
          <w:sz w:val="19"/>
        </w:rPr>
      </w:pPr>
      <w:r w:rsidRPr="00946740">
        <w:rPr>
          <w:w w:val="110"/>
          <w:sz w:val="19"/>
        </w:rPr>
        <w:t>Husband’s education (Total Years)</w:t>
      </w:r>
    </w:p>
    <w:p w14:paraId="6CAFDB00"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31718EC1"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6C7E5069"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44DFC53B" w14:textId="77777777" w:rsidR="007A46B2" w:rsidRPr="00946740" w:rsidRDefault="00000000">
      <w:pPr>
        <w:spacing w:line="218" w:lineRule="exact"/>
        <w:ind w:left="409"/>
        <w:rPr>
          <w:sz w:val="19"/>
        </w:rPr>
      </w:pPr>
      <w:r w:rsidRPr="00946740">
        <w:rPr>
          <w:spacing w:val="-5"/>
          <w:sz w:val="19"/>
        </w:rPr>
        <w:t>(1)</w:t>
      </w:r>
    </w:p>
    <w:p w14:paraId="579E304A"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54752" behindDoc="0" locked="0" layoutInCell="1" allowOverlap="1" wp14:anchorId="0E90CCE4" wp14:editId="6410FA01">
                <wp:simplePos x="0" y="0"/>
                <wp:positionH relativeFrom="page">
                  <wp:posOffset>1196854</wp:posOffset>
                </wp:positionH>
                <wp:positionV relativeFrom="paragraph">
                  <wp:posOffset>45283</wp:posOffset>
                </wp:positionV>
                <wp:extent cx="5410200" cy="1270"/>
                <wp:effectExtent l="0" t="0" r="0" b="0"/>
                <wp:wrapNone/>
                <wp:docPr id="58" name="Graphic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2797BF4" id="Graphic 58" o:spid="_x0000_s1026" style="position:absolute;margin-left:94.25pt;margin-top:3.55pt;width:426pt;height:.1pt;z-index:15754752;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6AAF6823" w14:textId="77777777" w:rsidR="007A46B2" w:rsidRPr="00946740" w:rsidRDefault="00000000">
      <w:pPr>
        <w:spacing w:before="17"/>
        <w:ind w:left="287"/>
        <w:rPr>
          <w:sz w:val="19"/>
        </w:rPr>
      </w:pPr>
      <w:r w:rsidRPr="00946740">
        <w:rPr>
          <w:spacing w:val="-2"/>
          <w:sz w:val="19"/>
        </w:rPr>
        <w:t>(2.88)</w:t>
      </w:r>
    </w:p>
    <w:p w14:paraId="663AFE13" w14:textId="77777777" w:rsidR="007A46B2" w:rsidRPr="00946740" w:rsidRDefault="00000000">
      <w:pPr>
        <w:spacing w:before="138"/>
        <w:ind w:left="304"/>
        <w:rPr>
          <w:sz w:val="19"/>
        </w:rPr>
      </w:pPr>
      <w:r w:rsidRPr="00946740">
        <w:rPr>
          <w:spacing w:val="-2"/>
          <w:sz w:val="19"/>
        </w:rPr>
        <w:t>12.36</w:t>
      </w:r>
    </w:p>
    <w:p w14:paraId="0032064F" w14:textId="77777777" w:rsidR="007A46B2" w:rsidRPr="00946740" w:rsidRDefault="00000000">
      <w:pPr>
        <w:spacing w:before="17"/>
        <w:ind w:left="287"/>
        <w:rPr>
          <w:sz w:val="19"/>
        </w:rPr>
      </w:pPr>
      <w:r w:rsidRPr="00946740">
        <w:rPr>
          <w:spacing w:val="-2"/>
          <w:sz w:val="19"/>
        </w:rPr>
        <w:t>(2.40)</w:t>
      </w:r>
    </w:p>
    <w:p w14:paraId="1A28AB4A" w14:textId="77777777" w:rsidR="007A46B2" w:rsidRPr="00946740" w:rsidRDefault="00000000">
      <w:pPr>
        <w:spacing w:before="139"/>
        <w:ind w:left="304"/>
        <w:rPr>
          <w:sz w:val="19"/>
        </w:rPr>
      </w:pPr>
      <w:r w:rsidRPr="00946740">
        <w:rPr>
          <w:spacing w:val="-2"/>
          <w:sz w:val="19"/>
        </w:rPr>
        <w:t>24.95</w:t>
      </w:r>
    </w:p>
    <w:p w14:paraId="253FFE44" w14:textId="77777777" w:rsidR="007A46B2" w:rsidRPr="00946740" w:rsidRDefault="00000000">
      <w:pPr>
        <w:spacing w:before="17"/>
        <w:ind w:left="287"/>
        <w:rPr>
          <w:sz w:val="19"/>
        </w:rPr>
      </w:pPr>
      <w:r w:rsidRPr="00946740">
        <w:rPr>
          <w:spacing w:val="-2"/>
          <w:sz w:val="19"/>
        </w:rPr>
        <w:t>(4.77)</w:t>
      </w:r>
    </w:p>
    <w:p w14:paraId="230A4A62"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5CD448D3" w14:textId="77777777" w:rsidR="007A46B2" w:rsidRPr="00946740" w:rsidRDefault="00000000">
      <w:pPr>
        <w:spacing w:line="218" w:lineRule="exact"/>
        <w:ind w:left="478"/>
        <w:rPr>
          <w:sz w:val="19"/>
        </w:rPr>
      </w:pPr>
      <w:r w:rsidRPr="00946740">
        <w:rPr>
          <w:spacing w:val="-5"/>
          <w:sz w:val="19"/>
        </w:rPr>
        <w:t>(2)</w:t>
      </w:r>
    </w:p>
    <w:p w14:paraId="56FA9B78" w14:textId="77777777" w:rsidR="007A46B2" w:rsidRPr="00946740" w:rsidRDefault="00000000">
      <w:pPr>
        <w:spacing w:before="123"/>
        <w:ind w:left="372"/>
        <w:rPr>
          <w:sz w:val="19"/>
        </w:rPr>
      </w:pPr>
      <w:r w:rsidRPr="00946740">
        <w:rPr>
          <w:spacing w:val="-2"/>
          <w:sz w:val="19"/>
        </w:rPr>
        <w:t>10.82</w:t>
      </w:r>
    </w:p>
    <w:p w14:paraId="672B3C1C" w14:textId="77777777" w:rsidR="007A46B2" w:rsidRPr="00946740" w:rsidRDefault="00000000">
      <w:pPr>
        <w:spacing w:before="17"/>
        <w:ind w:left="356"/>
        <w:rPr>
          <w:sz w:val="19"/>
        </w:rPr>
      </w:pPr>
      <w:r w:rsidRPr="00946740">
        <w:rPr>
          <w:spacing w:val="-2"/>
          <w:sz w:val="19"/>
        </w:rPr>
        <w:t>(3.78)</w:t>
      </w:r>
    </w:p>
    <w:p w14:paraId="00ADDF22" w14:textId="77777777" w:rsidR="007A46B2" w:rsidRPr="00946740" w:rsidRDefault="00000000">
      <w:pPr>
        <w:spacing w:before="138"/>
        <w:ind w:left="421"/>
        <w:rPr>
          <w:sz w:val="19"/>
        </w:rPr>
      </w:pPr>
      <w:r w:rsidRPr="00946740">
        <w:rPr>
          <w:spacing w:val="-4"/>
          <w:sz w:val="19"/>
        </w:rPr>
        <w:t>9.58</w:t>
      </w:r>
    </w:p>
    <w:p w14:paraId="2955D07A" w14:textId="77777777" w:rsidR="007A46B2" w:rsidRPr="00946740" w:rsidRDefault="00000000">
      <w:pPr>
        <w:spacing w:before="17"/>
        <w:ind w:left="356"/>
        <w:rPr>
          <w:sz w:val="19"/>
        </w:rPr>
      </w:pPr>
      <w:r w:rsidRPr="00946740">
        <w:rPr>
          <w:spacing w:val="-2"/>
          <w:sz w:val="19"/>
        </w:rPr>
        <w:t>(4.00)</w:t>
      </w:r>
    </w:p>
    <w:p w14:paraId="5C2BA9D8" w14:textId="77777777" w:rsidR="007A46B2" w:rsidRPr="00946740" w:rsidRDefault="00000000">
      <w:pPr>
        <w:spacing w:before="139"/>
        <w:ind w:left="372"/>
        <w:rPr>
          <w:sz w:val="19"/>
        </w:rPr>
      </w:pPr>
      <w:r w:rsidRPr="00946740">
        <w:rPr>
          <w:spacing w:val="-2"/>
          <w:sz w:val="19"/>
        </w:rPr>
        <w:t>20.57</w:t>
      </w:r>
    </w:p>
    <w:p w14:paraId="121F9A6D" w14:textId="77777777" w:rsidR="007A46B2" w:rsidRPr="00946740" w:rsidRDefault="00000000">
      <w:pPr>
        <w:spacing w:before="17"/>
        <w:ind w:left="356"/>
        <w:rPr>
          <w:sz w:val="19"/>
        </w:rPr>
      </w:pPr>
      <w:r w:rsidRPr="00946740">
        <w:rPr>
          <w:spacing w:val="-2"/>
          <w:sz w:val="19"/>
        </w:rPr>
        <w:t>(6.88)</w:t>
      </w:r>
    </w:p>
    <w:p w14:paraId="61740663"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3B25E60C" w14:textId="77777777" w:rsidR="007A46B2" w:rsidRPr="00946740" w:rsidRDefault="00000000">
      <w:pPr>
        <w:spacing w:line="218" w:lineRule="exact"/>
        <w:ind w:left="476"/>
        <w:rPr>
          <w:sz w:val="19"/>
        </w:rPr>
      </w:pPr>
      <w:r w:rsidRPr="00946740">
        <w:rPr>
          <w:spacing w:val="-5"/>
          <w:sz w:val="19"/>
        </w:rPr>
        <w:t>(3)</w:t>
      </w:r>
    </w:p>
    <w:p w14:paraId="37F72B48" w14:textId="77777777" w:rsidR="007A46B2" w:rsidRPr="00946740" w:rsidRDefault="00000000">
      <w:pPr>
        <w:spacing w:before="123"/>
        <w:ind w:left="419"/>
        <w:rPr>
          <w:sz w:val="19"/>
        </w:rPr>
      </w:pPr>
      <w:r w:rsidRPr="00946740">
        <w:rPr>
          <w:spacing w:val="-4"/>
          <w:sz w:val="19"/>
        </w:rPr>
        <w:t>9.17</w:t>
      </w:r>
    </w:p>
    <w:p w14:paraId="20444997" w14:textId="77777777" w:rsidR="007A46B2" w:rsidRPr="00946740" w:rsidRDefault="00000000">
      <w:pPr>
        <w:spacing w:before="17"/>
        <w:ind w:left="354"/>
        <w:rPr>
          <w:sz w:val="19"/>
        </w:rPr>
      </w:pPr>
      <w:r w:rsidRPr="00946740">
        <w:rPr>
          <w:spacing w:val="-2"/>
          <w:sz w:val="19"/>
        </w:rPr>
        <w:t>(4.22)</w:t>
      </w:r>
    </w:p>
    <w:p w14:paraId="76C7F6ED" w14:textId="77777777" w:rsidR="007A46B2" w:rsidRPr="00946740" w:rsidRDefault="00000000">
      <w:pPr>
        <w:spacing w:before="138"/>
        <w:ind w:left="371"/>
        <w:rPr>
          <w:sz w:val="19"/>
        </w:rPr>
      </w:pPr>
      <w:r w:rsidRPr="00946740">
        <w:rPr>
          <w:spacing w:val="-2"/>
          <w:sz w:val="19"/>
        </w:rPr>
        <w:t>10.23</w:t>
      </w:r>
    </w:p>
    <w:p w14:paraId="7058D077" w14:textId="77777777" w:rsidR="007A46B2" w:rsidRPr="00946740" w:rsidRDefault="00000000">
      <w:pPr>
        <w:spacing w:before="17"/>
        <w:ind w:left="354"/>
        <w:rPr>
          <w:sz w:val="19"/>
        </w:rPr>
      </w:pPr>
      <w:r w:rsidRPr="00946740">
        <w:rPr>
          <w:spacing w:val="-2"/>
          <w:sz w:val="19"/>
        </w:rPr>
        <w:t>(3.36)</w:t>
      </w:r>
    </w:p>
    <w:p w14:paraId="1A425480" w14:textId="77777777" w:rsidR="007A46B2" w:rsidRPr="00946740" w:rsidRDefault="00000000">
      <w:pPr>
        <w:spacing w:before="139"/>
        <w:ind w:left="371"/>
        <w:rPr>
          <w:sz w:val="19"/>
        </w:rPr>
      </w:pPr>
      <w:r w:rsidRPr="00946740">
        <w:rPr>
          <w:spacing w:val="-2"/>
          <w:sz w:val="19"/>
        </w:rPr>
        <w:t>19.56</w:t>
      </w:r>
    </w:p>
    <w:p w14:paraId="7DB0824C" w14:textId="77777777" w:rsidR="007A46B2" w:rsidRPr="00946740" w:rsidRDefault="00000000">
      <w:pPr>
        <w:spacing w:before="17"/>
        <w:ind w:left="354"/>
        <w:rPr>
          <w:sz w:val="19"/>
        </w:rPr>
      </w:pPr>
      <w:r w:rsidRPr="00946740">
        <w:rPr>
          <w:spacing w:val="-2"/>
          <w:sz w:val="19"/>
        </w:rPr>
        <w:t>(6.60)</w:t>
      </w:r>
    </w:p>
    <w:p w14:paraId="7783889B"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0C1C8AD6" w14:textId="77777777" w:rsidR="007A46B2" w:rsidRPr="00946740" w:rsidRDefault="00000000">
      <w:pPr>
        <w:spacing w:line="218" w:lineRule="exact"/>
        <w:ind w:left="476"/>
        <w:rPr>
          <w:sz w:val="19"/>
        </w:rPr>
      </w:pPr>
      <w:r w:rsidRPr="00946740">
        <w:rPr>
          <w:spacing w:val="-5"/>
          <w:sz w:val="19"/>
        </w:rPr>
        <w:t>(4)</w:t>
      </w:r>
    </w:p>
    <w:p w14:paraId="3E06F634" w14:textId="77777777" w:rsidR="007A46B2" w:rsidRPr="00946740" w:rsidRDefault="00000000">
      <w:pPr>
        <w:spacing w:before="123"/>
        <w:ind w:left="419"/>
        <w:rPr>
          <w:sz w:val="19"/>
        </w:rPr>
      </w:pPr>
      <w:r w:rsidRPr="00946740">
        <w:rPr>
          <w:spacing w:val="-4"/>
          <w:sz w:val="19"/>
        </w:rPr>
        <w:t>7.87</w:t>
      </w:r>
    </w:p>
    <w:p w14:paraId="2C200727" w14:textId="77777777" w:rsidR="007A46B2" w:rsidRPr="00946740" w:rsidRDefault="00000000">
      <w:pPr>
        <w:spacing w:before="17"/>
        <w:ind w:left="354"/>
        <w:rPr>
          <w:sz w:val="19"/>
        </w:rPr>
      </w:pPr>
      <w:r w:rsidRPr="00946740">
        <w:rPr>
          <w:spacing w:val="-2"/>
          <w:sz w:val="19"/>
        </w:rPr>
        <w:t>(3.94)</w:t>
      </w:r>
    </w:p>
    <w:p w14:paraId="63BF29F9" w14:textId="77777777" w:rsidR="007A46B2" w:rsidRPr="00946740" w:rsidRDefault="00000000">
      <w:pPr>
        <w:spacing w:before="138"/>
        <w:ind w:left="419"/>
        <w:rPr>
          <w:sz w:val="19"/>
        </w:rPr>
      </w:pPr>
      <w:r w:rsidRPr="00946740">
        <w:rPr>
          <w:spacing w:val="-4"/>
          <w:sz w:val="19"/>
        </w:rPr>
        <w:t>7.75</w:t>
      </w:r>
    </w:p>
    <w:p w14:paraId="37BA283F" w14:textId="77777777" w:rsidR="007A46B2" w:rsidRPr="00946740" w:rsidRDefault="00000000">
      <w:pPr>
        <w:spacing w:before="17"/>
        <w:ind w:left="354"/>
        <w:rPr>
          <w:sz w:val="19"/>
        </w:rPr>
      </w:pPr>
      <w:r w:rsidRPr="00946740">
        <w:rPr>
          <w:spacing w:val="-2"/>
          <w:sz w:val="19"/>
        </w:rPr>
        <w:t>(3.77)</w:t>
      </w:r>
    </w:p>
    <w:p w14:paraId="7BA6DD36" w14:textId="77777777" w:rsidR="007A46B2" w:rsidRPr="00946740" w:rsidRDefault="00000000">
      <w:pPr>
        <w:spacing w:before="139"/>
        <w:ind w:left="371"/>
        <w:rPr>
          <w:sz w:val="19"/>
        </w:rPr>
      </w:pPr>
      <w:r w:rsidRPr="00946740">
        <w:rPr>
          <w:spacing w:val="-2"/>
          <w:sz w:val="19"/>
        </w:rPr>
        <w:t>15.70</w:t>
      </w:r>
    </w:p>
    <w:p w14:paraId="4B816923" w14:textId="77777777" w:rsidR="007A46B2" w:rsidRPr="00946740" w:rsidRDefault="00000000">
      <w:pPr>
        <w:spacing w:before="17"/>
        <w:ind w:left="354"/>
        <w:rPr>
          <w:sz w:val="19"/>
        </w:rPr>
      </w:pPr>
      <w:r w:rsidRPr="00946740">
        <w:rPr>
          <w:spacing w:val="-2"/>
          <w:sz w:val="19"/>
        </w:rPr>
        <w:t>(6.73)</w:t>
      </w:r>
    </w:p>
    <w:p w14:paraId="3EAB3B9B" w14:textId="77777777" w:rsidR="007A46B2" w:rsidRPr="00946740" w:rsidRDefault="00000000">
      <w:pPr>
        <w:spacing w:before="136"/>
        <w:rPr>
          <w:sz w:val="19"/>
        </w:rPr>
      </w:pPr>
      <w:r w:rsidRPr="00946740">
        <w:br w:type="column"/>
      </w:r>
    </w:p>
    <w:p w14:paraId="4A1A859F"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54240" behindDoc="0" locked="0" layoutInCell="1" allowOverlap="1" wp14:anchorId="7A53D486" wp14:editId="7D0D028D">
                <wp:simplePos x="0" y="0"/>
                <wp:positionH relativeFrom="page">
                  <wp:posOffset>5244683</wp:posOffset>
                </wp:positionH>
                <wp:positionV relativeFrom="paragraph">
                  <wp:posOffset>-181148</wp:posOffset>
                </wp:positionV>
                <wp:extent cx="1330960" cy="1270"/>
                <wp:effectExtent l="0" t="0" r="0" b="0"/>
                <wp:wrapNone/>
                <wp:docPr id="59" name="Graphic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660E3BD" id="Graphic 59" o:spid="_x0000_s1026" style="position:absolute;margin-left:412.95pt;margin-top:-14.25pt;width:104.8pt;height:.1pt;z-index:15754240;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7684F635" w14:textId="77777777" w:rsidR="007A46B2" w:rsidRPr="00946740" w:rsidRDefault="007A46B2">
      <w:pPr>
        <w:pStyle w:val="BodyText"/>
        <w:spacing w:before="122"/>
        <w:rPr>
          <w:sz w:val="19"/>
        </w:rPr>
      </w:pPr>
    </w:p>
    <w:p w14:paraId="65E63A1A" w14:textId="77777777" w:rsidR="007A46B2" w:rsidRPr="00946740" w:rsidRDefault="00000000">
      <w:pPr>
        <w:spacing w:before="1" w:line="259" w:lineRule="auto"/>
        <w:ind w:left="363" w:right="157"/>
        <w:jc w:val="center"/>
        <w:rPr>
          <w:sz w:val="19"/>
        </w:rPr>
      </w:pPr>
      <w:r w:rsidRPr="00946740">
        <w:rPr>
          <w:spacing w:val="-6"/>
          <w:sz w:val="19"/>
        </w:rPr>
        <w:t xml:space="preserve">-4.71** </w:t>
      </w:r>
      <w:r w:rsidRPr="00946740">
        <w:rPr>
          <w:spacing w:val="-2"/>
          <w:sz w:val="19"/>
        </w:rPr>
        <w:t>(0.01)</w:t>
      </w:r>
    </w:p>
    <w:p w14:paraId="4C4FD208" w14:textId="77777777" w:rsidR="007A46B2" w:rsidRPr="00946740" w:rsidRDefault="00000000">
      <w:pPr>
        <w:spacing w:before="120" w:line="259" w:lineRule="auto"/>
        <w:ind w:left="325" w:right="119"/>
        <w:jc w:val="center"/>
        <w:rPr>
          <w:sz w:val="19"/>
        </w:rPr>
      </w:pPr>
      <w:r w:rsidRPr="00946740">
        <w:rPr>
          <w:spacing w:val="-8"/>
          <w:sz w:val="19"/>
        </w:rPr>
        <w:t>-4.62***</w:t>
      </w:r>
      <w:r w:rsidRPr="00946740">
        <w:rPr>
          <w:spacing w:val="-2"/>
          <w:sz w:val="19"/>
        </w:rPr>
        <w:t xml:space="preserve"> (0.01)</w:t>
      </w:r>
    </w:p>
    <w:p w14:paraId="2D396DE6" w14:textId="77777777" w:rsidR="007A46B2" w:rsidRPr="00946740" w:rsidRDefault="00000000">
      <w:pPr>
        <w:spacing w:before="120" w:line="259" w:lineRule="auto"/>
        <w:ind w:left="363" w:right="157"/>
        <w:jc w:val="center"/>
        <w:rPr>
          <w:sz w:val="19"/>
        </w:rPr>
      </w:pPr>
      <w:r w:rsidRPr="00946740">
        <w:rPr>
          <w:spacing w:val="-6"/>
          <w:sz w:val="19"/>
        </w:rPr>
        <w:t xml:space="preserve">-9.25** </w:t>
      </w:r>
      <w:r w:rsidRPr="00946740">
        <w:rPr>
          <w:spacing w:val="-2"/>
          <w:sz w:val="19"/>
        </w:rPr>
        <w:t>(0.02)</w:t>
      </w:r>
    </w:p>
    <w:p w14:paraId="0F39E71A" w14:textId="77777777" w:rsidR="007A46B2" w:rsidRPr="00946740" w:rsidRDefault="00000000">
      <w:pPr>
        <w:spacing w:before="136"/>
        <w:rPr>
          <w:sz w:val="19"/>
        </w:rPr>
      </w:pPr>
      <w:r w:rsidRPr="00946740">
        <w:br w:type="column"/>
      </w:r>
    </w:p>
    <w:p w14:paraId="3B637C0E"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53728" behindDoc="0" locked="0" layoutInCell="1" allowOverlap="1" wp14:anchorId="7727CE62" wp14:editId="4D258CD9">
                <wp:simplePos x="0" y="0"/>
                <wp:positionH relativeFrom="page">
                  <wp:posOffset>2820201</wp:posOffset>
                </wp:positionH>
                <wp:positionV relativeFrom="paragraph">
                  <wp:posOffset>-181148</wp:posOffset>
                </wp:positionV>
                <wp:extent cx="2362835" cy="1270"/>
                <wp:effectExtent l="0" t="0" r="0" b="0"/>
                <wp:wrapNone/>
                <wp:docPr id="60" name="Graphic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804477C" id="Graphic 60" o:spid="_x0000_s1026" style="position:absolute;margin-left:222.05pt;margin-top:-14.25pt;width:186.05pt;height:.1pt;z-index:15753728;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729AF3FC" w14:textId="77777777" w:rsidR="007A46B2" w:rsidRPr="00946740" w:rsidRDefault="007A46B2">
      <w:pPr>
        <w:pStyle w:val="BodyText"/>
        <w:spacing w:before="122"/>
        <w:rPr>
          <w:sz w:val="19"/>
        </w:rPr>
      </w:pPr>
    </w:p>
    <w:p w14:paraId="3D8EEEA7" w14:textId="77777777" w:rsidR="007A46B2" w:rsidRPr="00946740" w:rsidRDefault="00000000">
      <w:pPr>
        <w:spacing w:before="1" w:line="259" w:lineRule="auto"/>
        <w:ind w:left="167" w:right="1875"/>
        <w:jc w:val="center"/>
        <w:rPr>
          <w:sz w:val="19"/>
        </w:rPr>
      </w:pPr>
      <w:r w:rsidRPr="00946740">
        <w:rPr>
          <w:spacing w:val="-6"/>
          <w:sz w:val="19"/>
        </w:rPr>
        <w:t xml:space="preserve">-1.66** </w:t>
      </w:r>
      <w:r w:rsidRPr="00946740">
        <w:rPr>
          <w:spacing w:val="-2"/>
          <w:sz w:val="19"/>
        </w:rPr>
        <w:t>(0.03)</w:t>
      </w:r>
    </w:p>
    <w:p w14:paraId="2F6649EC" w14:textId="77777777" w:rsidR="007A46B2" w:rsidRPr="00946740" w:rsidRDefault="00000000">
      <w:pPr>
        <w:spacing w:before="120" w:line="259" w:lineRule="auto"/>
        <w:ind w:left="210" w:right="1918"/>
        <w:jc w:val="center"/>
        <w:rPr>
          <w:sz w:val="19"/>
        </w:rPr>
      </w:pPr>
      <w:r w:rsidRPr="00946740">
        <w:rPr>
          <w:spacing w:val="-2"/>
          <w:w w:val="90"/>
          <w:sz w:val="19"/>
        </w:rPr>
        <w:t xml:space="preserve">0.65** </w:t>
      </w:r>
      <w:r w:rsidRPr="00946740">
        <w:rPr>
          <w:spacing w:val="-2"/>
          <w:sz w:val="19"/>
        </w:rPr>
        <w:t>(0.02)</w:t>
      </w:r>
    </w:p>
    <w:p w14:paraId="022EA0A1" w14:textId="77777777" w:rsidR="007A46B2" w:rsidRPr="00946740" w:rsidRDefault="00000000">
      <w:pPr>
        <w:spacing w:before="120" w:line="259" w:lineRule="auto"/>
        <w:ind w:left="167" w:right="1875"/>
        <w:jc w:val="center"/>
        <w:rPr>
          <w:sz w:val="19"/>
        </w:rPr>
      </w:pPr>
      <w:r w:rsidRPr="00946740">
        <w:rPr>
          <w:spacing w:val="-6"/>
          <w:sz w:val="19"/>
        </w:rPr>
        <w:t xml:space="preserve">-1.01** </w:t>
      </w:r>
      <w:r w:rsidRPr="00946740">
        <w:rPr>
          <w:spacing w:val="-2"/>
          <w:sz w:val="19"/>
        </w:rPr>
        <w:t>(0.04)</w:t>
      </w:r>
    </w:p>
    <w:p w14:paraId="51D4F550"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71D3DA13"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09440" behindDoc="1" locked="0" layoutInCell="1" allowOverlap="1" wp14:anchorId="3499356D" wp14:editId="74A37335">
                <wp:simplePos x="0" y="0"/>
                <wp:positionH relativeFrom="page">
                  <wp:posOffset>2867396</wp:posOffset>
                </wp:positionH>
                <wp:positionV relativeFrom="paragraph">
                  <wp:posOffset>149633</wp:posOffset>
                </wp:positionV>
                <wp:extent cx="299720" cy="152400"/>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65CE53DF"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3499356D" id="Textbox 61" o:spid="_x0000_s1037" type="#_x0000_t202" style="position:absolute;left:0;text-align:left;margin-left:225.8pt;margin-top:11.8pt;width:23.6pt;height:12pt;z-index:-18007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B7ma25lwEA&#13;&#10;ACIDAAAOAAAAAAAAAAAAAAAAAC4CAABkcnMvZTJvRG9jLnhtbFBLAQItABQABgAIAAAAIQBWMH67&#13;&#10;4gAAAA4BAAAPAAAAAAAAAAAAAAAAAPEDAABkcnMvZG93bnJldi54bWxQSwUGAAAAAAQABADzAAAA&#13;&#10;AAUAAAAA&#13;&#10;" filled="f" stroked="f">
                <v:textbox inset="0,0,0,0">
                  <w:txbxContent>
                    <w:p w14:paraId="65CE53DF"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6761FDD7" w14:textId="77777777" w:rsidR="007A46B2" w:rsidRPr="00946740" w:rsidRDefault="00000000">
      <w:pPr>
        <w:spacing w:before="6"/>
        <w:ind w:left="278"/>
        <w:rPr>
          <w:sz w:val="19"/>
        </w:rPr>
      </w:pPr>
      <w:r w:rsidRPr="00946740">
        <w:br w:type="column"/>
      </w:r>
      <w:r w:rsidRPr="00946740">
        <w:rPr>
          <w:spacing w:val="-2"/>
          <w:sz w:val="19"/>
        </w:rPr>
        <w:t>10.52</w:t>
      </w:r>
    </w:p>
    <w:p w14:paraId="3554135F" w14:textId="77777777" w:rsidR="007A46B2" w:rsidRPr="00946740" w:rsidRDefault="00000000">
      <w:pPr>
        <w:spacing w:before="17"/>
        <w:ind w:left="262"/>
        <w:rPr>
          <w:sz w:val="19"/>
        </w:rPr>
      </w:pPr>
      <w:r w:rsidRPr="00946740">
        <w:rPr>
          <w:spacing w:val="-2"/>
          <w:sz w:val="19"/>
        </w:rPr>
        <w:t>(0.67)</w:t>
      </w:r>
    </w:p>
    <w:p w14:paraId="7577FD6C" w14:textId="77777777" w:rsidR="007A46B2" w:rsidRPr="00946740" w:rsidRDefault="00000000">
      <w:pPr>
        <w:spacing w:before="6"/>
        <w:ind w:left="278"/>
        <w:rPr>
          <w:sz w:val="19"/>
        </w:rPr>
      </w:pPr>
      <w:r w:rsidRPr="00946740">
        <w:br w:type="column"/>
      </w:r>
      <w:r w:rsidRPr="00946740">
        <w:rPr>
          <w:spacing w:val="-2"/>
          <w:sz w:val="19"/>
        </w:rPr>
        <w:t>10.48</w:t>
      </w:r>
    </w:p>
    <w:p w14:paraId="1742173E" w14:textId="77777777" w:rsidR="007A46B2" w:rsidRPr="00946740" w:rsidRDefault="00000000">
      <w:pPr>
        <w:spacing w:before="17"/>
        <w:ind w:left="262"/>
        <w:rPr>
          <w:sz w:val="19"/>
        </w:rPr>
      </w:pPr>
      <w:r w:rsidRPr="00946740">
        <w:rPr>
          <w:spacing w:val="-2"/>
          <w:sz w:val="19"/>
        </w:rPr>
        <w:t>(0.66)</w:t>
      </w:r>
    </w:p>
    <w:p w14:paraId="5D825481" w14:textId="77777777" w:rsidR="007A46B2" w:rsidRPr="00946740" w:rsidRDefault="00000000">
      <w:pPr>
        <w:spacing w:before="6"/>
        <w:ind w:left="278"/>
        <w:rPr>
          <w:sz w:val="19"/>
        </w:rPr>
      </w:pPr>
      <w:r w:rsidRPr="00946740">
        <w:br w:type="column"/>
      </w:r>
      <w:r w:rsidRPr="00946740">
        <w:rPr>
          <w:spacing w:val="-2"/>
          <w:sz w:val="19"/>
        </w:rPr>
        <w:t>10.33</w:t>
      </w:r>
    </w:p>
    <w:p w14:paraId="6BF0AE6E" w14:textId="77777777" w:rsidR="007A46B2" w:rsidRPr="00946740" w:rsidRDefault="00000000">
      <w:pPr>
        <w:spacing w:before="17"/>
        <w:ind w:left="262"/>
        <w:rPr>
          <w:sz w:val="19"/>
        </w:rPr>
      </w:pPr>
      <w:r w:rsidRPr="00946740">
        <w:rPr>
          <w:spacing w:val="-2"/>
          <w:sz w:val="19"/>
        </w:rPr>
        <w:t>(0.64)</w:t>
      </w:r>
    </w:p>
    <w:p w14:paraId="0B609C70"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-0.42*** </w:t>
      </w:r>
      <w:r w:rsidRPr="00946740">
        <w:rPr>
          <w:spacing w:val="-2"/>
          <w:sz w:val="19"/>
        </w:rPr>
        <w:t>(0.00)</w:t>
      </w:r>
    </w:p>
    <w:p w14:paraId="145E2C83"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-0.04*** </w:t>
      </w:r>
      <w:r w:rsidRPr="00946740">
        <w:rPr>
          <w:spacing w:val="-2"/>
          <w:sz w:val="19"/>
        </w:rPr>
        <w:t>(0.01)</w:t>
      </w:r>
    </w:p>
    <w:p w14:paraId="7BDE5D6D"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1CB31583"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1D4D0042"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2E0FAA43" w14:textId="77777777" w:rsidR="007A46B2" w:rsidRPr="00946740" w:rsidRDefault="00000000">
      <w:pPr>
        <w:spacing w:before="6"/>
        <w:ind w:left="327"/>
        <w:rPr>
          <w:sz w:val="19"/>
        </w:rPr>
      </w:pPr>
      <w:r w:rsidRPr="00946740">
        <w:br w:type="column"/>
      </w:r>
      <w:r w:rsidRPr="00946740">
        <w:rPr>
          <w:spacing w:val="-4"/>
          <w:sz w:val="19"/>
        </w:rPr>
        <w:t>1.74</w:t>
      </w:r>
    </w:p>
    <w:p w14:paraId="2A038E5A" w14:textId="77777777" w:rsidR="007A46B2" w:rsidRPr="00946740" w:rsidRDefault="00000000">
      <w:pPr>
        <w:spacing w:before="17"/>
        <w:ind w:left="262"/>
        <w:rPr>
          <w:sz w:val="19"/>
        </w:rPr>
      </w:pPr>
      <w:r w:rsidRPr="00946740">
        <w:rPr>
          <w:spacing w:val="-2"/>
          <w:sz w:val="19"/>
        </w:rPr>
        <w:t>(0.83)</w:t>
      </w:r>
    </w:p>
    <w:p w14:paraId="6578ED82" w14:textId="77777777" w:rsidR="007A46B2" w:rsidRPr="00946740" w:rsidRDefault="007A46B2">
      <w:pPr>
        <w:pStyle w:val="BodyText"/>
        <w:spacing w:before="17"/>
        <w:rPr>
          <w:sz w:val="19"/>
        </w:rPr>
      </w:pPr>
    </w:p>
    <w:p w14:paraId="6B3C73C2" w14:textId="77777777" w:rsidR="007A46B2" w:rsidRPr="00946740" w:rsidRDefault="00000000">
      <w:pPr>
        <w:ind w:left="327"/>
        <w:rPr>
          <w:sz w:val="19"/>
        </w:rPr>
      </w:pPr>
      <w:r w:rsidRPr="00946740">
        <w:rPr>
          <w:spacing w:val="-4"/>
          <w:sz w:val="19"/>
        </w:rPr>
        <w:t>1.60</w:t>
      </w:r>
    </w:p>
    <w:p w14:paraId="0931CA06" w14:textId="77777777" w:rsidR="007A46B2" w:rsidRPr="00946740" w:rsidRDefault="00000000">
      <w:pPr>
        <w:spacing w:before="17"/>
        <w:ind w:left="262"/>
        <w:rPr>
          <w:sz w:val="19"/>
        </w:rPr>
      </w:pPr>
      <w:r w:rsidRPr="00946740">
        <w:rPr>
          <w:spacing w:val="-2"/>
          <w:sz w:val="19"/>
        </w:rPr>
        <w:t>(0.93)</w:t>
      </w:r>
    </w:p>
    <w:p w14:paraId="561FF4E9" w14:textId="77777777" w:rsidR="007A46B2" w:rsidRPr="00946740" w:rsidRDefault="00000000">
      <w:pPr>
        <w:spacing w:before="6"/>
        <w:ind w:left="327"/>
        <w:rPr>
          <w:sz w:val="19"/>
        </w:rPr>
      </w:pPr>
      <w:r w:rsidRPr="00946740">
        <w:br w:type="column"/>
      </w:r>
      <w:r w:rsidRPr="00946740">
        <w:rPr>
          <w:spacing w:val="-4"/>
          <w:sz w:val="19"/>
        </w:rPr>
        <w:t>1.58</w:t>
      </w:r>
    </w:p>
    <w:p w14:paraId="23037958" w14:textId="77777777" w:rsidR="007A46B2" w:rsidRPr="00946740" w:rsidRDefault="00000000">
      <w:pPr>
        <w:spacing w:before="17"/>
        <w:ind w:left="262"/>
        <w:rPr>
          <w:sz w:val="19"/>
        </w:rPr>
      </w:pPr>
      <w:r w:rsidRPr="00946740">
        <w:rPr>
          <w:spacing w:val="-2"/>
          <w:sz w:val="19"/>
        </w:rPr>
        <w:t>(0.85)</w:t>
      </w:r>
    </w:p>
    <w:p w14:paraId="5752F19F" w14:textId="77777777" w:rsidR="007A46B2" w:rsidRPr="00946740" w:rsidRDefault="007A46B2">
      <w:pPr>
        <w:pStyle w:val="BodyText"/>
        <w:spacing w:before="17"/>
        <w:rPr>
          <w:sz w:val="19"/>
        </w:rPr>
      </w:pPr>
    </w:p>
    <w:p w14:paraId="240C33A2" w14:textId="77777777" w:rsidR="007A46B2" w:rsidRPr="00946740" w:rsidRDefault="00000000">
      <w:pPr>
        <w:ind w:left="327"/>
        <w:rPr>
          <w:sz w:val="19"/>
        </w:rPr>
      </w:pPr>
      <w:r w:rsidRPr="00946740">
        <w:rPr>
          <w:spacing w:val="-4"/>
          <w:sz w:val="19"/>
        </w:rPr>
        <w:t>1.56</w:t>
      </w:r>
    </w:p>
    <w:p w14:paraId="0325A3A6" w14:textId="77777777" w:rsidR="007A46B2" w:rsidRPr="00946740" w:rsidRDefault="00000000">
      <w:pPr>
        <w:spacing w:before="17"/>
        <w:ind w:left="262"/>
        <w:rPr>
          <w:sz w:val="19"/>
        </w:rPr>
      </w:pPr>
      <w:r w:rsidRPr="00946740">
        <w:rPr>
          <w:spacing w:val="-2"/>
          <w:sz w:val="19"/>
        </w:rPr>
        <w:t>(0.87)</w:t>
      </w:r>
    </w:p>
    <w:p w14:paraId="5603C9F5" w14:textId="77777777" w:rsidR="007A46B2" w:rsidRPr="00946740" w:rsidRDefault="00000000">
      <w:pPr>
        <w:spacing w:before="6"/>
        <w:ind w:left="327"/>
        <w:rPr>
          <w:sz w:val="19"/>
        </w:rPr>
      </w:pPr>
      <w:r w:rsidRPr="00946740">
        <w:br w:type="column"/>
      </w:r>
      <w:r w:rsidRPr="00946740">
        <w:rPr>
          <w:spacing w:val="-4"/>
          <w:sz w:val="19"/>
        </w:rPr>
        <w:t>1.56</w:t>
      </w:r>
    </w:p>
    <w:p w14:paraId="6A678DC0" w14:textId="77777777" w:rsidR="007A46B2" w:rsidRPr="00946740" w:rsidRDefault="00000000">
      <w:pPr>
        <w:spacing w:before="17"/>
        <w:ind w:left="262"/>
        <w:rPr>
          <w:sz w:val="19"/>
        </w:rPr>
      </w:pPr>
      <w:r w:rsidRPr="00946740">
        <w:rPr>
          <w:spacing w:val="-2"/>
          <w:sz w:val="19"/>
        </w:rPr>
        <w:t>(0.84)</w:t>
      </w:r>
    </w:p>
    <w:p w14:paraId="21B5F61D" w14:textId="77777777" w:rsidR="007A46B2" w:rsidRPr="00946740" w:rsidRDefault="007A46B2">
      <w:pPr>
        <w:pStyle w:val="BodyText"/>
        <w:spacing w:before="17"/>
        <w:rPr>
          <w:sz w:val="19"/>
        </w:rPr>
      </w:pPr>
    </w:p>
    <w:p w14:paraId="5CAF7792" w14:textId="77777777" w:rsidR="007A46B2" w:rsidRPr="00946740" w:rsidRDefault="00000000">
      <w:pPr>
        <w:ind w:left="327"/>
        <w:rPr>
          <w:sz w:val="19"/>
        </w:rPr>
      </w:pPr>
      <w:r w:rsidRPr="00946740">
        <w:rPr>
          <w:spacing w:val="-4"/>
          <w:sz w:val="19"/>
        </w:rPr>
        <w:t>1.63</w:t>
      </w:r>
    </w:p>
    <w:p w14:paraId="528B0F5A" w14:textId="77777777" w:rsidR="007A46B2" w:rsidRPr="00946740" w:rsidRDefault="00000000">
      <w:pPr>
        <w:spacing w:before="17"/>
        <w:ind w:left="262"/>
        <w:rPr>
          <w:sz w:val="19"/>
        </w:rPr>
      </w:pPr>
      <w:r w:rsidRPr="00946740">
        <w:rPr>
          <w:spacing w:val="-2"/>
          <w:sz w:val="19"/>
        </w:rPr>
        <w:t>(0.87)</w:t>
      </w:r>
    </w:p>
    <w:p w14:paraId="3BD8DE71" w14:textId="77777777" w:rsidR="007A46B2" w:rsidRPr="00946740" w:rsidRDefault="00000000">
      <w:pPr>
        <w:spacing w:before="6"/>
        <w:ind w:left="327"/>
        <w:rPr>
          <w:sz w:val="19"/>
        </w:rPr>
      </w:pPr>
      <w:r w:rsidRPr="00946740">
        <w:br w:type="column"/>
      </w:r>
      <w:r w:rsidRPr="00946740">
        <w:rPr>
          <w:spacing w:val="-4"/>
          <w:sz w:val="19"/>
        </w:rPr>
        <w:t>1.46</w:t>
      </w:r>
    </w:p>
    <w:p w14:paraId="09DA5A5D" w14:textId="77777777" w:rsidR="007A46B2" w:rsidRPr="00946740" w:rsidRDefault="00000000">
      <w:pPr>
        <w:spacing w:before="17"/>
        <w:ind w:left="262"/>
        <w:rPr>
          <w:sz w:val="19"/>
        </w:rPr>
      </w:pPr>
      <w:r w:rsidRPr="00946740">
        <w:rPr>
          <w:spacing w:val="-2"/>
          <w:sz w:val="19"/>
        </w:rPr>
        <w:t>(0.79)</w:t>
      </w:r>
    </w:p>
    <w:p w14:paraId="18C955F0" w14:textId="77777777" w:rsidR="007A46B2" w:rsidRPr="00946740" w:rsidRDefault="007A46B2">
      <w:pPr>
        <w:pStyle w:val="BodyText"/>
        <w:spacing w:before="17"/>
        <w:rPr>
          <w:sz w:val="19"/>
        </w:rPr>
      </w:pPr>
    </w:p>
    <w:p w14:paraId="7EF29BD8" w14:textId="77777777" w:rsidR="007A46B2" w:rsidRPr="00946740" w:rsidRDefault="00000000">
      <w:pPr>
        <w:ind w:left="327"/>
        <w:rPr>
          <w:sz w:val="19"/>
        </w:rPr>
      </w:pPr>
      <w:r w:rsidRPr="00946740">
        <w:rPr>
          <w:spacing w:val="-4"/>
          <w:sz w:val="19"/>
        </w:rPr>
        <w:t>1.40</w:t>
      </w:r>
    </w:p>
    <w:p w14:paraId="3C51AE7F" w14:textId="77777777" w:rsidR="007A46B2" w:rsidRPr="00946740" w:rsidRDefault="00000000">
      <w:pPr>
        <w:spacing w:before="17"/>
        <w:ind w:left="262"/>
        <w:rPr>
          <w:sz w:val="19"/>
        </w:rPr>
      </w:pPr>
      <w:r w:rsidRPr="00946740">
        <w:rPr>
          <w:spacing w:val="-2"/>
          <w:sz w:val="19"/>
        </w:rPr>
        <w:t>(0.77)</w:t>
      </w:r>
    </w:p>
    <w:p w14:paraId="24A00FBC"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-0.28*** </w:t>
      </w:r>
      <w:r w:rsidRPr="00946740">
        <w:rPr>
          <w:spacing w:val="-2"/>
          <w:sz w:val="19"/>
        </w:rPr>
        <w:t>(0.00)</w:t>
      </w:r>
    </w:p>
    <w:p w14:paraId="2B8871B8" w14:textId="77777777" w:rsidR="007A46B2" w:rsidRPr="00946740" w:rsidRDefault="00000000">
      <w:pPr>
        <w:spacing w:before="218" w:line="259" w:lineRule="auto"/>
        <w:ind w:left="343" w:hanging="82"/>
        <w:rPr>
          <w:sz w:val="19"/>
        </w:rPr>
      </w:pPr>
      <w:r w:rsidRPr="00946740">
        <w:rPr>
          <w:spacing w:val="-2"/>
          <w:w w:val="90"/>
          <w:sz w:val="19"/>
        </w:rPr>
        <w:t xml:space="preserve">-0.20*** </w:t>
      </w:r>
      <w:r w:rsidRPr="00946740">
        <w:rPr>
          <w:spacing w:val="-2"/>
          <w:sz w:val="19"/>
        </w:rPr>
        <w:t>(0.01)</w:t>
      </w:r>
    </w:p>
    <w:p w14:paraId="2C7F7231" w14:textId="77777777" w:rsidR="007A46B2" w:rsidRPr="00946740" w:rsidRDefault="00000000">
      <w:pPr>
        <w:spacing w:before="6"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304C8D2E" w14:textId="77777777" w:rsidR="007A46B2" w:rsidRPr="00946740" w:rsidRDefault="00000000">
      <w:pPr>
        <w:spacing w:before="218" w:line="259" w:lineRule="auto"/>
        <w:ind w:left="343" w:right="1713" w:hanging="11"/>
        <w:rPr>
          <w:sz w:val="19"/>
        </w:rPr>
      </w:pPr>
      <w:r w:rsidRPr="00946740">
        <w:rPr>
          <w:spacing w:val="-2"/>
          <w:w w:val="90"/>
          <w:sz w:val="19"/>
        </w:rPr>
        <w:t xml:space="preserve">0.07** </w:t>
      </w:r>
      <w:r w:rsidRPr="00946740">
        <w:rPr>
          <w:spacing w:val="-2"/>
          <w:sz w:val="19"/>
        </w:rPr>
        <w:t>(0.02)</w:t>
      </w:r>
    </w:p>
    <w:p w14:paraId="03D0ED37"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185"/>
            <w:col w:w="2931"/>
          </w:cols>
        </w:sectPr>
      </w:pPr>
    </w:p>
    <w:p w14:paraId="0128FFBF"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09952" behindDoc="1" locked="0" layoutInCell="1" allowOverlap="1" wp14:anchorId="3D87A593" wp14:editId="17E7D2D8">
                <wp:simplePos x="0" y="0"/>
                <wp:positionH relativeFrom="page">
                  <wp:posOffset>2867396</wp:posOffset>
                </wp:positionH>
                <wp:positionV relativeFrom="paragraph">
                  <wp:posOffset>150093</wp:posOffset>
                </wp:positionV>
                <wp:extent cx="299720" cy="152400"/>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094BD102"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3D87A593" id="Textbox 62" o:spid="_x0000_s1038" type="#_x0000_t202" style="position:absolute;left:0;text-align:left;margin-left:225.8pt;margin-top:11.8pt;width:23.6pt;height:12pt;z-index:-18006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Cy8VgrlwEA&#13;&#10;ACIDAAAOAAAAAAAAAAAAAAAAAC4CAABkcnMvZTJvRG9jLnhtbFBLAQItABQABgAIAAAAIQBWMH67&#13;&#10;4gAAAA4BAAAPAAAAAAAAAAAAAAAAAPEDAABkcnMvZG93bnJldi54bWxQSwUGAAAAAAQABADzAAAA&#13;&#10;AAUAAAAA&#13;&#10;" filled="f" stroked="f">
                <v:textbox inset="0,0,0,0">
                  <w:txbxContent>
                    <w:p w14:paraId="094BD102"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1CE7EEAC" w14:textId="77777777" w:rsidR="007A46B2" w:rsidRPr="00946740" w:rsidRDefault="00000000">
      <w:pPr>
        <w:spacing w:before="7"/>
        <w:ind w:left="327"/>
        <w:rPr>
          <w:sz w:val="19"/>
        </w:rPr>
      </w:pPr>
      <w:r w:rsidRPr="00946740">
        <w:br w:type="column"/>
      </w:r>
      <w:r w:rsidRPr="00946740">
        <w:rPr>
          <w:spacing w:val="-4"/>
          <w:sz w:val="19"/>
        </w:rPr>
        <w:t>4.36</w:t>
      </w:r>
    </w:p>
    <w:p w14:paraId="08BBFD61" w14:textId="77777777" w:rsidR="007A46B2" w:rsidRPr="00946740" w:rsidRDefault="00000000">
      <w:pPr>
        <w:spacing w:before="17"/>
        <w:ind w:left="262"/>
        <w:rPr>
          <w:sz w:val="19"/>
        </w:rPr>
      </w:pPr>
      <w:r w:rsidRPr="00946740">
        <w:rPr>
          <w:noProof/>
        </w:rPr>
        <mc:AlternateContent>
          <mc:Choice Requires="wps">
            <w:drawing>
              <wp:anchor distT="0" distB="0" distL="0" distR="0" simplePos="0" relativeHeight="15755264" behindDoc="0" locked="0" layoutInCell="1" allowOverlap="1" wp14:anchorId="33906529" wp14:editId="4585B4AE">
                <wp:simplePos x="0" y="0"/>
                <wp:positionH relativeFrom="page">
                  <wp:posOffset>1196854</wp:posOffset>
                </wp:positionH>
                <wp:positionV relativeFrom="paragraph">
                  <wp:posOffset>196810</wp:posOffset>
                </wp:positionV>
                <wp:extent cx="5410200"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57C29A6" id="Graphic 63" o:spid="_x0000_s1026" style="position:absolute;margin-left:94.25pt;margin-top:15.5pt;width:426pt;height:.1pt;z-index:15755264;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" path="m,l5409638,e" filled="f" strokeweight=".27514mm">
                <v:path arrowok="t"/>
                <w10:wrap anchorx="page"/>
              </v:shape>
            </w:pict>
          </mc:Fallback>
        </mc:AlternateContent>
      </w:r>
      <w:r w:rsidRPr="00946740">
        <w:rPr>
          <w:spacing w:val="-2"/>
          <w:sz w:val="19"/>
        </w:rPr>
        <w:t>(1.81)</w:t>
      </w:r>
    </w:p>
    <w:p w14:paraId="2EF41664" w14:textId="77777777" w:rsidR="007A46B2" w:rsidRPr="00946740" w:rsidRDefault="00000000">
      <w:pPr>
        <w:spacing w:before="7"/>
        <w:ind w:left="327"/>
        <w:rPr>
          <w:sz w:val="19"/>
        </w:rPr>
      </w:pPr>
      <w:r w:rsidRPr="00946740">
        <w:br w:type="column"/>
      </w:r>
      <w:r w:rsidRPr="00946740">
        <w:rPr>
          <w:spacing w:val="-4"/>
          <w:sz w:val="19"/>
        </w:rPr>
        <w:t>4.53</w:t>
      </w:r>
    </w:p>
    <w:p w14:paraId="650BD999" w14:textId="77777777" w:rsidR="007A46B2" w:rsidRPr="00946740" w:rsidRDefault="00000000">
      <w:pPr>
        <w:spacing w:before="17"/>
        <w:ind w:left="262"/>
        <w:rPr>
          <w:sz w:val="19"/>
        </w:rPr>
      </w:pPr>
      <w:r w:rsidRPr="00946740">
        <w:rPr>
          <w:spacing w:val="-2"/>
          <w:sz w:val="19"/>
        </w:rPr>
        <w:t>(1.91)</w:t>
      </w:r>
    </w:p>
    <w:p w14:paraId="12A7ADEB" w14:textId="77777777" w:rsidR="007A46B2" w:rsidRPr="00946740" w:rsidRDefault="00000000">
      <w:pPr>
        <w:spacing w:before="7"/>
        <w:ind w:left="327"/>
        <w:rPr>
          <w:sz w:val="19"/>
        </w:rPr>
      </w:pPr>
      <w:r w:rsidRPr="00946740">
        <w:br w:type="column"/>
      </w:r>
      <w:r w:rsidRPr="00946740">
        <w:rPr>
          <w:spacing w:val="-4"/>
          <w:sz w:val="19"/>
        </w:rPr>
        <w:t>4.58</w:t>
      </w:r>
    </w:p>
    <w:p w14:paraId="45C7DEBF" w14:textId="77777777" w:rsidR="007A46B2" w:rsidRPr="00946740" w:rsidRDefault="00000000">
      <w:pPr>
        <w:spacing w:before="17"/>
        <w:ind w:left="262"/>
        <w:rPr>
          <w:sz w:val="19"/>
        </w:rPr>
      </w:pPr>
      <w:r w:rsidRPr="00946740">
        <w:rPr>
          <w:spacing w:val="-2"/>
          <w:sz w:val="19"/>
        </w:rPr>
        <w:t>(1.80)</w:t>
      </w:r>
    </w:p>
    <w:p w14:paraId="1FB91F14"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0.73*** </w:t>
      </w:r>
      <w:r w:rsidRPr="00946740">
        <w:rPr>
          <w:spacing w:val="-2"/>
          <w:sz w:val="19"/>
        </w:rPr>
        <w:t>(0.01)</w:t>
      </w:r>
    </w:p>
    <w:p w14:paraId="1BEA0601"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0.17** </w:t>
      </w:r>
      <w:r w:rsidRPr="00946740">
        <w:rPr>
          <w:spacing w:val="-2"/>
          <w:sz w:val="19"/>
        </w:rPr>
        <w:t>(0.01)</w:t>
      </w:r>
    </w:p>
    <w:p w14:paraId="7BF50FA1"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03658755" w14:textId="77777777" w:rsidR="007A46B2" w:rsidRPr="00946740" w:rsidRDefault="00000000">
      <w:pPr>
        <w:spacing w:before="99" w:line="239" w:lineRule="exact"/>
        <w:ind w:left="320"/>
        <w:jc w:val="both"/>
        <w:rPr>
          <w:sz w:val="19"/>
        </w:rPr>
      </w:pPr>
      <w:r w:rsidRPr="00946740">
        <w:rPr>
          <w:w w:val="110"/>
          <w:position w:val="7"/>
          <w:sz w:val="14"/>
        </w:rPr>
        <w:t>1</w:t>
      </w:r>
      <w:r w:rsidRPr="00946740">
        <w:rPr>
          <w:spacing w:val="19"/>
          <w:w w:val="110"/>
          <w:position w:val="7"/>
          <w:sz w:val="14"/>
        </w:rPr>
        <w:t xml:space="preserve"> </w:t>
      </w:r>
      <w:r w:rsidRPr="00946740">
        <w:rPr>
          <w:w w:val="110"/>
          <w:sz w:val="19"/>
        </w:rPr>
        <w:t>Source:</w:t>
      </w:r>
      <w:r w:rsidRPr="00946740">
        <w:rPr>
          <w:spacing w:val="3"/>
          <w:w w:val="110"/>
          <w:sz w:val="19"/>
        </w:rPr>
        <w:t xml:space="preserve"> </w:t>
      </w:r>
      <w:r w:rsidRPr="00946740">
        <w:rPr>
          <w:w w:val="110"/>
          <w:sz w:val="19"/>
        </w:rPr>
        <w:t>The</w:t>
      </w:r>
      <w:r w:rsidRPr="00946740">
        <w:rPr>
          <w:spacing w:val="-8"/>
          <w:w w:val="110"/>
          <w:sz w:val="19"/>
        </w:rPr>
        <w:t xml:space="preserve"> </w:t>
      </w:r>
      <w:r w:rsidRPr="00946740">
        <w:rPr>
          <w:w w:val="110"/>
          <w:sz w:val="19"/>
        </w:rPr>
        <w:t>1960-2000</w:t>
      </w:r>
      <w:r w:rsidRPr="00946740">
        <w:rPr>
          <w:spacing w:val="-7"/>
          <w:w w:val="110"/>
          <w:sz w:val="19"/>
        </w:rPr>
        <w:t xml:space="preserve"> </w:t>
      </w:r>
      <w:r w:rsidRPr="00946740">
        <w:rPr>
          <w:w w:val="110"/>
          <w:sz w:val="19"/>
        </w:rPr>
        <w:t>Census</w:t>
      </w:r>
      <w:r w:rsidRPr="00946740">
        <w:rPr>
          <w:spacing w:val="-8"/>
          <w:w w:val="110"/>
          <w:sz w:val="19"/>
        </w:rPr>
        <w:t xml:space="preserve"> </w:t>
      </w:r>
      <w:r w:rsidRPr="00946740">
        <w:rPr>
          <w:w w:val="110"/>
          <w:sz w:val="19"/>
        </w:rPr>
        <w:t>for</w:t>
      </w:r>
      <w:r w:rsidRPr="00946740">
        <w:rPr>
          <w:spacing w:val="-8"/>
          <w:w w:val="110"/>
          <w:sz w:val="19"/>
        </w:rPr>
        <w:t xml:space="preserve"> </w:t>
      </w:r>
      <w:r w:rsidRPr="00946740">
        <w:rPr>
          <w:w w:val="110"/>
          <w:sz w:val="19"/>
        </w:rPr>
        <w:t>synthetic</w:t>
      </w:r>
      <w:r w:rsidRPr="00946740">
        <w:rPr>
          <w:spacing w:val="-7"/>
          <w:w w:val="110"/>
          <w:sz w:val="19"/>
        </w:rPr>
        <w:t xml:space="preserve"> </w:t>
      </w:r>
      <w:r w:rsidRPr="00946740">
        <w:rPr>
          <w:spacing w:val="-2"/>
          <w:w w:val="110"/>
          <w:sz w:val="19"/>
        </w:rPr>
        <w:t>parents.</w:t>
      </w:r>
    </w:p>
    <w:p w14:paraId="6905744F" w14:textId="77777777" w:rsidR="007A46B2" w:rsidRPr="00946740" w:rsidRDefault="00000000">
      <w:pPr>
        <w:spacing w:line="259" w:lineRule="auto"/>
        <w:ind w:left="457" w:right="1814" w:hanging="137"/>
        <w:jc w:val="both"/>
        <w:rPr>
          <w:sz w:val="19"/>
        </w:rPr>
      </w:pPr>
      <w:r w:rsidRPr="00946740">
        <w:rPr>
          <w:w w:val="115"/>
          <w:position w:val="7"/>
          <w:sz w:val="14"/>
        </w:rPr>
        <w:t xml:space="preserve">2 </w:t>
      </w:r>
      <w:r w:rsidRPr="00946740">
        <w:rPr>
          <w:w w:val="115"/>
          <w:sz w:val="19"/>
        </w:rPr>
        <w:t>The</w:t>
      </w:r>
      <w:r w:rsidRPr="00946740">
        <w:rPr>
          <w:spacing w:val="-14"/>
          <w:w w:val="115"/>
          <w:sz w:val="19"/>
        </w:rPr>
        <w:t xml:space="preserve"> </w:t>
      </w:r>
      <w:r w:rsidRPr="00946740">
        <w:rPr>
          <w:w w:val="115"/>
          <w:sz w:val="19"/>
        </w:rPr>
        <w:t>data</w:t>
      </w:r>
      <w:r w:rsidRPr="00946740">
        <w:rPr>
          <w:spacing w:val="-13"/>
          <w:w w:val="115"/>
          <w:sz w:val="19"/>
        </w:rPr>
        <w:t xml:space="preserve"> </w:t>
      </w:r>
      <w:r w:rsidRPr="00946740">
        <w:rPr>
          <w:w w:val="115"/>
          <w:sz w:val="19"/>
        </w:rPr>
        <w:t>is</w:t>
      </w:r>
      <w:r w:rsidRPr="00946740">
        <w:rPr>
          <w:spacing w:val="-14"/>
          <w:w w:val="115"/>
          <w:sz w:val="19"/>
        </w:rPr>
        <w:t xml:space="preserve"> </w:t>
      </w:r>
      <w:r w:rsidRPr="00946740">
        <w:rPr>
          <w:w w:val="115"/>
          <w:sz w:val="19"/>
        </w:rPr>
        <w:t>restricted</w:t>
      </w:r>
      <w:r w:rsidRPr="00946740">
        <w:rPr>
          <w:spacing w:val="-13"/>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4"/>
          <w:w w:val="115"/>
          <w:sz w:val="19"/>
        </w:rPr>
        <w:t xml:space="preserve"> </w:t>
      </w:r>
      <w:r w:rsidRPr="00946740">
        <w:rPr>
          <w:w w:val="115"/>
          <w:sz w:val="19"/>
        </w:rPr>
        <w:t>United</w:t>
      </w:r>
      <w:r w:rsidRPr="00946740">
        <w:rPr>
          <w:spacing w:val="-13"/>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4"/>
          <w:w w:val="115"/>
          <w:sz w:val="19"/>
        </w:rPr>
        <w:t xml:space="preserve"> </w:t>
      </w:r>
      <w:r w:rsidRPr="00946740">
        <w:rPr>
          <w:w w:val="115"/>
          <w:sz w:val="19"/>
        </w:rPr>
        <w:t>who</w:t>
      </w:r>
      <w:r w:rsidRPr="00946740">
        <w:rPr>
          <w:spacing w:val="-13"/>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4"/>
          <w:w w:val="115"/>
          <w:sz w:val="19"/>
        </w:rPr>
        <w:t xml:space="preserve"> </w:t>
      </w:r>
      <w:r w:rsidRPr="00946740">
        <w:rPr>
          <w:w w:val="115"/>
          <w:sz w:val="19"/>
        </w:rPr>
        <w:t>ages 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14"/>
          <w:w w:val="115"/>
          <w:sz w:val="19"/>
        </w:rPr>
        <w:t xml:space="preserve"> </w:t>
      </w:r>
      <w:r w:rsidRPr="00946740">
        <w:rPr>
          <w:w w:val="115"/>
          <w:sz w:val="19"/>
        </w:rPr>
        <w:t>of</w:t>
      </w:r>
      <w:r w:rsidRPr="00946740">
        <w:rPr>
          <w:spacing w:val="-14"/>
          <w:w w:val="115"/>
          <w:sz w:val="19"/>
        </w:rPr>
        <w:t xml:space="preserve"> </w:t>
      </w:r>
      <w:r w:rsidRPr="00946740">
        <w:rPr>
          <w:w w:val="115"/>
          <w:sz w:val="19"/>
        </w:rPr>
        <w:t>birth.</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Hispanic</w:t>
      </w:r>
      <w:r w:rsidRPr="00946740">
        <w:rPr>
          <w:spacing w:val="-14"/>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3"/>
          <w:w w:val="115"/>
          <w:sz w:val="19"/>
        </w:rPr>
        <w:t xml:space="preserve"> </w:t>
      </w:r>
      <w:r w:rsidRPr="00946740">
        <w:rPr>
          <w:w w:val="115"/>
          <w:sz w:val="19"/>
        </w:rPr>
        <w:t>were</w:t>
      </w:r>
      <w:r w:rsidRPr="00946740">
        <w:rPr>
          <w:spacing w:val="-14"/>
          <w:w w:val="115"/>
          <w:sz w:val="19"/>
        </w:rPr>
        <w:t xml:space="preserve"> </w:t>
      </w:r>
      <w:r w:rsidRPr="00946740">
        <w:rPr>
          <w:w w:val="115"/>
          <w:sz w:val="19"/>
        </w:rPr>
        <w:t>born</w:t>
      </w:r>
      <w:r w:rsidRPr="00946740">
        <w:rPr>
          <w:spacing w:val="-14"/>
          <w:w w:val="115"/>
          <w:sz w:val="19"/>
        </w:rPr>
        <w:t xml:space="preserve"> </w:t>
      </w:r>
      <w:r w:rsidRPr="00946740">
        <w:rPr>
          <w:w w:val="115"/>
          <w:sz w:val="19"/>
        </w:rPr>
        <w:t>in</w:t>
      </w:r>
      <w:r w:rsidRPr="00946740">
        <w:rPr>
          <w:spacing w:val="-13"/>
          <w:w w:val="115"/>
          <w:sz w:val="19"/>
        </w:rPr>
        <w:t xml:space="preserve"> </w:t>
      </w:r>
      <w:r w:rsidRPr="00946740">
        <w:rPr>
          <w:w w:val="115"/>
          <w:sz w:val="19"/>
        </w:rPr>
        <w:t>a</w:t>
      </w:r>
      <w:r w:rsidRPr="00946740">
        <w:rPr>
          <w:spacing w:val="-14"/>
          <w:w w:val="115"/>
          <w:sz w:val="19"/>
        </w:rPr>
        <w:t xml:space="preserve"> </w:t>
      </w:r>
      <w:r w:rsidRPr="00946740">
        <w:rPr>
          <w:w w:val="115"/>
          <w:sz w:val="19"/>
        </w:rPr>
        <w:t>Mexico.</w:t>
      </w:r>
      <w:r w:rsidRPr="00946740">
        <w:rPr>
          <w:spacing w:val="-14"/>
          <w:w w:val="115"/>
          <w:sz w:val="19"/>
        </w:rPr>
        <w:t xml:space="preserve"> </w:t>
      </w:r>
      <w:r w:rsidRPr="00946740">
        <w:rPr>
          <w:w w:val="115"/>
          <w:sz w:val="19"/>
        </w:rPr>
        <w:t>A</w:t>
      </w:r>
      <w:r w:rsidRPr="00946740">
        <w:rPr>
          <w:spacing w:val="-13"/>
          <w:w w:val="115"/>
          <w:sz w:val="19"/>
        </w:rPr>
        <w:t xml:space="preserve"> </w:t>
      </w:r>
      <w:r w:rsidRPr="00946740">
        <w:rPr>
          <w:w w:val="115"/>
          <w:sz w:val="19"/>
        </w:rPr>
        <w:t>parent</w:t>
      </w:r>
      <w:r w:rsidRPr="00946740">
        <w:rPr>
          <w:spacing w:val="-14"/>
          <w:w w:val="115"/>
          <w:sz w:val="19"/>
        </w:rPr>
        <w:t xml:space="preserve"> </w:t>
      </w:r>
      <w:r w:rsidRPr="00946740">
        <w:rPr>
          <w:w w:val="115"/>
          <w:sz w:val="19"/>
        </w:rPr>
        <w:t>is</w:t>
      </w:r>
      <w:r w:rsidRPr="00946740">
        <w:rPr>
          <w:spacing w:val="-14"/>
          <w:w w:val="115"/>
          <w:sz w:val="19"/>
        </w:rPr>
        <w:t xml:space="preserve"> </w:t>
      </w:r>
      <w:r w:rsidRPr="00946740">
        <w:rPr>
          <w:w w:val="115"/>
          <w:sz w:val="19"/>
        </w:rPr>
        <w:t>White</w:t>
      </w:r>
      <w:r w:rsidRPr="00946740">
        <w:rPr>
          <w:spacing w:val="-13"/>
          <w:w w:val="115"/>
          <w:sz w:val="19"/>
        </w:rPr>
        <w:t xml:space="preserve"> </w:t>
      </w:r>
      <w:r w:rsidRPr="00946740">
        <w:rPr>
          <w:w w:val="115"/>
          <w:sz w:val="19"/>
        </w:rPr>
        <w:t>if</w:t>
      </w:r>
      <w:r w:rsidRPr="00946740">
        <w:rPr>
          <w:spacing w:val="-14"/>
          <w:w w:val="115"/>
          <w:sz w:val="19"/>
        </w:rPr>
        <w:t xml:space="preserve"> </w:t>
      </w:r>
      <w:r w:rsidRPr="00946740">
        <w:rPr>
          <w:w w:val="115"/>
          <w:sz w:val="19"/>
        </w:rPr>
        <w:t>they</w:t>
      </w:r>
      <w:r w:rsidRPr="00946740">
        <w:rPr>
          <w:spacing w:val="-14"/>
          <w:w w:val="115"/>
          <w:sz w:val="19"/>
        </w:rPr>
        <w:t xml:space="preserve"> </w:t>
      </w:r>
      <w:r w:rsidRPr="00946740">
        <w:rPr>
          <w:w w:val="115"/>
          <w:sz w:val="19"/>
        </w:rPr>
        <w:t>were born in the United States.</w:t>
      </w:r>
    </w:p>
    <w:p w14:paraId="114BEFE4"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293EB49A" w14:textId="77777777" w:rsidR="007A46B2" w:rsidRPr="00946740" w:rsidRDefault="00000000">
      <w:pPr>
        <w:pStyle w:val="Heading4"/>
        <w:spacing w:line="252" w:lineRule="auto"/>
        <w:ind w:left="116" w:right="1591"/>
      </w:pPr>
      <w:bookmarkStart w:id="137" w:name="_bookmark76"/>
      <w:bookmarkEnd w:id="137"/>
      <w:r w:rsidRPr="00946740">
        <w:lastRenderedPageBreak/>
        <w:t>Table</w:t>
      </w:r>
      <w:r w:rsidRPr="00946740">
        <w:rPr>
          <w:spacing w:val="40"/>
        </w:rPr>
        <w:t xml:space="preserve"> </w:t>
      </w:r>
      <w:r w:rsidRPr="00946740">
        <w:t>A.2:</w:t>
      </w:r>
      <w:r w:rsidRPr="00946740">
        <w:rPr>
          <w:spacing w:val="76"/>
        </w:rPr>
        <w:t xml:space="preserve"> </w:t>
      </w:r>
      <w:r w:rsidRPr="00946740">
        <w:t>Summary</w:t>
      </w:r>
      <w:r w:rsidRPr="00946740">
        <w:rPr>
          <w:spacing w:val="40"/>
        </w:rPr>
        <w:t xml:space="preserve"> </w:t>
      </w:r>
      <w:r w:rsidRPr="00946740">
        <w:t>Statistics</w:t>
      </w:r>
      <w:r w:rsidRPr="00946740">
        <w:rPr>
          <w:spacing w:val="40"/>
        </w:rPr>
        <w:t xml:space="preserve"> </w:t>
      </w:r>
      <w:r w:rsidRPr="00946740">
        <w:t>of</w:t>
      </w:r>
      <w:r w:rsidRPr="00946740">
        <w:rPr>
          <w:spacing w:val="40"/>
        </w:rPr>
        <w:t xml:space="preserve"> </w:t>
      </w:r>
      <w:r w:rsidRPr="00946740">
        <w:t>Synthetic</w:t>
      </w:r>
      <w:r w:rsidRPr="00946740">
        <w:rPr>
          <w:spacing w:val="40"/>
        </w:rPr>
        <w:t xml:space="preserve"> </w:t>
      </w:r>
      <w:r w:rsidRPr="00946740">
        <w:t>Parents</w:t>
      </w:r>
      <w:r w:rsidRPr="00946740">
        <w:rPr>
          <w:spacing w:val="40"/>
        </w:rPr>
        <w:t xml:space="preserve"> </w:t>
      </w:r>
      <w:r w:rsidRPr="00946740">
        <w:t>by</w:t>
      </w:r>
      <w:r w:rsidRPr="00946740">
        <w:rPr>
          <w:spacing w:val="40"/>
        </w:rPr>
        <w:t xml:space="preserve"> </w:t>
      </w:r>
      <w:r w:rsidRPr="00946740">
        <w:t>Couple</w:t>
      </w:r>
      <w:r w:rsidRPr="00946740">
        <w:rPr>
          <w:spacing w:val="40"/>
        </w:rPr>
        <w:t xml:space="preserve"> </w:t>
      </w:r>
      <w:r w:rsidRPr="00946740">
        <w:t>Type</w:t>
      </w:r>
      <w:r w:rsidRPr="00946740">
        <w:rPr>
          <w:spacing w:val="40"/>
        </w:rPr>
        <w:t xml:space="preserve"> </w:t>
      </w:r>
      <w:r w:rsidRPr="00946740">
        <w:t xml:space="preserve">(Non-Mexican </w:t>
      </w:r>
      <w:r w:rsidRPr="00946740">
        <w:rPr>
          <w:spacing w:val="-2"/>
          <w:w w:val="110"/>
        </w:rPr>
        <w:t>Hispanics)</w:t>
      </w:r>
    </w:p>
    <w:p w14:paraId="65A34951" w14:textId="77777777" w:rsidR="007A46B2" w:rsidRPr="00946740" w:rsidRDefault="00000000">
      <w:pPr>
        <w:pStyle w:val="BodyText"/>
        <w:spacing w:before="6"/>
        <w:rPr>
          <w:sz w:val="5"/>
        </w:rPr>
      </w:pPr>
      <w:r w:rsidRPr="00946740">
        <w:rPr>
          <w:noProof/>
        </w:rPr>
        <mc:AlternateContent>
          <mc:Choice Requires="wps">
            <w:drawing>
              <wp:anchor distT="0" distB="0" distL="0" distR="0" simplePos="0" relativeHeight="487616000" behindDoc="1" locked="0" layoutInCell="1" allowOverlap="1" wp14:anchorId="3571486F" wp14:editId="55F4A044">
                <wp:simplePos x="0" y="0"/>
                <wp:positionH relativeFrom="page">
                  <wp:posOffset>1196854</wp:posOffset>
                </wp:positionH>
                <wp:positionV relativeFrom="paragraph">
                  <wp:posOffset>55679</wp:posOffset>
                </wp:positionV>
                <wp:extent cx="5410200" cy="1270"/>
                <wp:effectExtent l="0" t="0" r="0" b="0"/>
                <wp:wrapTopAndBottom/>
                <wp:docPr id="64" name="Graphic 6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F9E2248" id="Graphic 64" o:spid="_x0000_s1026" style="position:absolute;margin-left:94.25pt;margin-top:4.4pt;width:426pt;height:.1pt;z-index:-15700480;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" path="m,l5409638,e" filled="f" strokeweight=".27514mm">
                <v:path arrowok="t"/>
                <w10:wrap type="topAndBottom" anchorx="page"/>
              </v:shape>
            </w:pict>
          </mc:Fallback>
        </mc:AlternateContent>
      </w:r>
    </w:p>
    <w:p w14:paraId="44408C4E" w14:textId="77777777" w:rsidR="007A46B2" w:rsidRPr="00946740" w:rsidRDefault="00000000">
      <w:pPr>
        <w:tabs>
          <w:tab w:val="left" w:pos="7101"/>
        </w:tabs>
        <w:spacing w:before="47"/>
        <w:ind w:left="3142"/>
        <w:rPr>
          <w:sz w:val="19"/>
        </w:rPr>
      </w:pPr>
      <w:r w:rsidRPr="00946740">
        <w:rPr>
          <w:w w:val="110"/>
          <w:sz w:val="19"/>
        </w:rPr>
        <w:t>Father’s</w:t>
      </w:r>
      <w:r w:rsidRPr="00946740">
        <w:rPr>
          <w:spacing w:val="18"/>
          <w:w w:val="110"/>
          <w:sz w:val="19"/>
        </w:rPr>
        <w:t xml:space="preserve"> </w:t>
      </w:r>
      <w:r w:rsidRPr="00946740">
        <w:rPr>
          <w:w w:val="110"/>
          <w:sz w:val="19"/>
        </w:rPr>
        <w:t>and</w:t>
      </w:r>
      <w:r w:rsidRPr="00946740">
        <w:rPr>
          <w:spacing w:val="19"/>
          <w:w w:val="110"/>
          <w:sz w:val="19"/>
        </w:rPr>
        <w:t xml:space="preserve"> </w:t>
      </w:r>
      <w:r w:rsidRPr="00946740">
        <w:rPr>
          <w:w w:val="110"/>
          <w:sz w:val="19"/>
        </w:rPr>
        <w:t>Mother’s</w:t>
      </w:r>
      <w:r w:rsidRPr="00946740">
        <w:rPr>
          <w:spacing w:val="18"/>
          <w:w w:val="110"/>
          <w:sz w:val="19"/>
        </w:rPr>
        <w:t xml:space="preserve"> </w:t>
      </w:r>
      <w:r w:rsidRPr="00946740">
        <w:rPr>
          <w:spacing w:val="-2"/>
          <w:w w:val="110"/>
          <w:sz w:val="19"/>
        </w:rPr>
        <w:t>Ethnicities</w:t>
      </w:r>
      <w:r w:rsidRPr="00946740">
        <w:rPr>
          <w:sz w:val="19"/>
        </w:rPr>
        <w:tab/>
      </w:r>
      <w:r w:rsidRPr="00946740">
        <w:rPr>
          <w:spacing w:val="-2"/>
          <w:w w:val="110"/>
          <w:sz w:val="19"/>
        </w:rPr>
        <w:t>Differences</w:t>
      </w:r>
    </w:p>
    <w:p w14:paraId="7B536B0B" w14:textId="77777777" w:rsidR="007A46B2" w:rsidRPr="00946740" w:rsidRDefault="007A46B2">
      <w:pPr>
        <w:rPr>
          <w:sz w:val="19"/>
        </w:rPr>
        <w:sectPr w:rsidR="007A46B2" w:rsidRPr="00946740">
          <w:pgSz w:w="12240" w:h="15840"/>
          <w:pgMar w:top="1800" w:right="20" w:bottom="1060" w:left="1720" w:header="0" w:footer="868" w:gutter="0"/>
          <w:cols w:space="720"/>
        </w:sectPr>
      </w:pPr>
    </w:p>
    <w:p w14:paraId="4A3E759D" w14:textId="77777777" w:rsidR="007A46B2" w:rsidRPr="00946740" w:rsidRDefault="007A46B2">
      <w:pPr>
        <w:pStyle w:val="BodyText"/>
        <w:rPr>
          <w:sz w:val="19"/>
        </w:rPr>
      </w:pPr>
    </w:p>
    <w:p w14:paraId="5932E22C" w14:textId="77777777" w:rsidR="007A46B2" w:rsidRPr="00946740" w:rsidRDefault="007A46B2">
      <w:pPr>
        <w:pStyle w:val="BodyText"/>
        <w:spacing w:before="38"/>
        <w:rPr>
          <w:sz w:val="19"/>
        </w:rPr>
      </w:pPr>
    </w:p>
    <w:p w14:paraId="101B9F88" w14:textId="77777777" w:rsidR="007A46B2" w:rsidRPr="00946740" w:rsidRDefault="00000000">
      <w:pPr>
        <w:spacing w:before="1"/>
        <w:ind w:left="262"/>
        <w:rPr>
          <w:sz w:val="19"/>
        </w:rPr>
      </w:pPr>
      <w:r w:rsidRPr="00946740">
        <w:rPr>
          <w:spacing w:val="-2"/>
          <w:w w:val="110"/>
          <w:sz w:val="19"/>
        </w:rPr>
        <w:t>Variables</w:t>
      </w:r>
    </w:p>
    <w:p w14:paraId="0EC3ED51" w14:textId="77777777" w:rsidR="007A46B2" w:rsidRPr="00946740" w:rsidRDefault="007A46B2">
      <w:pPr>
        <w:pStyle w:val="BodyText"/>
        <w:rPr>
          <w:sz w:val="19"/>
        </w:rPr>
      </w:pPr>
    </w:p>
    <w:p w14:paraId="0D73E5CA" w14:textId="77777777" w:rsidR="007A46B2" w:rsidRPr="00946740" w:rsidRDefault="007A46B2">
      <w:pPr>
        <w:pStyle w:val="BodyText"/>
        <w:spacing w:before="157"/>
        <w:rPr>
          <w:sz w:val="19"/>
        </w:rPr>
      </w:pPr>
    </w:p>
    <w:p w14:paraId="3243340D" w14:textId="77777777" w:rsidR="007A46B2" w:rsidRPr="00946740" w:rsidRDefault="00000000">
      <w:pPr>
        <w:spacing w:line="259" w:lineRule="auto"/>
        <w:ind w:left="262" w:right="43"/>
        <w:rPr>
          <w:sz w:val="19"/>
        </w:rPr>
      </w:pPr>
      <w:r w:rsidRPr="00946740">
        <w:rPr>
          <w:w w:val="110"/>
          <w:sz w:val="19"/>
        </w:rPr>
        <w:t>Husband’s education (Total Years)</w:t>
      </w:r>
    </w:p>
    <w:p w14:paraId="57309D01" w14:textId="77777777" w:rsidR="007A46B2" w:rsidRPr="00946740" w:rsidRDefault="00000000">
      <w:pPr>
        <w:spacing w:before="120" w:line="259" w:lineRule="auto"/>
        <w:ind w:left="262" w:right="31"/>
        <w:rPr>
          <w:sz w:val="19"/>
        </w:rPr>
      </w:pPr>
      <w:r w:rsidRPr="00946740">
        <w:rPr>
          <w:w w:val="110"/>
          <w:sz w:val="19"/>
        </w:rPr>
        <w:t>Wife’s</w:t>
      </w:r>
      <w:r w:rsidRPr="00946740">
        <w:rPr>
          <w:spacing w:val="-14"/>
          <w:w w:val="110"/>
          <w:sz w:val="19"/>
        </w:rPr>
        <w:t xml:space="preserve"> </w:t>
      </w:r>
      <w:r w:rsidRPr="00946740">
        <w:rPr>
          <w:w w:val="110"/>
          <w:sz w:val="19"/>
        </w:rPr>
        <w:t>education</w:t>
      </w:r>
      <w:r w:rsidRPr="00946740">
        <w:rPr>
          <w:spacing w:val="-13"/>
          <w:w w:val="110"/>
          <w:sz w:val="19"/>
        </w:rPr>
        <w:t xml:space="preserve"> </w:t>
      </w:r>
      <w:r w:rsidRPr="00946740">
        <w:rPr>
          <w:w w:val="110"/>
          <w:sz w:val="19"/>
        </w:rPr>
        <w:t xml:space="preserve">(Total </w:t>
      </w:r>
      <w:r w:rsidRPr="00946740">
        <w:rPr>
          <w:spacing w:val="-2"/>
          <w:w w:val="110"/>
          <w:sz w:val="19"/>
        </w:rPr>
        <w:t>Years)</w:t>
      </w:r>
    </w:p>
    <w:p w14:paraId="7F0417BC" w14:textId="77777777" w:rsidR="007A46B2" w:rsidRPr="00946740" w:rsidRDefault="00000000">
      <w:pPr>
        <w:spacing w:before="114" w:line="259" w:lineRule="auto"/>
        <w:ind w:left="262" w:right="43"/>
        <w:rPr>
          <w:sz w:val="19"/>
        </w:rPr>
      </w:pPr>
      <w:r w:rsidRPr="00946740">
        <w:rPr>
          <w:w w:val="115"/>
          <w:sz w:val="19"/>
        </w:rPr>
        <w:t xml:space="preserve">Total Household </w:t>
      </w:r>
      <w:r w:rsidRPr="00946740">
        <w:rPr>
          <w:w w:val="110"/>
          <w:sz w:val="19"/>
        </w:rPr>
        <w:t>education</w:t>
      </w:r>
      <w:r w:rsidRPr="00946740">
        <w:rPr>
          <w:spacing w:val="-14"/>
          <w:w w:val="110"/>
          <w:sz w:val="19"/>
        </w:rPr>
        <w:t xml:space="preserve"> </w:t>
      </w:r>
      <w:r w:rsidRPr="00946740">
        <w:rPr>
          <w:w w:val="110"/>
          <w:sz w:val="19"/>
        </w:rPr>
        <w:t>(Total</w:t>
      </w:r>
      <w:r w:rsidRPr="00946740">
        <w:rPr>
          <w:spacing w:val="-13"/>
          <w:w w:val="110"/>
          <w:sz w:val="19"/>
        </w:rPr>
        <w:t xml:space="preserve"> </w:t>
      </w:r>
      <w:r w:rsidRPr="00946740">
        <w:rPr>
          <w:w w:val="110"/>
          <w:sz w:val="19"/>
        </w:rPr>
        <w:t>Years)</w:t>
      </w:r>
    </w:p>
    <w:p w14:paraId="5B0F8879" w14:textId="77777777" w:rsidR="007A46B2" w:rsidRPr="00946740" w:rsidRDefault="00000000">
      <w:pPr>
        <w:spacing w:before="119" w:line="259" w:lineRule="auto"/>
        <w:ind w:left="262"/>
        <w:jc w:val="both"/>
        <w:rPr>
          <w:sz w:val="19"/>
        </w:rPr>
      </w:pPr>
      <w:r w:rsidRPr="00946740">
        <w:br w:type="column"/>
      </w:r>
      <w:r w:rsidRPr="00946740">
        <w:rPr>
          <w:spacing w:val="-2"/>
          <w:w w:val="110"/>
          <w:sz w:val="19"/>
        </w:rPr>
        <w:t xml:space="preserve">White White </w:t>
      </w:r>
      <w:r w:rsidRPr="00946740">
        <w:rPr>
          <w:spacing w:val="-4"/>
          <w:sz w:val="19"/>
        </w:rPr>
        <w:t>(WW)</w:t>
      </w:r>
    </w:p>
    <w:p w14:paraId="7DF3697D" w14:textId="77777777" w:rsidR="007A46B2" w:rsidRPr="00946740" w:rsidRDefault="00000000">
      <w:pPr>
        <w:spacing w:line="218" w:lineRule="exact"/>
        <w:ind w:left="409"/>
        <w:rPr>
          <w:sz w:val="19"/>
        </w:rPr>
      </w:pPr>
      <w:r w:rsidRPr="00946740">
        <w:rPr>
          <w:spacing w:val="-5"/>
          <w:sz w:val="19"/>
        </w:rPr>
        <w:t>(1)</w:t>
      </w:r>
    </w:p>
    <w:p w14:paraId="7E22D0F3" w14:textId="77777777" w:rsidR="007A46B2" w:rsidRPr="00946740" w:rsidRDefault="00000000">
      <w:pPr>
        <w:spacing w:before="123"/>
        <w:ind w:left="304"/>
        <w:rPr>
          <w:sz w:val="19"/>
        </w:rPr>
      </w:pPr>
      <w:r w:rsidRPr="00946740">
        <w:rPr>
          <w:noProof/>
        </w:rPr>
        <mc:AlternateContent>
          <mc:Choice Requires="wps">
            <w:drawing>
              <wp:anchor distT="0" distB="0" distL="0" distR="0" simplePos="0" relativeHeight="15758848" behindDoc="0" locked="0" layoutInCell="1" allowOverlap="1" wp14:anchorId="24B537A8" wp14:editId="5724F189">
                <wp:simplePos x="0" y="0"/>
                <wp:positionH relativeFrom="page">
                  <wp:posOffset>1196854</wp:posOffset>
                </wp:positionH>
                <wp:positionV relativeFrom="paragraph">
                  <wp:posOffset>45283</wp:posOffset>
                </wp:positionV>
                <wp:extent cx="5410200" cy="1270"/>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0200" cy="1270"/>
                        </a:xfrm>
                        <a:custGeom>
                          <a:avLst/>
                          <a:gdLst/>
                          <a:ahLst/>
                          <a:cxnLst/>
                          <a:rect l="l" t="t" r="r" b="b"/>
                          <a:pathLst>
                            <a:path w="5410200">
                              <a:moveTo>
                                <a:pt x="0" y="0"/>
                              </a:moveTo>
                              <a:lnTo>
                                <a:pt x="5409638" y="0"/>
                              </a:lnTo>
                            </a:path>
                          </a:pathLst>
                        </a:custGeom>
                        <a:ln w="619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A52DA7" id="Graphic 65" o:spid="_x0000_s1026" style="position:absolute;margin-left:94.25pt;margin-top:3.55pt;width:426pt;height:.1pt;z-index:15758848;visibility:visible;mso-wrap-style:square;mso-wrap-distance-left:0;mso-wrap-distance-top:0;mso-wrap-distance-right:0;mso-wrap-distance-bottom:0;mso-position-horizontal:absolute;mso-position-horizontal-relative:page;mso-position-vertical:absolute;mso-position-vertical-relative:text;v-text-anchor:top" coordsize="5410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" path="m,l5409638,e" filled="f" strokeweight=".17208mm">
                <v:path arrowok="t"/>
                <w10:wrap anchorx="page"/>
              </v:shape>
            </w:pict>
          </mc:Fallback>
        </mc:AlternateContent>
      </w:r>
      <w:r w:rsidRPr="00946740">
        <w:rPr>
          <w:spacing w:val="-2"/>
          <w:sz w:val="19"/>
        </w:rPr>
        <w:t>12.58</w:t>
      </w:r>
    </w:p>
    <w:p w14:paraId="18B6F3BD" w14:textId="77777777" w:rsidR="007A46B2" w:rsidRPr="00946740" w:rsidRDefault="00000000">
      <w:pPr>
        <w:spacing w:before="17"/>
        <w:ind w:left="287"/>
        <w:rPr>
          <w:sz w:val="19"/>
        </w:rPr>
      </w:pPr>
      <w:r w:rsidRPr="00946740">
        <w:rPr>
          <w:spacing w:val="-2"/>
          <w:sz w:val="19"/>
        </w:rPr>
        <w:t>(2.88)</w:t>
      </w:r>
    </w:p>
    <w:p w14:paraId="3DB15E12" w14:textId="77777777" w:rsidR="007A46B2" w:rsidRPr="00946740" w:rsidRDefault="00000000">
      <w:pPr>
        <w:spacing w:before="138"/>
        <w:ind w:left="304"/>
        <w:rPr>
          <w:sz w:val="19"/>
        </w:rPr>
      </w:pPr>
      <w:r w:rsidRPr="00946740">
        <w:rPr>
          <w:spacing w:val="-2"/>
          <w:sz w:val="19"/>
        </w:rPr>
        <w:t>12.36</w:t>
      </w:r>
    </w:p>
    <w:p w14:paraId="5872AC28" w14:textId="77777777" w:rsidR="007A46B2" w:rsidRPr="00946740" w:rsidRDefault="00000000">
      <w:pPr>
        <w:spacing w:before="17"/>
        <w:ind w:left="287"/>
        <w:rPr>
          <w:sz w:val="19"/>
        </w:rPr>
      </w:pPr>
      <w:r w:rsidRPr="00946740">
        <w:rPr>
          <w:spacing w:val="-2"/>
          <w:sz w:val="19"/>
        </w:rPr>
        <w:t>(2.40)</w:t>
      </w:r>
    </w:p>
    <w:p w14:paraId="42436FA5" w14:textId="77777777" w:rsidR="007A46B2" w:rsidRPr="00946740" w:rsidRDefault="00000000">
      <w:pPr>
        <w:spacing w:before="139"/>
        <w:ind w:left="304"/>
        <w:rPr>
          <w:sz w:val="19"/>
        </w:rPr>
      </w:pPr>
      <w:r w:rsidRPr="00946740">
        <w:rPr>
          <w:spacing w:val="-2"/>
          <w:sz w:val="19"/>
        </w:rPr>
        <w:t>24.95</w:t>
      </w:r>
    </w:p>
    <w:p w14:paraId="301EE31C" w14:textId="77777777" w:rsidR="007A46B2" w:rsidRPr="00946740" w:rsidRDefault="00000000">
      <w:pPr>
        <w:spacing w:before="17"/>
        <w:ind w:left="287"/>
        <w:rPr>
          <w:sz w:val="19"/>
        </w:rPr>
      </w:pPr>
      <w:r w:rsidRPr="00946740">
        <w:rPr>
          <w:spacing w:val="-2"/>
          <w:sz w:val="19"/>
        </w:rPr>
        <w:t>(4.77)</w:t>
      </w:r>
    </w:p>
    <w:p w14:paraId="2BFB7EAB" w14:textId="77777777" w:rsidR="007A46B2" w:rsidRPr="00946740" w:rsidRDefault="00000000">
      <w:pPr>
        <w:spacing w:before="119" w:line="259" w:lineRule="auto"/>
        <w:ind w:left="205" w:hanging="2"/>
        <w:jc w:val="center"/>
        <w:rPr>
          <w:sz w:val="19"/>
        </w:rPr>
      </w:pPr>
      <w:r w:rsidRPr="00946740">
        <w:br w:type="column"/>
      </w:r>
      <w:r w:rsidRPr="00946740">
        <w:rPr>
          <w:spacing w:val="-2"/>
          <w:w w:val="110"/>
          <w:sz w:val="19"/>
        </w:rPr>
        <w:t xml:space="preserve">White Hispanic </w:t>
      </w:r>
      <w:r w:rsidRPr="00946740">
        <w:rPr>
          <w:spacing w:val="-4"/>
          <w:w w:val="110"/>
          <w:sz w:val="19"/>
        </w:rPr>
        <w:t>(WH)</w:t>
      </w:r>
    </w:p>
    <w:p w14:paraId="6A372343" w14:textId="77777777" w:rsidR="007A46B2" w:rsidRPr="00946740" w:rsidRDefault="00000000">
      <w:pPr>
        <w:spacing w:line="218" w:lineRule="exact"/>
        <w:ind w:left="478"/>
        <w:rPr>
          <w:sz w:val="19"/>
        </w:rPr>
      </w:pPr>
      <w:r w:rsidRPr="00946740">
        <w:rPr>
          <w:spacing w:val="-5"/>
          <w:sz w:val="19"/>
        </w:rPr>
        <w:t>(2)</w:t>
      </w:r>
    </w:p>
    <w:p w14:paraId="6050A392" w14:textId="77777777" w:rsidR="007A46B2" w:rsidRPr="00946740" w:rsidRDefault="00000000">
      <w:pPr>
        <w:spacing w:before="123"/>
        <w:ind w:left="372"/>
        <w:rPr>
          <w:sz w:val="19"/>
        </w:rPr>
      </w:pPr>
      <w:r w:rsidRPr="00946740">
        <w:rPr>
          <w:spacing w:val="-2"/>
          <w:sz w:val="19"/>
        </w:rPr>
        <w:t>13.40</w:t>
      </w:r>
    </w:p>
    <w:p w14:paraId="109FF6E7" w14:textId="77777777" w:rsidR="007A46B2" w:rsidRPr="00946740" w:rsidRDefault="00000000">
      <w:pPr>
        <w:spacing w:before="17"/>
        <w:ind w:left="356"/>
        <w:rPr>
          <w:sz w:val="19"/>
        </w:rPr>
      </w:pPr>
      <w:r w:rsidRPr="00946740">
        <w:rPr>
          <w:spacing w:val="-2"/>
          <w:sz w:val="19"/>
        </w:rPr>
        <w:t>(2.88)</w:t>
      </w:r>
    </w:p>
    <w:p w14:paraId="63CFADBE" w14:textId="77777777" w:rsidR="007A46B2" w:rsidRPr="00946740" w:rsidRDefault="00000000">
      <w:pPr>
        <w:spacing w:before="138"/>
        <w:ind w:left="372"/>
        <w:rPr>
          <w:sz w:val="19"/>
        </w:rPr>
      </w:pPr>
      <w:r w:rsidRPr="00946740">
        <w:rPr>
          <w:spacing w:val="-2"/>
          <w:sz w:val="19"/>
        </w:rPr>
        <w:t>12.70</w:t>
      </w:r>
    </w:p>
    <w:p w14:paraId="31494A36" w14:textId="77777777" w:rsidR="007A46B2" w:rsidRPr="00946740" w:rsidRDefault="00000000">
      <w:pPr>
        <w:spacing w:before="17"/>
        <w:ind w:left="356"/>
        <w:rPr>
          <w:sz w:val="19"/>
        </w:rPr>
      </w:pPr>
      <w:r w:rsidRPr="00946740">
        <w:rPr>
          <w:spacing w:val="-2"/>
          <w:sz w:val="19"/>
        </w:rPr>
        <w:t>(2.81)</w:t>
      </w:r>
    </w:p>
    <w:p w14:paraId="63B0BA94" w14:textId="77777777" w:rsidR="007A46B2" w:rsidRPr="00946740" w:rsidRDefault="00000000">
      <w:pPr>
        <w:spacing w:before="139"/>
        <w:ind w:left="372"/>
        <w:rPr>
          <w:sz w:val="19"/>
        </w:rPr>
      </w:pPr>
      <w:r w:rsidRPr="00946740">
        <w:rPr>
          <w:spacing w:val="-2"/>
          <w:sz w:val="19"/>
        </w:rPr>
        <w:t>26.12</w:t>
      </w:r>
    </w:p>
    <w:p w14:paraId="0DF2AC1E" w14:textId="77777777" w:rsidR="007A46B2" w:rsidRPr="00946740" w:rsidRDefault="00000000">
      <w:pPr>
        <w:spacing w:before="17"/>
        <w:ind w:left="356"/>
        <w:rPr>
          <w:sz w:val="19"/>
        </w:rPr>
      </w:pPr>
      <w:r w:rsidRPr="00946740">
        <w:rPr>
          <w:spacing w:val="-2"/>
          <w:sz w:val="19"/>
        </w:rPr>
        <w:t>(4.99)</w:t>
      </w:r>
    </w:p>
    <w:p w14:paraId="31C1A10A" w14:textId="77777777" w:rsidR="007A46B2" w:rsidRPr="00946740" w:rsidRDefault="00000000">
      <w:pPr>
        <w:spacing w:before="119" w:line="259" w:lineRule="auto"/>
        <w:ind w:left="329" w:hanging="126"/>
        <w:rPr>
          <w:sz w:val="19"/>
        </w:rPr>
      </w:pPr>
      <w:r w:rsidRPr="00946740">
        <w:br w:type="column"/>
      </w:r>
      <w:r w:rsidRPr="00946740">
        <w:rPr>
          <w:spacing w:val="-2"/>
          <w:w w:val="110"/>
          <w:sz w:val="19"/>
        </w:rPr>
        <w:t xml:space="preserve">Hispanic White </w:t>
      </w:r>
      <w:r w:rsidRPr="00946740">
        <w:rPr>
          <w:spacing w:val="-4"/>
          <w:w w:val="110"/>
          <w:sz w:val="19"/>
        </w:rPr>
        <w:t>(HW)</w:t>
      </w:r>
    </w:p>
    <w:p w14:paraId="6C4BC191" w14:textId="77777777" w:rsidR="007A46B2" w:rsidRPr="00946740" w:rsidRDefault="00000000">
      <w:pPr>
        <w:spacing w:line="218" w:lineRule="exact"/>
        <w:ind w:left="476"/>
        <w:rPr>
          <w:sz w:val="19"/>
        </w:rPr>
      </w:pPr>
      <w:r w:rsidRPr="00946740">
        <w:rPr>
          <w:spacing w:val="-5"/>
          <w:sz w:val="19"/>
        </w:rPr>
        <w:t>(3)</w:t>
      </w:r>
    </w:p>
    <w:p w14:paraId="314DB5B6" w14:textId="77777777" w:rsidR="007A46B2" w:rsidRPr="00946740" w:rsidRDefault="00000000">
      <w:pPr>
        <w:spacing w:before="123"/>
        <w:ind w:left="371"/>
        <w:rPr>
          <w:sz w:val="19"/>
        </w:rPr>
      </w:pPr>
      <w:r w:rsidRPr="00946740">
        <w:rPr>
          <w:spacing w:val="-2"/>
          <w:sz w:val="19"/>
        </w:rPr>
        <w:t>12.68</w:t>
      </w:r>
    </w:p>
    <w:p w14:paraId="0D40DF76" w14:textId="77777777" w:rsidR="007A46B2" w:rsidRPr="00946740" w:rsidRDefault="00000000">
      <w:pPr>
        <w:spacing w:before="17"/>
        <w:ind w:left="354"/>
        <w:rPr>
          <w:sz w:val="19"/>
        </w:rPr>
      </w:pPr>
      <w:r w:rsidRPr="00946740">
        <w:rPr>
          <w:spacing w:val="-2"/>
          <w:sz w:val="19"/>
        </w:rPr>
        <w:t>(3.38)</w:t>
      </w:r>
    </w:p>
    <w:p w14:paraId="0CC96B44" w14:textId="77777777" w:rsidR="007A46B2" w:rsidRPr="00946740" w:rsidRDefault="00000000">
      <w:pPr>
        <w:spacing w:before="138"/>
        <w:ind w:left="371"/>
        <w:rPr>
          <w:sz w:val="19"/>
        </w:rPr>
      </w:pPr>
      <w:r w:rsidRPr="00946740">
        <w:rPr>
          <w:spacing w:val="-2"/>
          <w:sz w:val="19"/>
        </w:rPr>
        <w:t>12.57</w:t>
      </w:r>
    </w:p>
    <w:p w14:paraId="2624C86D" w14:textId="77777777" w:rsidR="007A46B2" w:rsidRPr="00946740" w:rsidRDefault="00000000">
      <w:pPr>
        <w:spacing w:before="17"/>
        <w:ind w:left="354"/>
        <w:rPr>
          <w:sz w:val="19"/>
        </w:rPr>
      </w:pPr>
      <w:r w:rsidRPr="00946740">
        <w:rPr>
          <w:spacing w:val="-2"/>
          <w:sz w:val="19"/>
        </w:rPr>
        <w:t>(2.76)</w:t>
      </w:r>
    </w:p>
    <w:p w14:paraId="6C29C454" w14:textId="77777777" w:rsidR="007A46B2" w:rsidRPr="00946740" w:rsidRDefault="00000000">
      <w:pPr>
        <w:spacing w:before="139"/>
        <w:ind w:left="371"/>
        <w:rPr>
          <w:sz w:val="19"/>
        </w:rPr>
      </w:pPr>
      <w:r w:rsidRPr="00946740">
        <w:rPr>
          <w:spacing w:val="-2"/>
          <w:sz w:val="19"/>
        </w:rPr>
        <w:t>25.28</w:t>
      </w:r>
    </w:p>
    <w:p w14:paraId="195DB657" w14:textId="77777777" w:rsidR="007A46B2" w:rsidRPr="00946740" w:rsidRDefault="00000000">
      <w:pPr>
        <w:spacing w:before="17"/>
        <w:ind w:left="354"/>
        <w:rPr>
          <w:sz w:val="19"/>
        </w:rPr>
      </w:pPr>
      <w:r w:rsidRPr="00946740">
        <w:rPr>
          <w:spacing w:val="-2"/>
          <w:sz w:val="19"/>
        </w:rPr>
        <w:t>(5.51)</w:t>
      </w:r>
    </w:p>
    <w:p w14:paraId="3B28E9C5" w14:textId="77777777" w:rsidR="007A46B2" w:rsidRPr="00946740" w:rsidRDefault="00000000">
      <w:pPr>
        <w:spacing w:before="119" w:line="259" w:lineRule="auto"/>
        <w:ind w:left="203"/>
        <w:jc w:val="center"/>
        <w:rPr>
          <w:sz w:val="19"/>
        </w:rPr>
      </w:pPr>
      <w:r w:rsidRPr="00946740">
        <w:br w:type="column"/>
      </w:r>
      <w:r w:rsidRPr="00946740">
        <w:rPr>
          <w:spacing w:val="-2"/>
          <w:w w:val="110"/>
          <w:sz w:val="19"/>
        </w:rPr>
        <w:t xml:space="preserve">Hispanic Hispanic </w:t>
      </w:r>
      <w:r w:rsidRPr="00946740">
        <w:rPr>
          <w:spacing w:val="-4"/>
          <w:w w:val="115"/>
          <w:sz w:val="19"/>
        </w:rPr>
        <w:t>(HH)</w:t>
      </w:r>
    </w:p>
    <w:p w14:paraId="2B9CECF4" w14:textId="77777777" w:rsidR="007A46B2" w:rsidRPr="00946740" w:rsidRDefault="00000000">
      <w:pPr>
        <w:spacing w:line="218" w:lineRule="exact"/>
        <w:ind w:left="476"/>
        <w:rPr>
          <w:sz w:val="19"/>
        </w:rPr>
      </w:pPr>
      <w:r w:rsidRPr="00946740">
        <w:rPr>
          <w:spacing w:val="-5"/>
          <w:sz w:val="19"/>
        </w:rPr>
        <w:t>(4)</w:t>
      </w:r>
    </w:p>
    <w:p w14:paraId="3E3B23EF" w14:textId="77777777" w:rsidR="007A46B2" w:rsidRPr="00946740" w:rsidRDefault="00000000">
      <w:pPr>
        <w:spacing w:before="123"/>
        <w:ind w:left="371"/>
        <w:rPr>
          <w:sz w:val="19"/>
        </w:rPr>
      </w:pPr>
      <w:r w:rsidRPr="00946740">
        <w:rPr>
          <w:spacing w:val="-2"/>
          <w:sz w:val="19"/>
        </w:rPr>
        <w:t>10.47</w:t>
      </w:r>
    </w:p>
    <w:p w14:paraId="7DDE52C0" w14:textId="77777777" w:rsidR="007A46B2" w:rsidRPr="00946740" w:rsidRDefault="00000000">
      <w:pPr>
        <w:spacing w:before="17"/>
        <w:ind w:left="354"/>
        <w:rPr>
          <w:sz w:val="19"/>
        </w:rPr>
      </w:pPr>
      <w:r w:rsidRPr="00946740">
        <w:rPr>
          <w:spacing w:val="-2"/>
          <w:sz w:val="19"/>
        </w:rPr>
        <w:t>(3.95)</w:t>
      </w:r>
    </w:p>
    <w:p w14:paraId="5519822A" w14:textId="77777777" w:rsidR="007A46B2" w:rsidRPr="00946740" w:rsidRDefault="00000000">
      <w:pPr>
        <w:spacing w:before="138"/>
        <w:ind w:left="371"/>
        <w:rPr>
          <w:sz w:val="19"/>
        </w:rPr>
      </w:pPr>
      <w:r w:rsidRPr="00946740">
        <w:rPr>
          <w:spacing w:val="-2"/>
          <w:sz w:val="19"/>
        </w:rPr>
        <w:t>10.20</w:t>
      </w:r>
    </w:p>
    <w:p w14:paraId="4EA36D2F" w14:textId="77777777" w:rsidR="007A46B2" w:rsidRPr="00946740" w:rsidRDefault="00000000">
      <w:pPr>
        <w:spacing w:before="17"/>
        <w:ind w:left="354"/>
        <w:rPr>
          <w:sz w:val="19"/>
        </w:rPr>
      </w:pPr>
      <w:r w:rsidRPr="00946740">
        <w:rPr>
          <w:spacing w:val="-2"/>
          <w:sz w:val="19"/>
        </w:rPr>
        <w:t>(3.67)</w:t>
      </w:r>
    </w:p>
    <w:p w14:paraId="6EA07B70" w14:textId="77777777" w:rsidR="007A46B2" w:rsidRPr="00946740" w:rsidRDefault="00000000">
      <w:pPr>
        <w:spacing w:before="139"/>
        <w:ind w:left="371"/>
        <w:rPr>
          <w:sz w:val="19"/>
        </w:rPr>
      </w:pPr>
      <w:r w:rsidRPr="00946740">
        <w:rPr>
          <w:spacing w:val="-2"/>
          <w:sz w:val="19"/>
        </w:rPr>
        <w:t>20.75</w:t>
      </w:r>
    </w:p>
    <w:p w14:paraId="1DAC6FF3" w14:textId="77777777" w:rsidR="007A46B2" w:rsidRPr="00946740" w:rsidRDefault="00000000">
      <w:pPr>
        <w:spacing w:before="17"/>
        <w:ind w:left="354"/>
        <w:rPr>
          <w:sz w:val="19"/>
        </w:rPr>
      </w:pPr>
      <w:r w:rsidRPr="00946740">
        <w:rPr>
          <w:spacing w:val="-2"/>
          <w:sz w:val="19"/>
        </w:rPr>
        <w:t>(6.84)</w:t>
      </w:r>
    </w:p>
    <w:p w14:paraId="7B4F8548" w14:textId="77777777" w:rsidR="007A46B2" w:rsidRPr="00946740" w:rsidRDefault="00000000">
      <w:pPr>
        <w:spacing w:before="136"/>
        <w:rPr>
          <w:sz w:val="19"/>
        </w:rPr>
      </w:pPr>
      <w:r w:rsidRPr="00946740">
        <w:br w:type="column"/>
      </w:r>
    </w:p>
    <w:p w14:paraId="34B90A5A" w14:textId="77777777" w:rsidR="007A46B2" w:rsidRPr="00946740" w:rsidRDefault="00000000">
      <w:pPr>
        <w:spacing w:line="259" w:lineRule="auto"/>
        <w:ind w:left="203"/>
        <w:jc w:val="center"/>
        <w:rPr>
          <w:sz w:val="19"/>
        </w:rPr>
      </w:pPr>
      <w:r w:rsidRPr="00946740">
        <w:rPr>
          <w:noProof/>
        </w:rPr>
        <mc:AlternateContent>
          <mc:Choice Requires="wps">
            <w:drawing>
              <wp:anchor distT="0" distB="0" distL="0" distR="0" simplePos="0" relativeHeight="15758336" behindDoc="0" locked="0" layoutInCell="1" allowOverlap="1" wp14:anchorId="3F52F5E1" wp14:editId="6CAF7BCC">
                <wp:simplePos x="0" y="0"/>
                <wp:positionH relativeFrom="page">
                  <wp:posOffset>5244683</wp:posOffset>
                </wp:positionH>
                <wp:positionV relativeFrom="paragraph">
                  <wp:posOffset>-181148</wp:posOffset>
                </wp:positionV>
                <wp:extent cx="1330960" cy="1270"/>
                <wp:effectExtent l="0" t="0" r="0" b="0"/>
                <wp:wrapNone/>
                <wp:docPr id="66" name="Graphic 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30960" cy="1270"/>
                        </a:xfrm>
                        <a:custGeom>
                          <a:avLst/>
                          <a:gdLst/>
                          <a:ahLst/>
                          <a:cxnLst/>
                          <a:rect l="l" t="t" r="r" b="b"/>
                          <a:pathLst>
                            <a:path w="1330960">
                              <a:moveTo>
                                <a:pt x="0" y="0"/>
                              </a:moveTo>
                              <a:lnTo>
                                <a:pt x="1330850"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5D52173" id="Graphic 66" o:spid="_x0000_s1026" style="position:absolute;margin-left:412.95pt;margin-top:-14.25pt;width:104.8pt;height:.1pt;z-index:15758336;visibility:visible;mso-wrap-style:square;mso-wrap-distance-left:0;mso-wrap-distance-top:0;mso-wrap-distance-right:0;mso-wrap-distance-bottom:0;mso-position-horizontal:absolute;mso-position-horizontal-relative:page;mso-position-vertical:absolute;mso-position-vertical-relative:text;v-text-anchor:top" coordsize="133096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" path="m,l1330850,e" filled="f" strokeweight=".1033mm">
                <v:path arrowok="t"/>
                <w10:wrap anchorx="page"/>
              </v:shape>
            </w:pict>
          </mc:Fallback>
        </mc:AlternateContent>
      </w:r>
      <w:r w:rsidRPr="00946740">
        <w:rPr>
          <w:w w:val="110"/>
          <w:sz w:val="19"/>
        </w:rPr>
        <w:t>HH</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WW </w:t>
      </w:r>
      <w:r w:rsidRPr="00946740">
        <w:rPr>
          <w:spacing w:val="-4"/>
          <w:w w:val="110"/>
          <w:sz w:val="19"/>
        </w:rPr>
        <w:t>(5)</w:t>
      </w:r>
    </w:p>
    <w:p w14:paraId="39CEE774" w14:textId="77777777" w:rsidR="007A46B2" w:rsidRPr="00946740" w:rsidRDefault="007A46B2">
      <w:pPr>
        <w:pStyle w:val="BodyText"/>
        <w:spacing w:before="122"/>
        <w:rPr>
          <w:sz w:val="19"/>
        </w:rPr>
      </w:pPr>
    </w:p>
    <w:p w14:paraId="51920EED" w14:textId="77777777" w:rsidR="007A46B2" w:rsidRPr="00946740" w:rsidRDefault="00000000">
      <w:pPr>
        <w:spacing w:before="1" w:line="259" w:lineRule="auto"/>
        <w:ind w:left="363" w:right="157"/>
        <w:jc w:val="center"/>
        <w:rPr>
          <w:sz w:val="19"/>
        </w:rPr>
      </w:pPr>
      <w:r w:rsidRPr="00946740">
        <w:rPr>
          <w:spacing w:val="-6"/>
          <w:sz w:val="19"/>
        </w:rPr>
        <w:t xml:space="preserve">-2.11** </w:t>
      </w:r>
      <w:r w:rsidRPr="00946740">
        <w:rPr>
          <w:spacing w:val="-2"/>
          <w:sz w:val="19"/>
        </w:rPr>
        <w:t>(0.01)</w:t>
      </w:r>
    </w:p>
    <w:p w14:paraId="6B53865E" w14:textId="77777777" w:rsidR="007A46B2" w:rsidRPr="00946740" w:rsidRDefault="00000000">
      <w:pPr>
        <w:spacing w:before="120" w:line="259" w:lineRule="auto"/>
        <w:ind w:left="363" w:right="157"/>
        <w:jc w:val="center"/>
        <w:rPr>
          <w:sz w:val="19"/>
        </w:rPr>
      </w:pPr>
      <w:r w:rsidRPr="00946740">
        <w:rPr>
          <w:spacing w:val="-6"/>
          <w:sz w:val="19"/>
        </w:rPr>
        <w:t xml:space="preserve">-2.16** </w:t>
      </w:r>
      <w:r w:rsidRPr="00946740">
        <w:rPr>
          <w:spacing w:val="-2"/>
          <w:sz w:val="19"/>
        </w:rPr>
        <w:t>(0.01)</w:t>
      </w:r>
    </w:p>
    <w:p w14:paraId="7E56B00B" w14:textId="77777777" w:rsidR="007A46B2" w:rsidRPr="00946740" w:rsidRDefault="00000000">
      <w:pPr>
        <w:spacing w:before="120" w:line="259" w:lineRule="auto"/>
        <w:ind w:left="363" w:right="157"/>
        <w:jc w:val="center"/>
        <w:rPr>
          <w:sz w:val="19"/>
        </w:rPr>
      </w:pPr>
      <w:r w:rsidRPr="00946740">
        <w:rPr>
          <w:spacing w:val="-6"/>
          <w:sz w:val="19"/>
        </w:rPr>
        <w:t xml:space="preserve">-4.20** </w:t>
      </w:r>
      <w:r w:rsidRPr="00946740">
        <w:rPr>
          <w:spacing w:val="-2"/>
          <w:sz w:val="19"/>
        </w:rPr>
        <w:t>(0.02)</w:t>
      </w:r>
    </w:p>
    <w:p w14:paraId="5EAC856A" w14:textId="77777777" w:rsidR="007A46B2" w:rsidRPr="00946740" w:rsidRDefault="00000000">
      <w:pPr>
        <w:spacing w:before="136"/>
        <w:rPr>
          <w:sz w:val="19"/>
        </w:rPr>
      </w:pPr>
      <w:r w:rsidRPr="00946740">
        <w:br w:type="column"/>
      </w:r>
    </w:p>
    <w:p w14:paraId="1B87113F" w14:textId="77777777" w:rsidR="007A46B2" w:rsidRPr="00946740" w:rsidRDefault="00000000">
      <w:pPr>
        <w:spacing w:line="259" w:lineRule="auto"/>
        <w:ind w:left="167" w:right="1875"/>
        <w:jc w:val="center"/>
        <w:rPr>
          <w:sz w:val="19"/>
        </w:rPr>
      </w:pPr>
      <w:r w:rsidRPr="00946740">
        <w:rPr>
          <w:noProof/>
        </w:rPr>
        <mc:AlternateContent>
          <mc:Choice Requires="wps">
            <w:drawing>
              <wp:anchor distT="0" distB="0" distL="0" distR="0" simplePos="0" relativeHeight="15757824" behindDoc="0" locked="0" layoutInCell="1" allowOverlap="1" wp14:anchorId="232D30C1" wp14:editId="17B42851">
                <wp:simplePos x="0" y="0"/>
                <wp:positionH relativeFrom="page">
                  <wp:posOffset>2820201</wp:posOffset>
                </wp:positionH>
                <wp:positionV relativeFrom="paragraph">
                  <wp:posOffset>-181148</wp:posOffset>
                </wp:positionV>
                <wp:extent cx="2362835" cy="1270"/>
                <wp:effectExtent l="0" t="0" r="0" b="0"/>
                <wp:wrapNone/>
                <wp:docPr id="67" name="Graphic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2835" cy="1270"/>
                        </a:xfrm>
                        <a:custGeom>
                          <a:avLst/>
                          <a:gdLst/>
                          <a:ahLst/>
                          <a:cxnLst/>
                          <a:rect l="l" t="t" r="r" b="b"/>
                          <a:pathLst>
                            <a:path w="2362835">
                              <a:moveTo>
                                <a:pt x="0" y="0"/>
                              </a:moveTo>
                              <a:lnTo>
                                <a:pt x="2362543" y="0"/>
                              </a:lnTo>
                            </a:path>
                          </a:pathLst>
                        </a:custGeom>
                        <a:ln w="3719">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038246B" id="Graphic 67" o:spid="_x0000_s1026" style="position:absolute;margin-left:222.05pt;margin-top:-14.25pt;width:186.05pt;height:.1pt;z-index:15757824;visibility:visible;mso-wrap-style:square;mso-wrap-distance-left:0;mso-wrap-distance-top:0;mso-wrap-distance-right:0;mso-wrap-distance-bottom:0;mso-position-horizontal:absolute;mso-position-horizontal-relative:page;mso-position-vertical:absolute;mso-position-vertical-relative:text;v-text-anchor:top" coordsize="236283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" path="m,l2362543,e" filled="f" strokeweight=".1033mm">
                <v:path arrowok="t"/>
                <w10:wrap anchorx="page"/>
              </v:shape>
            </w:pict>
          </mc:Fallback>
        </mc:AlternateContent>
      </w:r>
      <w:r w:rsidRPr="00946740">
        <w:rPr>
          <w:w w:val="110"/>
          <w:sz w:val="19"/>
        </w:rPr>
        <w:t>HW</w:t>
      </w:r>
      <w:r w:rsidRPr="00946740">
        <w:rPr>
          <w:spacing w:val="-14"/>
          <w:w w:val="110"/>
          <w:sz w:val="19"/>
        </w:rPr>
        <w:t xml:space="preserve"> </w:t>
      </w:r>
      <w:r w:rsidRPr="00946740">
        <w:rPr>
          <w:w w:val="110"/>
          <w:sz w:val="19"/>
        </w:rPr>
        <w:t>-</w:t>
      </w:r>
      <w:r w:rsidRPr="00946740">
        <w:rPr>
          <w:spacing w:val="-13"/>
          <w:w w:val="110"/>
          <w:sz w:val="19"/>
        </w:rPr>
        <w:t xml:space="preserve"> </w:t>
      </w:r>
      <w:r w:rsidRPr="00946740">
        <w:rPr>
          <w:w w:val="110"/>
          <w:sz w:val="19"/>
        </w:rPr>
        <w:t xml:space="preserve">WH </w:t>
      </w:r>
      <w:r w:rsidRPr="00946740">
        <w:rPr>
          <w:spacing w:val="-4"/>
          <w:w w:val="110"/>
          <w:sz w:val="19"/>
        </w:rPr>
        <w:t>(6)</w:t>
      </w:r>
    </w:p>
    <w:p w14:paraId="27AD5A48" w14:textId="77777777" w:rsidR="007A46B2" w:rsidRPr="00946740" w:rsidRDefault="007A46B2">
      <w:pPr>
        <w:pStyle w:val="BodyText"/>
        <w:spacing w:before="122"/>
        <w:rPr>
          <w:sz w:val="19"/>
        </w:rPr>
      </w:pPr>
    </w:p>
    <w:p w14:paraId="406D3F11" w14:textId="77777777" w:rsidR="007A46B2" w:rsidRPr="00946740" w:rsidRDefault="00000000">
      <w:pPr>
        <w:spacing w:before="1" w:line="259" w:lineRule="auto"/>
        <w:ind w:left="167" w:right="1875"/>
        <w:jc w:val="center"/>
        <w:rPr>
          <w:sz w:val="19"/>
        </w:rPr>
      </w:pPr>
      <w:r w:rsidRPr="00946740">
        <w:rPr>
          <w:spacing w:val="-6"/>
          <w:sz w:val="19"/>
        </w:rPr>
        <w:t xml:space="preserve">-0.72** </w:t>
      </w:r>
      <w:r w:rsidRPr="00946740">
        <w:rPr>
          <w:spacing w:val="-2"/>
          <w:sz w:val="19"/>
        </w:rPr>
        <w:t>(0.03)</w:t>
      </w:r>
    </w:p>
    <w:p w14:paraId="3A1950E2" w14:textId="77777777" w:rsidR="007A46B2" w:rsidRPr="00946740" w:rsidRDefault="00000000">
      <w:pPr>
        <w:spacing w:before="120" w:line="259" w:lineRule="auto"/>
        <w:ind w:left="167" w:right="1875"/>
        <w:jc w:val="center"/>
        <w:rPr>
          <w:sz w:val="19"/>
        </w:rPr>
      </w:pPr>
      <w:r w:rsidRPr="00946740">
        <w:rPr>
          <w:spacing w:val="-6"/>
          <w:sz w:val="19"/>
        </w:rPr>
        <w:t xml:space="preserve">-0.14** </w:t>
      </w:r>
      <w:r w:rsidRPr="00946740">
        <w:rPr>
          <w:spacing w:val="-2"/>
          <w:sz w:val="19"/>
        </w:rPr>
        <w:t>(0.03)</w:t>
      </w:r>
    </w:p>
    <w:p w14:paraId="7840C28B" w14:textId="77777777" w:rsidR="007A46B2" w:rsidRPr="00946740" w:rsidRDefault="00000000">
      <w:pPr>
        <w:spacing w:before="120" w:line="259" w:lineRule="auto"/>
        <w:ind w:left="210" w:right="1918"/>
        <w:jc w:val="center"/>
        <w:rPr>
          <w:sz w:val="19"/>
        </w:rPr>
      </w:pPr>
      <w:r w:rsidRPr="00946740">
        <w:rPr>
          <w:spacing w:val="-4"/>
          <w:sz w:val="19"/>
        </w:rPr>
        <w:t xml:space="preserve">-0.84* </w:t>
      </w:r>
      <w:r w:rsidRPr="00946740">
        <w:rPr>
          <w:spacing w:val="-2"/>
          <w:sz w:val="19"/>
        </w:rPr>
        <w:t>(0.05)</w:t>
      </w:r>
    </w:p>
    <w:p w14:paraId="67744388" w14:textId="77777777" w:rsidR="007A46B2" w:rsidRPr="00946740" w:rsidRDefault="007A46B2">
      <w:pPr>
        <w:spacing w:line="259" w:lineRule="auto"/>
        <w:jc w:val="center"/>
        <w:rPr>
          <w:sz w:val="19"/>
        </w:rPr>
        <w:sectPr w:rsidR="007A46B2" w:rsidRPr="00946740">
          <w:type w:val="continuous"/>
          <w:pgSz w:w="12240" w:h="15840"/>
          <w:pgMar w:top="1820" w:right="20" w:bottom="280" w:left="1720" w:header="0" w:footer="868" w:gutter="0"/>
          <w:cols w:num="7" w:space="720" w:equalWidth="0">
            <w:col w:w="2283" w:space="225"/>
            <w:col w:w="784" w:space="39"/>
            <w:col w:w="979" w:space="39"/>
            <w:col w:w="978" w:space="40"/>
            <w:col w:w="978" w:space="39"/>
            <w:col w:w="1082" w:space="40"/>
            <w:col w:w="2994"/>
          </w:cols>
        </w:sectPr>
      </w:pPr>
    </w:p>
    <w:p w14:paraId="724FADF7" w14:textId="77777777" w:rsidR="007A46B2" w:rsidRPr="00946740" w:rsidRDefault="00000000">
      <w:pPr>
        <w:tabs>
          <w:tab w:val="right" w:pos="3250"/>
        </w:tabs>
        <w:spacing w:before="7"/>
        <w:ind w:left="262"/>
        <w:rPr>
          <w:sz w:val="19"/>
        </w:rPr>
      </w:pPr>
      <w:r w:rsidRPr="00946740">
        <w:rPr>
          <w:noProof/>
        </w:rPr>
        <mc:AlternateContent>
          <mc:Choice Requires="wps">
            <w:drawing>
              <wp:anchor distT="0" distB="0" distL="0" distR="0" simplePos="0" relativeHeight="485313024" behindDoc="1" locked="0" layoutInCell="1" allowOverlap="1" wp14:anchorId="757B7AD9" wp14:editId="1D24C55B">
                <wp:simplePos x="0" y="0"/>
                <wp:positionH relativeFrom="page">
                  <wp:posOffset>2867396</wp:posOffset>
                </wp:positionH>
                <wp:positionV relativeFrom="paragraph">
                  <wp:posOffset>149633</wp:posOffset>
                </wp:positionV>
                <wp:extent cx="299720" cy="152400"/>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16DF7E5" w14:textId="77777777" w:rsidR="007A46B2" w:rsidRDefault="00000000">
                            <w:pPr>
                              <w:spacing w:before="6"/>
                              <w:rPr>
                                <w:sz w:val="19"/>
                              </w:rPr>
                            </w:pPr>
                            <w:r>
                              <w:rPr>
                                <w:spacing w:val="-2"/>
                                <w:sz w:val="19"/>
                              </w:rPr>
                              <w:t>(0.57)</w:t>
                            </w:r>
                          </w:p>
                        </w:txbxContent>
                      </wps:txbx>
                      <wps:bodyPr wrap="square" lIns="0" tIns="0" rIns="0" bIns="0" rtlCol="0">
                        <a:noAutofit/>
                      </wps:bodyPr>
                    </wps:wsp>
                  </a:graphicData>
                </a:graphic>
              </wp:anchor>
            </w:drawing>
          </mc:Choice>
          <mc:Fallback>
            <w:pict>
              <v:shape w14:anchorId="757B7AD9" id="Textbox 68" o:spid="_x0000_s1039" type="#_x0000_t202" style="position:absolute;left:0;text-align:left;margin-left:225.8pt;margin-top:11.8pt;width:23.6pt;height:12pt;z-index:-180034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D1KfRalwEA&#13;&#10;ACIDAAAOAAAAAAAAAAAAAAAAAC4CAABkcnMvZTJvRG9jLnhtbFBLAQItABQABgAIAAAAIQBWMH67&#13;&#10;4gAAAA4BAAAPAAAAAAAAAAAAAAAAAPEDAABkcnMvZG93bnJldi54bWxQSwUGAAAAAAQABADzAAAA&#13;&#10;AAUAAAAA&#13;&#10;" filled="f" stroked="f">
                <v:textbox inset="0,0,0,0">
                  <w:txbxContent>
                    <w:p w14:paraId="116DF7E5" w14:textId="77777777" w:rsidR="007A46B2" w:rsidRDefault="00000000">
                      <w:pPr>
                        <w:spacing w:before="6"/>
                        <w:rPr>
                          <w:sz w:val="19"/>
                        </w:rPr>
                      </w:pPr>
                      <w:r>
                        <w:rPr>
                          <w:spacing w:val="-2"/>
                          <w:sz w:val="19"/>
                        </w:rPr>
                        <w:t>(0.57)</w:t>
                      </w:r>
                    </w:p>
                  </w:txbxContent>
                </v:textbox>
                <w10:wrap anchorx="page"/>
              </v:shape>
            </w:pict>
          </mc:Fallback>
        </mc:AlternateContent>
      </w:r>
      <w:r w:rsidRPr="00946740">
        <w:rPr>
          <w:w w:val="110"/>
          <w:sz w:val="19"/>
        </w:rPr>
        <w:t>Log</w:t>
      </w:r>
      <w:r w:rsidRPr="00946740">
        <w:rPr>
          <w:spacing w:val="-9"/>
          <w:w w:val="110"/>
          <w:sz w:val="19"/>
        </w:rPr>
        <w:t xml:space="preserve"> </w:t>
      </w:r>
      <w:r w:rsidRPr="00946740">
        <w:rPr>
          <w:w w:val="110"/>
          <w:sz w:val="19"/>
        </w:rPr>
        <w:t>Total</w:t>
      </w:r>
      <w:r w:rsidRPr="00946740">
        <w:rPr>
          <w:spacing w:val="-9"/>
          <w:w w:val="110"/>
          <w:sz w:val="19"/>
        </w:rPr>
        <w:t xml:space="preserve"> </w:t>
      </w:r>
      <w:r w:rsidRPr="00946740">
        <w:rPr>
          <w:w w:val="110"/>
          <w:sz w:val="19"/>
        </w:rPr>
        <w:t>Family</w:t>
      </w:r>
      <w:r w:rsidRPr="00946740">
        <w:rPr>
          <w:spacing w:val="-9"/>
          <w:w w:val="110"/>
          <w:sz w:val="19"/>
        </w:rPr>
        <w:t xml:space="preserve"> </w:t>
      </w:r>
      <w:r w:rsidRPr="00946740">
        <w:rPr>
          <w:spacing w:val="-2"/>
          <w:w w:val="110"/>
          <w:sz w:val="19"/>
        </w:rPr>
        <w:t>Income</w:t>
      </w:r>
      <w:r w:rsidRPr="00946740">
        <w:rPr>
          <w:sz w:val="19"/>
        </w:rPr>
        <w:tab/>
      </w:r>
      <w:r w:rsidRPr="00946740">
        <w:rPr>
          <w:spacing w:val="-2"/>
          <w:w w:val="110"/>
          <w:position w:val="12"/>
          <w:sz w:val="19"/>
        </w:rPr>
        <w:t>10.75</w:t>
      </w:r>
    </w:p>
    <w:p w14:paraId="75D1DCB4" w14:textId="77777777" w:rsidR="007A46B2" w:rsidRPr="00946740" w:rsidRDefault="00000000">
      <w:pPr>
        <w:spacing w:before="6"/>
        <w:ind w:left="278"/>
        <w:rPr>
          <w:sz w:val="19"/>
        </w:rPr>
      </w:pPr>
      <w:r w:rsidRPr="00946740">
        <w:br w:type="column"/>
      </w:r>
      <w:r w:rsidRPr="00946740">
        <w:rPr>
          <w:spacing w:val="-2"/>
          <w:sz w:val="19"/>
        </w:rPr>
        <w:t>10.84</w:t>
      </w:r>
    </w:p>
    <w:p w14:paraId="0F0CEEE3" w14:textId="77777777" w:rsidR="007A46B2" w:rsidRPr="00946740" w:rsidRDefault="00000000">
      <w:pPr>
        <w:spacing w:before="17"/>
        <w:ind w:left="262"/>
        <w:rPr>
          <w:sz w:val="19"/>
        </w:rPr>
      </w:pPr>
      <w:r w:rsidRPr="00946740">
        <w:rPr>
          <w:spacing w:val="-2"/>
          <w:sz w:val="19"/>
        </w:rPr>
        <w:t>(0.60)</w:t>
      </w:r>
    </w:p>
    <w:p w14:paraId="7E3539ED" w14:textId="77777777" w:rsidR="007A46B2" w:rsidRPr="00946740" w:rsidRDefault="00000000">
      <w:pPr>
        <w:spacing w:before="6"/>
        <w:ind w:left="278"/>
        <w:rPr>
          <w:sz w:val="19"/>
        </w:rPr>
      </w:pPr>
      <w:r w:rsidRPr="00946740">
        <w:br w:type="column"/>
      </w:r>
      <w:r w:rsidRPr="00946740">
        <w:rPr>
          <w:spacing w:val="-2"/>
          <w:sz w:val="19"/>
        </w:rPr>
        <w:t>10.82</w:t>
      </w:r>
    </w:p>
    <w:p w14:paraId="5AFC3387" w14:textId="77777777" w:rsidR="007A46B2" w:rsidRPr="00946740" w:rsidRDefault="00000000">
      <w:pPr>
        <w:spacing w:before="17"/>
        <w:ind w:left="262"/>
        <w:rPr>
          <w:sz w:val="19"/>
        </w:rPr>
      </w:pPr>
      <w:r w:rsidRPr="00946740">
        <w:rPr>
          <w:spacing w:val="-2"/>
          <w:sz w:val="19"/>
        </w:rPr>
        <w:t>(0.62)</w:t>
      </w:r>
    </w:p>
    <w:p w14:paraId="1851BA9B" w14:textId="77777777" w:rsidR="007A46B2" w:rsidRPr="00946740" w:rsidRDefault="00000000">
      <w:pPr>
        <w:spacing w:before="6"/>
        <w:ind w:left="278"/>
        <w:rPr>
          <w:sz w:val="19"/>
        </w:rPr>
      </w:pPr>
      <w:r w:rsidRPr="00946740">
        <w:br w:type="column"/>
      </w:r>
      <w:r w:rsidRPr="00946740">
        <w:rPr>
          <w:spacing w:val="-2"/>
          <w:sz w:val="19"/>
        </w:rPr>
        <w:t>10.51</w:t>
      </w:r>
    </w:p>
    <w:p w14:paraId="127089C1" w14:textId="77777777" w:rsidR="007A46B2" w:rsidRPr="00946740" w:rsidRDefault="00000000">
      <w:pPr>
        <w:spacing w:before="17"/>
        <w:ind w:left="262"/>
        <w:rPr>
          <w:sz w:val="19"/>
        </w:rPr>
      </w:pPr>
      <w:r w:rsidRPr="00946740">
        <w:rPr>
          <w:spacing w:val="-2"/>
          <w:sz w:val="19"/>
        </w:rPr>
        <w:t>(0.66)</w:t>
      </w:r>
    </w:p>
    <w:p w14:paraId="0261627F" w14:textId="77777777" w:rsidR="007A46B2" w:rsidRPr="00946740" w:rsidRDefault="00000000">
      <w:pPr>
        <w:spacing w:line="259" w:lineRule="auto"/>
        <w:ind w:left="343" w:hanging="82"/>
        <w:rPr>
          <w:sz w:val="19"/>
        </w:rPr>
      </w:pPr>
      <w:r w:rsidRPr="00946740">
        <w:br w:type="column"/>
      </w:r>
      <w:r w:rsidRPr="00946740">
        <w:rPr>
          <w:spacing w:val="-2"/>
          <w:w w:val="90"/>
          <w:sz w:val="19"/>
        </w:rPr>
        <w:t xml:space="preserve">-0.24*** </w:t>
      </w:r>
      <w:r w:rsidRPr="00946740">
        <w:rPr>
          <w:spacing w:val="-2"/>
          <w:sz w:val="19"/>
        </w:rPr>
        <w:t>(0.00)</w:t>
      </w:r>
    </w:p>
    <w:p w14:paraId="6D0C4A25" w14:textId="77777777" w:rsidR="007A46B2" w:rsidRPr="00946740" w:rsidRDefault="00000000">
      <w:pPr>
        <w:spacing w:line="259" w:lineRule="auto"/>
        <w:ind w:left="343" w:right="1713" w:hanging="82"/>
        <w:rPr>
          <w:sz w:val="19"/>
        </w:rPr>
      </w:pPr>
      <w:r w:rsidRPr="00946740">
        <w:br w:type="column"/>
      </w:r>
      <w:r w:rsidRPr="00946740">
        <w:rPr>
          <w:spacing w:val="-2"/>
          <w:w w:val="90"/>
          <w:sz w:val="19"/>
        </w:rPr>
        <w:t xml:space="preserve">-0.02*** </w:t>
      </w:r>
      <w:r w:rsidRPr="00946740">
        <w:rPr>
          <w:spacing w:val="-2"/>
          <w:sz w:val="19"/>
        </w:rPr>
        <w:t>(0.01)</w:t>
      </w:r>
    </w:p>
    <w:p w14:paraId="0B856D80"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91" w:space="134"/>
            <w:col w:w="774" w:space="243"/>
            <w:col w:w="774" w:space="243"/>
            <w:col w:w="774" w:space="214"/>
            <w:col w:w="937" w:space="185"/>
            <w:col w:w="2931"/>
          </w:cols>
        </w:sectPr>
      </w:pPr>
    </w:p>
    <w:p w14:paraId="18C67BE1" w14:textId="77777777" w:rsidR="007A46B2" w:rsidRPr="00946740" w:rsidRDefault="00000000">
      <w:pPr>
        <w:spacing w:before="127" w:line="259" w:lineRule="auto"/>
        <w:ind w:left="262" w:right="32"/>
        <w:rPr>
          <w:sz w:val="19"/>
        </w:rPr>
      </w:pPr>
      <w:r w:rsidRPr="00946740">
        <w:rPr>
          <w:w w:val="115"/>
          <w:sz w:val="19"/>
        </w:rPr>
        <w:t>Husband’s</w:t>
      </w:r>
      <w:r w:rsidRPr="00946740">
        <w:rPr>
          <w:spacing w:val="-14"/>
          <w:w w:val="115"/>
          <w:sz w:val="19"/>
        </w:rPr>
        <w:t xml:space="preserve"> </w:t>
      </w:r>
      <w:r w:rsidRPr="00946740">
        <w:rPr>
          <w:w w:val="115"/>
          <w:sz w:val="19"/>
        </w:rPr>
        <w:t>Log</w:t>
      </w:r>
      <w:r w:rsidRPr="00946740">
        <w:rPr>
          <w:spacing w:val="-14"/>
          <w:w w:val="115"/>
          <w:sz w:val="19"/>
        </w:rPr>
        <w:t xml:space="preserve"> </w:t>
      </w:r>
      <w:r w:rsidRPr="00946740">
        <w:rPr>
          <w:w w:val="115"/>
          <w:sz w:val="19"/>
        </w:rPr>
        <w:t xml:space="preserve">Hourly </w:t>
      </w:r>
      <w:r w:rsidRPr="00946740">
        <w:rPr>
          <w:spacing w:val="-2"/>
          <w:w w:val="115"/>
          <w:sz w:val="19"/>
        </w:rPr>
        <w:t>Earnings</w:t>
      </w:r>
    </w:p>
    <w:p w14:paraId="118B18F2" w14:textId="77777777" w:rsidR="007A46B2" w:rsidRPr="00946740" w:rsidRDefault="00000000">
      <w:pPr>
        <w:spacing w:before="210" w:line="259" w:lineRule="auto"/>
        <w:ind w:left="262" w:right="32"/>
        <w:rPr>
          <w:sz w:val="19"/>
        </w:rPr>
      </w:pPr>
      <w:r w:rsidRPr="00946740">
        <w:rPr>
          <w:w w:val="110"/>
          <w:sz w:val="19"/>
        </w:rPr>
        <w:t>Wife’s</w:t>
      </w:r>
      <w:r w:rsidRPr="00946740">
        <w:rPr>
          <w:spacing w:val="-14"/>
          <w:w w:val="110"/>
          <w:sz w:val="19"/>
        </w:rPr>
        <w:t xml:space="preserve"> </w:t>
      </w:r>
      <w:r w:rsidRPr="00946740">
        <w:rPr>
          <w:w w:val="110"/>
          <w:sz w:val="19"/>
        </w:rPr>
        <w:t>Log</w:t>
      </w:r>
      <w:r w:rsidRPr="00946740">
        <w:rPr>
          <w:spacing w:val="-13"/>
          <w:w w:val="110"/>
          <w:sz w:val="19"/>
        </w:rPr>
        <w:t xml:space="preserve"> </w:t>
      </w:r>
      <w:r w:rsidRPr="00946740">
        <w:rPr>
          <w:w w:val="110"/>
          <w:sz w:val="19"/>
        </w:rPr>
        <w:t xml:space="preserve">Hourly </w:t>
      </w:r>
      <w:r w:rsidRPr="00946740">
        <w:rPr>
          <w:spacing w:val="-2"/>
          <w:w w:val="110"/>
          <w:sz w:val="19"/>
        </w:rPr>
        <w:t>Earnings</w:t>
      </w:r>
    </w:p>
    <w:p w14:paraId="2048A3DA" w14:textId="77777777" w:rsidR="007A46B2" w:rsidRPr="00946740" w:rsidRDefault="00000000">
      <w:pPr>
        <w:spacing w:before="6"/>
        <w:ind w:left="327"/>
        <w:rPr>
          <w:sz w:val="19"/>
        </w:rPr>
      </w:pPr>
      <w:r w:rsidRPr="00946740">
        <w:br w:type="column"/>
      </w:r>
      <w:r w:rsidRPr="00946740">
        <w:rPr>
          <w:spacing w:val="-4"/>
          <w:sz w:val="19"/>
        </w:rPr>
        <w:t>1.74</w:t>
      </w:r>
    </w:p>
    <w:p w14:paraId="1DC2B4EB" w14:textId="77777777" w:rsidR="007A46B2" w:rsidRPr="00946740" w:rsidRDefault="00000000">
      <w:pPr>
        <w:spacing w:before="17"/>
        <w:ind w:left="262"/>
        <w:rPr>
          <w:sz w:val="19"/>
        </w:rPr>
      </w:pPr>
      <w:r w:rsidRPr="00946740">
        <w:rPr>
          <w:spacing w:val="-2"/>
          <w:sz w:val="19"/>
        </w:rPr>
        <w:t>(0.83)</w:t>
      </w:r>
    </w:p>
    <w:p w14:paraId="51A3633A" w14:textId="77777777" w:rsidR="007A46B2" w:rsidRPr="00946740" w:rsidRDefault="007A46B2">
      <w:pPr>
        <w:pStyle w:val="BodyText"/>
        <w:spacing w:before="17"/>
        <w:rPr>
          <w:sz w:val="19"/>
        </w:rPr>
      </w:pPr>
    </w:p>
    <w:p w14:paraId="04228955" w14:textId="77777777" w:rsidR="007A46B2" w:rsidRPr="00946740" w:rsidRDefault="00000000">
      <w:pPr>
        <w:ind w:left="327"/>
        <w:rPr>
          <w:sz w:val="19"/>
        </w:rPr>
      </w:pPr>
      <w:r w:rsidRPr="00946740">
        <w:rPr>
          <w:spacing w:val="-4"/>
          <w:sz w:val="19"/>
        </w:rPr>
        <w:t>1.60</w:t>
      </w:r>
    </w:p>
    <w:p w14:paraId="3BFB2C84" w14:textId="77777777" w:rsidR="007A46B2" w:rsidRPr="00946740" w:rsidRDefault="00000000">
      <w:pPr>
        <w:spacing w:before="17"/>
        <w:ind w:left="262"/>
        <w:rPr>
          <w:sz w:val="19"/>
        </w:rPr>
      </w:pPr>
      <w:r w:rsidRPr="00946740">
        <w:rPr>
          <w:spacing w:val="-2"/>
          <w:sz w:val="19"/>
        </w:rPr>
        <w:t>(0.93)</w:t>
      </w:r>
    </w:p>
    <w:p w14:paraId="2DE784FE" w14:textId="77777777" w:rsidR="007A46B2" w:rsidRPr="00946740" w:rsidRDefault="00000000">
      <w:pPr>
        <w:spacing w:before="6"/>
        <w:ind w:left="327"/>
        <w:rPr>
          <w:sz w:val="19"/>
        </w:rPr>
      </w:pPr>
      <w:r w:rsidRPr="00946740">
        <w:br w:type="column"/>
      </w:r>
      <w:r w:rsidRPr="00946740">
        <w:rPr>
          <w:spacing w:val="-4"/>
          <w:sz w:val="19"/>
        </w:rPr>
        <w:t>2.00</w:t>
      </w:r>
    </w:p>
    <w:p w14:paraId="25E5D13A" w14:textId="77777777" w:rsidR="007A46B2" w:rsidRPr="00946740" w:rsidRDefault="00000000">
      <w:pPr>
        <w:spacing w:before="17"/>
        <w:ind w:left="262"/>
        <w:rPr>
          <w:sz w:val="19"/>
        </w:rPr>
      </w:pPr>
      <w:r w:rsidRPr="00946740">
        <w:rPr>
          <w:spacing w:val="-2"/>
          <w:sz w:val="19"/>
        </w:rPr>
        <w:t>(0.82)</w:t>
      </w:r>
    </w:p>
    <w:p w14:paraId="7C986673" w14:textId="77777777" w:rsidR="007A46B2" w:rsidRPr="00946740" w:rsidRDefault="007A46B2">
      <w:pPr>
        <w:pStyle w:val="BodyText"/>
        <w:spacing w:before="17"/>
        <w:rPr>
          <w:sz w:val="19"/>
        </w:rPr>
      </w:pPr>
    </w:p>
    <w:p w14:paraId="7D9F3572" w14:textId="77777777" w:rsidR="007A46B2" w:rsidRPr="00946740" w:rsidRDefault="00000000">
      <w:pPr>
        <w:ind w:left="327"/>
        <w:rPr>
          <w:sz w:val="19"/>
        </w:rPr>
      </w:pPr>
      <w:r w:rsidRPr="00946740">
        <w:rPr>
          <w:spacing w:val="-4"/>
          <w:sz w:val="19"/>
        </w:rPr>
        <w:t>1.93</w:t>
      </w:r>
    </w:p>
    <w:p w14:paraId="5FD2575D" w14:textId="77777777" w:rsidR="007A46B2" w:rsidRPr="00946740" w:rsidRDefault="00000000">
      <w:pPr>
        <w:spacing w:before="17"/>
        <w:ind w:left="262"/>
        <w:rPr>
          <w:sz w:val="19"/>
        </w:rPr>
      </w:pPr>
      <w:r w:rsidRPr="00946740">
        <w:rPr>
          <w:spacing w:val="-2"/>
          <w:sz w:val="19"/>
        </w:rPr>
        <w:t>(0.82)</w:t>
      </w:r>
    </w:p>
    <w:p w14:paraId="236E7BDB" w14:textId="77777777" w:rsidR="007A46B2" w:rsidRPr="00946740" w:rsidRDefault="00000000">
      <w:pPr>
        <w:spacing w:before="6"/>
        <w:ind w:left="327"/>
        <w:rPr>
          <w:sz w:val="19"/>
        </w:rPr>
      </w:pPr>
      <w:r w:rsidRPr="00946740">
        <w:br w:type="column"/>
      </w:r>
      <w:r w:rsidRPr="00946740">
        <w:rPr>
          <w:spacing w:val="-4"/>
          <w:sz w:val="19"/>
        </w:rPr>
        <w:t>1.96</w:t>
      </w:r>
    </w:p>
    <w:p w14:paraId="609237B4" w14:textId="77777777" w:rsidR="007A46B2" w:rsidRPr="00946740" w:rsidRDefault="00000000">
      <w:pPr>
        <w:spacing w:before="17"/>
        <w:ind w:left="262"/>
        <w:rPr>
          <w:sz w:val="19"/>
        </w:rPr>
      </w:pPr>
      <w:r w:rsidRPr="00946740">
        <w:rPr>
          <w:spacing w:val="-2"/>
          <w:sz w:val="19"/>
        </w:rPr>
        <w:t>(0.87)</w:t>
      </w:r>
    </w:p>
    <w:p w14:paraId="646FE89A" w14:textId="77777777" w:rsidR="007A46B2" w:rsidRPr="00946740" w:rsidRDefault="007A46B2">
      <w:pPr>
        <w:pStyle w:val="BodyText"/>
        <w:spacing w:before="17"/>
        <w:rPr>
          <w:sz w:val="19"/>
        </w:rPr>
      </w:pPr>
    </w:p>
    <w:p w14:paraId="343B5195" w14:textId="77777777" w:rsidR="007A46B2" w:rsidRPr="00946740" w:rsidRDefault="00000000">
      <w:pPr>
        <w:ind w:left="327"/>
        <w:rPr>
          <w:sz w:val="19"/>
        </w:rPr>
      </w:pPr>
      <w:r w:rsidRPr="00946740">
        <w:rPr>
          <w:spacing w:val="-4"/>
          <w:sz w:val="19"/>
        </w:rPr>
        <w:t>1.90</w:t>
      </w:r>
    </w:p>
    <w:p w14:paraId="62B5A1B6" w14:textId="77777777" w:rsidR="007A46B2" w:rsidRPr="00946740" w:rsidRDefault="00000000">
      <w:pPr>
        <w:spacing w:before="17"/>
        <w:ind w:left="262"/>
        <w:rPr>
          <w:sz w:val="19"/>
        </w:rPr>
      </w:pPr>
      <w:r w:rsidRPr="00946740">
        <w:rPr>
          <w:spacing w:val="-2"/>
          <w:sz w:val="19"/>
        </w:rPr>
        <w:t>(0.89)</w:t>
      </w:r>
    </w:p>
    <w:p w14:paraId="6D09A220" w14:textId="77777777" w:rsidR="007A46B2" w:rsidRPr="00946740" w:rsidRDefault="00000000">
      <w:pPr>
        <w:spacing w:before="6"/>
        <w:ind w:left="327"/>
        <w:rPr>
          <w:sz w:val="19"/>
        </w:rPr>
      </w:pPr>
      <w:r w:rsidRPr="00946740">
        <w:br w:type="column"/>
      </w:r>
      <w:r w:rsidRPr="00946740">
        <w:rPr>
          <w:spacing w:val="-4"/>
          <w:sz w:val="19"/>
        </w:rPr>
        <w:t>1.48</w:t>
      </w:r>
    </w:p>
    <w:p w14:paraId="259D8BC1" w14:textId="77777777" w:rsidR="007A46B2" w:rsidRPr="00946740" w:rsidRDefault="00000000">
      <w:pPr>
        <w:spacing w:before="17"/>
        <w:ind w:left="262"/>
        <w:rPr>
          <w:sz w:val="19"/>
        </w:rPr>
      </w:pPr>
      <w:r w:rsidRPr="00946740">
        <w:rPr>
          <w:spacing w:val="-2"/>
          <w:sz w:val="19"/>
        </w:rPr>
        <w:t>(0.87)</w:t>
      </w:r>
    </w:p>
    <w:p w14:paraId="280734C5" w14:textId="77777777" w:rsidR="007A46B2" w:rsidRPr="00946740" w:rsidRDefault="007A46B2">
      <w:pPr>
        <w:pStyle w:val="BodyText"/>
        <w:spacing w:before="17"/>
        <w:rPr>
          <w:sz w:val="19"/>
        </w:rPr>
      </w:pPr>
    </w:p>
    <w:p w14:paraId="3780323F" w14:textId="77777777" w:rsidR="007A46B2" w:rsidRPr="00946740" w:rsidRDefault="00000000">
      <w:pPr>
        <w:ind w:left="327"/>
        <w:rPr>
          <w:sz w:val="19"/>
        </w:rPr>
      </w:pPr>
      <w:r w:rsidRPr="00946740">
        <w:rPr>
          <w:spacing w:val="-4"/>
          <w:sz w:val="19"/>
        </w:rPr>
        <w:t>1.55</w:t>
      </w:r>
    </w:p>
    <w:p w14:paraId="4C147C11" w14:textId="77777777" w:rsidR="007A46B2" w:rsidRPr="00946740" w:rsidRDefault="00000000">
      <w:pPr>
        <w:spacing w:before="17"/>
        <w:ind w:left="262"/>
        <w:rPr>
          <w:sz w:val="19"/>
        </w:rPr>
      </w:pPr>
      <w:r w:rsidRPr="00946740">
        <w:rPr>
          <w:spacing w:val="-2"/>
          <w:sz w:val="19"/>
        </w:rPr>
        <w:t>(0.84)</w:t>
      </w:r>
    </w:p>
    <w:p w14:paraId="48E88891" w14:textId="77777777" w:rsidR="007A46B2" w:rsidRPr="00946740" w:rsidRDefault="00000000">
      <w:pPr>
        <w:spacing w:before="6" w:line="259" w:lineRule="auto"/>
        <w:ind w:left="343" w:hanging="82"/>
        <w:rPr>
          <w:sz w:val="19"/>
        </w:rPr>
      </w:pPr>
      <w:r w:rsidRPr="00946740">
        <w:br w:type="column"/>
      </w:r>
      <w:r w:rsidRPr="00946740">
        <w:rPr>
          <w:spacing w:val="-2"/>
          <w:w w:val="90"/>
          <w:sz w:val="19"/>
        </w:rPr>
        <w:t xml:space="preserve">-0.27*** </w:t>
      </w:r>
      <w:r w:rsidRPr="00946740">
        <w:rPr>
          <w:spacing w:val="-2"/>
          <w:sz w:val="19"/>
        </w:rPr>
        <w:t>(0.00)</w:t>
      </w:r>
    </w:p>
    <w:p w14:paraId="1BCC0E33" w14:textId="77777777" w:rsidR="007A46B2" w:rsidRPr="00946740" w:rsidRDefault="00000000">
      <w:pPr>
        <w:spacing w:before="218" w:line="259" w:lineRule="auto"/>
        <w:ind w:left="343" w:hanging="82"/>
        <w:rPr>
          <w:sz w:val="19"/>
        </w:rPr>
      </w:pPr>
      <w:r w:rsidRPr="00946740">
        <w:rPr>
          <w:spacing w:val="-2"/>
          <w:w w:val="90"/>
          <w:sz w:val="19"/>
        </w:rPr>
        <w:t xml:space="preserve">-0.05*** </w:t>
      </w:r>
      <w:r w:rsidRPr="00946740">
        <w:rPr>
          <w:spacing w:val="-2"/>
          <w:sz w:val="19"/>
        </w:rPr>
        <w:t>(0.01)</w:t>
      </w:r>
    </w:p>
    <w:p w14:paraId="7E49871A" w14:textId="77777777" w:rsidR="007A46B2" w:rsidRPr="00946740" w:rsidRDefault="00000000">
      <w:pPr>
        <w:spacing w:before="6" w:line="259" w:lineRule="auto"/>
        <w:ind w:left="305" w:right="2068" w:hanging="44"/>
        <w:rPr>
          <w:sz w:val="19"/>
        </w:rPr>
      </w:pPr>
      <w:r w:rsidRPr="00946740">
        <w:br w:type="column"/>
      </w:r>
      <w:r w:rsidRPr="00946740">
        <w:rPr>
          <w:spacing w:val="-6"/>
          <w:sz w:val="19"/>
        </w:rPr>
        <w:t xml:space="preserve">-0.04** </w:t>
      </w:r>
      <w:r w:rsidRPr="00946740">
        <w:rPr>
          <w:spacing w:val="-2"/>
          <w:sz w:val="19"/>
        </w:rPr>
        <w:t>(0.01)</w:t>
      </w:r>
    </w:p>
    <w:p w14:paraId="65D0E2B5" w14:textId="77777777" w:rsidR="007A46B2" w:rsidRPr="00946740" w:rsidRDefault="00000000">
      <w:pPr>
        <w:spacing w:before="218" w:line="259" w:lineRule="auto"/>
        <w:ind w:left="305" w:right="2068" w:hanging="44"/>
        <w:rPr>
          <w:sz w:val="19"/>
        </w:rPr>
      </w:pPr>
      <w:r w:rsidRPr="00946740">
        <w:rPr>
          <w:spacing w:val="-6"/>
          <w:sz w:val="19"/>
        </w:rPr>
        <w:t xml:space="preserve">-0.03** </w:t>
      </w:r>
      <w:r w:rsidRPr="00946740">
        <w:rPr>
          <w:spacing w:val="-2"/>
          <w:sz w:val="19"/>
        </w:rPr>
        <w:t>(0.02)</w:t>
      </w:r>
    </w:p>
    <w:p w14:paraId="19963A1C"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7" w:space="720" w:equalWidth="0">
            <w:col w:w="2301" w:space="232"/>
            <w:col w:w="774" w:space="118"/>
            <w:col w:w="774" w:space="243"/>
            <w:col w:w="774" w:space="243"/>
            <w:col w:w="774" w:space="214"/>
            <w:col w:w="937" w:space="223"/>
            <w:col w:w="2893"/>
          </w:cols>
        </w:sectPr>
      </w:pPr>
    </w:p>
    <w:p w14:paraId="333FFD6B" w14:textId="77777777" w:rsidR="007A46B2" w:rsidRPr="00946740" w:rsidRDefault="00000000">
      <w:pPr>
        <w:tabs>
          <w:tab w:val="right" w:pos="3201"/>
        </w:tabs>
        <w:spacing w:before="8"/>
        <w:ind w:left="262"/>
        <w:rPr>
          <w:sz w:val="19"/>
        </w:rPr>
      </w:pPr>
      <w:r w:rsidRPr="00946740">
        <w:rPr>
          <w:noProof/>
        </w:rPr>
        <mc:AlternateContent>
          <mc:Choice Requires="wps">
            <w:drawing>
              <wp:anchor distT="0" distB="0" distL="0" distR="0" simplePos="0" relativeHeight="485313536" behindDoc="1" locked="0" layoutInCell="1" allowOverlap="1" wp14:anchorId="26B3E48A" wp14:editId="5E53499D">
                <wp:simplePos x="0" y="0"/>
                <wp:positionH relativeFrom="page">
                  <wp:posOffset>2867396</wp:posOffset>
                </wp:positionH>
                <wp:positionV relativeFrom="paragraph">
                  <wp:posOffset>150093</wp:posOffset>
                </wp:positionV>
                <wp:extent cx="299720" cy="152400"/>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720" cy="152400"/>
                        </a:xfrm>
                        <a:prstGeom prst="rect">
                          <a:avLst/>
                        </a:prstGeom>
                      </wps:spPr>
                      <wps:txbx>
                        <w:txbxContent>
                          <w:p w14:paraId="1D11D9F8" w14:textId="77777777" w:rsidR="007A46B2" w:rsidRDefault="00000000">
                            <w:pPr>
                              <w:spacing w:before="6"/>
                              <w:rPr>
                                <w:sz w:val="19"/>
                              </w:rPr>
                            </w:pPr>
                            <w:r>
                              <w:rPr>
                                <w:spacing w:val="-2"/>
                                <w:sz w:val="19"/>
                              </w:rPr>
                              <w:t>(1.44)</w:t>
                            </w:r>
                          </w:p>
                        </w:txbxContent>
                      </wps:txbx>
                      <wps:bodyPr wrap="square" lIns="0" tIns="0" rIns="0" bIns="0" rtlCol="0">
                        <a:noAutofit/>
                      </wps:bodyPr>
                    </wps:wsp>
                  </a:graphicData>
                </a:graphic>
              </wp:anchor>
            </w:drawing>
          </mc:Choice>
          <mc:Fallback>
            <w:pict>
              <v:shape w14:anchorId="26B3E48A" id="Textbox 69" o:spid="_x0000_s1040" type="#_x0000_t202" style="position:absolute;left:0;text-align:left;margin-left:225.8pt;margin-top:11.8pt;width:23.6pt;height:12pt;z-index:-180029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" filled="f" stroked="f">
                <v:textbox inset="0,0,0,0">
                  <w:txbxContent>
                    <w:p w14:paraId="1D11D9F8" w14:textId="77777777" w:rsidR="007A46B2" w:rsidRDefault="00000000">
                      <w:pPr>
                        <w:spacing w:before="6"/>
                        <w:rPr>
                          <w:sz w:val="19"/>
                        </w:rPr>
                      </w:pPr>
                      <w:r>
                        <w:rPr>
                          <w:spacing w:val="-2"/>
                          <w:sz w:val="19"/>
                        </w:rPr>
                        <w:t>(1.44)</w:t>
                      </w:r>
                    </w:p>
                  </w:txbxContent>
                </v:textbox>
                <w10:wrap anchorx="page"/>
              </v:shape>
            </w:pict>
          </mc:Fallback>
        </mc:AlternateContent>
      </w:r>
      <w:r w:rsidRPr="00946740">
        <w:rPr>
          <w:spacing w:val="-2"/>
          <w:w w:val="110"/>
          <w:sz w:val="19"/>
        </w:rPr>
        <w:t>Fertility</w:t>
      </w:r>
      <w:r w:rsidRPr="00946740">
        <w:rPr>
          <w:sz w:val="19"/>
        </w:rPr>
        <w:tab/>
      </w:r>
      <w:r w:rsidRPr="00946740">
        <w:rPr>
          <w:spacing w:val="-4"/>
          <w:w w:val="110"/>
          <w:position w:val="12"/>
          <w:sz w:val="19"/>
        </w:rPr>
        <w:t>3.84</w:t>
      </w:r>
    </w:p>
    <w:p w14:paraId="38E9C305" w14:textId="77777777" w:rsidR="007A46B2" w:rsidRPr="00946740" w:rsidRDefault="00000000">
      <w:pPr>
        <w:spacing w:before="7"/>
        <w:ind w:left="327"/>
        <w:rPr>
          <w:sz w:val="19"/>
        </w:rPr>
      </w:pPr>
      <w:r w:rsidRPr="00946740">
        <w:br w:type="column"/>
      </w:r>
      <w:r w:rsidRPr="00946740">
        <w:rPr>
          <w:spacing w:val="-4"/>
          <w:sz w:val="19"/>
        </w:rPr>
        <w:t>3.52</w:t>
      </w:r>
    </w:p>
    <w:p w14:paraId="7AEB65CA" w14:textId="77777777" w:rsidR="007A46B2" w:rsidRPr="00946740" w:rsidRDefault="00000000">
      <w:pPr>
        <w:spacing w:before="17"/>
        <w:ind w:left="262"/>
        <w:rPr>
          <w:sz w:val="19"/>
        </w:rPr>
      </w:pPr>
      <w:r w:rsidRPr="00946740">
        <w:rPr>
          <w:spacing w:val="-2"/>
          <w:sz w:val="19"/>
        </w:rPr>
        <w:t>(1.28)</w:t>
      </w:r>
    </w:p>
    <w:p w14:paraId="33ACE175" w14:textId="77777777" w:rsidR="007A46B2" w:rsidRPr="00946740" w:rsidRDefault="00000000">
      <w:pPr>
        <w:spacing w:before="7"/>
        <w:ind w:left="327"/>
        <w:rPr>
          <w:sz w:val="19"/>
        </w:rPr>
      </w:pPr>
      <w:r w:rsidRPr="00946740">
        <w:br w:type="column"/>
      </w:r>
      <w:r w:rsidRPr="00946740">
        <w:rPr>
          <w:spacing w:val="-4"/>
          <w:sz w:val="19"/>
        </w:rPr>
        <w:t>3.66</w:t>
      </w:r>
    </w:p>
    <w:p w14:paraId="0A520EB6" w14:textId="77777777" w:rsidR="007A46B2" w:rsidRPr="00946740" w:rsidRDefault="00000000">
      <w:pPr>
        <w:spacing w:before="17"/>
        <w:ind w:left="262"/>
        <w:rPr>
          <w:sz w:val="19"/>
        </w:rPr>
      </w:pPr>
      <w:r w:rsidRPr="00946740">
        <w:rPr>
          <w:spacing w:val="-2"/>
          <w:sz w:val="19"/>
        </w:rPr>
        <w:t>(1.42)</w:t>
      </w:r>
    </w:p>
    <w:p w14:paraId="090B215B" w14:textId="77777777" w:rsidR="007A46B2" w:rsidRPr="00946740" w:rsidRDefault="00000000">
      <w:pPr>
        <w:spacing w:before="7"/>
        <w:ind w:left="327"/>
        <w:rPr>
          <w:sz w:val="19"/>
        </w:rPr>
      </w:pPr>
      <w:r w:rsidRPr="00946740">
        <w:br w:type="column"/>
      </w:r>
      <w:r w:rsidRPr="00946740">
        <w:rPr>
          <w:spacing w:val="-4"/>
          <w:sz w:val="19"/>
        </w:rPr>
        <w:t>3.95</w:t>
      </w:r>
    </w:p>
    <w:p w14:paraId="0B0B4D3E" w14:textId="77777777" w:rsidR="007A46B2" w:rsidRPr="00946740" w:rsidRDefault="00000000">
      <w:pPr>
        <w:spacing w:before="17"/>
        <w:ind w:left="262"/>
        <w:rPr>
          <w:sz w:val="19"/>
        </w:rPr>
      </w:pPr>
      <w:r w:rsidRPr="00946740">
        <w:rPr>
          <w:spacing w:val="-2"/>
          <w:sz w:val="19"/>
        </w:rPr>
        <w:t>(1.62)</w:t>
      </w:r>
    </w:p>
    <w:p w14:paraId="4B9F0B4E" w14:textId="77777777" w:rsidR="007A46B2" w:rsidRPr="00946740" w:rsidRDefault="00000000">
      <w:pPr>
        <w:spacing w:before="7" w:line="259" w:lineRule="auto"/>
        <w:ind w:left="311" w:hanging="49"/>
        <w:rPr>
          <w:sz w:val="19"/>
        </w:rPr>
      </w:pPr>
      <w:r w:rsidRPr="00946740">
        <w:br w:type="column"/>
      </w:r>
      <w:r w:rsidRPr="00946740">
        <w:rPr>
          <w:spacing w:val="-2"/>
          <w:w w:val="90"/>
          <w:sz w:val="19"/>
        </w:rPr>
        <w:t xml:space="preserve">0.10*** </w:t>
      </w:r>
      <w:r w:rsidRPr="00946740">
        <w:rPr>
          <w:spacing w:val="-2"/>
          <w:sz w:val="19"/>
        </w:rPr>
        <w:t>(0.01)</w:t>
      </w:r>
    </w:p>
    <w:p w14:paraId="2F8189A0" w14:textId="77777777" w:rsidR="007A46B2" w:rsidRPr="00946740" w:rsidRDefault="00000000">
      <w:pPr>
        <w:spacing w:before="7" w:line="259" w:lineRule="auto"/>
        <w:ind w:left="273" w:right="1713" w:hanging="11"/>
        <w:rPr>
          <w:sz w:val="19"/>
        </w:rPr>
      </w:pPr>
      <w:r w:rsidRPr="00946740">
        <w:br w:type="column"/>
      </w:r>
      <w:r w:rsidRPr="00946740">
        <w:rPr>
          <w:spacing w:val="-2"/>
          <w:w w:val="90"/>
          <w:sz w:val="19"/>
        </w:rPr>
        <w:t xml:space="preserve">0.14** </w:t>
      </w:r>
      <w:r w:rsidRPr="00946740">
        <w:rPr>
          <w:spacing w:val="-2"/>
          <w:sz w:val="19"/>
        </w:rPr>
        <w:t>(0.02)</w:t>
      </w:r>
    </w:p>
    <w:p w14:paraId="1789943F" w14:textId="77777777" w:rsidR="007A46B2" w:rsidRPr="00946740" w:rsidRDefault="007A46B2">
      <w:pPr>
        <w:spacing w:line="259" w:lineRule="auto"/>
        <w:rPr>
          <w:sz w:val="19"/>
        </w:rPr>
        <w:sectPr w:rsidR="007A46B2" w:rsidRPr="00946740">
          <w:type w:val="continuous"/>
          <w:pgSz w:w="12240" w:h="15840"/>
          <w:pgMar w:top="1820" w:right="20" w:bottom="280" w:left="1720" w:header="0" w:footer="868" w:gutter="0"/>
          <w:cols w:num="6" w:space="720" w:equalWidth="0">
            <w:col w:w="3242" w:space="183"/>
            <w:col w:w="774" w:space="243"/>
            <w:col w:w="774" w:space="243"/>
            <w:col w:w="774" w:space="247"/>
            <w:col w:w="872" w:space="287"/>
            <w:col w:w="2861"/>
          </w:cols>
        </w:sectPr>
      </w:pPr>
    </w:p>
    <w:p w14:paraId="1408F58E" w14:textId="77777777" w:rsidR="007A46B2" w:rsidRPr="00946740" w:rsidRDefault="007A46B2">
      <w:pPr>
        <w:pStyle w:val="BodyText"/>
        <w:spacing w:before="10"/>
        <w:rPr>
          <w:sz w:val="4"/>
        </w:rPr>
      </w:pPr>
    </w:p>
    <w:p w14:paraId="36C0F2B2" w14:textId="77777777" w:rsidR="007A46B2" w:rsidRPr="00946740" w:rsidRDefault="00000000">
      <w:pPr>
        <w:pStyle w:val="BodyText"/>
        <w:spacing w:line="20" w:lineRule="exact"/>
        <w:ind w:left="164"/>
        <w:rPr>
          <w:sz w:val="2"/>
        </w:rPr>
      </w:pPr>
      <w:r w:rsidRPr="00946740">
        <w:rPr>
          <w:noProof/>
          <w:sz w:val="2"/>
        </w:rPr>
        <mc:AlternateContent>
          <mc:Choice Requires="wpg">
            <w:drawing>
              <wp:inline distT="0" distB="0" distL="0" distR="0" wp14:anchorId="3C3BF0D0" wp14:editId="6292412A">
                <wp:extent cx="5410200" cy="10160"/>
                <wp:effectExtent l="9525" t="0" r="0" b="8890"/>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10200" cy="10160"/>
                          <a:chOff x="0" y="0"/>
                          <a:chExt cx="5410200" cy="10160"/>
                        </a:xfrm>
                      </wpg:grpSpPr>
                      <wps:wsp>
                        <wps:cNvPr id="71" name="Graphic 71"/>
                        <wps:cNvSpPr/>
                        <wps:spPr>
                          <a:xfrm>
                            <a:off x="0" y="4952"/>
                            <a:ext cx="5410200" cy="1270"/>
                          </a:xfrm>
                          <a:custGeom>
                            <a:avLst/>
                            <a:gdLst/>
                            <a:ahLst/>
                            <a:cxnLst/>
                            <a:rect l="l" t="t" r="r" b="b"/>
                            <a:pathLst>
                              <a:path w="5410200">
                                <a:moveTo>
                                  <a:pt x="0" y="0"/>
                                </a:moveTo>
                                <a:lnTo>
                                  <a:pt x="5409638" y="0"/>
                                </a:lnTo>
                              </a:path>
                            </a:pathLst>
                          </a:custGeom>
                          <a:ln w="990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C274D90" id="Group 70" o:spid="_x0000_s1026" style="width:426pt;height:.8pt;mso-position-horizontal-relative:char;mso-position-vertical-relative:line" coordsize="54102,1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">
                <v:shape id="Graphic 71" o:spid="_x0000_s1027" style="position:absolute;top:49;width:54102;height:13;visibility:visible;mso-wrap-style:square;v-text-anchor:top" coordsize="541020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" path="m,l5409638,e" filled="f" strokeweight=".27514mm">
                  <v:path arrowok="t"/>
                </v:shape>
                <w10:anchorlock/>
              </v:group>
            </w:pict>
          </mc:Fallback>
        </mc:AlternateContent>
      </w:r>
    </w:p>
    <w:p w14:paraId="232B73A7" w14:textId="77777777" w:rsidR="007A46B2" w:rsidRPr="00946740" w:rsidRDefault="00000000">
      <w:pPr>
        <w:spacing w:before="23" w:line="259" w:lineRule="auto"/>
        <w:ind w:left="457" w:right="1814" w:hanging="137"/>
        <w:jc w:val="both"/>
        <w:rPr>
          <w:sz w:val="19"/>
        </w:rPr>
      </w:pPr>
      <w:r w:rsidRPr="00946740">
        <w:rPr>
          <w:w w:val="110"/>
          <w:position w:val="7"/>
          <w:sz w:val="14"/>
        </w:rPr>
        <w:t>1</w:t>
      </w:r>
      <w:r w:rsidRPr="00946740">
        <w:rPr>
          <w:spacing w:val="30"/>
          <w:w w:val="110"/>
          <w:position w:val="7"/>
          <w:sz w:val="14"/>
        </w:rPr>
        <w:t xml:space="preserve"> </w:t>
      </w:r>
      <w:r w:rsidRPr="00946740">
        <w:rPr>
          <w:w w:val="110"/>
          <w:sz w:val="19"/>
        </w:rPr>
        <w:t>Source: The 1960-2000 Census for synthetic parents, and 1994-2019 Current Population Surveys (CPS) for children’s outcomes</w:t>
      </w:r>
    </w:p>
    <w:p w14:paraId="5500911A" w14:textId="77777777" w:rsidR="007A46B2" w:rsidRPr="00946740" w:rsidRDefault="00000000">
      <w:pPr>
        <w:spacing w:line="218" w:lineRule="exact"/>
        <w:ind w:left="320"/>
        <w:jc w:val="both"/>
        <w:rPr>
          <w:sz w:val="19"/>
        </w:rPr>
      </w:pPr>
      <w:r w:rsidRPr="00946740">
        <w:rPr>
          <w:w w:val="115"/>
          <w:position w:val="7"/>
          <w:sz w:val="14"/>
        </w:rPr>
        <w:t>2</w:t>
      </w:r>
      <w:r w:rsidRPr="00946740">
        <w:rPr>
          <w:spacing w:val="5"/>
          <w:w w:val="115"/>
          <w:position w:val="7"/>
          <w:sz w:val="14"/>
        </w:rPr>
        <w:t xml:space="preserve"> </w:t>
      </w:r>
      <w:r w:rsidRPr="00946740">
        <w:rPr>
          <w:w w:val="115"/>
          <w:sz w:val="19"/>
        </w:rPr>
        <w:t>The</w:t>
      </w:r>
      <w:r w:rsidRPr="00946740">
        <w:rPr>
          <w:spacing w:val="-13"/>
          <w:w w:val="115"/>
          <w:sz w:val="19"/>
        </w:rPr>
        <w:t xml:space="preserve"> </w:t>
      </w:r>
      <w:r w:rsidRPr="00946740">
        <w:rPr>
          <w:w w:val="115"/>
          <w:sz w:val="19"/>
        </w:rPr>
        <w:t>data</w:t>
      </w:r>
      <w:r w:rsidRPr="00946740">
        <w:rPr>
          <w:spacing w:val="-14"/>
          <w:w w:val="115"/>
          <w:sz w:val="19"/>
        </w:rPr>
        <w:t xml:space="preserve"> </w:t>
      </w:r>
      <w:r w:rsidRPr="00946740">
        <w:rPr>
          <w:w w:val="115"/>
          <w:sz w:val="19"/>
        </w:rPr>
        <w:t>is</w:t>
      </w:r>
      <w:r w:rsidRPr="00946740">
        <w:rPr>
          <w:spacing w:val="-13"/>
          <w:w w:val="115"/>
          <w:sz w:val="19"/>
        </w:rPr>
        <w:t xml:space="preserve"> </w:t>
      </w:r>
      <w:r w:rsidRPr="00946740">
        <w:rPr>
          <w:w w:val="115"/>
          <w:sz w:val="19"/>
        </w:rPr>
        <w:t>restricted</w:t>
      </w:r>
      <w:r w:rsidRPr="00946740">
        <w:rPr>
          <w:spacing w:val="-14"/>
          <w:w w:val="115"/>
          <w:sz w:val="19"/>
        </w:rPr>
        <w:t xml:space="preserve"> </w:t>
      </w:r>
      <w:r w:rsidRPr="00946740">
        <w:rPr>
          <w:w w:val="115"/>
          <w:sz w:val="19"/>
        </w:rPr>
        <w:t>to</w:t>
      </w:r>
      <w:r w:rsidRPr="00946740">
        <w:rPr>
          <w:spacing w:val="-14"/>
          <w:w w:val="115"/>
          <w:sz w:val="19"/>
        </w:rPr>
        <w:t xml:space="preserve"> </w:t>
      </w:r>
      <w:r w:rsidRPr="00946740">
        <w:rPr>
          <w:w w:val="115"/>
          <w:sz w:val="19"/>
        </w:rPr>
        <w:t>native-born</w:t>
      </w:r>
      <w:r w:rsidRPr="00946740">
        <w:rPr>
          <w:spacing w:val="-13"/>
          <w:w w:val="115"/>
          <w:sz w:val="19"/>
        </w:rPr>
        <w:t xml:space="preserve"> </w:t>
      </w:r>
      <w:r w:rsidRPr="00946740">
        <w:rPr>
          <w:w w:val="115"/>
          <w:sz w:val="19"/>
        </w:rPr>
        <w:t>United</w:t>
      </w:r>
      <w:r w:rsidRPr="00946740">
        <w:rPr>
          <w:spacing w:val="-14"/>
          <w:w w:val="115"/>
          <w:sz w:val="19"/>
        </w:rPr>
        <w:t xml:space="preserve"> </w:t>
      </w:r>
      <w:r w:rsidRPr="00946740">
        <w:rPr>
          <w:w w:val="115"/>
          <w:sz w:val="19"/>
        </w:rPr>
        <w:t>States</w:t>
      </w:r>
      <w:r w:rsidRPr="00946740">
        <w:rPr>
          <w:spacing w:val="-14"/>
          <w:w w:val="115"/>
          <w:sz w:val="19"/>
        </w:rPr>
        <w:t xml:space="preserve"> </w:t>
      </w:r>
      <w:r w:rsidRPr="00946740">
        <w:rPr>
          <w:w w:val="115"/>
          <w:sz w:val="19"/>
        </w:rPr>
        <w:t>citizens</w:t>
      </w:r>
      <w:r w:rsidRPr="00946740">
        <w:rPr>
          <w:spacing w:val="-13"/>
          <w:w w:val="115"/>
          <w:sz w:val="19"/>
        </w:rPr>
        <w:t xml:space="preserve"> </w:t>
      </w:r>
      <w:r w:rsidRPr="00946740">
        <w:rPr>
          <w:w w:val="115"/>
          <w:sz w:val="19"/>
        </w:rPr>
        <w:t>who</w:t>
      </w:r>
      <w:r w:rsidRPr="00946740">
        <w:rPr>
          <w:spacing w:val="-14"/>
          <w:w w:val="115"/>
          <w:sz w:val="19"/>
        </w:rPr>
        <w:t xml:space="preserve"> </w:t>
      </w:r>
      <w:r w:rsidRPr="00946740">
        <w:rPr>
          <w:w w:val="115"/>
          <w:sz w:val="19"/>
        </w:rPr>
        <w:t>are</w:t>
      </w:r>
      <w:r w:rsidRPr="00946740">
        <w:rPr>
          <w:spacing w:val="-14"/>
          <w:w w:val="115"/>
          <w:sz w:val="19"/>
        </w:rPr>
        <w:t xml:space="preserve"> </w:t>
      </w:r>
      <w:r w:rsidRPr="00946740">
        <w:rPr>
          <w:w w:val="115"/>
          <w:sz w:val="19"/>
        </w:rPr>
        <w:t>also</w:t>
      </w:r>
      <w:r w:rsidRPr="00946740">
        <w:rPr>
          <w:spacing w:val="-13"/>
          <w:w w:val="115"/>
          <w:sz w:val="19"/>
        </w:rPr>
        <w:t xml:space="preserve"> </w:t>
      </w:r>
      <w:r w:rsidRPr="00946740">
        <w:rPr>
          <w:w w:val="115"/>
          <w:sz w:val="19"/>
        </w:rPr>
        <w:t>White,</w:t>
      </w:r>
      <w:r w:rsidRPr="00946740">
        <w:rPr>
          <w:spacing w:val="-14"/>
          <w:w w:val="115"/>
          <w:sz w:val="19"/>
        </w:rPr>
        <w:t xml:space="preserve"> </w:t>
      </w:r>
      <w:r w:rsidRPr="00946740">
        <w:rPr>
          <w:w w:val="115"/>
          <w:sz w:val="19"/>
        </w:rPr>
        <w:t>between</w:t>
      </w:r>
      <w:r w:rsidRPr="00946740">
        <w:rPr>
          <w:spacing w:val="-14"/>
          <w:w w:val="115"/>
          <w:sz w:val="19"/>
        </w:rPr>
        <w:t xml:space="preserve"> </w:t>
      </w:r>
      <w:r w:rsidRPr="00946740">
        <w:rPr>
          <w:w w:val="115"/>
          <w:sz w:val="19"/>
        </w:rPr>
        <w:t>the</w:t>
      </w:r>
      <w:r w:rsidRPr="00946740">
        <w:rPr>
          <w:spacing w:val="-13"/>
          <w:w w:val="115"/>
          <w:sz w:val="19"/>
        </w:rPr>
        <w:t xml:space="preserve"> </w:t>
      </w:r>
      <w:r w:rsidRPr="00946740">
        <w:rPr>
          <w:spacing w:val="-4"/>
          <w:w w:val="115"/>
          <w:sz w:val="19"/>
        </w:rPr>
        <w:t>ages</w:t>
      </w:r>
    </w:p>
    <w:p w14:paraId="11CB7E92" w14:textId="77777777" w:rsidR="007A46B2" w:rsidRPr="00946740" w:rsidRDefault="00000000">
      <w:pPr>
        <w:spacing w:before="17" w:line="259" w:lineRule="auto"/>
        <w:ind w:left="457" w:right="1814"/>
        <w:jc w:val="both"/>
        <w:rPr>
          <w:sz w:val="19"/>
        </w:rPr>
      </w:pPr>
      <w:r w:rsidRPr="00946740">
        <w:rPr>
          <w:w w:val="115"/>
          <w:sz w:val="19"/>
        </w:rPr>
        <w:t>of 25 and 40, and have kids.</w:t>
      </w:r>
      <w:r w:rsidRPr="00946740">
        <w:rPr>
          <w:spacing w:val="30"/>
          <w:w w:val="115"/>
          <w:sz w:val="19"/>
        </w:rPr>
        <w:t xml:space="preserve"> </w:t>
      </w:r>
      <w:r w:rsidRPr="00946740">
        <w:rPr>
          <w:w w:val="115"/>
          <w:sz w:val="19"/>
        </w:rPr>
        <w:t>I identify the ethnicity of a person’s parents through the parent’s place</w:t>
      </w:r>
      <w:r w:rsidRPr="00946740">
        <w:rPr>
          <w:spacing w:val="-5"/>
          <w:w w:val="115"/>
          <w:sz w:val="19"/>
        </w:rPr>
        <w:t xml:space="preserve"> </w:t>
      </w:r>
      <w:r w:rsidRPr="00946740">
        <w:rPr>
          <w:w w:val="115"/>
          <w:sz w:val="19"/>
        </w:rPr>
        <w:t>of</w:t>
      </w:r>
      <w:r w:rsidRPr="00946740">
        <w:rPr>
          <w:spacing w:val="-5"/>
          <w:w w:val="115"/>
          <w:sz w:val="19"/>
        </w:rPr>
        <w:t xml:space="preserve"> </w:t>
      </w:r>
      <w:r w:rsidRPr="00946740">
        <w:rPr>
          <w:w w:val="115"/>
          <w:sz w:val="19"/>
        </w:rPr>
        <w:t>birth.</w:t>
      </w:r>
      <w:r w:rsidRPr="00946740">
        <w:rPr>
          <w:spacing w:val="15"/>
          <w:w w:val="115"/>
          <w:sz w:val="19"/>
        </w:rPr>
        <w:t xml:space="preserve"> </w:t>
      </w:r>
      <w:r w:rsidRPr="00946740">
        <w:rPr>
          <w:w w:val="115"/>
          <w:sz w:val="19"/>
        </w:rPr>
        <w:t>A</w:t>
      </w:r>
      <w:r w:rsidRPr="00946740">
        <w:rPr>
          <w:spacing w:val="-5"/>
          <w:w w:val="115"/>
          <w:sz w:val="19"/>
        </w:rPr>
        <w:t xml:space="preserve"> </w:t>
      </w:r>
      <w:r w:rsidRPr="00946740">
        <w:rPr>
          <w:w w:val="115"/>
          <w:sz w:val="19"/>
        </w:rPr>
        <w:t>parent</w:t>
      </w:r>
      <w:r w:rsidRPr="00946740">
        <w:rPr>
          <w:spacing w:val="-5"/>
          <w:w w:val="115"/>
          <w:sz w:val="19"/>
        </w:rPr>
        <w:t xml:space="preserve"> </w:t>
      </w:r>
      <w:r w:rsidRPr="00946740">
        <w:rPr>
          <w:w w:val="115"/>
          <w:sz w:val="19"/>
        </w:rPr>
        <w:t>is</w:t>
      </w:r>
      <w:r w:rsidRPr="00946740">
        <w:rPr>
          <w:spacing w:val="-5"/>
          <w:w w:val="115"/>
          <w:sz w:val="19"/>
        </w:rPr>
        <w:t xml:space="preserve"> </w:t>
      </w:r>
      <w:r w:rsidRPr="00946740">
        <w:rPr>
          <w:w w:val="115"/>
          <w:sz w:val="19"/>
        </w:rPr>
        <w:t>Hispanic</w:t>
      </w:r>
      <w:r w:rsidRPr="00946740">
        <w:rPr>
          <w:spacing w:val="-5"/>
          <w:w w:val="115"/>
          <w:sz w:val="19"/>
        </w:rPr>
        <w:t xml:space="preserve"> </w:t>
      </w:r>
      <w:r w:rsidRPr="00946740">
        <w:rPr>
          <w:w w:val="115"/>
          <w:sz w:val="19"/>
        </w:rPr>
        <w:t>if</w:t>
      </w:r>
      <w:r w:rsidRPr="00946740">
        <w:rPr>
          <w:spacing w:val="-5"/>
          <w:w w:val="115"/>
          <w:sz w:val="19"/>
        </w:rPr>
        <w:t xml:space="preserve"> </w:t>
      </w:r>
      <w:r w:rsidRPr="00946740">
        <w:rPr>
          <w:w w:val="115"/>
          <w:sz w:val="19"/>
        </w:rPr>
        <w:t>they</w:t>
      </w:r>
      <w:r w:rsidRPr="00946740">
        <w:rPr>
          <w:spacing w:val="-5"/>
          <w:w w:val="115"/>
          <w:sz w:val="19"/>
        </w:rPr>
        <w:t xml:space="preserve"> </w:t>
      </w:r>
      <w:r w:rsidRPr="00946740">
        <w:rPr>
          <w:w w:val="115"/>
          <w:sz w:val="19"/>
        </w:rPr>
        <w:t>were</w:t>
      </w:r>
      <w:r w:rsidRPr="00946740">
        <w:rPr>
          <w:spacing w:val="-5"/>
          <w:w w:val="115"/>
          <w:sz w:val="19"/>
        </w:rPr>
        <w:t xml:space="preserve"> </w:t>
      </w:r>
      <w:r w:rsidRPr="00946740">
        <w:rPr>
          <w:w w:val="115"/>
          <w:sz w:val="19"/>
        </w:rPr>
        <w:t>born</w:t>
      </w:r>
      <w:r w:rsidRPr="00946740">
        <w:rPr>
          <w:spacing w:val="-5"/>
          <w:w w:val="115"/>
          <w:sz w:val="19"/>
        </w:rPr>
        <w:t xml:space="preserve"> </w:t>
      </w:r>
      <w:r w:rsidRPr="00946740">
        <w:rPr>
          <w:w w:val="115"/>
          <w:sz w:val="19"/>
        </w:rPr>
        <w:t>in</w:t>
      </w:r>
      <w:r w:rsidRPr="00946740">
        <w:rPr>
          <w:spacing w:val="-5"/>
          <w:w w:val="115"/>
          <w:sz w:val="19"/>
        </w:rPr>
        <w:t xml:space="preserve"> </w:t>
      </w:r>
      <w:r w:rsidRPr="00946740">
        <w:rPr>
          <w:w w:val="115"/>
          <w:sz w:val="19"/>
        </w:rPr>
        <w:t>a</w:t>
      </w:r>
      <w:r w:rsidRPr="00946740">
        <w:rPr>
          <w:spacing w:val="-5"/>
          <w:w w:val="115"/>
          <w:sz w:val="19"/>
        </w:rPr>
        <w:t xml:space="preserve"> </w:t>
      </w:r>
      <w:r w:rsidRPr="00946740">
        <w:rPr>
          <w:w w:val="115"/>
          <w:sz w:val="19"/>
        </w:rPr>
        <w:t>Spanish-speaking</w:t>
      </w:r>
      <w:r w:rsidRPr="00946740">
        <w:rPr>
          <w:spacing w:val="-5"/>
          <w:w w:val="115"/>
          <w:sz w:val="19"/>
        </w:rPr>
        <w:t xml:space="preserve"> </w:t>
      </w:r>
      <w:r w:rsidRPr="00946740">
        <w:rPr>
          <w:w w:val="115"/>
          <w:sz w:val="19"/>
        </w:rPr>
        <w:t>country</w:t>
      </w:r>
      <w:r w:rsidRPr="00946740">
        <w:rPr>
          <w:spacing w:val="-5"/>
          <w:w w:val="115"/>
          <w:sz w:val="19"/>
        </w:rPr>
        <w:t xml:space="preserve"> </w:t>
      </w:r>
      <w:r w:rsidRPr="00946740">
        <w:rPr>
          <w:w w:val="115"/>
          <w:sz w:val="19"/>
        </w:rPr>
        <w:t>other</w:t>
      </w:r>
      <w:r w:rsidRPr="00946740">
        <w:rPr>
          <w:spacing w:val="-5"/>
          <w:w w:val="115"/>
          <w:sz w:val="19"/>
        </w:rPr>
        <w:t xml:space="preserve"> </w:t>
      </w:r>
      <w:r w:rsidRPr="00946740">
        <w:rPr>
          <w:w w:val="115"/>
          <w:sz w:val="19"/>
        </w:rPr>
        <w:t>than Mexico. A parent is White if they were born in the United States.</w:t>
      </w:r>
    </w:p>
    <w:p w14:paraId="46C35EA3" w14:textId="77777777" w:rsidR="007A46B2" w:rsidRPr="00946740" w:rsidRDefault="007A46B2">
      <w:pPr>
        <w:spacing w:line="259" w:lineRule="auto"/>
        <w:jc w:val="both"/>
        <w:rPr>
          <w:sz w:val="19"/>
        </w:rPr>
        <w:sectPr w:rsidR="007A46B2" w:rsidRPr="00946740">
          <w:type w:val="continuous"/>
          <w:pgSz w:w="12240" w:h="15840"/>
          <w:pgMar w:top="1820" w:right="20" w:bottom="280" w:left="1720" w:header="0" w:footer="868" w:gutter="0"/>
          <w:cols w:space="720"/>
        </w:sectPr>
      </w:pPr>
    </w:p>
    <w:p w14:paraId="50126483" w14:textId="77777777" w:rsidR="007A46B2" w:rsidRPr="00946740" w:rsidRDefault="00000000">
      <w:pPr>
        <w:pStyle w:val="Heading4"/>
        <w:ind w:left="603"/>
      </w:pPr>
      <w:bookmarkStart w:id="138" w:name="_bookmark77"/>
      <w:bookmarkEnd w:id="138"/>
      <w:r w:rsidRPr="00946740">
        <w:lastRenderedPageBreak/>
        <w:t>Table</w:t>
      </w:r>
      <w:r w:rsidRPr="00946740">
        <w:rPr>
          <w:spacing w:val="33"/>
        </w:rPr>
        <w:t xml:space="preserve"> </w:t>
      </w:r>
      <w:r w:rsidRPr="00946740">
        <w:t>A.3:</w:t>
      </w:r>
      <w:r w:rsidRPr="00946740">
        <w:rPr>
          <w:spacing w:val="58"/>
        </w:rPr>
        <w:t xml:space="preserve"> </w:t>
      </w:r>
      <w:r w:rsidRPr="00946740">
        <w:t>Effect</w:t>
      </w:r>
      <w:r w:rsidRPr="00946740">
        <w:rPr>
          <w:spacing w:val="34"/>
        </w:rPr>
        <w:t xml:space="preserve"> </w:t>
      </w:r>
      <w:r w:rsidRPr="00946740">
        <w:t>of</w:t>
      </w:r>
      <w:r w:rsidRPr="00946740">
        <w:rPr>
          <w:spacing w:val="34"/>
        </w:rPr>
        <w:t xml:space="preserve"> </w:t>
      </w:r>
      <w:r w:rsidRPr="00946740">
        <w:t>Having</w:t>
      </w:r>
      <w:r w:rsidRPr="00946740">
        <w:rPr>
          <w:spacing w:val="34"/>
        </w:rPr>
        <w:t xml:space="preserve"> </w:t>
      </w:r>
      <w:r w:rsidRPr="00946740">
        <w:t>Hispanic</w:t>
      </w:r>
      <w:r w:rsidRPr="00946740">
        <w:rPr>
          <w:spacing w:val="34"/>
        </w:rPr>
        <w:t xml:space="preserve"> </w:t>
      </w:r>
      <w:r w:rsidRPr="00946740">
        <w:t>Last</w:t>
      </w:r>
      <w:r w:rsidRPr="00946740">
        <w:rPr>
          <w:spacing w:val="34"/>
        </w:rPr>
        <w:t xml:space="preserve"> </w:t>
      </w:r>
      <w:r w:rsidRPr="00946740">
        <w:t>Name</w:t>
      </w:r>
      <w:r w:rsidRPr="00946740">
        <w:rPr>
          <w:spacing w:val="34"/>
        </w:rPr>
        <w:t xml:space="preserve"> </w:t>
      </w:r>
      <w:r w:rsidRPr="00946740">
        <w:t>(Log</w:t>
      </w:r>
      <w:r w:rsidRPr="00946740">
        <w:rPr>
          <w:spacing w:val="34"/>
        </w:rPr>
        <w:t xml:space="preserve"> </w:t>
      </w:r>
      <w:r w:rsidRPr="00946740">
        <w:t>Weekly</w:t>
      </w:r>
      <w:r w:rsidRPr="00946740">
        <w:rPr>
          <w:spacing w:val="34"/>
        </w:rPr>
        <w:t xml:space="preserve"> </w:t>
      </w:r>
      <w:r w:rsidRPr="00946740">
        <w:rPr>
          <w:spacing w:val="-2"/>
        </w:rPr>
        <w:t>Earnings)</w:t>
      </w:r>
    </w:p>
    <w:p w14:paraId="6CA6D280" w14:textId="77777777" w:rsidR="007A46B2" w:rsidRPr="00946740" w:rsidRDefault="007A46B2">
      <w:pPr>
        <w:pStyle w:val="BodyText"/>
        <w:rPr>
          <w:sz w:val="9"/>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7A46B2" w:rsidRPr="00946740" w14:paraId="79C3278F" w14:textId="77777777">
        <w:trPr>
          <w:trHeight w:val="332"/>
        </w:trPr>
        <w:tc>
          <w:tcPr>
            <w:tcW w:w="2462" w:type="dxa"/>
            <w:vMerge w:val="restart"/>
            <w:tcBorders>
              <w:top w:val="single" w:sz="8" w:space="0" w:color="000000"/>
              <w:bottom w:val="single" w:sz="6" w:space="0" w:color="000000"/>
            </w:tcBorders>
          </w:tcPr>
          <w:p w14:paraId="56E65B54" w14:textId="77777777" w:rsidR="007A46B2" w:rsidRPr="00946740" w:rsidRDefault="007A46B2">
            <w:pPr>
              <w:pStyle w:val="TableParagraph"/>
              <w:jc w:val="left"/>
              <w:rPr>
                <w:sz w:val="20"/>
              </w:rPr>
            </w:pPr>
          </w:p>
        </w:tc>
        <w:tc>
          <w:tcPr>
            <w:tcW w:w="1503" w:type="dxa"/>
            <w:tcBorders>
              <w:top w:val="single" w:sz="8" w:space="0" w:color="000000"/>
            </w:tcBorders>
          </w:tcPr>
          <w:p w14:paraId="5E4A95D5"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33" w:type="dxa"/>
            <w:tcBorders>
              <w:top w:val="single" w:sz="8" w:space="0" w:color="000000"/>
            </w:tcBorders>
          </w:tcPr>
          <w:p w14:paraId="6E62F0EE" w14:textId="77777777" w:rsidR="007A46B2" w:rsidRPr="00946740" w:rsidRDefault="00000000">
            <w:pPr>
              <w:pStyle w:val="TableParagraph"/>
              <w:spacing w:before="50" w:line="262" w:lineRule="exact"/>
              <w:ind w:left="56" w:right="57"/>
              <w:rPr>
                <w:sz w:val="24"/>
              </w:rPr>
            </w:pPr>
            <w:r w:rsidRPr="00946740">
              <w:rPr>
                <w:spacing w:val="-5"/>
                <w:sz w:val="24"/>
              </w:rPr>
              <w:t>(2)</w:t>
            </w:r>
          </w:p>
        </w:tc>
        <w:tc>
          <w:tcPr>
            <w:tcW w:w="1533" w:type="dxa"/>
            <w:tcBorders>
              <w:top w:val="single" w:sz="8" w:space="0" w:color="000000"/>
            </w:tcBorders>
          </w:tcPr>
          <w:p w14:paraId="64C1D185" w14:textId="77777777" w:rsidR="007A46B2" w:rsidRPr="00946740" w:rsidRDefault="00000000">
            <w:pPr>
              <w:pStyle w:val="TableParagraph"/>
              <w:spacing w:before="50" w:line="262" w:lineRule="exact"/>
              <w:ind w:left="56" w:right="58"/>
              <w:rPr>
                <w:sz w:val="24"/>
              </w:rPr>
            </w:pPr>
            <w:r w:rsidRPr="00946740">
              <w:rPr>
                <w:spacing w:val="-5"/>
                <w:sz w:val="24"/>
              </w:rPr>
              <w:t>(3)</w:t>
            </w:r>
          </w:p>
        </w:tc>
        <w:tc>
          <w:tcPr>
            <w:tcW w:w="1503" w:type="dxa"/>
            <w:tcBorders>
              <w:top w:val="single" w:sz="8" w:space="0" w:color="000000"/>
            </w:tcBorders>
          </w:tcPr>
          <w:p w14:paraId="7A8FCD47" w14:textId="77777777" w:rsidR="007A46B2" w:rsidRPr="00946740" w:rsidRDefault="00000000">
            <w:pPr>
              <w:pStyle w:val="TableParagraph"/>
              <w:spacing w:before="50" w:line="262" w:lineRule="exact"/>
              <w:ind w:left="52" w:right="29"/>
              <w:rPr>
                <w:sz w:val="24"/>
              </w:rPr>
            </w:pPr>
            <w:r w:rsidRPr="00946740">
              <w:rPr>
                <w:spacing w:val="-5"/>
                <w:sz w:val="24"/>
              </w:rPr>
              <w:t>(4)</w:t>
            </w:r>
          </w:p>
        </w:tc>
      </w:tr>
      <w:tr w:rsidR="007A46B2" w:rsidRPr="00946740" w14:paraId="2CF9BA4C" w14:textId="77777777">
        <w:trPr>
          <w:trHeight w:val="273"/>
        </w:trPr>
        <w:tc>
          <w:tcPr>
            <w:tcW w:w="2462" w:type="dxa"/>
            <w:vMerge/>
            <w:tcBorders>
              <w:top w:val="nil"/>
              <w:bottom w:val="single" w:sz="6" w:space="0" w:color="000000"/>
            </w:tcBorders>
          </w:tcPr>
          <w:p w14:paraId="4ED18213" w14:textId="77777777" w:rsidR="007A46B2" w:rsidRPr="00946740" w:rsidRDefault="007A46B2">
            <w:pPr>
              <w:rPr>
                <w:sz w:val="2"/>
                <w:szCs w:val="2"/>
              </w:rPr>
            </w:pPr>
          </w:p>
        </w:tc>
        <w:tc>
          <w:tcPr>
            <w:tcW w:w="1503" w:type="dxa"/>
          </w:tcPr>
          <w:p w14:paraId="5677E6BF" w14:textId="77777777" w:rsidR="007A46B2" w:rsidRPr="00946740" w:rsidRDefault="00000000">
            <w:pPr>
              <w:pStyle w:val="TableParagraph"/>
              <w:spacing w:line="254" w:lineRule="exact"/>
              <w:ind w:left="28"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50DC110A" w14:textId="77777777" w:rsidR="007A46B2" w:rsidRPr="00946740" w:rsidRDefault="00000000">
            <w:pPr>
              <w:pStyle w:val="TableParagraph"/>
              <w:spacing w:line="254" w:lineRule="exact"/>
              <w:ind w:left="56"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25869CCD" w14:textId="77777777" w:rsidR="007A46B2" w:rsidRPr="00946740" w:rsidRDefault="00000000">
            <w:pPr>
              <w:pStyle w:val="TableParagraph"/>
              <w:spacing w:line="254" w:lineRule="exact"/>
              <w:ind w:left="56" w:right="58"/>
              <w:rPr>
                <w:sz w:val="24"/>
              </w:rPr>
            </w:pPr>
            <w:r w:rsidRPr="00946740">
              <w:rPr>
                <w:sz w:val="24"/>
              </w:rPr>
              <w:t>Log</w:t>
            </w:r>
            <w:r w:rsidRPr="00946740">
              <w:rPr>
                <w:spacing w:val="18"/>
                <w:sz w:val="24"/>
              </w:rPr>
              <w:t xml:space="preserve"> </w:t>
            </w:r>
            <w:r w:rsidRPr="00946740">
              <w:rPr>
                <w:spacing w:val="-2"/>
                <w:sz w:val="24"/>
              </w:rPr>
              <w:t>weekly</w:t>
            </w:r>
          </w:p>
        </w:tc>
        <w:tc>
          <w:tcPr>
            <w:tcW w:w="1503" w:type="dxa"/>
          </w:tcPr>
          <w:p w14:paraId="383A3B17" w14:textId="77777777" w:rsidR="007A46B2" w:rsidRPr="00946740" w:rsidRDefault="00000000">
            <w:pPr>
              <w:pStyle w:val="TableParagraph"/>
              <w:spacing w:line="254" w:lineRule="exact"/>
              <w:ind w:left="52" w:right="29"/>
              <w:rPr>
                <w:sz w:val="24"/>
              </w:rPr>
            </w:pPr>
            <w:r w:rsidRPr="00946740">
              <w:rPr>
                <w:sz w:val="24"/>
              </w:rPr>
              <w:t>Log</w:t>
            </w:r>
            <w:r w:rsidRPr="00946740">
              <w:rPr>
                <w:spacing w:val="18"/>
                <w:sz w:val="24"/>
              </w:rPr>
              <w:t xml:space="preserve"> </w:t>
            </w:r>
            <w:r w:rsidRPr="00946740">
              <w:rPr>
                <w:spacing w:val="-2"/>
                <w:sz w:val="24"/>
              </w:rPr>
              <w:t>weekly</w:t>
            </w:r>
          </w:p>
        </w:tc>
      </w:tr>
      <w:tr w:rsidR="007A46B2" w:rsidRPr="00946740" w14:paraId="4C4FEE46" w14:textId="77777777">
        <w:trPr>
          <w:trHeight w:val="345"/>
        </w:trPr>
        <w:tc>
          <w:tcPr>
            <w:tcW w:w="2462" w:type="dxa"/>
            <w:vMerge/>
            <w:tcBorders>
              <w:top w:val="nil"/>
              <w:bottom w:val="single" w:sz="6" w:space="0" w:color="000000"/>
            </w:tcBorders>
          </w:tcPr>
          <w:p w14:paraId="036CC064" w14:textId="77777777" w:rsidR="007A46B2" w:rsidRPr="00946740" w:rsidRDefault="007A46B2">
            <w:pPr>
              <w:rPr>
                <w:sz w:val="2"/>
                <w:szCs w:val="2"/>
              </w:rPr>
            </w:pPr>
          </w:p>
        </w:tc>
        <w:tc>
          <w:tcPr>
            <w:tcW w:w="1503" w:type="dxa"/>
            <w:tcBorders>
              <w:bottom w:val="single" w:sz="6" w:space="0" w:color="000000"/>
            </w:tcBorders>
          </w:tcPr>
          <w:p w14:paraId="7E1D7A71"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33" w:type="dxa"/>
            <w:tcBorders>
              <w:bottom w:val="single" w:sz="6" w:space="0" w:color="000000"/>
            </w:tcBorders>
          </w:tcPr>
          <w:p w14:paraId="4BEF3125" w14:textId="77777777" w:rsidR="007A46B2" w:rsidRPr="00946740" w:rsidRDefault="00000000">
            <w:pPr>
              <w:pStyle w:val="TableParagraph"/>
              <w:spacing w:line="268" w:lineRule="exact"/>
              <w:ind w:left="56" w:right="57"/>
              <w:rPr>
                <w:sz w:val="24"/>
              </w:rPr>
            </w:pPr>
            <w:r w:rsidRPr="00946740">
              <w:rPr>
                <w:spacing w:val="-2"/>
                <w:w w:val="110"/>
                <w:sz w:val="24"/>
              </w:rPr>
              <w:t>earnings</w:t>
            </w:r>
          </w:p>
        </w:tc>
        <w:tc>
          <w:tcPr>
            <w:tcW w:w="1533" w:type="dxa"/>
            <w:tcBorders>
              <w:bottom w:val="single" w:sz="6" w:space="0" w:color="000000"/>
            </w:tcBorders>
          </w:tcPr>
          <w:p w14:paraId="323D2817" w14:textId="77777777" w:rsidR="007A46B2" w:rsidRPr="00946740" w:rsidRDefault="00000000">
            <w:pPr>
              <w:pStyle w:val="TableParagraph"/>
              <w:spacing w:line="268" w:lineRule="exact"/>
              <w:ind w:left="56" w:right="58"/>
              <w:rPr>
                <w:sz w:val="24"/>
              </w:rPr>
            </w:pPr>
            <w:r w:rsidRPr="00946740">
              <w:rPr>
                <w:spacing w:val="-2"/>
                <w:w w:val="110"/>
                <w:sz w:val="24"/>
              </w:rPr>
              <w:t>earnings</w:t>
            </w:r>
          </w:p>
        </w:tc>
        <w:tc>
          <w:tcPr>
            <w:tcW w:w="1503" w:type="dxa"/>
            <w:tcBorders>
              <w:bottom w:val="single" w:sz="6" w:space="0" w:color="000000"/>
            </w:tcBorders>
          </w:tcPr>
          <w:p w14:paraId="6F37D76A"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214EBC00" w14:textId="77777777">
        <w:trPr>
          <w:trHeight w:val="348"/>
        </w:trPr>
        <w:tc>
          <w:tcPr>
            <w:tcW w:w="2462" w:type="dxa"/>
            <w:tcBorders>
              <w:top w:val="single" w:sz="6" w:space="0" w:color="000000"/>
            </w:tcBorders>
          </w:tcPr>
          <w:p w14:paraId="3174DB82"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503" w:type="dxa"/>
            <w:tcBorders>
              <w:top w:val="single" w:sz="6" w:space="0" w:color="000000"/>
            </w:tcBorders>
          </w:tcPr>
          <w:p w14:paraId="6B15C92A" w14:textId="77777777" w:rsidR="007A46B2" w:rsidRPr="00946740" w:rsidRDefault="00000000">
            <w:pPr>
              <w:pStyle w:val="TableParagraph"/>
              <w:spacing w:before="48"/>
              <w:ind w:left="57" w:right="29"/>
              <w:rPr>
                <w:sz w:val="24"/>
              </w:rPr>
            </w:pPr>
            <w:r w:rsidRPr="00946740">
              <w:rPr>
                <w:rFonts w:ascii="Arial" w:hAnsi="Arial"/>
                <w:spacing w:val="-2"/>
                <w:sz w:val="24"/>
              </w:rPr>
              <w:t>−</w:t>
            </w:r>
            <w:r w:rsidRPr="00946740">
              <w:rPr>
                <w:spacing w:val="-2"/>
                <w:sz w:val="24"/>
              </w:rPr>
              <w:t>0.03**</w:t>
            </w:r>
          </w:p>
        </w:tc>
        <w:tc>
          <w:tcPr>
            <w:tcW w:w="1533" w:type="dxa"/>
            <w:tcBorders>
              <w:top w:val="single" w:sz="6" w:space="0" w:color="000000"/>
            </w:tcBorders>
          </w:tcPr>
          <w:p w14:paraId="3DD34047"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0.05***</w:t>
            </w:r>
          </w:p>
        </w:tc>
        <w:tc>
          <w:tcPr>
            <w:tcW w:w="1533" w:type="dxa"/>
            <w:tcBorders>
              <w:top w:val="single" w:sz="6" w:space="0" w:color="000000"/>
            </w:tcBorders>
          </w:tcPr>
          <w:p w14:paraId="6C55AC8C" w14:textId="77777777" w:rsidR="007A46B2" w:rsidRPr="00946740" w:rsidRDefault="00000000">
            <w:pPr>
              <w:pStyle w:val="TableParagraph"/>
              <w:spacing w:before="48"/>
              <w:ind w:left="56" w:right="2"/>
              <w:rPr>
                <w:sz w:val="24"/>
              </w:rPr>
            </w:pPr>
            <w:r w:rsidRPr="00946740">
              <w:rPr>
                <w:rFonts w:ascii="Arial" w:hAnsi="Arial"/>
                <w:spacing w:val="-2"/>
                <w:sz w:val="24"/>
              </w:rPr>
              <w:t>−</w:t>
            </w:r>
            <w:r w:rsidRPr="00946740">
              <w:rPr>
                <w:spacing w:val="-2"/>
                <w:sz w:val="24"/>
              </w:rPr>
              <w:t>0.02*</w:t>
            </w:r>
          </w:p>
        </w:tc>
        <w:tc>
          <w:tcPr>
            <w:tcW w:w="1503" w:type="dxa"/>
            <w:tcBorders>
              <w:top w:val="single" w:sz="6" w:space="0" w:color="000000"/>
            </w:tcBorders>
          </w:tcPr>
          <w:p w14:paraId="2DC95F03"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408D0D67" w14:textId="77777777">
        <w:trPr>
          <w:trHeight w:val="279"/>
        </w:trPr>
        <w:tc>
          <w:tcPr>
            <w:tcW w:w="2462" w:type="dxa"/>
          </w:tcPr>
          <w:p w14:paraId="648F1188" w14:textId="77777777" w:rsidR="007A46B2" w:rsidRPr="00946740" w:rsidRDefault="007A46B2">
            <w:pPr>
              <w:pStyle w:val="TableParagraph"/>
              <w:jc w:val="left"/>
              <w:rPr>
                <w:sz w:val="20"/>
              </w:rPr>
            </w:pPr>
          </w:p>
        </w:tc>
        <w:tc>
          <w:tcPr>
            <w:tcW w:w="1503" w:type="dxa"/>
          </w:tcPr>
          <w:p w14:paraId="5FA07DD3" w14:textId="77777777" w:rsidR="007A46B2" w:rsidRPr="00946740" w:rsidRDefault="00000000">
            <w:pPr>
              <w:pStyle w:val="TableParagraph"/>
              <w:spacing w:line="259" w:lineRule="exact"/>
              <w:ind w:left="57" w:right="29"/>
              <w:rPr>
                <w:sz w:val="24"/>
              </w:rPr>
            </w:pPr>
            <w:r w:rsidRPr="00946740">
              <w:rPr>
                <w:spacing w:val="-2"/>
                <w:sz w:val="24"/>
              </w:rPr>
              <w:t>(0.01)</w:t>
            </w:r>
          </w:p>
        </w:tc>
        <w:tc>
          <w:tcPr>
            <w:tcW w:w="1533" w:type="dxa"/>
          </w:tcPr>
          <w:p w14:paraId="2B07E550" w14:textId="77777777" w:rsidR="007A46B2" w:rsidRPr="00946740" w:rsidRDefault="00000000">
            <w:pPr>
              <w:pStyle w:val="TableParagraph"/>
              <w:spacing w:line="259" w:lineRule="exact"/>
              <w:ind w:left="58" w:right="2"/>
              <w:rPr>
                <w:sz w:val="24"/>
              </w:rPr>
            </w:pPr>
            <w:r w:rsidRPr="00946740">
              <w:rPr>
                <w:spacing w:val="-2"/>
                <w:sz w:val="24"/>
              </w:rPr>
              <w:t>(0.01)</w:t>
            </w:r>
          </w:p>
        </w:tc>
        <w:tc>
          <w:tcPr>
            <w:tcW w:w="1533" w:type="dxa"/>
          </w:tcPr>
          <w:p w14:paraId="68F509D9" w14:textId="77777777" w:rsidR="007A46B2" w:rsidRPr="00946740" w:rsidRDefault="00000000">
            <w:pPr>
              <w:pStyle w:val="TableParagraph"/>
              <w:spacing w:line="259" w:lineRule="exact"/>
              <w:ind w:left="56" w:right="2"/>
              <w:rPr>
                <w:sz w:val="24"/>
              </w:rPr>
            </w:pPr>
            <w:r w:rsidRPr="00946740">
              <w:rPr>
                <w:spacing w:val="-2"/>
                <w:sz w:val="24"/>
              </w:rPr>
              <w:t>(0.01)</w:t>
            </w:r>
          </w:p>
        </w:tc>
        <w:tc>
          <w:tcPr>
            <w:tcW w:w="1503" w:type="dxa"/>
          </w:tcPr>
          <w:p w14:paraId="1B87B73B" w14:textId="77777777" w:rsidR="007A46B2" w:rsidRPr="00946740" w:rsidRDefault="00000000">
            <w:pPr>
              <w:pStyle w:val="TableParagraph"/>
              <w:spacing w:line="259" w:lineRule="exact"/>
              <w:ind w:left="52" w:right="29"/>
              <w:rPr>
                <w:sz w:val="24"/>
              </w:rPr>
            </w:pPr>
            <w:r w:rsidRPr="00946740">
              <w:rPr>
                <w:spacing w:val="-2"/>
                <w:sz w:val="24"/>
              </w:rPr>
              <w:t>(0.01)</w:t>
            </w:r>
          </w:p>
        </w:tc>
      </w:tr>
      <w:tr w:rsidR="007A46B2" w:rsidRPr="00946740" w14:paraId="63DA4BA5" w14:textId="77777777">
        <w:trPr>
          <w:trHeight w:val="288"/>
        </w:trPr>
        <w:tc>
          <w:tcPr>
            <w:tcW w:w="2462" w:type="dxa"/>
          </w:tcPr>
          <w:p w14:paraId="7E480061"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503" w:type="dxa"/>
          </w:tcPr>
          <w:p w14:paraId="2B4392E2" w14:textId="77777777" w:rsidR="007A46B2" w:rsidRPr="00946740" w:rsidRDefault="00000000">
            <w:pPr>
              <w:pStyle w:val="TableParagraph"/>
              <w:spacing w:line="269" w:lineRule="exact"/>
              <w:ind w:left="57" w:right="29"/>
              <w:rPr>
                <w:sz w:val="24"/>
              </w:rPr>
            </w:pPr>
            <w:r w:rsidRPr="00946740">
              <w:rPr>
                <w:spacing w:val="-2"/>
                <w:sz w:val="24"/>
              </w:rPr>
              <w:t>6.60***</w:t>
            </w:r>
          </w:p>
        </w:tc>
        <w:tc>
          <w:tcPr>
            <w:tcW w:w="1533" w:type="dxa"/>
          </w:tcPr>
          <w:p w14:paraId="5A66B580" w14:textId="77777777" w:rsidR="007A46B2" w:rsidRPr="00946740" w:rsidRDefault="007A46B2">
            <w:pPr>
              <w:pStyle w:val="TableParagraph"/>
              <w:jc w:val="left"/>
              <w:rPr>
                <w:sz w:val="20"/>
              </w:rPr>
            </w:pPr>
          </w:p>
        </w:tc>
        <w:tc>
          <w:tcPr>
            <w:tcW w:w="1533" w:type="dxa"/>
          </w:tcPr>
          <w:p w14:paraId="314DE1B1" w14:textId="77777777" w:rsidR="007A46B2" w:rsidRPr="00946740" w:rsidRDefault="007A46B2">
            <w:pPr>
              <w:pStyle w:val="TableParagraph"/>
              <w:jc w:val="left"/>
              <w:rPr>
                <w:sz w:val="20"/>
              </w:rPr>
            </w:pPr>
          </w:p>
        </w:tc>
        <w:tc>
          <w:tcPr>
            <w:tcW w:w="1503" w:type="dxa"/>
          </w:tcPr>
          <w:p w14:paraId="13D81640" w14:textId="77777777" w:rsidR="007A46B2" w:rsidRPr="00946740" w:rsidRDefault="007A46B2">
            <w:pPr>
              <w:pStyle w:val="TableParagraph"/>
              <w:jc w:val="left"/>
              <w:rPr>
                <w:sz w:val="20"/>
              </w:rPr>
            </w:pPr>
          </w:p>
        </w:tc>
      </w:tr>
      <w:tr w:rsidR="007A46B2" w:rsidRPr="00946740" w14:paraId="08068870" w14:textId="77777777">
        <w:trPr>
          <w:trHeight w:val="353"/>
        </w:trPr>
        <w:tc>
          <w:tcPr>
            <w:tcW w:w="2462" w:type="dxa"/>
            <w:tcBorders>
              <w:bottom w:val="single" w:sz="6" w:space="0" w:color="000000"/>
            </w:tcBorders>
          </w:tcPr>
          <w:p w14:paraId="4894F433" w14:textId="77777777" w:rsidR="007A46B2" w:rsidRPr="00946740" w:rsidRDefault="007A46B2">
            <w:pPr>
              <w:pStyle w:val="TableParagraph"/>
              <w:jc w:val="left"/>
              <w:rPr>
                <w:sz w:val="20"/>
              </w:rPr>
            </w:pPr>
          </w:p>
        </w:tc>
        <w:tc>
          <w:tcPr>
            <w:tcW w:w="1503" w:type="dxa"/>
            <w:tcBorders>
              <w:bottom w:val="single" w:sz="6" w:space="0" w:color="000000"/>
            </w:tcBorders>
          </w:tcPr>
          <w:p w14:paraId="15691AA7" w14:textId="77777777" w:rsidR="007A46B2" w:rsidRPr="00946740" w:rsidRDefault="00000000">
            <w:pPr>
              <w:pStyle w:val="TableParagraph"/>
              <w:spacing w:line="275" w:lineRule="exact"/>
              <w:ind w:left="57" w:right="29"/>
              <w:rPr>
                <w:sz w:val="24"/>
              </w:rPr>
            </w:pPr>
            <w:r w:rsidRPr="00946740">
              <w:rPr>
                <w:spacing w:val="-2"/>
                <w:sz w:val="24"/>
              </w:rPr>
              <w:t>(0.03)</w:t>
            </w:r>
          </w:p>
        </w:tc>
        <w:tc>
          <w:tcPr>
            <w:tcW w:w="1533" w:type="dxa"/>
            <w:tcBorders>
              <w:bottom w:val="single" w:sz="6" w:space="0" w:color="000000"/>
            </w:tcBorders>
          </w:tcPr>
          <w:p w14:paraId="7C302F23" w14:textId="77777777" w:rsidR="007A46B2" w:rsidRPr="00946740" w:rsidRDefault="007A46B2">
            <w:pPr>
              <w:pStyle w:val="TableParagraph"/>
              <w:jc w:val="left"/>
              <w:rPr>
                <w:sz w:val="20"/>
              </w:rPr>
            </w:pPr>
          </w:p>
        </w:tc>
        <w:tc>
          <w:tcPr>
            <w:tcW w:w="1533" w:type="dxa"/>
            <w:tcBorders>
              <w:bottom w:val="single" w:sz="6" w:space="0" w:color="000000"/>
            </w:tcBorders>
          </w:tcPr>
          <w:p w14:paraId="5F8D53F0" w14:textId="77777777" w:rsidR="007A46B2" w:rsidRPr="00946740" w:rsidRDefault="007A46B2">
            <w:pPr>
              <w:pStyle w:val="TableParagraph"/>
              <w:jc w:val="left"/>
              <w:rPr>
                <w:sz w:val="20"/>
              </w:rPr>
            </w:pPr>
          </w:p>
        </w:tc>
        <w:tc>
          <w:tcPr>
            <w:tcW w:w="1503" w:type="dxa"/>
            <w:tcBorders>
              <w:bottom w:val="single" w:sz="6" w:space="0" w:color="000000"/>
            </w:tcBorders>
          </w:tcPr>
          <w:p w14:paraId="4BDA128D" w14:textId="77777777" w:rsidR="007A46B2" w:rsidRPr="00946740" w:rsidRDefault="007A46B2">
            <w:pPr>
              <w:pStyle w:val="TableParagraph"/>
              <w:jc w:val="left"/>
              <w:rPr>
                <w:sz w:val="20"/>
              </w:rPr>
            </w:pPr>
          </w:p>
        </w:tc>
      </w:tr>
      <w:tr w:rsidR="007A46B2" w:rsidRPr="00946740" w14:paraId="32CF37A7" w14:textId="77777777">
        <w:trPr>
          <w:trHeight w:val="341"/>
        </w:trPr>
        <w:tc>
          <w:tcPr>
            <w:tcW w:w="2462" w:type="dxa"/>
            <w:tcBorders>
              <w:top w:val="single" w:sz="6" w:space="0" w:color="000000"/>
            </w:tcBorders>
          </w:tcPr>
          <w:p w14:paraId="7DACE2A9"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503" w:type="dxa"/>
            <w:tcBorders>
              <w:top w:val="single" w:sz="6" w:space="0" w:color="000000"/>
            </w:tcBorders>
          </w:tcPr>
          <w:p w14:paraId="6C807384" w14:textId="77777777" w:rsidR="007A46B2" w:rsidRPr="00946740" w:rsidRDefault="007A46B2">
            <w:pPr>
              <w:pStyle w:val="TableParagraph"/>
              <w:jc w:val="left"/>
              <w:rPr>
                <w:sz w:val="20"/>
              </w:rPr>
            </w:pPr>
          </w:p>
        </w:tc>
        <w:tc>
          <w:tcPr>
            <w:tcW w:w="1533" w:type="dxa"/>
            <w:tcBorders>
              <w:top w:val="single" w:sz="6" w:space="0" w:color="000000"/>
            </w:tcBorders>
          </w:tcPr>
          <w:p w14:paraId="16DC6E0A" w14:textId="77777777" w:rsidR="007A46B2" w:rsidRPr="00946740" w:rsidRDefault="007A46B2">
            <w:pPr>
              <w:pStyle w:val="TableParagraph"/>
              <w:jc w:val="left"/>
              <w:rPr>
                <w:sz w:val="20"/>
              </w:rPr>
            </w:pPr>
          </w:p>
        </w:tc>
        <w:tc>
          <w:tcPr>
            <w:tcW w:w="1533" w:type="dxa"/>
            <w:tcBorders>
              <w:top w:val="single" w:sz="6" w:space="0" w:color="000000"/>
            </w:tcBorders>
          </w:tcPr>
          <w:p w14:paraId="21763C71" w14:textId="77777777" w:rsidR="007A46B2" w:rsidRPr="00946740" w:rsidRDefault="007A46B2">
            <w:pPr>
              <w:pStyle w:val="TableParagraph"/>
              <w:jc w:val="left"/>
              <w:rPr>
                <w:sz w:val="20"/>
              </w:rPr>
            </w:pPr>
          </w:p>
        </w:tc>
        <w:tc>
          <w:tcPr>
            <w:tcW w:w="1503" w:type="dxa"/>
            <w:tcBorders>
              <w:top w:val="single" w:sz="6" w:space="0" w:color="000000"/>
            </w:tcBorders>
          </w:tcPr>
          <w:p w14:paraId="4FF9877A" w14:textId="77777777" w:rsidR="007A46B2" w:rsidRPr="00946740" w:rsidRDefault="007A46B2">
            <w:pPr>
              <w:pStyle w:val="TableParagraph"/>
              <w:jc w:val="left"/>
              <w:rPr>
                <w:sz w:val="20"/>
              </w:rPr>
            </w:pPr>
          </w:p>
        </w:tc>
      </w:tr>
      <w:tr w:rsidR="007A46B2" w:rsidRPr="00946740" w14:paraId="6865D6DF" w14:textId="77777777">
        <w:trPr>
          <w:trHeight w:val="286"/>
        </w:trPr>
        <w:tc>
          <w:tcPr>
            <w:tcW w:w="2462" w:type="dxa"/>
          </w:tcPr>
          <w:p w14:paraId="5296BD76" w14:textId="77777777" w:rsidR="007A46B2" w:rsidRPr="00946740" w:rsidRDefault="00000000">
            <w:pPr>
              <w:pStyle w:val="TableParagraph"/>
              <w:spacing w:line="266"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503" w:type="dxa"/>
          </w:tcPr>
          <w:p w14:paraId="7BEF2FC1" w14:textId="77777777" w:rsidR="007A46B2" w:rsidRPr="00946740" w:rsidRDefault="007A46B2">
            <w:pPr>
              <w:pStyle w:val="TableParagraph"/>
              <w:jc w:val="left"/>
              <w:rPr>
                <w:sz w:val="20"/>
              </w:rPr>
            </w:pPr>
          </w:p>
        </w:tc>
        <w:tc>
          <w:tcPr>
            <w:tcW w:w="1533" w:type="dxa"/>
          </w:tcPr>
          <w:p w14:paraId="220801CA" w14:textId="77777777" w:rsidR="007A46B2" w:rsidRPr="00946740" w:rsidRDefault="00000000">
            <w:pPr>
              <w:pStyle w:val="TableParagraph"/>
              <w:spacing w:line="266" w:lineRule="exact"/>
              <w:ind w:left="58" w:right="2"/>
              <w:rPr>
                <w:sz w:val="24"/>
              </w:rPr>
            </w:pPr>
            <w:r w:rsidRPr="00946740">
              <w:rPr>
                <w:spacing w:val="-10"/>
                <w:sz w:val="24"/>
              </w:rPr>
              <w:t>X</w:t>
            </w:r>
          </w:p>
        </w:tc>
        <w:tc>
          <w:tcPr>
            <w:tcW w:w="1533" w:type="dxa"/>
          </w:tcPr>
          <w:p w14:paraId="283973D5" w14:textId="77777777" w:rsidR="007A46B2" w:rsidRPr="00946740" w:rsidRDefault="00000000">
            <w:pPr>
              <w:pStyle w:val="TableParagraph"/>
              <w:spacing w:line="266" w:lineRule="exact"/>
              <w:ind w:left="56" w:right="2"/>
              <w:rPr>
                <w:sz w:val="24"/>
              </w:rPr>
            </w:pPr>
            <w:r w:rsidRPr="00946740">
              <w:rPr>
                <w:spacing w:val="-10"/>
                <w:sz w:val="24"/>
              </w:rPr>
              <w:t>X</w:t>
            </w:r>
          </w:p>
        </w:tc>
        <w:tc>
          <w:tcPr>
            <w:tcW w:w="1503" w:type="dxa"/>
          </w:tcPr>
          <w:p w14:paraId="3F1D76DD"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292E72EB" w14:textId="77777777">
        <w:trPr>
          <w:trHeight w:val="288"/>
        </w:trPr>
        <w:tc>
          <w:tcPr>
            <w:tcW w:w="2462" w:type="dxa"/>
          </w:tcPr>
          <w:p w14:paraId="25F11A01"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503" w:type="dxa"/>
          </w:tcPr>
          <w:p w14:paraId="2D7F6EE8" w14:textId="77777777" w:rsidR="007A46B2" w:rsidRPr="00946740" w:rsidRDefault="007A46B2">
            <w:pPr>
              <w:pStyle w:val="TableParagraph"/>
              <w:jc w:val="left"/>
              <w:rPr>
                <w:sz w:val="20"/>
              </w:rPr>
            </w:pPr>
          </w:p>
        </w:tc>
        <w:tc>
          <w:tcPr>
            <w:tcW w:w="1533" w:type="dxa"/>
          </w:tcPr>
          <w:p w14:paraId="0CCE8C42"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AE76883"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4AA14DB2"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0A98219" w14:textId="77777777">
        <w:trPr>
          <w:trHeight w:val="288"/>
        </w:trPr>
        <w:tc>
          <w:tcPr>
            <w:tcW w:w="2462" w:type="dxa"/>
          </w:tcPr>
          <w:p w14:paraId="75FB5F42"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503" w:type="dxa"/>
          </w:tcPr>
          <w:p w14:paraId="47826887" w14:textId="77777777" w:rsidR="007A46B2" w:rsidRPr="00946740" w:rsidRDefault="007A46B2">
            <w:pPr>
              <w:pStyle w:val="TableParagraph"/>
              <w:jc w:val="left"/>
              <w:rPr>
                <w:sz w:val="20"/>
              </w:rPr>
            </w:pPr>
          </w:p>
        </w:tc>
        <w:tc>
          <w:tcPr>
            <w:tcW w:w="1533" w:type="dxa"/>
          </w:tcPr>
          <w:p w14:paraId="70F0DF21"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3ACD7E4"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78E33D09"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03D8554B" w14:textId="77777777">
        <w:trPr>
          <w:trHeight w:val="288"/>
        </w:trPr>
        <w:tc>
          <w:tcPr>
            <w:tcW w:w="2462" w:type="dxa"/>
          </w:tcPr>
          <w:p w14:paraId="41F0CE47"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503" w:type="dxa"/>
          </w:tcPr>
          <w:p w14:paraId="4E26416D" w14:textId="77777777" w:rsidR="007A46B2" w:rsidRPr="00946740" w:rsidRDefault="007A46B2">
            <w:pPr>
              <w:pStyle w:val="TableParagraph"/>
              <w:jc w:val="left"/>
              <w:rPr>
                <w:sz w:val="20"/>
              </w:rPr>
            </w:pPr>
          </w:p>
        </w:tc>
        <w:tc>
          <w:tcPr>
            <w:tcW w:w="1533" w:type="dxa"/>
          </w:tcPr>
          <w:p w14:paraId="2CA8BEF3"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0B24DA3"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33594C7E"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0C30E1DE" w14:textId="77777777">
        <w:trPr>
          <w:trHeight w:val="288"/>
        </w:trPr>
        <w:tc>
          <w:tcPr>
            <w:tcW w:w="2462" w:type="dxa"/>
          </w:tcPr>
          <w:p w14:paraId="1D4CD7B8"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503" w:type="dxa"/>
          </w:tcPr>
          <w:p w14:paraId="27FC6D89" w14:textId="77777777" w:rsidR="007A46B2" w:rsidRPr="00946740" w:rsidRDefault="007A46B2">
            <w:pPr>
              <w:pStyle w:val="TableParagraph"/>
              <w:jc w:val="left"/>
              <w:rPr>
                <w:sz w:val="20"/>
              </w:rPr>
            </w:pPr>
          </w:p>
        </w:tc>
        <w:tc>
          <w:tcPr>
            <w:tcW w:w="1533" w:type="dxa"/>
          </w:tcPr>
          <w:p w14:paraId="1A02E362" w14:textId="77777777" w:rsidR="007A46B2" w:rsidRPr="00946740" w:rsidRDefault="007A46B2">
            <w:pPr>
              <w:pStyle w:val="TableParagraph"/>
              <w:jc w:val="left"/>
              <w:rPr>
                <w:sz w:val="20"/>
              </w:rPr>
            </w:pPr>
          </w:p>
        </w:tc>
        <w:tc>
          <w:tcPr>
            <w:tcW w:w="1533" w:type="dxa"/>
          </w:tcPr>
          <w:p w14:paraId="7BD9EC6E"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72504340"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7364BA87" w14:textId="77777777">
        <w:trPr>
          <w:trHeight w:val="288"/>
        </w:trPr>
        <w:tc>
          <w:tcPr>
            <w:tcW w:w="2462" w:type="dxa"/>
          </w:tcPr>
          <w:p w14:paraId="4A55BF9D"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503" w:type="dxa"/>
          </w:tcPr>
          <w:p w14:paraId="56A4CC31" w14:textId="77777777" w:rsidR="007A46B2" w:rsidRPr="00946740" w:rsidRDefault="007A46B2">
            <w:pPr>
              <w:pStyle w:val="TableParagraph"/>
              <w:jc w:val="left"/>
              <w:rPr>
                <w:sz w:val="20"/>
              </w:rPr>
            </w:pPr>
          </w:p>
        </w:tc>
        <w:tc>
          <w:tcPr>
            <w:tcW w:w="1533" w:type="dxa"/>
          </w:tcPr>
          <w:p w14:paraId="0B3A4BB2" w14:textId="77777777" w:rsidR="007A46B2" w:rsidRPr="00946740" w:rsidRDefault="007A46B2">
            <w:pPr>
              <w:pStyle w:val="TableParagraph"/>
              <w:jc w:val="left"/>
              <w:rPr>
                <w:sz w:val="20"/>
              </w:rPr>
            </w:pPr>
          </w:p>
        </w:tc>
        <w:tc>
          <w:tcPr>
            <w:tcW w:w="1533" w:type="dxa"/>
          </w:tcPr>
          <w:p w14:paraId="5676A19D" w14:textId="77777777" w:rsidR="007A46B2" w:rsidRPr="00946740" w:rsidRDefault="007A46B2">
            <w:pPr>
              <w:pStyle w:val="TableParagraph"/>
              <w:jc w:val="left"/>
              <w:rPr>
                <w:sz w:val="20"/>
              </w:rPr>
            </w:pPr>
          </w:p>
        </w:tc>
        <w:tc>
          <w:tcPr>
            <w:tcW w:w="1503" w:type="dxa"/>
          </w:tcPr>
          <w:p w14:paraId="2022D57C"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25600F7" w14:textId="77777777">
        <w:trPr>
          <w:trHeight w:val="354"/>
        </w:trPr>
        <w:tc>
          <w:tcPr>
            <w:tcW w:w="2462" w:type="dxa"/>
            <w:tcBorders>
              <w:bottom w:val="single" w:sz="8" w:space="0" w:color="000000"/>
            </w:tcBorders>
          </w:tcPr>
          <w:p w14:paraId="7A54CDFE"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503" w:type="dxa"/>
            <w:tcBorders>
              <w:bottom w:val="single" w:sz="8" w:space="0" w:color="000000"/>
            </w:tcBorders>
          </w:tcPr>
          <w:p w14:paraId="226F7A58" w14:textId="77777777" w:rsidR="007A46B2" w:rsidRPr="00946740" w:rsidRDefault="00000000">
            <w:pPr>
              <w:pStyle w:val="TableParagraph"/>
              <w:spacing w:line="275" w:lineRule="exact"/>
              <w:ind w:left="57" w:right="29"/>
              <w:rPr>
                <w:sz w:val="24"/>
              </w:rPr>
            </w:pPr>
            <w:r w:rsidRPr="00946740">
              <w:rPr>
                <w:spacing w:val="-4"/>
                <w:sz w:val="24"/>
              </w:rPr>
              <w:t>6568</w:t>
            </w:r>
          </w:p>
        </w:tc>
        <w:tc>
          <w:tcPr>
            <w:tcW w:w="1533" w:type="dxa"/>
            <w:tcBorders>
              <w:bottom w:val="single" w:sz="8" w:space="0" w:color="000000"/>
            </w:tcBorders>
          </w:tcPr>
          <w:p w14:paraId="29B53931" w14:textId="77777777" w:rsidR="007A46B2" w:rsidRPr="00946740" w:rsidRDefault="00000000">
            <w:pPr>
              <w:pStyle w:val="TableParagraph"/>
              <w:spacing w:line="275" w:lineRule="exact"/>
              <w:ind w:left="58" w:right="2"/>
              <w:rPr>
                <w:sz w:val="24"/>
              </w:rPr>
            </w:pPr>
            <w:r w:rsidRPr="00946740">
              <w:rPr>
                <w:spacing w:val="-4"/>
                <w:sz w:val="24"/>
              </w:rPr>
              <w:t>6568</w:t>
            </w:r>
          </w:p>
        </w:tc>
        <w:tc>
          <w:tcPr>
            <w:tcW w:w="1533" w:type="dxa"/>
            <w:tcBorders>
              <w:bottom w:val="single" w:sz="8" w:space="0" w:color="000000"/>
            </w:tcBorders>
          </w:tcPr>
          <w:p w14:paraId="285FE19F" w14:textId="77777777" w:rsidR="007A46B2" w:rsidRPr="00946740" w:rsidRDefault="00000000">
            <w:pPr>
              <w:pStyle w:val="TableParagraph"/>
              <w:spacing w:line="275" w:lineRule="exact"/>
              <w:ind w:left="57" w:right="2"/>
              <w:rPr>
                <w:sz w:val="24"/>
              </w:rPr>
            </w:pPr>
            <w:r w:rsidRPr="00946740">
              <w:rPr>
                <w:spacing w:val="-4"/>
                <w:sz w:val="24"/>
              </w:rPr>
              <w:t>6568</w:t>
            </w:r>
          </w:p>
        </w:tc>
        <w:tc>
          <w:tcPr>
            <w:tcW w:w="1503" w:type="dxa"/>
            <w:tcBorders>
              <w:bottom w:val="single" w:sz="8" w:space="0" w:color="000000"/>
            </w:tcBorders>
          </w:tcPr>
          <w:p w14:paraId="015F5BEB" w14:textId="77777777" w:rsidR="007A46B2" w:rsidRPr="00946740" w:rsidRDefault="00000000">
            <w:pPr>
              <w:pStyle w:val="TableParagraph"/>
              <w:spacing w:line="275" w:lineRule="exact"/>
              <w:ind w:left="52" w:right="29"/>
              <w:rPr>
                <w:sz w:val="24"/>
              </w:rPr>
            </w:pPr>
            <w:r w:rsidRPr="00946740">
              <w:rPr>
                <w:spacing w:val="-4"/>
                <w:sz w:val="24"/>
              </w:rPr>
              <w:t>6568</w:t>
            </w:r>
          </w:p>
        </w:tc>
      </w:tr>
    </w:tbl>
    <w:p w14:paraId="786FDF37" w14:textId="77777777" w:rsidR="007A46B2" w:rsidRPr="00946740" w:rsidRDefault="00000000">
      <w:pPr>
        <w:spacing w:before="14"/>
        <w:ind w:left="254"/>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76D34454" w14:textId="77777777" w:rsidR="007A46B2" w:rsidRPr="00946740" w:rsidRDefault="00000000">
      <w:pPr>
        <w:pStyle w:val="ListParagraph"/>
        <w:numPr>
          <w:ilvl w:val="0"/>
          <w:numId w:val="6"/>
        </w:numPr>
        <w:tabs>
          <w:tab w:val="left" w:pos="491"/>
          <w:tab w:val="left" w:pos="493"/>
        </w:tabs>
        <w:spacing w:before="66" w:line="290" w:lineRule="atLeast"/>
        <w:ind w:right="1832"/>
        <w:rPr>
          <w:sz w:val="20"/>
        </w:rPr>
      </w:pPr>
      <w:r w:rsidRPr="00946740">
        <w:rPr>
          <w:w w:val="110"/>
          <w:sz w:val="20"/>
        </w:rPr>
        <w:t>This table includes the estimation results of equation (</w:t>
      </w:r>
      <w:hyperlink w:anchor="_bookmark15" w:history="1">
        <w:r w:rsidR="007A46B2" w:rsidRPr="00946740">
          <w:rPr>
            <w:color w:val="0000FF"/>
            <w:w w:val="110"/>
            <w:sz w:val="20"/>
          </w:rPr>
          <w:t>1</w:t>
        </w:r>
      </w:hyperlink>
      <w:r w:rsidRPr="00946740">
        <w:rPr>
          <w:w w:val="110"/>
          <w:sz w:val="20"/>
        </w:rPr>
        <w:t>) where the dependent variable is log weekly earnings.</w:t>
      </w:r>
    </w:p>
    <w:p w14:paraId="21F13464" w14:textId="77777777" w:rsidR="007A46B2" w:rsidRPr="00946740" w:rsidRDefault="00000000">
      <w:pPr>
        <w:pStyle w:val="ListParagraph"/>
        <w:numPr>
          <w:ilvl w:val="0"/>
          <w:numId w:val="6"/>
        </w:numPr>
        <w:tabs>
          <w:tab w:val="left" w:pos="491"/>
          <w:tab w:val="left" w:pos="493"/>
        </w:tabs>
        <w:spacing w:before="14" w:line="288" w:lineRule="exact"/>
        <w:ind w:right="1831"/>
        <w:rPr>
          <w:sz w:val="20"/>
        </w:rPr>
      </w:pPr>
      <w:r w:rsidRPr="00946740">
        <w:rPr>
          <w:w w:val="110"/>
          <w:sz w:val="20"/>
        </w:rPr>
        <w:t xml:space="preserve">HW is an indicator variable that is equal to 1 if a person is the child of a Hispanic-father and </w:t>
      </w:r>
      <w:r w:rsidRPr="00946740">
        <w:rPr>
          <w:spacing w:val="-2"/>
          <w:w w:val="110"/>
          <w:sz w:val="20"/>
        </w:rPr>
        <w:t>White-mother.</w:t>
      </w:r>
    </w:p>
    <w:p w14:paraId="3D73AD21" w14:textId="77777777" w:rsidR="007A46B2" w:rsidRPr="00946740" w:rsidRDefault="00000000">
      <w:pPr>
        <w:pStyle w:val="ListParagraph"/>
        <w:numPr>
          <w:ilvl w:val="0"/>
          <w:numId w:val="6"/>
        </w:numPr>
        <w:tabs>
          <w:tab w:val="left" w:pos="492"/>
        </w:tabs>
        <w:spacing w:line="269" w:lineRule="exact"/>
        <w:ind w:left="492" w:hanging="166"/>
        <w:rPr>
          <w:sz w:val="20"/>
        </w:rPr>
      </w:pPr>
      <w:r w:rsidRPr="00946740">
        <w:rPr>
          <w:w w:val="110"/>
          <w:sz w:val="20"/>
        </w:rPr>
        <w:t>The</w:t>
      </w:r>
      <w:r w:rsidRPr="00946740">
        <w:rPr>
          <w:spacing w:val="-2"/>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1"/>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2"/>
          <w:w w:val="110"/>
          <w:sz w:val="20"/>
        </w:rPr>
        <w:t xml:space="preserve"> </w:t>
      </w:r>
      <w:r w:rsidRPr="00946740">
        <w:rPr>
          <w:w w:val="110"/>
          <w:sz w:val="20"/>
        </w:rPr>
        <w:t>men</w:t>
      </w:r>
      <w:r w:rsidRPr="00946740">
        <w:rPr>
          <w:spacing w:val="-1"/>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salary</w:t>
      </w:r>
      <w:r w:rsidRPr="00946740">
        <w:rPr>
          <w:spacing w:val="-1"/>
          <w:w w:val="110"/>
          <w:sz w:val="20"/>
        </w:rPr>
        <w:t xml:space="preserve"> </w:t>
      </w:r>
      <w:r w:rsidRPr="00946740">
        <w:rPr>
          <w:spacing w:val="-2"/>
          <w:w w:val="110"/>
          <w:sz w:val="20"/>
        </w:rPr>
        <w:t>workers.</w:t>
      </w:r>
    </w:p>
    <w:p w14:paraId="19C5ABCC" w14:textId="77777777" w:rsidR="007A46B2" w:rsidRPr="00946740" w:rsidRDefault="00000000">
      <w:pPr>
        <w:pStyle w:val="ListParagraph"/>
        <w:numPr>
          <w:ilvl w:val="0"/>
          <w:numId w:val="6"/>
        </w:numPr>
        <w:tabs>
          <w:tab w:val="left" w:pos="491"/>
          <w:tab w:val="left" w:pos="493"/>
        </w:tabs>
        <w:spacing w:before="22" w:line="288" w:lineRule="exact"/>
        <w:ind w:right="1832"/>
        <w:rPr>
          <w:sz w:val="20"/>
        </w:rPr>
      </w:pPr>
      <w:r w:rsidRPr="00946740">
        <w:rPr>
          <w:w w:val="110"/>
          <w:sz w:val="20"/>
        </w:rPr>
        <w:t>Column one has the regression results when controlling for hours worked, age, education,</w:t>
      </w:r>
      <w:r w:rsidRPr="00946740">
        <w:rPr>
          <w:spacing w:val="80"/>
          <w:w w:val="110"/>
          <w:sz w:val="20"/>
        </w:rPr>
        <w:t xml:space="preserve"> </w:t>
      </w:r>
      <w:r w:rsidRPr="00946740">
        <w:rPr>
          <w:w w:val="110"/>
          <w:sz w:val="20"/>
        </w:rPr>
        <w:t>year and state fixed effects. Column two has the results after controlling for education.</w:t>
      </w:r>
    </w:p>
    <w:p w14:paraId="4F5C7EA9" w14:textId="77777777" w:rsidR="007A46B2" w:rsidRPr="00946740" w:rsidRDefault="00000000">
      <w:pPr>
        <w:pStyle w:val="ListParagraph"/>
        <w:numPr>
          <w:ilvl w:val="0"/>
          <w:numId w:val="6"/>
        </w:numPr>
        <w:tabs>
          <w:tab w:val="left" w:pos="492"/>
        </w:tabs>
        <w:spacing w:line="275" w:lineRule="exact"/>
        <w:ind w:left="492"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2A73F329"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3D443699" w14:textId="77777777" w:rsidR="007A46B2" w:rsidRPr="00946740" w:rsidRDefault="00000000">
      <w:pPr>
        <w:pStyle w:val="Heading4"/>
        <w:spacing w:line="252" w:lineRule="auto"/>
        <w:ind w:left="116" w:right="1591"/>
      </w:pPr>
      <w:r w:rsidRPr="00946740">
        <w:rPr>
          <w:noProof/>
        </w:rPr>
        <w:lastRenderedPageBreak/>
        <mc:AlternateContent>
          <mc:Choice Requires="wps">
            <w:drawing>
              <wp:anchor distT="0" distB="0" distL="0" distR="0" simplePos="0" relativeHeight="15760384" behindDoc="0" locked="0" layoutInCell="1" allowOverlap="1" wp14:anchorId="1FDACDCA" wp14:editId="28157695">
                <wp:simplePos x="0" y="0"/>
                <wp:positionH relativeFrom="page">
                  <wp:posOffset>1165872</wp:posOffset>
                </wp:positionH>
                <wp:positionV relativeFrom="paragraph">
                  <wp:posOffset>474980</wp:posOffset>
                </wp:positionV>
                <wp:extent cx="6116955" cy="1270"/>
                <wp:effectExtent l="0" t="0" r="0" b="0"/>
                <wp:wrapNone/>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0301DB" id="Graphic 72" o:spid="_x0000_s1026" style="position:absolute;margin-left:91.8pt;margin-top:37.4pt;width:481.65pt;height:.1pt;z-index:15760384;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" path="m,l6116599,e" filled="f" strokeweight=".33725mm">
                <v:path arrowok="t"/>
                <w10:wrap anchorx="page"/>
              </v:shape>
            </w:pict>
          </mc:Fallback>
        </mc:AlternateContent>
      </w:r>
      <w:bookmarkStart w:id="139" w:name="_bookmark78"/>
      <w:bookmarkEnd w:id="139"/>
      <w:r w:rsidRPr="00946740">
        <w:rPr>
          <w:w w:val="110"/>
        </w:rPr>
        <w:t>Table</w:t>
      </w:r>
      <w:r w:rsidRPr="00946740">
        <w:rPr>
          <w:spacing w:val="-17"/>
          <w:w w:val="110"/>
        </w:rPr>
        <w:t xml:space="preserve"> </w:t>
      </w:r>
      <w:r w:rsidRPr="00946740">
        <w:rPr>
          <w:w w:val="110"/>
        </w:rPr>
        <w:t>A.4:</w:t>
      </w:r>
      <w:r w:rsidRPr="00946740">
        <w:rPr>
          <w:spacing w:val="-15"/>
          <w:w w:val="110"/>
        </w:rPr>
        <w:t xml:space="preserve"> </w:t>
      </w:r>
      <w:r w:rsidRPr="00946740">
        <w:rPr>
          <w:w w:val="110"/>
        </w:rPr>
        <w:t>Effect</w:t>
      </w:r>
      <w:r w:rsidRPr="00946740">
        <w:rPr>
          <w:spacing w:val="-16"/>
          <w:w w:val="110"/>
        </w:rPr>
        <w:t xml:space="preserve"> </w:t>
      </w:r>
      <w:r w:rsidRPr="00946740">
        <w:rPr>
          <w:w w:val="110"/>
        </w:rPr>
        <w:t>of</w:t>
      </w:r>
      <w:r w:rsidRPr="00946740">
        <w:rPr>
          <w:spacing w:val="-17"/>
          <w:w w:val="110"/>
        </w:rPr>
        <w:t xml:space="preserve"> </w:t>
      </w:r>
      <w:r w:rsidRPr="00946740">
        <w:rPr>
          <w:w w:val="110"/>
        </w:rPr>
        <w:t>Having</w:t>
      </w:r>
      <w:r w:rsidRPr="00946740">
        <w:rPr>
          <w:spacing w:val="-16"/>
          <w:w w:val="110"/>
        </w:rPr>
        <w:t xml:space="preserve"> </w:t>
      </w:r>
      <w:r w:rsidRPr="00946740">
        <w:rPr>
          <w:w w:val="110"/>
        </w:rPr>
        <w:t>Hispanic</w:t>
      </w:r>
      <w:r w:rsidRPr="00946740">
        <w:rPr>
          <w:spacing w:val="-17"/>
          <w:w w:val="110"/>
        </w:rPr>
        <w:t xml:space="preserve"> </w:t>
      </w:r>
      <w:r w:rsidRPr="00946740">
        <w:rPr>
          <w:w w:val="110"/>
        </w:rPr>
        <w:t>Last</w:t>
      </w:r>
      <w:r w:rsidRPr="00946740">
        <w:rPr>
          <w:spacing w:val="-16"/>
          <w:w w:val="110"/>
        </w:rPr>
        <w:t xml:space="preserve"> </w:t>
      </w:r>
      <w:r w:rsidRPr="00946740">
        <w:rPr>
          <w:w w:val="110"/>
        </w:rPr>
        <w:t>Name:</w:t>
      </w:r>
      <w:r w:rsidRPr="00946740">
        <w:rPr>
          <w:spacing w:val="-15"/>
          <w:w w:val="110"/>
        </w:rPr>
        <w:t xml:space="preserve"> </w:t>
      </w:r>
      <w:r w:rsidRPr="00946740">
        <w:rPr>
          <w:w w:val="110"/>
        </w:rPr>
        <w:t>Hispanics</w:t>
      </w:r>
      <w:r w:rsidRPr="00946740">
        <w:rPr>
          <w:spacing w:val="-16"/>
          <w:w w:val="110"/>
        </w:rPr>
        <w:t xml:space="preserve"> </w:t>
      </w:r>
      <w:r w:rsidRPr="00946740">
        <w:rPr>
          <w:w w:val="110"/>
        </w:rPr>
        <w:t>with</w:t>
      </w:r>
      <w:r w:rsidRPr="00946740">
        <w:rPr>
          <w:spacing w:val="-17"/>
          <w:w w:val="110"/>
        </w:rPr>
        <w:t xml:space="preserve"> </w:t>
      </w:r>
      <w:r w:rsidRPr="00946740">
        <w:rPr>
          <w:w w:val="110"/>
        </w:rPr>
        <w:t>Mexican</w:t>
      </w:r>
      <w:r w:rsidRPr="00946740">
        <w:rPr>
          <w:spacing w:val="-16"/>
          <w:w w:val="110"/>
        </w:rPr>
        <w:t xml:space="preserve"> </w:t>
      </w:r>
      <w:r w:rsidRPr="00946740">
        <w:rPr>
          <w:w w:val="110"/>
        </w:rPr>
        <w:t xml:space="preserve">Ances- </w:t>
      </w:r>
      <w:r w:rsidRPr="00946740">
        <w:rPr>
          <w:spacing w:val="-4"/>
          <w:w w:val="110"/>
        </w:rPr>
        <w:t>try</w:t>
      </w:r>
    </w:p>
    <w:p w14:paraId="7CEF6917" w14:textId="77777777" w:rsidR="007A46B2" w:rsidRPr="00946740" w:rsidRDefault="007A46B2">
      <w:pPr>
        <w:spacing w:line="252" w:lineRule="auto"/>
        <w:sectPr w:rsidR="007A46B2" w:rsidRPr="00946740">
          <w:pgSz w:w="12240" w:h="15840"/>
          <w:pgMar w:top="1800" w:right="20" w:bottom="1060" w:left="1720" w:header="0" w:footer="868" w:gutter="0"/>
          <w:cols w:space="720"/>
        </w:sectPr>
      </w:pPr>
    </w:p>
    <w:p w14:paraId="079F8B93" w14:textId="77777777" w:rsidR="007A46B2" w:rsidRPr="00946740" w:rsidRDefault="007A46B2">
      <w:pPr>
        <w:pStyle w:val="BodyText"/>
        <w:rPr>
          <w:sz w:val="24"/>
        </w:rPr>
      </w:pPr>
    </w:p>
    <w:p w14:paraId="0EBA2F64" w14:textId="77777777" w:rsidR="007A46B2" w:rsidRPr="00946740" w:rsidRDefault="007A46B2">
      <w:pPr>
        <w:pStyle w:val="BodyText"/>
        <w:rPr>
          <w:sz w:val="24"/>
        </w:rPr>
      </w:pPr>
    </w:p>
    <w:p w14:paraId="17B8D085" w14:textId="77777777" w:rsidR="007A46B2" w:rsidRPr="00946740" w:rsidRDefault="007A46B2">
      <w:pPr>
        <w:pStyle w:val="BodyText"/>
        <w:rPr>
          <w:sz w:val="24"/>
        </w:rPr>
      </w:pPr>
    </w:p>
    <w:p w14:paraId="282432D8" w14:textId="77777777" w:rsidR="007A46B2" w:rsidRPr="00946740" w:rsidRDefault="007A46B2">
      <w:pPr>
        <w:pStyle w:val="BodyText"/>
        <w:spacing w:before="89"/>
        <w:rPr>
          <w:sz w:val="24"/>
        </w:rPr>
      </w:pPr>
    </w:p>
    <w:p w14:paraId="0FBF489C" w14:textId="77777777" w:rsidR="007A46B2" w:rsidRPr="00946740" w:rsidRDefault="00000000">
      <w:pPr>
        <w:pStyle w:val="Heading5"/>
      </w:pPr>
      <w:r w:rsidRPr="00946740">
        <w:t>Panel</w:t>
      </w:r>
      <w:r w:rsidRPr="00946740">
        <w:rPr>
          <w:spacing w:val="-7"/>
        </w:rPr>
        <w:t xml:space="preserve"> </w:t>
      </w:r>
      <w:r w:rsidRPr="00946740">
        <w:t>A:</w:t>
      </w:r>
      <w:r w:rsidRPr="00946740">
        <w:rPr>
          <w:spacing w:val="-6"/>
        </w:rPr>
        <w:t xml:space="preserve"> </w:t>
      </w:r>
      <w:r w:rsidRPr="00946740">
        <w:t>Full</w:t>
      </w:r>
      <w:r w:rsidRPr="00946740">
        <w:rPr>
          <w:spacing w:val="-7"/>
        </w:rPr>
        <w:t xml:space="preserve"> </w:t>
      </w:r>
      <w:r w:rsidRPr="00946740">
        <w:rPr>
          <w:spacing w:val="-2"/>
        </w:rPr>
        <w:t>Sample</w:t>
      </w:r>
    </w:p>
    <w:p w14:paraId="38514EBB" w14:textId="77777777" w:rsidR="007A46B2" w:rsidRPr="00946740" w:rsidRDefault="00000000">
      <w:pPr>
        <w:spacing w:before="150"/>
        <w:ind w:left="235"/>
        <w:jc w:val="center"/>
        <w:rPr>
          <w:sz w:val="24"/>
        </w:rPr>
      </w:pPr>
      <w:r w:rsidRPr="00946740">
        <w:br w:type="column"/>
      </w:r>
      <w:r w:rsidRPr="00946740">
        <w:rPr>
          <w:spacing w:val="-5"/>
          <w:sz w:val="24"/>
        </w:rPr>
        <w:t>(1)</w:t>
      </w:r>
    </w:p>
    <w:p w14:paraId="22462F68" w14:textId="77777777" w:rsidR="007A46B2" w:rsidRPr="00946740" w:rsidRDefault="00000000">
      <w:pPr>
        <w:pStyle w:val="Heading4"/>
        <w:spacing w:before="13" w:line="252" w:lineRule="auto"/>
        <w:ind w:left="235" w:hanging="1"/>
        <w:jc w:val="center"/>
      </w:pPr>
      <w:r w:rsidRPr="00946740">
        <w:rPr>
          <w:noProof/>
        </w:rPr>
        <mc:AlternateContent>
          <mc:Choice Requires="wps">
            <w:drawing>
              <wp:anchor distT="0" distB="0" distL="0" distR="0" simplePos="0" relativeHeight="15760896" behindDoc="0" locked="0" layoutInCell="1" allowOverlap="1" wp14:anchorId="5A72EE72" wp14:editId="06326DB9">
                <wp:simplePos x="0" y="0"/>
                <wp:positionH relativeFrom="page">
                  <wp:posOffset>1165872</wp:posOffset>
                </wp:positionH>
                <wp:positionV relativeFrom="paragraph">
                  <wp:posOffset>421317</wp:posOffset>
                </wp:positionV>
                <wp:extent cx="6116955" cy="1270"/>
                <wp:effectExtent l="0" t="0" r="0" b="0"/>
                <wp:wrapNone/>
                <wp:docPr id="73" name="Graphic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31DFF" id="Graphic 73" o:spid="_x0000_s1026" style="position:absolute;margin-left:91.8pt;margin-top:33.15pt;width:481.65pt;height:.1pt;z-index:15760896;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" path="m,l6116599,e" filled="f" strokeweight=".21094mm">
                <v:path arrowok="t"/>
                <w10:wrap anchorx="page"/>
              </v:shape>
            </w:pict>
          </mc:Fallback>
        </mc:AlternateContent>
      </w:r>
      <w:r w:rsidRPr="00946740">
        <w:rPr>
          <w:w w:val="105"/>
        </w:rPr>
        <w:t xml:space="preserve">Years of </w:t>
      </w:r>
      <w:r w:rsidRPr="00946740">
        <w:rPr>
          <w:spacing w:val="-2"/>
          <w:w w:val="105"/>
        </w:rPr>
        <w:t>Education</w:t>
      </w:r>
    </w:p>
    <w:p w14:paraId="79956997" w14:textId="77777777" w:rsidR="007A46B2" w:rsidRPr="00946740" w:rsidRDefault="00000000">
      <w:pPr>
        <w:spacing w:before="150"/>
        <w:ind w:left="235"/>
        <w:jc w:val="center"/>
        <w:rPr>
          <w:sz w:val="24"/>
        </w:rPr>
      </w:pPr>
      <w:r w:rsidRPr="00946740">
        <w:br w:type="column"/>
      </w:r>
      <w:r w:rsidRPr="00946740">
        <w:rPr>
          <w:spacing w:val="-5"/>
          <w:sz w:val="24"/>
        </w:rPr>
        <w:t>(2)</w:t>
      </w:r>
    </w:p>
    <w:p w14:paraId="7400CAA0" w14:textId="77777777" w:rsidR="007A46B2" w:rsidRPr="00946740" w:rsidRDefault="00000000">
      <w:pPr>
        <w:pStyle w:val="Heading4"/>
        <w:spacing w:before="13" w:line="252" w:lineRule="auto"/>
        <w:ind w:left="235"/>
        <w:jc w:val="center"/>
      </w:pPr>
      <w:r w:rsidRPr="00946740">
        <w:rPr>
          <w:spacing w:val="-2"/>
          <w:w w:val="110"/>
        </w:rPr>
        <w:t>High</w:t>
      </w:r>
      <w:r w:rsidRPr="00946740">
        <w:rPr>
          <w:spacing w:val="-15"/>
          <w:w w:val="110"/>
        </w:rPr>
        <w:t xml:space="preserve"> </w:t>
      </w:r>
      <w:r w:rsidRPr="00946740">
        <w:rPr>
          <w:spacing w:val="-2"/>
          <w:w w:val="110"/>
        </w:rPr>
        <w:t>School Dropout</w:t>
      </w:r>
    </w:p>
    <w:p w14:paraId="5D6A573B" w14:textId="77777777" w:rsidR="007A46B2" w:rsidRPr="00946740" w:rsidRDefault="00000000">
      <w:pPr>
        <w:spacing w:before="18"/>
        <w:rPr>
          <w:sz w:val="24"/>
        </w:rPr>
      </w:pPr>
      <w:r w:rsidRPr="00946740">
        <w:br w:type="column"/>
      </w:r>
    </w:p>
    <w:p w14:paraId="53A15D0E" w14:textId="77777777" w:rsidR="007A46B2" w:rsidRPr="00946740" w:rsidRDefault="00000000">
      <w:pPr>
        <w:pStyle w:val="Heading4"/>
        <w:spacing w:before="0"/>
        <w:ind w:left="235"/>
        <w:jc w:val="center"/>
      </w:pPr>
      <w:r w:rsidRPr="00946740">
        <w:rPr>
          <w:spacing w:val="-5"/>
        </w:rPr>
        <w:t>(3)</w:t>
      </w:r>
    </w:p>
    <w:p w14:paraId="707BCE21" w14:textId="77777777" w:rsidR="007A46B2" w:rsidRPr="00946740" w:rsidRDefault="00000000">
      <w:pPr>
        <w:spacing w:before="13"/>
        <w:ind w:left="235"/>
        <w:jc w:val="center"/>
        <w:rPr>
          <w:sz w:val="24"/>
        </w:rPr>
      </w:pPr>
      <w:r w:rsidRPr="00946740">
        <w:rPr>
          <w:w w:val="105"/>
          <w:sz w:val="24"/>
        </w:rPr>
        <w:t>Associate</w:t>
      </w:r>
      <w:r w:rsidRPr="00946740">
        <w:rPr>
          <w:spacing w:val="11"/>
          <w:w w:val="110"/>
          <w:sz w:val="24"/>
        </w:rPr>
        <w:t xml:space="preserve"> </w:t>
      </w:r>
      <w:r w:rsidRPr="00946740">
        <w:rPr>
          <w:spacing w:val="-2"/>
          <w:w w:val="110"/>
          <w:sz w:val="24"/>
        </w:rPr>
        <w:t>Degree</w:t>
      </w:r>
    </w:p>
    <w:p w14:paraId="589FC558" w14:textId="77777777" w:rsidR="007A46B2" w:rsidRPr="00946740" w:rsidRDefault="00000000">
      <w:pPr>
        <w:spacing w:before="18"/>
        <w:rPr>
          <w:sz w:val="24"/>
        </w:rPr>
      </w:pPr>
      <w:r w:rsidRPr="00946740">
        <w:br w:type="column"/>
      </w:r>
    </w:p>
    <w:p w14:paraId="04629677" w14:textId="77777777" w:rsidR="007A46B2" w:rsidRPr="00946740" w:rsidRDefault="00000000">
      <w:pPr>
        <w:ind w:right="633"/>
        <w:jc w:val="center"/>
        <w:rPr>
          <w:sz w:val="24"/>
        </w:rPr>
      </w:pPr>
      <w:r w:rsidRPr="00946740">
        <w:rPr>
          <w:spacing w:val="-5"/>
          <w:sz w:val="24"/>
        </w:rPr>
        <w:t>(4)</w:t>
      </w:r>
    </w:p>
    <w:p w14:paraId="5533105F" w14:textId="77777777" w:rsidR="007A46B2" w:rsidRPr="00946740" w:rsidRDefault="00000000">
      <w:pPr>
        <w:spacing w:before="13"/>
        <w:ind w:right="633"/>
        <w:jc w:val="center"/>
        <w:rPr>
          <w:sz w:val="24"/>
        </w:rPr>
      </w:pPr>
      <w:r w:rsidRPr="00946740">
        <w:rPr>
          <w:w w:val="105"/>
          <w:sz w:val="24"/>
        </w:rPr>
        <w:t>Bachelor</w:t>
      </w:r>
      <w:r w:rsidRPr="00946740">
        <w:rPr>
          <w:spacing w:val="4"/>
          <w:w w:val="105"/>
          <w:sz w:val="24"/>
        </w:rPr>
        <w:t xml:space="preserve"> </w:t>
      </w:r>
      <w:r w:rsidRPr="00946740">
        <w:rPr>
          <w:spacing w:val="-2"/>
          <w:w w:val="105"/>
          <w:sz w:val="24"/>
        </w:rPr>
        <w:t>Degree</w:t>
      </w:r>
    </w:p>
    <w:p w14:paraId="2307EEBF" w14:textId="77777777" w:rsidR="007A46B2" w:rsidRPr="00946740" w:rsidRDefault="007A46B2">
      <w:pPr>
        <w:jc w:val="center"/>
        <w:rPr>
          <w:sz w:val="24"/>
        </w:rPr>
        <w:sectPr w:rsidR="007A46B2" w:rsidRPr="00946740">
          <w:type w:val="continuous"/>
          <w:pgSz w:w="12240" w:h="15840"/>
          <w:pgMar w:top="1820" w:right="20" w:bottom="280" w:left="1720" w:header="0" w:footer="868" w:gutter="0"/>
          <w:cols w:num="5" w:space="720" w:equalWidth="0">
            <w:col w:w="2335" w:space="230"/>
            <w:col w:w="1315" w:space="63"/>
            <w:col w:w="1538" w:space="63"/>
            <w:col w:w="2055" w:space="63"/>
            <w:col w:w="2838"/>
          </w:cols>
        </w:sectPr>
      </w:pPr>
    </w:p>
    <w:p w14:paraId="025ECDE3" w14:textId="77777777" w:rsidR="007A46B2" w:rsidRPr="00946740" w:rsidRDefault="007A46B2">
      <w:pPr>
        <w:pStyle w:val="BodyText"/>
        <w:spacing w:before="5"/>
        <w:rPr>
          <w:sz w:val="7"/>
        </w:rPr>
      </w:pPr>
    </w:p>
    <w:tbl>
      <w:tblPr>
        <w:tblW w:w="0" w:type="auto"/>
        <w:tblInd w:w="123" w:type="dxa"/>
        <w:tblLayout w:type="fixed"/>
        <w:tblCellMar>
          <w:left w:w="0" w:type="dxa"/>
          <w:right w:w="0" w:type="dxa"/>
        </w:tblCellMar>
        <w:tblLook w:val="01E0" w:firstRow="1" w:lastRow="1" w:firstColumn="1" w:lastColumn="1" w:noHBand="0" w:noVBand="0"/>
      </w:tblPr>
      <w:tblGrid>
        <w:gridCol w:w="2656"/>
        <w:gridCol w:w="1388"/>
        <w:gridCol w:w="1585"/>
        <w:gridCol w:w="1997"/>
        <w:gridCol w:w="2008"/>
      </w:tblGrid>
      <w:tr w:rsidR="007A46B2" w:rsidRPr="00946740" w14:paraId="1247BCB2" w14:textId="77777777">
        <w:trPr>
          <w:trHeight w:val="348"/>
        </w:trPr>
        <w:tc>
          <w:tcPr>
            <w:tcW w:w="2656" w:type="dxa"/>
            <w:tcBorders>
              <w:top w:val="single" w:sz="6" w:space="0" w:color="000000"/>
            </w:tcBorders>
          </w:tcPr>
          <w:p w14:paraId="0A0D2F4C"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8" w:type="dxa"/>
            <w:tcBorders>
              <w:top w:val="single" w:sz="6" w:space="0" w:color="000000"/>
            </w:tcBorders>
          </w:tcPr>
          <w:p w14:paraId="36DC2212"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0.25***</w:t>
            </w:r>
          </w:p>
        </w:tc>
        <w:tc>
          <w:tcPr>
            <w:tcW w:w="1585" w:type="dxa"/>
            <w:tcBorders>
              <w:top w:val="single" w:sz="6" w:space="0" w:color="000000"/>
            </w:tcBorders>
          </w:tcPr>
          <w:p w14:paraId="3613E47F" w14:textId="77777777" w:rsidR="007A46B2" w:rsidRPr="00946740" w:rsidRDefault="00000000">
            <w:pPr>
              <w:pStyle w:val="TableParagraph"/>
              <w:spacing w:before="49"/>
              <w:ind w:right="183"/>
              <w:rPr>
                <w:sz w:val="24"/>
              </w:rPr>
            </w:pPr>
            <w:r w:rsidRPr="00946740">
              <w:rPr>
                <w:spacing w:val="-4"/>
                <w:sz w:val="24"/>
              </w:rPr>
              <w:t>0.01</w:t>
            </w:r>
          </w:p>
        </w:tc>
        <w:tc>
          <w:tcPr>
            <w:tcW w:w="1997" w:type="dxa"/>
            <w:tcBorders>
              <w:top w:val="single" w:sz="6" w:space="0" w:color="000000"/>
            </w:tcBorders>
          </w:tcPr>
          <w:p w14:paraId="3431B022" w14:textId="77777777" w:rsidR="007A46B2" w:rsidRPr="00946740" w:rsidRDefault="00000000">
            <w:pPr>
              <w:pStyle w:val="TableParagraph"/>
              <w:spacing w:before="49"/>
              <w:ind w:left="1" w:right="47"/>
              <w:rPr>
                <w:sz w:val="24"/>
              </w:rPr>
            </w:pPr>
            <w:r w:rsidRPr="00946740">
              <w:rPr>
                <w:w w:val="90"/>
                <w:sz w:val="24"/>
              </w:rPr>
              <w:t>-</w:t>
            </w:r>
            <w:r w:rsidRPr="00946740">
              <w:rPr>
                <w:spacing w:val="-2"/>
                <w:sz w:val="24"/>
              </w:rPr>
              <w:t>0.02***</w:t>
            </w:r>
          </w:p>
        </w:tc>
        <w:tc>
          <w:tcPr>
            <w:tcW w:w="2008" w:type="dxa"/>
            <w:tcBorders>
              <w:top w:val="single" w:sz="6" w:space="0" w:color="000000"/>
            </w:tcBorders>
          </w:tcPr>
          <w:p w14:paraId="713ED394" w14:textId="77777777" w:rsidR="007A46B2" w:rsidRPr="00946740" w:rsidRDefault="00000000">
            <w:pPr>
              <w:pStyle w:val="TableParagraph"/>
              <w:spacing w:before="49"/>
              <w:ind w:left="34"/>
              <w:rPr>
                <w:sz w:val="24"/>
              </w:rPr>
            </w:pPr>
            <w:r w:rsidRPr="00946740">
              <w:rPr>
                <w:w w:val="90"/>
                <w:sz w:val="24"/>
              </w:rPr>
              <w:t>-</w:t>
            </w:r>
            <w:r w:rsidRPr="00946740">
              <w:rPr>
                <w:spacing w:val="-2"/>
                <w:sz w:val="24"/>
              </w:rPr>
              <w:t>0.03***</w:t>
            </w:r>
          </w:p>
        </w:tc>
      </w:tr>
      <w:tr w:rsidR="007A46B2" w:rsidRPr="00946740" w14:paraId="18DB6568" w14:textId="77777777">
        <w:trPr>
          <w:trHeight w:val="279"/>
        </w:trPr>
        <w:tc>
          <w:tcPr>
            <w:tcW w:w="2656" w:type="dxa"/>
          </w:tcPr>
          <w:p w14:paraId="651EA9BD" w14:textId="77777777" w:rsidR="007A46B2" w:rsidRPr="00946740" w:rsidRDefault="007A46B2">
            <w:pPr>
              <w:pStyle w:val="TableParagraph"/>
              <w:jc w:val="left"/>
              <w:rPr>
                <w:sz w:val="20"/>
              </w:rPr>
            </w:pPr>
          </w:p>
        </w:tc>
        <w:tc>
          <w:tcPr>
            <w:tcW w:w="1388" w:type="dxa"/>
          </w:tcPr>
          <w:p w14:paraId="6462B6E3" w14:textId="77777777" w:rsidR="007A46B2" w:rsidRPr="00946740" w:rsidRDefault="00000000">
            <w:pPr>
              <w:pStyle w:val="TableParagraph"/>
              <w:spacing w:line="259" w:lineRule="exact"/>
              <w:ind w:left="309"/>
              <w:jc w:val="left"/>
              <w:rPr>
                <w:sz w:val="24"/>
              </w:rPr>
            </w:pPr>
            <w:r w:rsidRPr="00946740">
              <w:rPr>
                <w:spacing w:val="-2"/>
                <w:sz w:val="24"/>
              </w:rPr>
              <w:t>(0.06)</w:t>
            </w:r>
          </w:p>
        </w:tc>
        <w:tc>
          <w:tcPr>
            <w:tcW w:w="1585" w:type="dxa"/>
          </w:tcPr>
          <w:p w14:paraId="3A0F0CA4" w14:textId="77777777" w:rsidR="007A46B2" w:rsidRPr="00946740" w:rsidRDefault="00000000">
            <w:pPr>
              <w:pStyle w:val="TableParagraph"/>
              <w:spacing w:line="259" w:lineRule="exact"/>
              <w:ind w:right="183"/>
              <w:rPr>
                <w:sz w:val="24"/>
              </w:rPr>
            </w:pPr>
            <w:r w:rsidRPr="00946740">
              <w:rPr>
                <w:spacing w:val="-2"/>
                <w:sz w:val="24"/>
              </w:rPr>
              <w:t>(0.01)</w:t>
            </w:r>
          </w:p>
        </w:tc>
        <w:tc>
          <w:tcPr>
            <w:tcW w:w="1997" w:type="dxa"/>
          </w:tcPr>
          <w:p w14:paraId="6E64B1D0" w14:textId="77777777" w:rsidR="007A46B2" w:rsidRPr="00946740" w:rsidRDefault="00000000">
            <w:pPr>
              <w:pStyle w:val="TableParagraph"/>
              <w:spacing w:line="259" w:lineRule="exact"/>
              <w:ind w:left="1" w:right="47"/>
              <w:rPr>
                <w:sz w:val="24"/>
              </w:rPr>
            </w:pPr>
            <w:r w:rsidRPr="00946740">
              <w:rPr>
                <w:spacing w:val="-2"/>
                <w:sz w:val="24"/>
              </w:rPr>
              <w:t>(0.01)</w:t>
            </w:r>
          </w:p>
        </w:tc>
        <w:tc>
          <w:tcPr>
            <w:tcW w:w="2008" w:type="dxa"/>
          </w:tcPr>
          <w:p w14:paraId="28066848" w14:textId="77777777" w:rsidR="007A46B2" w:rsidRPr="00946740" w:rsidRDefault="00000000">
            <w:pPr>
              <w:pStyle w:val="TableParagraph"/>
              <w:spacing w:line="259" w:lineRule="exact"/>
              <w:ind w:left="34"/>
              <w:rPr>
                <w:sz w:val="24"/>
              </w:rPr>
            </w:pPr>
            <w:r w:rsidRPr="00946740">
              <w:rPr>
                <w:spacing w:val="-2"/>
                <w:sz w:val="24"/>
              </w:rPr>
              <w:t>(0.01)</w:t>
            </w:r>
          </w:p>
        </w:tc>
      </w:tr>
      <w:tr w:rsidR="007A46B2" w:rsidRPr="00946740" w14:paraId="6158B68E" w14:textId="77777777">
        <w:trPr>
          <w:trHeight w:val="348"/>
        </w:trPr>
        <w:tc>
          <w:tcPr>
            <w:tcW w:w="2656" w:type="dxa"/>
          </w:tcPr>
          <w:p w14:paraId="33CDF2B1" w14:textId="77777777" w:rsidR="007A46B2" w:rsidRPr="00946740" w:rsidRDefault="00000000">
            <w:pPr>
              <w:pStyle w:val="TableParagraph"/>
              <w:spacing w:line="275" w:lineRule="exact"/>
              <w:ind w:left="358"/>
              <w:jc w:val="left"/>
              <w:rPr>
                <w:sz w:val="24"/>
              </w:rPr>
            </w:pPr>
            <w:r w:rsidRPr="00946740">
              <w:rPr>
                <w:spacing w:val="-2"/>
                <w:w w:val="110"/>
                <w:sz w:val="24"/>
              </w:rPr>
              <w:t>Observations</w:t>
            </w:r>
          </w:p>
        </w:tc>
        <w:tc>
          <w:tcPr>
            <w:tcW w:w="1388" w:type="dxa"/>
          </w:tcPr>
          <w:p w14:paraId="7EE434B5" w14:textId="77777777" w:rsidR="007A46B2" w:rsidRPr="00946740" w:rsidRDefault="00000000">
            <w:pPr>
              <w:pStyle w:val="TableParagraph"/>
              <w:spacing w:line="275" w:lineRule="exact"/>
              <w:ind w:left="299"/>
              <w:jc w:val="left"/>
              <w:rPr>
                <w:sz w:val="24"/>
              </w:rPr>
            </w:pPr>
            <w:r w:rsidRPr="00946740">
              <w:rPr>
                <w:spacing w:val="-2"/>
                <w:sz w:val="24"/>
              </w:rPr>
              <w:t>62483</w:t>
            </w:r>
          </w:p>
        </w:tc>
        <w:tc>
          <w:tcPr>
            <w:tcW w:w="1585" w:type="dxa"/>
          </w:tcPr>
          <w:p w14:paraId="13C6FDBD" w14:textId="77777777" w:rsidR="007A46B2" w:rsidRPr="00946740" w:rsidRDefault="00000000">
            <w:pPr>
              <w:pStyle w:val="TableParagraph"/>
              <w:spacing w:line="275" w:lineRule="exact"/>
              <w:ind w:right="183"/>
              <w:rPr>
                <w:sz w:val="24"/>
              </w:rPr>
            </w:pPr>
            <w:r w:rsidRPr="00946740">
              <w:rPr>
                <w:spacing w:val="-2"/>
                <w:sz w:val="24"/>
              </w:rPr>
              <w:t>63867</w:t>
            </w:r>
          </w:p>
        </w:tc>
        <w:tc>
          <w:tcPr>
            <w:tcW w:w="1997" w:type="dxa"/>
          </w:tcPr>
          <w:p w14:paraId="54010A69" w14:textId="77777777" w:rsidR="007A46B2" w:rsidRPr="00946740" w:rsidRDefault="00000000">
            <w:pPr>
              <w:pStyle w:val="TableParagraph"/>
              <w:spacing w:line="275" w:lineRule="exact"/>
              <w:ind w:left="1" w:right="47"/>
              <w:rPr>
                <w:sz w:val="24"/>
              </w:rPr>
            </w:pPr>
            <w:r w:rsidRPr="00946740">
              <w:rPr>
                <w:spacing w:val="-2"/>
                <w:sz w:val="24"/>
              </w:rPr>
              <w:t>52008</w:t>
            </w:r>
          </w:p>
        </w:tc>
        <w:tc>
          <w:tcPr>
            <w:tcW w:w="2008" w:type="dxa"/>
          </w:tcPr>
          <w:p w14:paraId="46F93450" w14:textId="77777777" w:rsidR="007A46B2" w:rsidRPr="00946740" w:rsidRDefault="00000000">
            <w:pPr>
              <w:pStyle w:val="TableParagraph"/>
              <w:spacing w:line="275" w:lineRule="exact"/>
              <w:ind w:left="34"/>
              <w:rPr>
                <w:sz w:val="24"/>
              </w:rPr>
            </w:pPr>
            <w:r w:rsidRPr="00946740">
              <w:rPr>
                <w:spacing w:val="-2"/>
                <w:sz w:val="24"/>
              </w:rPr>
              <w:t>63867</w:t>
            </w:r>
          </w:p>
        </w:tc>
      </w:tr>
      <w:tr w:rsidR="007A46B2" w:rsidRPr="00946740" w14:paraId="10A86FD9" w14:textId="77777777">
        <w:trPr>
          <w:trHeight w:val="412"/>
        </w:trPr>
        <w:tc>
          <w:tcPr>
            <w:tcW w:w="2656" w:type="dxa"/>
            <w:tcBorders>
              <w:bottom w:val="single" w:sz="6" w:space="0" w:color="000000"/>
            </w:tcBorders>
          </w:tcPr>
          <w:p w14:paraId="23604918" w14:textId="77777777" w:rsidR="007A46B2" w:rsidRPr="00946740" w:rsidRDefault="00000000">
            <w:pPr>
              <w:pStyle w:val="TableParagraph"/>
              <w:spacing w:before="59"/>
              <w:ind w:left="119"/>
              <w:jc w:val="left"/>
              <w:rPr>
                <w:i/>
                <w:sz w:val="24"/>
              </w:rPr>
            </w:pPr>
            <w:r w:rsidRPr="00946740">
              <w:rPr>
                <w:i/>
                <w:spacing w:val="-4"/>
                <w:sz w:val="24"/>
              </w:rPr>
              <w:t>Panel</w:t>
            </w:r>
            <w:r w:rsidRPr="00946740">
              <w:rPr>
                <w:i/>
                <w:spacing w:val="-7"/>
                <w:sz w:val="24"/>
              </w:rPr>
              <w:t xml:space="preserve"> </w:t>
            </w:r>
            <w:r w:rsidRPr="00946740">
              <w:rPr>
                <w:i/>
                <w:spacing w:val="-4"/>
                <w:sz w:val="24"/>
              </w:rPr>
              <w:t>B:</w:t>
            </w:r>
            <w:r w:rsidRPr="00946740">
              <w:rPr>
                <w:i/>
                <w:spacing w:val="-7"/>
                <w:sz w:val="24"/>
              </w:rPr>
              <w:t xml:space="preserve"> </w:t>
            </w:r>
            <w:r w:rsidRPr="00946740">
              <w:rPr>
                <w:i/>
                <w:spacing w:val="-4"/>
                <w:sz w:val="24"/>
              </w:rPr>
              <w:t>Women</w:t>
            </w:r>
          </w:p>
        </w:tc>
        <w:tc>
          <w:tcPr>
            <w:tcW w:w="1388" w:type="dxa"/>
            <w:tcBorders>
              <w:bottom w:val="single" w:sz="6" w:space="0" w:color="000000"/>
            </w:tcBorders>
          </w:tcPr>
          <w:p w14:paraId="3FE0D996" w14:textId="77777777" w:rsidR="007A46B2" w:rsidRPr="00946740" w:rsidRDefault="007A46B2">
            <w:pPr>
              <w:pStyle w:val="TableParagraph"/>
              <w:jc w:val="left"/>
            </w:pPr>
          </w:p>
        </w:tc>
        <w:tc>
          <w:tcPr>
            <w:tcW w:w="1585" w:type="dxa"/>
            <w:tcBorders>
              <w:bottom w:val="single" w:sz="6" w:space="0" w:color="000000"/>
            </w:tcBorders>
          </w:tcPr>
          <w:p w14:paraId="30082E5A" w14:textId="77777777" w:rsidR="007A46B2" w:rsidRPr="00946740" w:rsidRDefault="007A46B2">
            <w:pPr>
              <w:pStyle w:val="TableParagraph"/>
              <w:jc w:val="left"/>
            </w:pPr>
          </w:p>
        </w:tc>
        <w:tc>
          <w:tcPr>
            <w:tcW w:w="1997" w:type="dxa"/>
            <w:tcBorders>
              <w:bottom w:val="single" w:sz="6" w:space="0" w:color="000000"/>
            </w:tcBorders>
          </w:tcPr>
          <w:p w14:paraId="44E70AE3" w14:textId="77777777" w:rsidR="007A46B2" w:rsidRPr="00946740" w:rsidRDefault="007A46B2">
            <w:pPr>
              <w:pStyle w:val="TableParagraph"/>
              <w:jc w:val="left"/>
            </w:pPr>
          </w:p>
        </w:tc>
        <w:tc>
          <w:tcPr>
            <w:tcW w:w="2008" w:type="dxa"/>
            <w:tcBorders>
              <w:bottom w:val="single" w:sz="6" w:space="0" w:color="000000"/>
            </w:tcBorders>
          </w:tcPr>
          <w:p w14:paraId="6E997849" w14:textId="77777777" w:rsidR="007A46B2" w:rsidRPr="00946740" w:rsidRDefault="007A46B2">
            <w:pPr>
              <w:pStyle w:val="TableParagraph"/>
              <w:jc w:val="left"/>
            </w:pPr>
          </w:p>
        </w:tc>
      </w:tr>
      <w:tr w:rsidR="007A46B2" w:rsidRPr="00946740" w14:paraId="473F2BD4" w14:textId="77777777">
        <w:trPr>
          <w:trHeight w:val="348"/>
        </w:trPr>
        <w:tc>
          <w:tcPr>
            <w:tcW w:w="2656" w:type="dxa"/>
            <w:tcBorders>
              <w:top w:val="single" w:sz="6" w:space="0" w:color="000000"/>
            </w:tcBorders>
          </w:tcPr>
          <w:p w14:paraId="28D79DE4"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8" w:type="dxa"/>
            <w:tcBorders>
              <w:top w:val="single" w:sz="6" w:space="0" w:color="000000"/>
            </w:tcBorders>
          </w:tcPr>
          <w:p w14:paraId="72D1074C"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0.31***</w:t>
            </w:r>
          </w:p>
        </w:tc>
        <w:tc>
          <w:tcPr>
            <w:tcW w:w="1585" w:type="dxa"/>
            <w:tcBorders>
              <w:top w:val="single" w:sz="6" w:space="0" w:color="000000"/>
            </w:tcBorders>
          </w:tcPr>
          <w:p w14:paraId="5811D5C9" w14:textId="77777777" w:rsidR="007A46B2" w:rsidRPr="00946740" w:rsidRDefault="00000000">
            <w:pPr>
              <w:pStyle w:val="TableParagraph"/>
              <w:spacing w:before="49"/>
              <w:ind w:right="183"/>
              <w:rPr>
                <w:sz w:val="24"/>
              </w:rPr>
            </w:pPr>
            <w:r w:rsidRPr="00946740">
              <w:rPr>
                <w:spacing w:val="-4"/>
                <w:sz w:val="24"/>
              </w:rPr>
              <w:t>0.01</w:t>
            </w:r>
          </w:p>
        </w:tc>
        <w:tc>
          <w:tcPr>
            <w:tcW w:w="1997" w:type="dxa"/>
            <w:tcBorders>
              <w:top w:val="single" w:sz="6" w:space="0" w:color="000000"/>
            </w:tcBorders>
          </w:tcPr>
          <w:p w14:paraId="3F435E81" w14:textId="77777777" w:rsidR="007A46B2" w:rsidRPr="00946740" w:rsidRDefault="00000000">
            <w:pPr>
              <w:pStyle w:val="TableParagraph"/>
              <w:spacing w:before="49"/>
              <w:ind w:right="47"/>
              <w:rPr>
                <w:sz w:val="24"/>
              </w:rPr>
            </w:pPr>
            <w:r w:rsidRPr="00946740">
              <w:rPr>
                <w:w w:val="90"/>
                <w:sz w:val="24"/>
              </w:rPr>
              <w:t>-</w:t>
            </w:r>
            <w:r w:rsidRPr="00946740">
              <w:rPr>
                <w:spacing w:val="-2"/>
                <w:sz w:val="24"/>
              </w:rPr>
              <w:t>0.02**</w:t>
            </w:r>
          </w:p>
        </w:tc>
        <w:tc>
          <w:tcPr>
            <w:tcW w:w="2008" w:type="dxa"/>
            <w:tcBorders>
              <w:top w:val="single" w:sz="6" w:space="0" w:color="000000"/>
            </w:tcBorders>
          </w:tcPr>
          <w:p w14:paraId="168D5694" w14:textId="77777777" w:rsidR="007A46B2" w:rsidRPr="00946740" w:rsidRDefault="00000000">
            <w:pPr>
              <w:pStyle w:val="TableParagraph"/>
              <w:spacing w:before="49"/>
              <w:ind w:left="34"/>
              <w:rPr>
                <w:sz w:val="24"/>
              </w:rPr>
            </w:pPr>
            <w:r w:rsidRPr="00946740">
              <w:rPr>
                <w:w w:val="90"/>
                <w:sz w:val="24"/>
              </w:rPr>
              <w:t>-</w:t>
            </w:r>
            <w:r w:rsidRPr="00946740">
              <w:rPr>
                <w:spacing w:val="-2"/>
                <w:sz w:val="24"/>
              </w:rPr>
              <w:t>0.04***</w:t>
            </w:r>
          </w:p>
        </w:tc>
      </w:tr>
      <w:tr w:rsidR="007A46B2" w:rsidRPr="00946740" w14:paraId="53338F40" w14:textId="77777777">
        <w:trPr>
          <w:trHeight w:val="279"/>
        </w:trPr>
        <w:tc>
          <w:tcPr>
            <w:tcW w:w="2656" w:type="dxa"/>
          </w:tcPr>
          <w:p w14:paraId="5D814978" w14:textId="77777777" w:rsidR="007A46B2" w:rsidRPr="00946740" w:rsidRDefault="007A46B2">
            <w:pPr>
              <w:pStyle w:val="TableParagraph"/>
              <w:jc w:val="left"/>
              <w:rPr>
                <w:sz w:val="20"/>
              </w:rPr>
            </w:pPr>
          </w:p>
        </w:tc>
        <w:tc>
          <w:tcPr>
            <w:tcW w:w="1388" w:type="dxa"/>
          </w:tcPr>
          <w:p w14:paraId="43EC582F" w14:textId="77777777" w:rsidR="007A46B2" w:rsidRPr="00946740" w:rsidRDefault="00000000">
            <w:pPr>
              <w:pStyle w:val="TableParagraph"/>
              <w:spacing w:line="259" w:lineRule="exact"/>
              <w:ind w:left="309"/>
              <w:jc w:val="left"/>
              <w:rPr>
                <w:sz w:val="24"/>
              </w:rPr>
            </w:pPr>
            <w:r w:rsidRPr="00946740">
              <w:rPr>
                <w:spacing w:val="-2"/>
                <w:sz w:val="24"/>
              </w:rPr>
              <w:t>(0.07)</w:t>
            </w:r>
          </w:p>
        </w:tc>
        <w:tc>
          <w:tcPr>
            <w:tcW w:w="1585" w:type="dxa"/>
          </w:tcPr>
          <w:p w14:paraId="5CFFE9E0" w14:textId="77777777" w:rsidR="007A46B2" w:rsidRPr="00946740" w:rsidRDefault="00000000">
            <w:pPr>
              <w:pStyle w:val="TableParagraph"/>
              <w:spacing w:line="259" w:lineRule="exact"/>
              <w:ind w:right="183"/>
              <w:rPr>
                <w:sz w:val="24"/>
              </w:rPr>
            </w:pPr>
            <w:r w:rsidRPr="00946740">
              <w:rPr>
                <w:spacing w:val="-2"/>
                <w:sz w:val="24"/>
              </w:rPr>
              <w:t>(0.01)</w:t>
            </w:r>
          </w:p>
        </w:tc>
        <w:tc>
          <w:tcPr>
            <w:tcW w:w="1997" w:type="dxa"/>
          </w:tcPr>
          <w:p w14:paraId="60BC184E" w14:textId="77777777" w:rsidR="007A46B2" w:rsidRPr="00946740" w:rsidRDefault="00000000">
            <w:pPr>
              <w:pStyle w:val="TableParagraph"/>
              <w:spacing w:line="259" w:lineRule="exact"/>
              <w:ind w:left="1" w:right="47"/>
              <w:rPr>
                <w:sz w:val="24"/>
              </w:rPr>
            </w:pPr>
            <w:r w:rsidRPr="00946740">
              <w:rPr>
                <w:spacing w:val="-2"/>
                <w:sz w:val="24"/>
              </w:rPr>
              <w:t>(0.01)</w:t>
            </w:r>
          </w:p>
        </w:tc>
        <w:tc>
          <w:tcPr>
            <w:tcW w:w="2008" w:type="dxa"/>
          </w:tcPr>
          <w:p w14:paraId="2AFD51B0" w14:textId="77777777" w:rsidR="007A46B2" w:rsidRPr="00946740" w:rsidRDefault="00000000">
            <w:pPr>
              <w:pStyle w:val="TableParagraph"/>
              <w:spacing w:line="259" w:lineRule="exact"/>
              <w:ind w:left="34"/>
              <w:rPr>
                <w:sz w:val="24"/>
              </w:rPr>
            </w:pPr>
            <w:r w:rsidRPr="00946740">
              <w:rPr>
                <w:spacing w:val="-2"/>
                <w:sz w:val="24"/>
              </w:rPr>
              <w:t>(0.01)</w:t>
            </w:r>
          </w:p>
        </w:tc>
      </w:tr>
      <w:tr w:rsidR="007A46B2" w:rsidRPr="00946740" w14:paraId="089BA163" w14:textId="77777777">
        <w:trPr>
          <w:trHeight w:val="291"/>
        </w:trPr>
        <w:tc>
          <w:tcPr>
            <w:tcW w:w="2656" w:type="dxa"/>
          </w:tcPr>
          <w:p w14:paraId="7C0B5A92" w14:textId="77777777" w:rsidR="007A46B2" w:rsidRPr="00946740" w:rsidRDefault="00000000">
            <w:pPr>
              <w:pStyle w:val="TableParagraph"/>
              <w:spacing w:line="271" w:lineRule="exact"/>
              <w:ind w:left="358"/>
              <w:jc w:val="left"/>
              <w:rPr>
                <w:sz w:val="24"/>
              </w:rPr>
            </w:pPr>
            <w:r w:rsidRPr="00946740">
              <w:rPr>
                <w:spacing w:val="-2"/>
                <w:w w:val="110"/>
                <w:sz w:val="24"/>
              </w:rPr>
              <w:t>Observations</w:t>
            </w:r>
          </w:p>
        </w:tc>
        <w:tc>
          <w:tcPr>
            <w:tcW w:w="1388" w:type="dxa"/>
          </w:tcPr>
          <w:p w14:paraId="5A9E8873" w14:textId="77777777" w:rsidR="007A46B2" w:rsidRPr="00946740" w:rsidRDefault="00000000">
            <w:pPr>
              <w:pStyle w:val="TableParagraph"/>
              <w:spacing w:line="271" w:lineRule="exact"/>
              <w:ind w:left="299"/>
              <w:jc w:val="left"/>
              <w:rPr>
                <w:sz w:val="24"/>
              </w:rPr>
            </w:pPr>
            <w:r w:rsidRPr="00946740">
              <w:rPr>
                <w:spacing w:val="-2"/>
                <w:sz w:val="24"/>
              </w:rPr>
              <w:t>33292</w:t>
            </w:r>
          </w:p>
        </w:tc>
        <w:tc>
          <w:tcPr>
            <w:tcW w:w="1585" w:type="dxa"/>
          </w:tcPr>
          <w:p w14:paraId="0EE595E5" w14:textId="77777777" w:rsidR="007A46B2" w:rsidRPr="00946740" w:rsidRDefault="00000000">
            <w:pPr>
              <w:pStyle w:val="TableParagraph"/>
              <w:spacing w:line="271" w:lineRule="exact"/>
              <w:ind w:right="183"/>
              <w:rPr>
                <w:sz w:val="24"/>
              </w:rPr>
            </w:pPr>
            <w:r w:rsidRPr="00946740">
              <w:rPr>
                <w:spacing w:val="-2"/>
                <w:sz w:val="24"/>
              </w:rPr>
              <w:t>33946</w:t>
            </w:r>
          </w:p>
        </w:tc>
        <w:tc>
          <w:tcPr>
            <w:tcW w:w="1997" w:type="dxa"/>
          </w:tcPr>
          <w:p w14:paraId="18B43E2C" w14:textId="77777777" w:rsidR="007A46B2" w:rsidRPr="00946740" w:rsidRDefault="00000000">
            <w:pPr>
              <w:pStyle w:val="TableParagraph"/>
              <w:spacing w:line="271" w:lineRule="exact"/>
              <w:ind w:left="1" w:right="47"/>
              <w:rPr>
                <w:sz w:val="24"/>
              </w:rPr>
            </w:pPr>
            <w:r w:rsidRPr="00946740">
              <w:rPr>
                <w:spacing w:val="-2"/>
                <w:sz w:val="24"/>
              </w:rPr>
              <w:t>27072</w:t>
            </w:r>
          </w:p>
        </w:tc>
        <w:tc>
          <w:tcPr>
            <w:tcW w:w="2008" w:type="dxa"/>
          </w:tcPr>
          <w:p w14:paraId="55C1D881" w14:textId="77777777" w:rsidR="007A46B2" w:rsidRPr="00946740" w:rsidRDefault="00000000">
            <w:pPr>
              <w:pStyle w:val="TableParagraph"/>
              <w:spacing w:line="271" w:lineRule="exact"/>
              <w:ind w:left="34"/>
              <w:rPr>
                <w:sz w:val="24"/>
              </w:rPr>
            </w:pPr>
            <w:r w:rsidRPr="00946740">
              <w:rPr>
                <w:spacing w:val="-2"/>
                <w:sz w:val="24"/>
              </w:rPr>
              <w:t>33946</w:t>
            </w:r>
          </w:p>
        </w:tc>
      </w:tr>
      <w:tr w:rsidR="007A46B2" w:rsidRPr="00946740" w14:paraId="633B44DB" w14:textId="77777777">
        <w:trPr>
          <w:trHeight w:val="470"/>
        </w:trPr>
        <w:tc>
          <w:tcPr>
            <w:tcW w:w="2656" w:type="dxa"/>
          </w:tcPr>
          <w:p w14:paraId="558B023E" w14:textId="77777777" w:rsidR="007A46B2" w:rsidRPr="00946740" w:rsidRDefault="00000000">
            <w:pPr>
              <w:pStyle w:val="TableParagraph"/>
              <w:spacing w:before="116"/>
              <w:ind w:left="119"/>
              <w:jc w:val="left"/>
              <w:rPr>
                <w:i/>
                <w:sz w:val="24"/>
              </w:rPr>
            </w:pPr>
            <w:r w:rsidRPr="00946740">
              <w:rPr>
                <w:i/>
                <w:spacing w:val="-4"/>
                <w:sz w:val="24"/>
              </w:rPr>
              <w:t>Panel</w:t>
            </w:r>
            <w:r w:rsidRPr="00946740">
              <w:rPr>
                <w:i/>
                <w:spacing w:val="-7"/>
                <w:sz w:val="24"/>
              </w:rPr>
              <w:t xml:space="preserve"> </w:t>
            </w:r>
            <w:r w:rsidRPr="00946740">
              <w:rPr>
                <w:i/>
                <w:spacing w:val="-4"/>
                <w:sz w:val="24"/>
              </w:rPr>
              <w:t>C:</w:t>
            </w:r>
            <w:r w:rsidRPr="00946740">
              <w:rPr>
                <w:i/>
                <w:spacing w:val="-6"/>
                <w:sz w:val="24"/>
              </w:rPr>
              <w:t xml:space="preserve"> </w:t>
            </w:r>
            <w:r w:rsidRPr="00946740">
              <w:rPr>
                <w:i/>
                <w:spacing w:val="-5"/>
                <w:sz w:val="24"/>
              </w:rPr>
              <w:t>Men</w:t>
            </w:r>
          </w:p>
        </w:tc>
        <w:tc>
          <w:tcPr>
            <w:tcW w:w="1388" w:type="dxa"/>
          </w:tcPr>
          <w:p w14:paraId="50E1F5F7" w14:textId="77777777" w:rsidR="007A46B2" w:rsidRPr="00946740" w:rsidRDefault="007A46B2">
            <w:pPr>
              <w:pStyle w:val="TableParagraph"/>
              <w:jc w:val="left"/>
            </w:pPr>
          </w:p>
        </w:tc>
        <w:tc>
          <w:tcPr>
            <w:tcW w:w="1585" w:type="dxa"/>
          </w:tcPr>
          <w:p w14:paraId="07A5DEB9" w14:textId="77777777" w:rsidR="007A46B2" w:rsidRPr="00946740" w:rsidRDefault="007A46B2">
            <w:pPr>
              <w:pStyle w:val="TableParagraph"/>
              <w:jc w:val="left"/>
            </w:pPr>
          </w:p>
        </w:tc>
        <w:tc>
          <w:tcPr>
            <w:tcW w:w="1997" w:type="dxa"/>
          </w:tcPr>
          <w:p w14:paraId="015E1875" w14:textId="77777777" w:rsidR="007A46B2" w:rsidRPr="00946740" w:rsidRDefault="007A46B2">
            <w:pPr>
              <w:pStyle w:val="TableParagraph"/>
              <w:jc w:val="left"/>
            </w:pPr>
          </w:p>
        </w:tc>
        <w:tc>
          <w:tcPr>
            <w:tcW w:w="2008" w:type="dxa"/>
          </w:tcPr>
          <w:p w14:paraId="11DCEB4B" w14:textId="77777777" w:rsidR="007A46B2" w:rsidRPr="00946740" w:rsidRDefault="007A46B2">
            <w:pPr>
              <w:pStyle w:val="TableParagraph"/>
              <w:jc w:val="left"/>
            </w:pPr>
          </w:p>
        </w:tc>
      </w:tr>
      <w:tr w:rsidR="007A46B2" w:rsidRPr="00946740" w14:paraId="1A61D4BE" w14:textId="77777777">
        <w:trPr>
          <w:trHeight w:val="348"/>
        </w:trPr>
        <w:tc>
          <w:tcPr>
            <w:tcW w:w="2656" w:type="dxa"/>
            <w:tcBorders>
              <w:top w:val="single" w:sz="6" w:space="0" w:color="000000"/>
            </w:tcBorders>
          </w:tcPr>
          <w:p w14:paraId="73CD7C21"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8" w:type="dxa"/>
            <w:tcBorders>
              <w:top w:val="single" w:sz="6" w:space="0" w:color="000000"/>
            </w:tcBorders>
          </w:tcPr>
          <w:p w14:paraId="2D1FFC2B" w14:textId="77777777" w:rsidR="007A46B2" w:rsidRPr="00946740" w:rsidRDefault="00000000">
            <w:pPr>
              <w:pStyle w:val="TableParagraph"/>
              <w:spacing w:before="49"/>
              <w:ind w:left="256"/>
              <w:jc w:val="left"/>
              <w:rPr>
                <w:sz w:val="24"/>
              </w:rPr>
            </w:pPr>
            <w:r w:rsidRPr="00946740">
              <w:rPr>
                <w:w w:val="90"/>
                <w:sz w:val="24"/>
              </w:rPr>
              <w:t>-</w:t>
            </w:r>
            <w:r w:rsidRPr="00946740">
              <w:rPr>
                <w:spacing w:val="-2"/>
                <w:sz w:val="24"/>
              </w:rPr>
              <w:t>0.16**</w:t>
            </w:r>
          </w:p>
        </w:tc>
        <w:tc>
          <w:tcPr>
            <w:tcW w:w="1585" w:type="dxa"/>
            <w:tcBorders>
              <w:top w:val="single" w:sz="6" w:space="0" w:color="000000"/>
            </w:tcBorders>
          </w:tcPr>
          <w:p w14:paraId="3F19D2F7" w14:textId="77777777" w:rsidR="007A46B2" w:rsidRPr="00946740" w:rsidRDefault="00000000">
            <w:pPr>
              <w:pStyle w:val="TableParagraph"/>
              <w:spacing w:before="49"/>
              <w:ind w:right="183"/>
              <w:rPr>
                <w:sz w:val="24"/>
              </w:rPr>
            </w:pPr>
            <w:r w:rsidRPr="00946740">
              <w:rPr>
                <w:spacing w:val="-4"/>
                <w:sz w:val="24"/>
              </w:rPr>
              <w:t>0.01</w:t>
            </w:r>
          </w:p>
        </w:tc>
        <w:tc>
          <w:tcPr>
            <w:tcW w:w="1997" w:type="dxa"/>
            <w:tcBorders>
              <w:top w:val="single" w:sz="6" w:space="0" w:color="000000"/>
            </w:tcBorders>
          </w:tcPr>
          <w:p w14:paraId="5CBF234C" w14:textId="77777777" w:rsidR="007A46B2" w:rsidRPr="00946740" w:rsidRDefault="00000000">
            <w:pPr>
              <w:pStyle w:val="TableParagraph"/>
              <w:spacing w:before="49"/>
              <w:ind w:left="1" w:right="47"/>
              <w:rPr>
                <w:sz w:val="24"/>
              </w:rPr>
            </w:pPr>
            <w:r w:rsidRPr="00946740">
              <w:rPr>
                <w:spacing w:val="-2"/>
                <w:sz w:val="24"/>
              </w:rPr>
              <w:t>-</w:t>
            </w:r>
            <w:r w:rsidRPr="00946740">
              <w:rPr>
                <w:spacing w:val="-4"/>
                <w:sz w:val="24"/>
              </w:rPr>
              <w:t>0.01</w:t>
            </w:r>
          </w:p>
        </w:tc>
        <w:tc>
          <w:tcPr>
            <w:tcW w:w="2008" w:type="dxa"/>
            <w:tcBorders>
              <w:top w:val="single" w:sz="6" w:space="0" w:color="000000"/>
            </w:tcBorders>
          </w:tcPr>
          <w:p w14:paraId="2BBA0516" w14:textId="77777777" w:rsidR="007A46B2" w:rsidRPr="00946740" w:rsidRDefault="00000000">
            <w:pPr>
              <w:pStyle w:val="TableParagraph"/>
              <w:spacing w:before="49"/>
              <w:ind w:left="34"/>
              <w:rPr>
                <w:sz w:val="24"/>
              </w:rPr>
            </w:pPr>
            <w:r w:rsidRPr="00946740">
              <w:rPr>
                <w:spacing w:val="-2"/>
                <w:sz w:val="24"/>
              </w:rPr>
              <w:t>-</w:t>
            </w:r>
            <w:r w:rsidRPr="00946740">
              <w:rPr>
                <w:spacing w:val="-4"/>
                <w:sz w:val="24"/>
              </w:rPr>
              <w:t>0.02</w:t>
            </w:r>
          </w:p>
        </w:tc>
      </w:tr>
      <w:tr w:rsidR="007A46B2" w:rsidRPr="00946740" w14:paraId="0EB8ACC6" w14:textId="77777777">
        <w:trPr>
          <w:trHeight w:val="279"/>
        </w:trPr>
        <w:tc>
          <w:tcPr>
            <w:tcW w:w="2656" w:type="dxa"/>
          </w:tcPr>
          <w:p w14:paraId="362B35E5" w14:textId="77777777" w:rsidR="007A46B2" w:rsidRPr="00946740" w:rsidRDefault="007A46B2">
            <w:pPr>
              <w:pStyle w:val="TableParagraph"/>
              <w:jc w:val="left"/>
              <w:rPr>
                <w:sz w:val="20"/>
              </w:rPr>
            </w:pPr>
          </w:p>
        </w:tc>
        <w:tc>
          <w:tcPr>
            <w:tcW w:w="1388" w:type="dxa"/>
          </w:tcPr>
          <w:p w14:paraId="32BF66DD" w14:textId="77777777" w:rsidR="007A46B2" w:rsidRPr="00946740" w:rsidRDefault="00000000">
            <w:pPr>
              <w:pStyle w:val="TableParagraph"/>
              <w:spacing w:line="259" w:lineRule="exact"/>
              <w:ind w:left="309"/>
              <w:jc w:val="left"/>
              <w:rPr>
                <w:sz w:val="24"/>
              </w:rPr>
            </w:pPr>
            <w:r w:rsidRPr="00946740">
              <w:rPr>
                <w:spacing w:val="-2"/>
                <w:sz w:val="24"/>
              </w:rPr>
              <w:t>(0.08)</w:t>
            </w:r>
          </w:p>
        </w:tc>
        <w:tc>
          <w:tcPr>
            <w:tcW w:w="1585" w:type="dxa"/>
          </w:tcPr>
          <w:p w14:paraId="73D9E980" w14:textId="77777777" w:rsidR="007A46B2" w:rsidRPr="00946740" w:rsidRDefault="00000000">
            <w:pPr>
              <w:pStyle w:val="TableParagraph"/>
              <w:spacing w:line="259" w:lineRule="exact"/>
              <w:ind w:right="183"/>
              <w:rPr>
                <w:sz w:val="24"/>
              </w:rPr>
            </w:pPr>
            <w:r w:rsidRPr="00946740">
              <w:rPr>
                <w:spacing w:val="-2"/>
                <w:sz w:val="24"/>
              </w:rPr>
              <w:t>(0.02)</w:t>
            </w:r>
          </w:p>
        </w:tc>
        <w:tc>
          <w:tcPr>
            <w:tcW w:w="1997" w:type="dxa"/>
          </w:tcPr>
          <w:p w14:paraId="09DFBCB4" w14:textId="77777777" w:rsidR="007A46B2" w:rsidRPr="00946740" w:rsidRDefault="00000000">
            <w:pPr>
              <w:pStyle w:val="TableParagraph"/>
              <w:spacing w:line="259" w:lineRule="exact"/>
              <w:ind w:left="1" w:right="47"/>
              <w:rPr>
                <w:sz w:val="24"/>
              </w:rPr>
            </w:pPr>
            <w:r w:rsidRPr="00946740">
              <w:rPr>
                <w:spacing w:val="-2"/>
                <w:sz w:val="24"/>
              </w:rPr>
              <w:t>(0.01)</w:t>
            </w:r>
          </w:p>
        </w:tc>
        <w:tc>
          <w:tcPr>
            <w:tcW w:w="2008" w:type="dxa"/>
          </w:tcPr>
          <w:p w14:paraId="6756F9C3" w14:textId="77777777" w:rsidR="007A46B2" w:rsidRPr="00946740" w:rsidRDefault="00000000">
            <w:pPr>
              <w:pStyle w:val="TableParagraph"/>
              <w:spacing w:line="259" w:lineRule="exact"/>
              <w:ind w:left="34"/>
              <w:rPr>
                <w:sz w:val="24"/>
              </w:rPr>
            </w:pPr>
            <w:r w:rsidRPr="00946740">
              <w:rPr>
                <w:spacing w:val="-2"/>
                <w:sz w:val="24"/>
              </w:rPr>
              <w:t>(0.02)</w:t>
            </w:r>
          </w:p>
        </w:tc>
      </w:tr>
      <w:tr w:rsidR="007A46B2" w:rsidRPr="00946740" w14:paraId="1AE19E96" w14:textId="77777777">
        <w:trPr>
          <w:trHeight w:val="288"/>
        </w:trPr>
        <w:tc>
          <w:tcPr>
            <w:tcW w:w="2656" w:type="dxa"/>
          </w:tcPr>
          <w:p w14:paraId="5DC8CFDD" w14:textId="77777777" w:rsidR="007A46B2" w:rsidRPr="00946740" w:rsidRDefault="00000000">
            <w:pPr>
              <w:pStyle w:val="TableParagraph"/>
              <w:spacing w:line="269" w:lineRule="exact"/>
              <w:ind w:left="358"/>
              <w:jc w:val="left"/>
              <w:rPr>
                <w:sz w:val="24"/>
              </w:rPr>
            </w:pPr>
            <w:r w:rsidRPr="00946740">
              <w:rPr>
                <w:w w:val="105"/>
                <w:sz w:val="24"/>
              </w:rPr>
              <w:t>Full</w:t>
            </w:r>
            <w:r w:rsidRPr="00946740">
              <w:rPr>
                <w:spacing w:val="4"/>
                <w:w w:val="105"/>
                <w:sz w:val="24"/>
              </w:rPr>
              <w:t xml:space="preserve"> </w:t>
            </w:r>
            <w:r w:rsidRPr="00946740">
              <w:rPr>
                <w:w w:val="105"/>
                <w:sz w:val="24"/>
              </w:rPr>
              <w:t>Sample’s</w:t>
            </w:r>
            <w:r w:rsidRPr="00946740">
              <w:rPr>
                <w:spacing w:val="4"/>
                <w:w w:val="105"/>
                <w:sz w:val="24"/>
              </w:rPr>
              <w:t xml:space="preserve"> </w:t>
            </w:r>
            <w:r w:rsidRPr="00946740">
              <w:rPr>
                <w:spacing w:val="-4"/>
                <w:w w:val="105"/>
                <w:sz w:val="24"/>
              </w:rPr>
              <w:t>Mean</w:t>
            </w:r>
          </w:p>
        </w:tc>
        <w:tc>
          <w:tcPr>
            <w:tcW w:w="1388" w:type="dxa"/>
          </w:tcPr>
          <w:p w14:paraId="7BDB4A5E" w14:textId="77777777" w:rsidR="007A46B2" w:rsidRPr="00946740" w:rsidRDefault="00000000">
            <w:pPr>
              <w:pStyle w:val="TableParagraph"/>
              <w:spacing w:line="269" w:lineRule="exact"/>
              <w:ind w:left="329"/>
              <w:jc w:val="left"/>
              <w:rPr>
                <w:sz w:val="24"/>
              </w:rPr>
            </w:pPr>
            <w:r w:rsidRPr="00946740">
              <w:rPr>
                <w:spacing w:val="-2"/>
                <w:sz w:val="24"/>
              </w:rPr>
              <w:t>13.07</w:t>
            </w:r>
          </w:p>
        </w:tc>
        <w:tc>
          <w:tcPr>
            <w:tcW w:w="1585" w:type="dxa"/>
          </w:tcPr>
          <w:p w14:paraId="26C0E65F" w14:textId="77777777" w:rsidR="007A46B2" w:rsidRPr="00946740" w:rsidRDefault="00000000">
            <w:pPr>
              <w:pStyle w:val="TableParagraph"/>
              <w:spacing w:line="269" w:lineRule="exact"/>
              <w:ind w:right="183"/>
              <w:rPr>
                <w:sz w:val="24"/>
              </w:rPr>
            </w:pPr>
            <w:r w:rsidRPr="00946740">
              <w:rPr>
                <w:spacing w:val="-4"/>
                <w:sz w:val="24"/>
              </w:rPr>
              <w:t>0.47</w:t>
            </w:r>
          </w:p>
        </w:tc>
        <w:tc>
          <w:tcPr>
            <w:tcW w:w="1997" w:type="dxa"/>
          </w:tcPr>
          <w:p w14:paraId="5152857B" w14:textId="77777777" w:rsidR="007A46B2" w:rsidRPr="00946740" w:rsidRDefault="00000000">
            <w:pPr>
              <w:pStyle w:val="TableParagraph"/>
              <w:spacing w:line="269" w:lineRule="exact"/>
              <w:ind w:left="1" w:right="47"/>
              <w:rPr>
                <w:sz w:val="24"/>
              </w:rPr>
            </w:pPr>
            <w:r w:rsidRPr="00946740">
              <w:rPr>
                <w:spacing w:val="-4"/>
                <w:sz w:val="24"/>
              </w:rPr>
              <w:t>0.13</w:t>
            </w:r>
          </w:p>
        </w:tc>
        <w:tc>
          <w:tcPr>
            <w:tcW w:w="2008" w:type="dxa"/>
          </w:tcPr>
          <w:p w14:paraId="65D797A6" w14:textId="77777777" w:rsidR="007A46B2" w:rsidRPr="00946740" w:rsidRDefault="00000000">
            <w:pPr>
              <w:pStyle w:val="TableParagraph"/>
              <w:spacing w:line="269" w:lineRule="exact"/>
              <w:ind w:left="34"/>
              <w:rPr>
                <w:sz w:val="24"/>
              </w:rPr>
            </w:pPr>
            <w:r w:rsidRPr="00946740">
              <w:rPr>
                <w:spacing w:val="-4"/>
                <w:sz w:val="24"/>
              </w:rPr>
              <w:t>0.19</w:t>
            </w:r>
          </w:p>
        </w:tc>
      </w:tr>
      <w:tr w:rsidR="007A46B2" w:rsidRPr="00946740" w14:paraId="21783C53" w14:textId="77777777">
        <w:trPr>
          <w:trHeight w:val="288"/>
        </w:trPr>
        <w:tc>
          <w:tcPr>
            <w:tcW w:w="2656" w:type="dxa"/>
          </w:tcPr>
          <w:p w14:paraId="5C8DADD1" w14:textId="77777777" w:rsidR="007A46B2" w:rsidRPr="00946740" w:rsidRDefault="00000000">
            <w:pPr>
              <w:pStyle w:val="TableParagraph"/>
              <w:spacing w:line="269" w:lineRule="exact"/>
              <w:ind w:left="358"/>
              <w:jc w:val="left"/>
              <w:rPr>
                <w:sz w:val="24"/>
              </w:rPr>
            </w:pPr>
            <w:r w:rsidRPr="00946740">
              <w:rPr>
                <w:spacing w:val="-2"/>
                <w:w w:val="110"/>
                <w:sz w:val="24"/>
              </w:rPr>
              <w:t>Observations</w:t>
            </w:r>
          </w:p>
        </w:tc>
        <w:tc>
          <w:tcPr>
            <w:tcW w:w="1388" w:type="dxa"/>
          </w:tcPr>
          <w:p w14:paraId="42521626" w14:textId="77777777" w:rsidR="007A46B2" w:rsidRPr="00946740" w:rsidRDefault="00000000">
            <w:pPr>
              <w:pStyle w:val="TableParagraph"/>
              <w:spacing w:line="269" w:lineRule="exact"/>
              <w:ind w:left="299"/>
              <w:jc w:val="left"/>
              <w:rPr>
                <w:sz w:val="24"/>
              </w:rPr>
            </w:pPr>
            <w:r w:rsidRPr="00946740">
              <w:rPr>
                <w:spacing w:val="-2"/>
                <w:sz w:val="24"/>
              </w:rPr>
              <w:t>29191</w:t>
            </w:r>
          </w:p>
        </w:tc>
        <w:tc>
          <w:tcPr>
            <w:tcW w:w="1585" w:type="dxa"/>
          </w:tcPr>
          <w:p w14:paraId="622886DF" w14:textId="77777777" w:rsidR="007A46B2" w:rsidRPr="00946740" w:rsidRDefault="00000000">
            <w:pPr>
              <w:pStyle w:val="TableParagraph"/>
              <w:spacing w:line="269" w:lineRule="exact"/>
              <w:ind w:right="183"/>
              <w:rPr>
                <w:sz w:val="24"/>
              </w:rPr>
            </w:pPr>
            <w:r w:rsidRPr="00946740">
              <w:rPr>
                <w:spacing w:val="-2"/>
                <w:sz w:val="24"/>
              </w:rPr>
              <w:t>29921</w:t>
            </w:r>
          </w:p>
        </w:tc>
        <w:tc>
          <w:tcPr>
            <w:tcW w:w="1997" w:type="dxa"/>
          </w:tcPr>
          <w:p w14:paraId="47CAF566" w14:textId="77777777" w:rsidR="007A46B2" w:rsidRPr="00946740" w:rsidRDefault="00000000">
            <w:pPr>
              <w:pStyle w:val="TableParagraph"/>
              <w:spacing w:line="269" w:lineRule="exact"/>
              <w:ind w:left="1" w:right="47"/>
              <w:rPr>
                <w:sz w:val="24"/>
              </w:rPr>
            </w:pPr>
            <w:r w:rsidRPr="00946740">
              <w:rPr>
                <w:spacing w:val="-2"/>
                <w:sz w:val="24"/>
              </w:rPr>
              <w:t>24936</w:t>
            </w:r>
          </w:p>
        </w:tc>
        <w:tc>
          <w:tcPr>
            <w:tcW w:w="2008" w:type="dxa"/>
          </w:tcPr>
          <w:p w14:paraId="50352278" w14:textId="77777777" w:rsidR="007A46B2" w:rsidRPr="00946740" w:rsidRDefault="00000000">
            <w:pPr>
              <w:pStyle w:val="TableParagraph"/>
              <w:spacing w:line="269" w:lineRule="exact"/>
              <w:ind w:left="34"/>
              <w:rPr>
                <w:sz w:val="24"/>
              </w:rPr>
            </w:pPr>
            <w:r w:rsidRPr="00946740">
              <w:rPr>
                <w:spacing w:val="-2"/>
                <w:sz w:val="24"/>
              </w:rPr>
              <w:t>29921</w:t>
            </w:r>
          </w:p>
        </w:tc>
      </w:tr>
      <w:tr w:rsidR="007A46B2" w:rsidRPr="00946740" w14:paraId="61B5F4A6" w14:textId="77777777">
        <w:trPr>
          <w:trHeight w:val="288"/>
        </w:trPr>
        <w:tc>
          <w:tcPr>
            <w:tcW w:w="2656" w:type="dxa"/>
          </w:tcPr>
          <w:p w14:paraId="1CAEF0C1" w14:textId="77777777" w:rsidR="007A46B2" w:rsidRPr="00946740" w:rsidRDefault="00000000">
            <w:pPr>
              <w:pStyle w:val="TableParagraph"/>
              <w:spacing w:line="269" w:lineRule="exact"/>
              <w:ind w:left="119"/>
              <w:jc w:val="left"/>
              <w:rPr>
                <w:sz w:val="24"/>
              </w:rPr>
            </w:pPr>
            <w:r w:rsidRPr="00946740">
              <w:rPr>
                <w:w w:val="105"/>
                <w:sz w:val="24"/>
              </w:rPr>
              <w:t>Women’s</w:t>
            </w:r>
            <w:r w:rsidRPr="00946740">
              <w:rPr>
                <w:spacing w:val="-12"/>
                <w:w w:val="105"/>
                <w:sz w:val="24"/>
              </w:rPr>
              <w:t xml:space="preserve"> </w:t>
            </w:r>
            <w:r w:rsidRPr="00946740">
              <w:rPr>
                <w:spacing w:val="-4"/>
                <w:w w:val="110"/>
                <w:sz w:val="24"/>
              </w:rPr>
              <w:t>Mean</w:t>
            </w:r>
          </w:p>
        </w:tc>
        <w:tc>
          <w:tcPr>
            <w:tcW w:w="1388" w:type="dxa"/>
          </w:tcPr>
          <w:p w14:paraId="7E56E337" w14:textId="77777777" w:rsidR="007A46B2" w:rsidRPr="00946740" w:rsidRDefault="00000000">
            <w:pPr>
              <w:pStyle w:val="TableParagraph"/>
              <w:spacing w:line="269" w:lineRule="exact"/>
              <w:ind w:left="329"/>
              <w:jc w:val="left"/>
              <w:rPr>
                <w:sz w:val="24"/>
              </w:rPr>
            </w:pPr>
            <w:r w:rsidRPr="00946740">
              <w:rPr>
                <w:spacing w:val="-2"/>
                <w:sz w:val="24"/>
              </w:rPr>
              <w:t>13.16</w:t>
            </w:r>
          </w:p>
        </w:tc>
        <w:tc>
          <w:tcPr>
            <w:tcW w:w="1585" w:type="dxa"/>
          </w:tcPr>
          <w:p w14:paraId="6657C3A4" w14:textId="77777777" w:rsidR="007A46B2" w:rsidRPr="00946740" w:rsidRDefault="00000000">
            <w:pPr>
              <w:pStyle w:val="TableParagraph"/>
              <w:spacing w:line="269" w:lineRule="exact"/>
              <w:ind w:right="183"/>
              <w:rPr>
                <w:sz w:val="24"/>
              </w:rPr>
            </w:pPr>
            <w:r w:rsidRPr="00946740">
              <w:rPr>
                <w:spacing w:val="-4"/>
                <w:sz w:val="24"/>
              </w:rPr>
              <w:t>0.47</w:t>
            </w:r>
          </w:p>
        </w:tc>
        <w:tc>
          <w:tcPr>
            <w:tcW w:w="1997" w:type="dxa"/>
          </w:tcPr>
          <w:p w14:paraId="4FF964C9" w14:textId="77777777" w:rsidR="007A46B2" w:rsidRPr="00946740" w:rsidRDefault="00000000">
            <w:pPr>
              <w:pStyle w:val="TableParagraph"/>
              <w:spacing w:line="269" w:lineRule="exact"/>
              <w:ind w:left="1" w:right="47"/>
              <w:rPr>
                <w:sz w:val="24"/>
              </w:rPr>
            </w:pPr>
            <w:r w:rsidRPr="00946740">
              <w:rPr>
                <w:spacing w:val="-4"/>
                <w:sz w:val="24"/>
              </w:rPr>
              <w:t>0.14</w:t>
            </w:r>
          </w:p>
        </w:tc>
        <w:tc>
          <w:tcPr>
            <w:tcW w:w="2008" w:type="dxa"/>
          </w:tcPr>
          <w:p w14:paraId="2D9C56AD" w14:textId="77777777" w:rsidR="007A46B2" w:rsidRPr="00946740" w:rsidRDefault="00000000">
            <w:pPr>
              <w:pStyle w:val="TableParagraph"/>
              <w:spacing w:line="269" w:lineRule="exact"/>
              <w:ind w:left="34"/>
              <w:rPr>
                <w:sz w:val="24"/>
              </w:rPr>
            </w:pPr>
            <w:r w:rsidRPr="00946740">
              <w:rPr>
                <w:spacing w:val="-5"/>
                <w:sz w:val="24"/>
              </w:rPr>
              <w:t>0.2</w:t>
            </w:r>
          </w:p>
        </w:tc>
      </w:tr>
      <w:tr w:rsidR="007A46B2" w:rsidRPr="00946740" w14:paraId="667FDC61" w14:textId="77777777">
        <w:trPr>
          <w:trHeight w:val="354"/>
        </w:trPr>
        <w:tc>
          <w:tcPr>
            <w:tcW w:w="2656" w:type="dxa"/>
            <w:tcBorders>
              <w:bottom w:val="single" w:sz="8" w:space="0" w:color="000000"/>
            </w:tcBorders>
          </w:tcPr>
          <w:p w14:paraId="1C77814A" w14:textId="77777777" w:rsidR="007A46B2" w:rsidRPr="00946740" w:rsidRDefault="00000000">
            <w:pPr>
              <w:pStyle w:val="TableParagraph"/>
              <w:spacing w:line="275" w:lineRule="exact"/>
              <w:ind w:left="119"/>
              <w:jc w:val="left"/>
              <w:rPr>
                <w:sz w:val="24"/>
              </w:rPr>
            </w:pPr>
            <w:r w:rsidRPr="00946740">
              <w:rPr>
                <w:w w:val="105"/>
                <w:sz w:val="24"/>
              </w:rPr>
              <w:t>Men’s</w:t>
            </w:r>
            <w:r w:rsidRPr="00946740">
              <w:rPr>
                <w:spacing w:val="-4"/>
                <w:w w:val="105"/>
                <w:sz w:val="24"/>
              </w:rPr>
              <w:t xml:space="preserve"> Mean</w:t>
            </w:r>
          </w:p>
        </w:tc>
        <w:tc>
          <w:tcPr>
            <w:tcW w:w="1388" w:type="dxa"/>
            <w:tcBorders>
              <w:bottom w:val="single" w:sz="8" w:space="0" w:color="000000"/>
            </w:tcBorders>
          </w:tcPr>
          <w:p w14:paraId="2FA7A676" w14:textId="77777777" w:rsidR="007A46B2" w:rsidRPr="00946740" w:rsidRDefault="00000000">
            <w:pPr>
              <w:pStyle w:val="TableParagraph"/>
              <w:spacing w:line="275" w:lineRule="exact"/>
              <w:ind w:left="329"/>
              <w:jc w:val="left"/>
              <w:rPr>
                <w:sz w:val="24"/>
              </w:rPr>
            </w:pPr>
            <w:r w:rsidRPr="00946740">
              <w:rPr>
                <w:spacing w:val="-2"/>
                <w:sz w:val="24"/>
              </w:rPr>
              <w:t>12.96</w:t>
            </w:r>
          </w:p>
        </w:tc>
        <w:tc>
          <w:tcPr>
            <w:tcW w:w="1585" w:type="dxa"/>
            <w:tcBorders>
              <w:bottom w:val="single" w:sz="8" w:space="0" w:color="000000"/>
            </w:tcBorders>
          </w:tcPr>
          <w:p w14:paraId="4DA9C7A5" w14:textId="77777777" w:rsidR="007A46B2" w:rsidRPr="00946740" w:rsidRDefault="00000000">
            <w:pPr>
              <w:pStyle w:val="TableParagraph"/>
              <w:spacing w:line="275" w:lineRule="exact"/>
              <w:ind w:right="183"/>
              <w:rPr>
                <w:sz w:val="24"/>
              </w:rPr>
            </w:pPr>
            <w:r w:rsidRPr="00946740">
              <w:rPr>
                <w:spacing w:val="-4"/>
                <w:sz w:val="24"/>
              </w:rPr>
              <w:t>0.46</w:t>
            </w:r>
          </w:p>
        </w:tc>
        <w:tc>
          <w:tcPr>
            <w:tcW w:w="1997" w:type="dxa"/>
            <w:tcBorders>
              <w:bottom w:val="single" w:sz="8" w:space="0" w:color="000000"/>
            </w:tcBorders>
          </w:tcPr>
          <w:p w14:paraId="055CE96D" w14:textId="77777777" w:rsidR="007A46B2" w:rsidRPr="00946740" w:rsidRDefault="00000000">
            <w:pPr>
              <w:pStyle w:val="TableParagraph"/>
              <w:spacing w:line="275" w:lineRule="exact"/>
              <w:ind w:left="1" w:right="47"/>
              <w:rPr>
                <w:sz w:val="24"/>
              </w:rPr>
            </w:pPr>
            <w:r w:rsidRPr="00946740">
              <w:rPr>
                <w:spacing w:val="-4"/>
                <w:sz w:val="24"/>
              </w:rPr>
              <w:t>0.13</w:t>
            </w:r>
          </w:p>
        </w:tc>
        <w:tc>
          <w:tcPr>
            <w:tcW w:w="2008" w:type="dxa"/>
            <w:tcBorders>
              <w:bottom w:val="single" w:sz="8" w:space="0" w:color="000000"/>
            </w:tcBorders>
          </w:tcPr>
          <w:p w14:paraId="58739DF6" w14:textId="77777777" w:rsidR="007A46B2" w:rsidRPr="00946740" w:rsidRDefault="00000000">
            <w:pPr>
              <w:pStyle w:val="TableParagraph"/>
              <w:spacing w:line="275" w:lineRule="exact"/>
              <w:ind w:left="34"/>
              <w:rPr>
                <w:sz w:val="24"/>
              </w:rPr>
            </w:pPr>
            <w:r w:rsidRPr="00946740">
              <w:rPr>
                <w:spacing w:val="-4"/>
                <w:sz w:val="24"/>
              </w:rPr>
              <w:t>0.17</w:t>
            </w:r>
          </w:p>
        </w:tc>
      </w:tr>
    </w:tbl>
    <w:p w14:paraId="5236524C"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09001E61" w14:textId="77777777" w:rsidR="007A46B2" w:rsidRPr="00946740" w:rsidRDefault="00000000">
      <w:pPr>
        <w:pStyle w:val="ListParagraph"/>
        <w:numPr>
          <w:ilvl w:val="0"/>
          <w:numId w:val="5"/>
        </w:numPr>
        <w:tabs>
          <w:tab w:val="left" w:pos="473"/>
        </w:tabs>
        <w:spacing w:before="66" w:line="295" w:lineRule="exact"/>
        <w:ind w:left="473" w:hanging="166"/>
        <w:rPr>
          <w:sz w:val="20"/>
        </w:rPr>
      </w:pPr>
      <w:r w:rsidRPr="00946740">
        <w:rPr>
          <w:w w:val="110"/>
          <w:sz w:val="20"/>
        </w:rPr>
        <w:t>This</w:t>
      </w:r>
      <w:r w:rsidRPr="00946740">
        <w:rPr>
          <w:spacing w:val="-9"/>
          <w:w w:val="110"/>
          <w:sz w:val="20"/>
        </w:rPr>
        <w:t xml:space="preserve"> </w:t>
      </w:r>
      <w:r w:rsidRPr="00946740">
        <w:rPr>
          <w:w w:val="110"/>
          <w:sz w:val="20"/>
        </w:rPr>
        <w:t>table</w:t>
      </w:r>
      <w:r w:rsidRPr="00946740">
        <w:rPr>
          <w:spacing w:val="-8"/>
          <w:w w:val="110"/>
          <w:sz w:val="20"/>
        </w:rPr>
        <w:t xml:space="preserve"> </w:t>
      </w:r>
      <w:r w:rsidRPr="00946740">
        <w:rPr>
          <w:w w:val="110"/>
          <w:sz w:val="20"/>
        </w:rPr>
        <w:t>includes</w:t>
      </w:r>
      <w:r w:rsidRPr="00946740">
        <w:rPr>
          <w:spacing w:val="-8"/>
          <w:w w:val="110"/>
          <w:sz w:val="20"/>
        </w:rPr>
        <w:t xml:space="preserve"> </w:t>
      </w:r>
      <w:r w:rsidRPr="00946740">
        <w:rPr>
          <w:w w:val="110"/>
          <w:sz w:val="20"/>
        </w:rPr>
        <w:t>the</w:t>
      </w:r>
      <w:r w:rsidRPr="00946740">
        <w:rPr>
          <w:spacing w:val="-8"/>
          <w:w w:val="110"/>
          <w:sz w:val="20"/>
        </w:rPr>
        <w:t xml:space="preserve"> </w:t>
      </w:r>
      <w:r w:rsidRPr="00946740">
        <w:rPr>
          <w:w w:val="110"/>
          <w:sz w:val="20"/>
        </w:rPr>
        <w:t>estimation</w:t>
      </w:r>
      <w:r w:rsidRPr="00946740">
        <w:rPr>
          <w:spacing w:val="-8"/>
          <w:w w:val="110"/>
          <w:sz w:val="20"/>
        </w:rPr>
        <w:t xml:space="preserve"> </w:t>
      </w:r>
      <w:r w:rsidRPr="00946740">
        <w:rPr>
          <w:w w:val="110"/>
          <w:sz w:val="20"/>
        </w:rPr>
        <w:t>results</w:t>
      </w:r>
      <w:r w:rsidRPr="00946740">
        <w:rPr>
          <w:spacing w:val="-8"/>
          <w:w w:val="110"/>
          <w:sz w:val="20"/>
        </w:rPr>
        <w:t xml:space="preserve"> </w:t>
      </w:r>
      <w:r w:rsidRPr="00946740">
        <w:rPr>
          <w:w w:val="110"/>
          <w:sz w:val="20"/>
        </w:rPr>
        <w:t>of</w:t>
      </w:r>
      <w:r w:rsidRPr="00946740">
        <w:rPr>
          <w:spacing w:val="-9"/>
          <w:w w:val="110"/>
          <w:sz w:val="20"/>
        </w:rPr>
        <w:t xml:space="preserve"> </w:t>
      </w:r>
      <w:r w:rsidRPr="00946740">
        <w:rPr>
          <w:w w:val="110"/>
          <w:sz w:val="20"/>
        </w:rPr>
        <w:t>equation</w:t>
      </w:r>
      <w:r w:rsidRPr="00946740">
        <w:rPr>
          <w:spacing w:val="-8"/>
          <w:w w:val="110"/>
          <w:sz w:val="20"/>
        </w:rPr>
        <w:t xml:space="preserve"> </w:t>
      </w:r>
      <w:r w:rsidRPr="00946740">
        <w:rPr>
          <w:w w:val="110"/>
          <w:sz w:val="20"/>
        </w:rPr>
        <w:t>(</w:t>
      </w:r>
      <w:hyperlink w:anchor="_bookmark15" w:history="1">
        <w:r w:rsidR="007A46B2" w:rsidRPr="00946740">
          <w:rPr>
            <w:color w:val="0000FF"/>
            <w:w w:val="110"/>
            <w:sz w:val="20"/>
          </w:rPr>
          <w:t>1</w:t>
        </w:r>
      </w:hyperlink>
      <w:r w:rsidRPr="00946740">
        <w:rPr>
          <w:w w:val="110"/>
          <w:sz w:val="20"/>
        </w:rPr>
        <w:t>).</w:t>
      </w:r>
      <w:r w:rsidRPr="00946740">
        <w:rPr>
          <w:spacing w:val="4"/>
          <w:w w:val="110"/>
          <w:sz w:val="20"/>
        </w:rPr>
        <w:t xml:space="preserve"> </w:t>
      </w:r>
      <w:r w:rsidRPr="00946740">
        <w:rPr>
          <w:w w:val="110"/>
          <w:sz w:val="20"/>
        </w:rPr>
        <w:t>All</w:t>
      </w:r>
      <w:r w:rsidRPr="00946740">
        <w:rPr>
          <w:spacing w:val="-9"/>
          <w:w w:val="110"/>
          <w:sz w:val="20"/>
        </w:rPr>
        <w:t xml:space="preserve"> </w:t>
      </w:r>
      <w:r w:rsidRPr="00946740">
        <w:rPr>
          <w:w w:val="110"/>
          <w:sz w:val="20"/>
        </w:rPr>
        <w:t>regressions</w:t>
      </w:r>
      <w:r w:rsidRPr="00946740">
        <w:rPr>
          <w:spacing w:val="-8"/>
          <w:w w:val="110"/>
          <w:sz w:val="20"/>
        </w:rPr>
        <w:t xml:space="preserve"> </w:t>
      </w:r>
      <w:r w:rsidRPr="00946740">
        <w:rPr>
          <w:w w:val="110"/>
          <w:sz w:val="20"/>
        </w:rPr>
        <w:t>include</w:t>
      </w:r>
      <w:r w:rsidRPr="00946740">
        <w:rPr>
          <w:spacing w:val="-8"/>
          <w:w w:val="110"/>
          <w:sz w:val="20"/>
        </w:rPr>
        <w:t xml:space="preserve"> </w:t>
      </w:r>
      <w:r w:rsidRPr="00946740">
        <w:rPr>
          <w:w w:val="110"/>
          <w:sz w:val="20"/>
        </w:rPr>
        <w:t>state-year</w:t>
      </w:r>
      <w:r w:rsidRPr="00946740">
        <w:rPr>
          <w:spacing w:val="-8"/>
          <w:w w:val="110"/>
          <w:sz w:val="20"/>
        </w:rPr>
        <w:t xml:space="preserve"> </w:t>
      </w:r>
      <w:r w:rsidRPr="00946740">
        <w:rPr>
          <w:w w:val="110"/>
          <w:sz w:val="20"/>
        </w:rPr>
        <w:t>fixed</w:t>
      </w:r>
      <w:r w:rsidRPr="00946740">
        <w:rPr>
          <w:spacing w:val="-8"/>
          <w:w w:val="110"/>
          <w:sz w:val="20"/>
        </w:rPr>
        <w:t xml:space="preserve"> </w:t>
      </w:r>
      <w:r w:rsidRPr="00946740">
        <w:rPr>
          <w:spacing w:val="-2"/>
          <w:w w:val="110"/>
          <w:sz w:val="20"/>
        </w:rPr>
        <w:t>effects.</w:t>
      </w:r>
    </w:p>
    <w:p w14:paraId="649A30E0" w14:textId="77777777" w:rsidR="007A46B2" w:rsidRPr="00946740" w:rsidRDefault="00000000">
      <w:pPr>
        <w:pStyle w:val="ListParagraph"/>
        <w:numPr>
          <w:ilvl w:val="0"/>
          <w:numId w:val="5"/>
        </w:numPr>
        <w:tabs>
          <w:tab w:val="left" w:pos="473"/>
        </w:tabs>
        <w:spacing w:line="289" w:lineRule="exact"/>
        <w:ind w:left="473" w:hanging="166"/>
        <w:rPr>
          <w:sz w:val="20"/>
        </w:rPr>
      </w:pPr>
      <w:r w:rsidRPr="00946740">
        <w:rPr>
          <w:w w:val="110"/>
          <w:sz w:val="20"/>
        </w:rPr>
        <w:t>HW</w:t>
      </w:r>
      <w:r w:rsidRPr="00946740">
        <w:rPr>
          <w:spacing w:val="-11"/>
          <w:w w:val="110"/>
          <w:sz w:val="20"/>
        </w:rPr>
        <w:t xml:space="preserve"> </w:t>
      </w:r>
      <w:r w:rsidRPr="00946740">
        <w:rPr>
          <w:w w:val="110"/>
          <w:sz w:val="20"/>
        </w:rPr>
        <w:t>is</w:t>
      </w:r>
      <w:r w:rsidRPr="00946740">
        <w:rPr>
          <w:spacing w:val="-11"/>
          <w:w w:val="110"/>
          <w:sz w:val="20"/>
        </w:rPr>
        <w:t xml:space="preserve"> </w:t>
      </w:r>
      <w:r w:rsidRPr="00946740">
        <w:rPr>
          <w:w w:val="110"/>
          <w:sz w:val="20"/>
        </w:rPr>
        <w:t>an</w:t>
      </w:r>
      <w:r w:rsidRPr="00946740">
        <w:rPr>
          <w:spacing w:val="-12"/>
          <w:w w:val="110"/>
          <w:sz w:val="20"/>
        </w:rPr>
        <w:t xml:space="preserve"> </w:t>
      </w:r>
      <w:r w:rsidRPr="00946740">
        <w:rPr>
          <w:w w:val="110"/>
          <w:sz w:val="20"/>
        </w:rPr>
        <w:t>indicator</w:t>
      </w:r>
      <w:r w:rsidRPr="00946740">
        <w:rPr>
          <w:spacing w:val="-11"/>
          <w:w w:val="110"/>
          <w:sz w:val="20"/>
        </w:rPr>
        <w:t xml:space="preserve"> </w:t>
      </w:r>
      <w:r w:rsidRPr="00946740">
        <w:rPr>
          <w:w w:val="110"/>
          <w:sz w:val="20"/>
        </w:rPr>
        <w:t>variable</w:t>
      </w:r>
      <w:r w:rsidRPr="00946740">
        <w:rPr>
          <w:spacing w:val="-11"/>
          <w:w w:val="110"/>
          <w:sz w:val="20"/>
        </w:rPr>
        <w:t xml:space="preserve"> </w:t>
      </w:r>
      <w:r w:rsidRPr="00946740">
        <w:rPr>
          <w:w w:val="110"/>
          <w:sz w:val="20"/>
        </w:rPr>
        <w:t>that</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equal</w:t>
      </w:r>
      <w:r w:rsidRPr="00946740">
        <w:rPr>
          <w:spacing w:val="-12"/>
          <w:w w:val="110"/>
          <w:sz w:val="20"/>
        </w:rPr>
        <w:t xml:space="preserve"> </w:t>
      </w:r>
      <w:r w:rsidRPr="00946740">
        <w:rPr>
          <w:w w:val="110"/>
          <w:sz w:val="20"/>
        </w:rPr>
        <w:t>to</w:t>
      </w:r>
      <w:r w:rsidRPr="00946740">
        <w:rPr>
          <w:spacing w:val="-11"/>
          <w:w w:val="110"/>
          <w:sz w:val="20"/>
        </w:rPr>
        <w:t xml:space="preserve"> </w:t>
      </w:r>
      <w:r w:rsidRPr="00946740">
        <w:rPr>
          <w:w w:val="110"/>
          <w:sz w:val="20"/>
        </w:rPr>
        <w:t>1</w:t>
      </w:r>
      <w:r w:rsidRPr="00946740">
        <w:rPr>
          <w:spacing w:val="-11"/>
          <w:w w:val="110"/>
          <w:sz w:val="20"/>
        </w:rPr>
        <w:t xml:space="preserve"> </w:t>
      </w:r>
      <w:r w:rsidRPr="00946740">
        <w:rPr>
          <w:w w:val="110"/>
          <w:sz w:val="20"/>
        </w:rPr>
        <w:t>if</w:t>
      </w:r>
      <w:r w:rsidRPr="00946740">
        <w:rPr>
          <w:spacing w:val="-12"/>
          <w:w w:val="110"/>
          <w:sz w:val="20"/>
        </w:rPr>
        <w:t xml:space="preserve"> </w:t>
      </w:r>
      <w:r w:rsidRPr="00946740">
        <w:rPr>
          <w:w w:val="110"/>
          <w:sz w:val="20"/>
        </w:rPr>
        <w:t>a</w:t>
      </w:r>
      <w:r w:rsidRPr="00946740">
        <w:rPr>
          <w:spacing w:val="-11"/>
          <w:w w:val="110"/>
          <w:sz w:val="20"/>
        </w:rPr>
        <w:t xml:space="preserve"> </w:t>
      </w:r>
      <w:r w:rsidRPr="00946740">
        <w:rPr>
          <w:w w:val="110"/>
          <w:sz w:val="20"/>
        </w:rPr>
        <w:t>person</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the</w:t>
      </w:r>
      <w:r w:rsidRPr="00946740">
        <w:rPr>
          <w:spacing w:val="-11"/>
          <w:w w:val="110"/>
          <w:sz w:val="20"/>
        </w:rPr>
        <w:t xml:space="preserve"> </w:t>
      </w:r>
      <w:r w:rsidRPr="00946740">
        <w:rPr>
          <w:w w:val="110"/>
          <w:sz w:val="20"/>
        </w:rPr>
        <w:t>child</w:t>
      </w:r>
      <w:r w:rsidRPr="00946740">
        <w:rPr>
          <w:spacing w:val="-12"/>
          <w:w w:val="110"/>
          <w:sz w:val="20"/>
        </w:rPr>
        <w:t xml:space="preserve"> </w:t>
      </w:r>
      <w:r w:rsidRPr="00946740">
        <w:rPr>
          <w:w w:val="110"/>
          <w:sz w:val="20"/>
        </w:rPr>
        <w:t>of</w:t>
      </w:r>
      <w:r w:rsidRPr="00946740">
        <w:rPr>
          <w:spacing w:val="-11"/>
          <w:w w:val="110"/>
          <w:sz w:val="20"/>
        </w:rPr>
        <w:t xml:space="preserve"> </w:t>
      </w:r>
      <w:r w:rsidRPr="00946740">
        <w:rPr>
          <w:w w:val="110"/>
          <w:sz w:val="20"/>
        </w:rPr>
        <w:t>a</w:t>
      </w:r>
      <w:r w:rsidRPr="00946740">
        <w:rPr>
          <w:spacing w:val="-12"/>
          <w:w w:val="110"/>
          <w:sz w:val="20"/>
        </w:rPr>
        <w:t xml:space="preserve"> </w:t>
      </w:r>
      <w:r w:rsidRPr="00946740">
        <w:rPr>
          <w:w w:val="110"/>
          <w:sz w:val="20"/>
        </w:rPr>
        <w:t>Hispanic-father</w:t>
      </w:r>
      <w:r w:rsidRPr="00946740">
        <w:rPr>
          <w:spacing w:val="-11"/>
          <w:w w:val="110"/>
          <w:sz w:val="20"/>
        </w:rPr>
        <w:t xml:space="preserve"> </w:t>
      </w:r>
      <w:r w:rsidRPr="00946740">
        <w:rPr>
          <w:w w:val="110"/>
          <w:sz w:val="20"/>
        </w:rPr>
        <w:t>and</w:t>
      </w:r>
      <w:r w:rsidRPr="00946740">
        <w:rPr>
          <w:spacing w:val="-11"/>
          <w:w w:val="110"/>
          <w:sz w:val="20"/>
        </w:rPr>
        <w:t xml:space="preserve"> </w:t>
      </w:r>
      <w:r w:rsidRPr="00946740">
        <w:rPr>
          <w:w w:val="110"/>
          <w:sz w:val="20"/>
        </w:rPr>
        <w:t>White-</w:t>
      </w:r>
      <w:r w:rsidRPr="00946740">
        <w:rPr>
          <w:spacing w:val="-2"/>
          <w:w w:val="110"/>
          <w:sz w:val="20"/>
        </w:rPr>
        <w:t>mother.</w:t>
      </w:r>
    </w:p>
    <w:p w14:paraId="0A51DFB7" w14:textId="77777777" w:rsidR="007A46B2" w:rsidRPr="00946740" w:rsidRDefault="00000000">
      <w:pPr>
        <w:pStyle w:val="ListParagraph"/>
        <w:numPr>
          <w:ilvl w:val="0"/>
          <w:numId w:val="5"/>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020016E6" w14:textId="77777777" w:rsidR="007A46B2" w:rsidRPr="00946740" w:rsidRDefault="007A46B2">
      <w:pPr>
        <w:spacing w:line="295" w:lineRule="exact"/>
        <w:rPr>
          <w:sz w:val="20"/>
        </w:rPr>
        <w:sectPr w:rsidR="007A46B2" w:rsidRPr="00946740">
          <w:type w:val="continuous"/>
          <w:pgSz w:w="12240" w:h="15840"/>
          <w:pgMar w:top="1820" w:right="20" w:bottom="280" w:left="1720" w:header="0" w:footer="868" w:gutter="0"/>
          <w:cols w:space="720"/>
        </w:sectPr>
      </w:pPr>
    </w:p>
    <w:p w14:paraId="587B177F" w14:textId="77777777" w:rsidR="007A46B2" w:rsidRPr="00946740" w:rsidRDefault="00000000">
      <w:pPr>
        <w:pStyle w:val="Heading4"/>
        <w:spacing w:line="252" w:lineRule="auto"/>
        <w:ind w:left="116" w:right="1591"/>
      </w:pPr>
      <w:r w:rsidRPr="00946740">
        <w:rPr>
          <w:noProof/>
        </w:rPr>
        <w:lastRenderedPageBreak/>
        <mc:AlternateContent>
          <mc:Choice Requires="wps">
            <w:drawing>
              <wp:anchor distT="0" distB="0" distL="0" distR="0" simplePos="0" relativeHeight="15761408" behindDoc="0" locked="0" layoutInCell="1" allowOverlap="1" wp14:anchorId="57A811AC" wp14:editId="65BAC78D">
                <wp:simplePos x="0" y="0"/>
                <wp:positionH relativeFrom="page">
                  <wp:posOffset>1165872</wp:posOffset>
                </wp:positionH>
                <wp:positionV relativeFrom="paragraph">
                  <wp:posOffset>474980</wp:posOffset>
                </wp:positionV>
                <wp:extent cx="611695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1214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3DCFE4" id="Graphic 74" o:spid="_x0000_s1026" style="position:absolute;margin-left:91.8pt;margin-top:37.4pt;width:481.65pt;height:.1pt;z-index:15761408;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" path="m,l6116599,e" filled="f" strokeweight=".33725mm">
                <v:path arrowok="t"/>
                <w10:wrap anchorx="page"/>
              </v:shape>
            </w:pict>
          </mc:Fallback>
        </mc:AlternateContent>
      </w:r>
      <w:bookmarkStart w:id="140" w:name="_bookmark79"/>
      <w:bookmarkEnd w:id="140"/>
      <w:r w:rsidRPr="00946740">
        <w:rPr>
          <w:w w:val="110"/>
        </w:rPr>
        <w:t>Table A.5:</w:t>
      </w:r>
      <w:r w:rsidRPr="00946740">
        <w:rPr>
          <w:spacing w:val="40"/>
          <w:w w:val="110"/>
        </w:rPr>
        <w:t xml:space="preserve"> </w:t>
      </w:r>
      <w:r w:rsidRPr="00946740">
        <w:rPr>
          <w:w w:val="110"/>
        </w:rPr>
        <w:t>Effect of Having Hispanic Last Name:</w:t>
      </w:r>
      <w:r w:rsidRPr="00946740">
        <w:rPr>
          <w:spacing w:val="40"/>
          <w:w w:val="110"/>
        </w:rPr>
        <w:t xml:space="preserve"> </w:t>
      </w:r>
      <w:r w:rsidRPr="00946740">
        <w:rPr>
          <w:w w:val="110"/>
        </w:rPr>
        <w:t xml:space="preserve">Hispanics with non-Mexican </w:t>
      </w:r>
      <w:r w:rsidRPr="00946740">
        <w:rPr>
          <w:spacing w:val="-2"/>
          <w:w w:val="110"/>
        </w:rPr>
        <w:t>Ancestry</w:t>
      </w:r>
    </w:p>
    <w:p w14:paraId="054147D9" w14:textId="77777777" w:rsidR="007A46B2" w:rsidRPr="00946740" w:rsidRDefault="007A46B2">
      <w:pPr>
        <w:spacing w:line="252" w:lineRule="auto"/>
        <w:sectPr w:rsidR="007A46B2" w:rsidRPr="00946740">
          <w:pgSz w:w="12240" w:h="15840"/>
          <w:pgMar w:top="1800" w:right="20" w:bottom="1060" w:left="1720" w:header="0" w:footer="868" w:gutter="0"/>
          <w:cols w:space="720"/>
        </w:sectPr>
      </w:pPr>
    </w:p>
    <w:p w14:paraId="346DF8BE" w14:textId="77777777" w:rsidR="007A46B2" w:rsidRPr="00946740" w:rsidRDefault="007A46B2">
      <w:pPr>
        <w:pStyle w:val="BodyText"/>
        <w:rPr>
          <w:sz w:val="24"/>
        </w:rPr>
      </w:pPr>
    </w:p>
    <w:p w14:paraId="79EC719A" w14:textId="77777777" w:rsidR="007A46B2" w:rsidRPr="00946740" w:rsidRDefault="007A46B2">
      <w:pPr>
        <w:pStyle w:val="BodyText"/>
        <w:rPr>
          <w:sz w:val="24"/>
        </w:rPr>
      </w:pPr>
    </w:p>
    <w:p w14:paraId="7ECF2650" w14:textId="77777777" w:rsidR="007A46B2" w:rsidRPr="00946740" w:rsidRDefault="007A46B2">
      <w:pPr>
        <w:pStyle w:val="BodyText"/>
        <w:rPr>
          <w:sz w:val="24"/>
        </w:rPr>
      </w:pPr>
    </w:p>
    <w:p w14:paraId="6BFDD78D" w14:textId="77777777" w:rsidR="007A46B2" w:rsidRPr="00946740" w:rsidRDefault="007A46B2">
      <w:pPr>
        <w:pStyle w:val="BodyText"/>
        <w:spacing w:before="89"/>
        <w:rPr>
          <w:sz w:val="24"/>
        </w:rPr>
      </w:pPr>
    </w:p>
    <w:p w14:paraId="04432C3F" w14:textId="77777777" w:rsidR="007A46B2" w:rsidRPr="00946740" w:rsidRDefault="00000000">
      <w:pPr>
        <w:pStyle w:val="Heading5"/>
      </w:pPr>
      <w:r w:rsidRPr="00946740">
        <w:t>Panel</w:t>
      </w:r>
      <w:r w:rsidRPr="00946740">
        <w:rPr>
          <w:spacing w:val="-7"/>
        </w:rPr>
        <w:t xml:space="preserve"> </w:t>
      </w:r>
      <w:r w:rsidRPr="00946740">
        <w:t>A:</w:t>
      </w:r>
      <w:r w:rsidRPr="00946740">
        <w:rPr>
          <w:spacing w:val="-6"/>
        </w:rPr>
        <w:t xml:space="preserve"> </w:t>
      </w:r>
      <w:r w:rsidRPr="00946740">
        <w:t>Full</w:t>
      </w:r>
      <w:r w:rsidRPr="00946740">
        <w:rPr>
          <w:spacing w:val="-7"/>
        </w:rPr>
        <w:t xml:space="preserve"> </w:t>
      </w:r>
      <w:r w:rsidRPr="00946740">
        <w:rPr>
          <w:spacing w:val="-2"/>
        </w:rPr>
        <w:t>Sample</w:t>
      </w:r>
    </w:p>
    <w:p w14:paraId="20050F48" w14:textId="77777777" w:rsidR="007A46B2" w:rsidRPr="00946740" w:rsidRDefault="00000000">
      <w:pPr>
        <w:spacing w:before="150"/>
        <w:ind w:left="235"/>
        <w:jc w:val="center"/>
        <w:rPr>
          <w:sz w:val="24"/>
        </w:rPr>
      </w:pPr>
      <w:r w:rsidRPr="00946740">
        <w:br w:type="column"/>
      </w:r>
      <w:r w:rsidRPr="00946740">
        <w:rPr>
          <w:spacing w:val="-5"/>
          <w:sz w:val="24"/>
        </w:rPr>
        <w:t>(1)</w:t>
      </w:r>
    </w:p>
    <w:p w14:paraId="7D27FEF1" w14:textId="77777777" w:rsidR="007A46B2" w:rsidRPr="00946740" w:rsidRDefault="00000000">
      <w:pPr>
        <w:pStyle w:val="Heading4"/>
        <w:spacing w:before="13" w:line="252" w:lineRule="auto"/>
        <w:ind w:left="235" w:hanging="1"/>
        <w:jc w:val="center"/>
      </w:pPr>
      <w:r w:rsidRPr="00946740">
        <w:rPr>
          <w:noProof/>
        </w:rPr>
        <mc:AlternateContent>
          <mc:Choice Requires="wps">
            <w:drawing>
              <wp:anchor distT="0" distB="0" distL="0" distR="0" simplePos="0" relativeHeight="15761920" behindDoc="0" locked="0" layoutInCell="1" allowOverlap="1" wp14:anchorId="498664C8" wp14:editId="43D53076">
                <wp:simplePos x="0" y="0"/>
                <wp:positionH relativeFrom="page">
                  <wp:posOffset>1165872</wp:posOffset>
                </wp:positionH>
                <wp:positionV relativeFrom="paragraph">
                  <wp:posOffset>421317</wp:posOffset>
                </wp:positionV>
                <wp:extent cx="6116955" cy="1270"/>
                <wp:effectExtent l="0" t="0" r="0" b="0"/>
                <wp:wrapNone/>
                <wp:docPr id="75" name="Graphic 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6955" cy="1270"/>
                        </a:xfrm>
                        <a:custGeom>
                          <a:avLst/>
                          <a:gdLst/>
                          <a:ahLst/>
                          <a:cxnLst/>
                          <a:rect l="l" t="t" r="r" b="b"/>
                          <a:pathLst>
                            <a:path w="6116955">
                              <a:moveTo>
                                <a:pt x="0" y="0"/>
                              </a:moveTo>
                              <a:lnTo>
                                <a:pt x="6116599"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E4B69A9" id="Graphic 75" o:spid="_x0000_s1026" style="position:absolute;margin-left:91.8pt;margin-top:33.15pt;width:481.65pt;height:.1pt;z-index:15761920;visibility:visible;mso-wrap-style:square;mso-wrap-distance-left:0;mso-wrap-distance-top:0;mso-wrap-distance-right:0;mso-wrap-distance-bottom:0;mso-position-horizontal:absolute;mso-position-horizontal-relative:page;mso-position-vertical:absolute;mso-position-vertical-relative:text;v-text-anchor:top" coordsize="611695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" path="m,l6116599,e" filled="f" strokeweight=".21094mm">
                <v:path arrowok="t"/>
                <w10:wrap anchorx="page"/>
              </v:shape>
            </w:pict>
          </mc:Fallback>
        </mc:AlternateContent>
      </w:r>
      <w:r w:rsidRPr="00946740">
        <w:rPr>
          <w:w w:val="105"/>
        </w:rPr>
        <w:t xml:space="preserve">Years of </w:t>
      </w:r>
      <w:r w:rsidRPr="00946740">
        <w:rPr>
          <w:spacing w:val="-2"/>
          <w:w w:val="105"/>
        </w:rPr>
        <w:t>Education</w:t>
      </w:r>
    </w:p>
    <w:p w14:paraId="026C4FD4" w14:textId="77777777" w:rsidR="007A46B2" w:rsidRPr="00946740" w:rsidRDefault="00000000">
      <w:pPr>
        <w:spacing w:before="150"/>
        <w:ind w:left="235"/>
        <w:jc w:val="center"/>
        <w:rPr>
          <w:sz w:val="24"/>
        </w:rPr>
      </w:pPr>
      <w:r w:rsidRPr="00946740">
        <w:br w:type="column"/>
      </w:r>
      <w:r w:rsidRPr="00946740">
        <w:rPr>
          <w:spacing w:val="-5"/>
          <w:sz w:val="24"/>
        </w:rPr>
        <w:t>(2)</w:t>
      </w:r>
    </w:p>
    <w:p w14:paraId="103F1744" w14:textId="77777777" w:rsidR="007A46B2" w:rsidRPr="00946740" w:rsidRDefault="00000000">
      <w:pPr>
        <w:pStyle w:val="Heading4"/>
        <w:spacing w:before="13" w:line="252" w:lineRule="auto"/>
        <w:ind w:left="235"/>
        <w:jc w:val="center"/>
      </w:pPr>
      <w:r w:rsidRPr="00946740">
        <w:rPr>
          <w:spacing w:val="-2"/>
          <w:w w:val="110"/>
        </w:rPr>
        <w:t>High</w:t>
      </w:r>
      <w:r w:rsidRPr="00946740">
        <w:rPr>
          <w:spacing w:val="-15"/>
          <w:w w:val="110"/>
        </w:rPr>
        <w:t xml:space="preserve"> </w:t>
      </w:r>
      <w:r w:rsidRPr="00946740">
        <w:rPr>
          <w:spacing w:val="-2"/>
          <w:w w:val="110"/>
        </w:rPr>
        <w:t>School Dropout</w:t>
      </w:r>
    </w:p>
    <w:p w14:paraId="5F6C355D" w14:textId="77777777" w:rsidR="007A46B2" w:rsidRPr="00946740" w:rsidRDefault="00000000">
      <w:pPr>
        <w:spacing w:before="18"/>
        <w:rPr>
          <w:sz w:val="24"/>
        </w:rPr>
      </w:pPr>
      <w:r w:rsidRPr="00946740">
        <w:br w:type="column"/>
      </w:r>
    </w:p>
    <w:p w14:paraId="55482154" w14:textId="77777777" w:rsidR="007A46B2" w:rsidRPr="00946740" w:rsidRDefault="00000000">
      <w:pPr>
        <w:pStyle w:val="Heading4"/>
        <w:spacing w:before="0"/>
        <w:ind w:left="235"/>
        <w:jc w:val="center"/>
      </w:pPr>
      <w:r w:rsidRPr="00946740">
        <w:rPr>
          <w:spacing w:val="-5"/>
        </w:rPr>
        <w:t>(3)</w:t>
      </w:r>
    </w:p>
    <w:p w14:paraId="4B33669C" w14:textId="77777777" w:rsidR="007A46B2" w:rsidRPr="00946740" w:rsidRDefault="00000000">
      <w:pPr>
        <w:spacing w:before="13"/>
        <w:ind w:left="235"/>
        <w:jc w:val="center"/>
        <w:rPr>
          <w:sz w:val="24"/>
        </w:rPr>
      </w:pPr>
      <w:r w:rsidRPr="00946740">
        <w:rPr>
          <w:w w:val="105"/>
          <w:sz w:val="24"/>
        </w:rPr>
        <w:t>Associate</w:t>
      </w:r>
      <w:r w:rsidRPr="00946740">
        <w:rPr>
          <w:spacing w:val="11"/>
          <w:w w:val="110"/>
          <w:sz w:val="24"/>
        </w:rPr>
        <w:t xml:space="preserve"> </w:t>
      </w:r>
      <w:r w:rsidRPr="00946740">
        <w:rPr>
          <w:spacing w:val="-2"/>
          <w:w w:val="110"/>
          <w:sz w:val="24"/>
        </w:rPr>
        <w:t>Degree</w:t>
      </w:r>
    </w:p>
    <w:p w14:paraId="0DF45960" w14:textId="77777777" w:rsidR="007A46B2" w:rsidRPr="00946740" w:rsidRDefault="00000000">
      <w:pPr>
        <w:spacing w:before="18"/>
        <w:rPr>
          <w:sz w:val="24"/>
        </w:rPr>
      </w:pPr>
      <w:r w:rsidRPr="00946740">
        <w:br w:type="column"/>
      </w:r>
    </w:p>
    <w:p w14:paraId="72155E29" w14:textId="77777777" w:rsidR="007A46B2" w:rsidRPr="00946740" w:rsidRDefault="00000000">
      <w:pPr>
        <w:ind w:right="633"/>
        <w:jc w:val="center"/>
        <w:rPr>
          <w:sz w:val="24"/>
        </w:rPr>
      </w:pPr>
      <w:r w:rsidRPr="00946740">
        <w:rPr>
          <w:spacing w:val="-5"/>
          <w:sz w:val="24"/>
        </w:rPr>
        <w:t>(4)</w:t>
      </w:r>
    </w:p>
    <w:p w14:paraId="38CA4421" w14:textId="77777777" w:rsidR="007A46B2" w:rsidRPr="00946740" w:rsidRDefault="00000000">
      <w:pPr>
        <w:spacing w:before="13"/>
        <w:ind w:right="633"/>
        <w:jc w:val="center"/>
        <w:rPr>
          <w:sz w:val="24"/>
        </w:rPr>
      </w:pPr>
      <w:r w:rsidRPr="00946740">
        <w:rPr>
          <w:w w:val="105"/>
          <w:sz w:val="24"/>
        </w:rPr>
        <w:t>Bachelor</w:t>
      </w:r>
      <w:r w:rsidRPr="00946740">
        <w:rPr>
          <w:spacing w:val="4"/>
          <w:w w:val="105"/>
          <w:sz w:val="24"/>
        </w:rPr>
        <w:t xml:space="preserve"> </w:t>
      </w:r>
      <w:r w:rsidRPr="00946740">
        <w:rPr>
          <w:spacing w:val="-2"/>
          <w:w w:val="105"/>
          <w:sz w:val="24"/>
        </w:rPr>
        <w:t>Degree</w:t>
      </w:r>
    </w:p>
    <w:p w14:paraId="42A47BC8" w14:textId="77777777" w:rsidR="007A46B2" w:rsidRPr="00946740" w:rsidRDefault="007A46B2">
      <w:pPr>
        <w:jc w:val="center"/>
        <w:rPr>
          <w:sz w:val="24"/>
        </w:rPr>
        <w:sectPr w:rsidR="007A46B2" w:rsidRPr="00946740">
          <w:type w:val="continuous"/>
          <w:pgSz w:w="12240" w:h="15840"/>
          <w:pgMar w:top="1820" w:right="20" w:bottom="280" w:left="1720" w:header="0" w:footer="868" w:gutter="0"/>
          <w:cols w:num="5" w:space="720" w:equalWidth="0">
            <w:col w:w="2335" w:space="230"/>
            <w:col w:w="1315" w:space="63"/>
            <w:col w:w="1538" w:space="63"/>
            <w:col w:w="2055" w:space="63"/>
            <w:col w:w="2838"/>
          </w:cols>
        </w:sectPr>
      </w:pPr>
    </w:p>
    <w:p w14:paraId="3B2D80AC" w14:textId="77777777" w:rsidR="007A46B2" w:rsidRPr="00946740" w:rsidRDefault="007A46B2">
      <w:pPr>
        <w:pStyle w:val="BodyText"/>
        <w:spacing w:before="5"/>
        <w:rPr>
          <w:sz w:val="7"/>
        </w:rPr>
      </w:pPr>
    </w:p>
    <w:tbl>
      <w:tblPr>
        <w:tblW w:w="0" w:type="auto"/>
        <w:tblInd w:w="123" w:type="dxa"/>
        <w:tblLayout w:type="fixed"/>
        <w:tblCellMar>
          <w:left w:w="0" w:type="dxa"/>
          <w:right w:w="0" w:type="dxa"/>
        </w:tblCellMar>
        <w:tblLook w:val="01E0" w:firstRow="1" w:lastRow="1" w:firstColumn="1" w:lastColumn="1" w:noHBand="0" w:noVBand="0"/>
      </w:tblPr>
      <w:tblGrid>
        <w:gridCol w:w="2656"/>
        <w:gridCol w:w="1387"/>
        <w:gridCol w:w="1589"/>
        <w:gridCol w:w="1996"/>
        <w:gridCol w:w="2008"/>
      </w:tblGrid>
      <w:tr w:rsidR="007A46B2" w:rsidRPr="00946740" w14:paraId="1D929BF4" w14:textId="77777777">
        <w:trPr>
          <w:trHeight w:val="348"/>
        </w:trPr>
        <w:tc>
          <w:tcPr>
            <w:tcW w:w="2656" w:type="dxa"/>
            <w:tcBorders>
              <w:top w:val="single" w:sz="6" w:space="0" w:color="000000"/>
            </w:tcBorders>
          </w:tcPr>
          <w:p w14:paraId="5BAE183B"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7" w:type="dxa"/>
            <w:tcBorders>
              <w:top w:val="single" w:sz="6" w:space="0" w:color="000000"/>
            </w:tcBorders>
          </w:tcPr>
          <w:p w14:paraId="40E46FCB"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0.25***</w:t>
            </w:r>
          </w:p>
        </w:tc>
        <w:tc>
          <w:tcPr>
            <w:tcW w:w="1589" w:type="dxa"/>
            <w:tcBorders>
              <w:top w:val="single" w:sz="6" w:space="0" w:color="000000"/>
            </w:tcBorders>
          </w:tcPr>
          <w:p w14:paraId="16A188DA" w14:textId="77777777" w:rsidR="007A46B2" w:rsidRPr="00946740" w:rsidRDefault="00000000">
            <w:pPr>
              <w:pStyle w:val="TableParagraph"/>
              <w:spacing w:before="49"/>
              <w:ind w:right="185"/>
              <w:rPr>
                <w:sz w:val="24"/>
              </w:rPr>
            </w:pPr>
            <w:r w:rsidRPr="00946740">
              <w:rPr>
                <w:spacing w:val="-4"/>
                <w:sz w:val="24"/>
              </w:rPr>
              <w:t>0.01</w:t>
            </w:r>
          </w:p>
        </w:tc>
        <w:tc>
          <w:tcPr>
            <w:tcW w:w="1996" w:type="dxa"/>
            <w:tcBorders>
              <w:top w:val="single" w:sz="6" w:space="0" w:color="000000"/>
            </w:tcBorders>
          </w:tcPr>
          <w:p w14:paraId="4E0BDF52" w14:textId="77777777" w:rsidR="007A46B2" w:rsidRPr="00946740" w:rsidRDefault="00000000">
            <w:pPr>
              <w:pStyle w:val="TableParagraph"/>
              <w:spacing w:before="49"/>
              <w:ind w:left="1" w:right="52"/>
              <w:rPr>
                <w:sz w:val="24"/>
              </w:rPr>
            </w:pPr>
            <w:r w:rsidRPr="00946740">
              <w:rPr>
                <w:w w:val="90"/>
                <w:sz w:val="24"/>
              </w:rPr>
              <w:t>-</w:t>
            </w:r>
            <w:r w:rsidRPr="00946740">
              <w:rPr>
                <w:spacing w:val="-2"/>
                <w:sz w:val="24"/>
              </w:rPr>
              <w:t>0.04***</w:t>
            </w:r>
          </w:p>
        </w:tc>
        <w:tc>
          <w:tcPr>
            <w:tcW w:w="2008" w:type="dxa"/>
            <w:tcBorders>
              <w:top w:val="single" w:sz="6" w:space="0" w:color="000000"/>
            </w:tcBorders>
          </w:tcPr>
          <w:p w14:paraId="38833B9C" w14:textId="77777777" w:rsidR="007A46B2" w:rsidRPr="00946740" w:rsidRDefault="00000000">
            <w:pPr>
              <w:pStyle w:val="TableParagraph"/>
              <w:spacing w:before="49"/>
              <w:ind w:left="34" w:right="4"/>
              <w:rPr>
                <w:sz w:val="24"/>
              </w:rPr>
            </w:pPr>
            <w:r w:rsidRPr="00946740">
              <w:rPr>
                <w:w w:val="90"/>
                <w:sz w:val="24"/>
              </w:rPr>
              <w:t>-</w:t>
            </w:r>
            <w:r w:rsidRPr="00946740">
              <w:rPr>
                <w:spacing w:val="-2"/>
                <w:sz w:val="24"/>
              </w:rPr>
              <w:t>0.04***</w:t>
            </w:r>
          </w:p>
        </w:tc>
      </w:tr>
      <w:tr w:rsidR="007A46B2" w:rsidRPr="00946740" w14:paraId="28432A15" w14:textId="77777777">
        <w:trPr>
          <w:trHeight w:val="279"/>
        </w:trPr>
        <w:tc>
          <w:tcPr>
            <w:tcW w:w="2656" w:type="dxa"/>
          </w:tcPr>
          <w:p w14:paraId="1C758FAC" w14:textId="77777777" w:rsidR="007A46B2" w:rsidRPr="00946740" w:rsidRDefault="007A46B2">
            <w:pPr>
              <w:pStyle w:val="TableParagraph"/>
              <w:jc w:val="left"/>
              <w:rPr>
                <w:sz w:val="20"/>
              </w:rPr>
            </w:pPr>
          </w:p>
        </w:tc>
        <w:tc>
          <w:tcPr>
            <w:tcW w:w="1387" w:type="dxa"/>
          </w:tcPr>
          <w:p w14:paraId="65157D84" w14:textId="77777777" w:rsidR="007A46B2" w:rsidRPr="00946740" w:rsidRDefault="00000000">
            <w:pPr>
              <w:pStyle w:val="TableParagraph"/>
              <w:spacing w:line="259" w:lineRule="exact"/>
              <w:ind w:left="309"/>
              <w:jc w:val="left"/>
              <w:rPr>
                <w:sz w:val="24"/>
              </w:rPr>
            </w:pPr>
            <w:r w:rsidRPr="00946740">
              <w:rPr>
                <w:spacing w:val="-2"/>
                <w:sz w:val="24"/>
              </w:rPr>
              <w:t>(0.07)</w:t>
            </w:r>
          </w:p>
        </w:tc>
        <w:tc>
          <w:tcPr>
            <w:tcW w:w="1589" w:type="dxa"/>
          </w:tcPr>
          <w:p w14:paraId="047D2E76" w14:textId="77777777" w:rsidR="007A46B2" w:rsidRPr="00946740" w:rsidRDefault="00000000">
            <w:pPr>
              <w:pStyle w:val="TableParagraph"/>
              <w:spacing w:line="259" w:lineRule="exact"/>
              <w:ind w:right="185"/>
              <w:rPr>
                <w:sz w:val="24"/>
              </w:rPr>
            </w:pPr>
            <w:r w:rsidRPr="00946740">
              <w:rPr>
                <w:spacing w:val="-2"/>
                <w:sz w:val="24"/>
              </w:rPr>
              <w:t>(0.01)</w:t>
            </w:r>
          </w:p>
        </w:tc>
        <w:tc>
          <w:tcPr>
            <w:tcW w:w="1996" w:type="dxa"/>
          </w:tcPr>
          <w:p w14:paraId="516C21DC" w14:textId="77777777" w:rsidR="007A46B2" w:rsidRPr="00946740" w:rsidRDefault="00000000">
            <w:pPr>
              <w:pStyle w:val="TableParagraph"/>
              <w:spacing w:line="259" w:lineRule="exact"/>
              <w:ind w:left="1" w:right="52"/>
              <w:rPr>
                <w:sz w:val="24"/>
              </w:rPr>
            </w:pPr>
            <w:r w:rsidRPr="00946740">
              <w:rPr>
                <w:spacing w:val="-2"/>
                <w:sz w:val="24"/>
              </w:rPr>
              <w:t>(0.01)</w:t>
            </w:r>
          </w:p>
        </w:tc>
        <w:tc>
          <w:tcPr>
            <w:tcW w:w="2008" w:type="dxa"/>
          </w:tcPr>
          <w:p w14:paraId="3C5BC937" w14:textId="77777777" w:rsidR="007A46B2" w:rsidRPr="00946740" w:rsidRDefault="00000000">
            <w:pPr>
              <w:pStyle w:val="TableParagraph"/>
              <w:spacing w:line="259" w:lineRule="exact"/>
              <w:ind w:left="34" w:right="4"/>
              <w:rPr>
                <w:sz w:val="24"/>
              </w:rPr>
            </w:pPr>
            <w:r w:rsidRPr="00946740">
              <w:rPr>
                <w:spacing w:val="-2"/>
                <w:sz w:val="24"/>
              </w:rPr>
              <w:t>(0.01)</w:t>
            </w:r>
          </w:p>
        </w:tc>
      </w:tr>
      <w:tr w:rsidR="007A46B2" w:rsidRPr="00946740" w14:paraId="0C3E5419" w14:textId="77777777">
        <w:trPr>
          <w:trHeight w:val="348"/>
        </w:trPr>
        <w:tc>
          <w:tcPr>
            <w:tcW w:w="2656" w:type="dxa"/>
          </w:tcPr>
          <w:p w14:paraId="33B23F12" w14:textId="77777777" w:rsidR="007A46B2" w:rsidRPr="00946740" w:rsidRDefault="00000000">
            <w:pPr>
              <w:pStyle w:val="TableParagraph"/>
              <w:spacing w:line="275" w:lineRule="exact"/>
              <w:ind w:left="358"/>
              <w:jc w:val="left"/>
              <w:rPr>
                <w:sz w:val="24"/>
              </w:rPr>
            </w:pPr>
            <w:r w:rsidRPr="00946740">
              <w:rPr>
                <w:spacing w:val="-2"/>
                <w:w w:val="110"/>
                <w:sz w:val="24"/>
              </w:rPr>
              <w:t>Observations</w:t>
            </w:r>
          </w:p>
        </w:tc>
        <w:tc>
          <w:tcPr>
            <w:tcW w:w="1387" w:type="dxa"/>
          </w:tcPr>
          <w:p w14:paraId="582A6E67" w14:textId="77777777" w:rsidR="007A46B2" w:rsidRPr="00946740" w:rsidRDefault="00000000">
            <w:pPr>
              <w:pStyle w:val="TableParagraph"/>
              <w:spacing w:line="275" w:lineRule="exact"/>
              <w:ind w:left="299"/>
              <w:jc w:val="left"/>
              <w:rPr>
                <w:sz w:val="24"/>
              </w:rPr>
            </w:pPr>
            <w:r w:rsidRPr="00946740">
              <w:rPr>
                <w:spacing w:val="-2"/>
                <w:sz w:val="24"/>
              </w:rPr>
              <w:t>37893</w:t>
            </w:r>
          </w:p>
        </w:tc>
        <w:tc>
          <w:tcPr>
            <w:tcW w:w="1589" w:type="dxa"/>
          </w:tcPr>
          <w:p w14:paraId="6EDA4F97" w14:textId="77777777" w:rsidR="007A46B2" w:rsidRPr="00946740" w:rsidRDefault="00000000">
            <w:pPr>
              <w:pStyle w:val="TableParagraph"/>
              <w:spacing w:line="275" w:lineRule="exact"/>
              <w:ind w:right="185"/>
              <w:rPr>
                <w:sz w:val="24"/>
              </w:rPr>
            </w:pPr>
            <w:r w:rsidRPr="00946740">
              <w:rPr>
                <w:spacing w:val="-2"/>
                <w:sz w:val="24"/>
              </w:rPr>
              <w:t>38372</w:t>
            </w:r>
          </w:p>
        </w:tc>
        <w:tc>
          <w:tcPr>
            <w:tcW w:w="1996" w:type="dxa"/>
          </w:tcPr>
          <w:p w14:paraId="482C3C75" w14:textId="77777777" w:rsidR="007A46B2" w:rsidRPr="00946740" w:rsidRDefault="00000000">
            <w:pPr>
              <w:pStyle w:val="TableParagraph"/>
              <w:spacing w:line="275" w:lineRule="exact"/>
              <w:ind w:left="1" w:right="52"/>
              <w:rPr>
                <w:sz w:val="24"/>
              </w:rPr>
            </w:pPr>
            <w:r w:rsidRPr="00946740">
              <w:rPr>
                <w:spacing w:val="-2"/>
                <w:sz w:val="24"/>
              </w:rPr>
              <w:t>24567</w:t>
            </w:r>
          </w:p>
        </w:tc>
        <w:tc>
          <w:tcPr>
            <w:tcW w:w="2008" w:type="dxa"/>
          </w:tcPr>
          <w:p w14:paraId="64181DDB" w14:textId="77777777" w:rsidR="007A46B2" w:rsidRPr="00946740" w:rsidRDefault="00000000">
            <w:pPr>
              <w:pStyle w:val="TableParagraph"/>
              <w:spacing w:line="275" w:lineRule="exact"/>
              <w:ind w:left="34" w:right="4"/>
              <w:rPr>
                <w:sz w:val="24"/>
              </w:rPr>
            </w:pPr>
            <w:r w:rsidRPr="00946740">
              <w:rPr>
                <w:spacing w:val="-2"/>
                <w:sz w:val="24"/>
              </w:rPr>
              <w:t>38372</w:t>
            </w:r>
          </w:p>
        </w:tc>
      </w:tr>
      <w:tr w:rsidR="007A46B2" w:rsidRPr="00946740" w14:paraId="48C0878B" w14:textId="77777777">
        <w:trPr>
          <w:trHeight w:val="412"/>
        </w:trPr>
        <w:tc>
          <w:tcPr>
            <w:tcW w:w="2656" w:type="dxa"/>
            <w:tcBorders>
              <w:bottom w:val="single" w:sz="6" w:space="0" w:color="000000"/>
            </w:tcBorders>
          </w:tcPr>
          <w:p w14:paraId="4E2CE805" w14:textId="77777777" w:rsidR="007A46B2" w:rsidRPr="00946740" w:rsidRDefault="00000000">
            <w:pPr>
              <w:pStyle w:val="TableParagraph"/>
              <w:spacing w:before="59"/>
              <w:ind w:left="119"/>
              <w:jc w:val="left"/>
              <w:rPr>
                <w:i/>
                <w:sz w:val="24"/>
              </w:rPr>
            </w:pPr>
            <w:r w:rsidRPr="00946740">
              <w:rPr>
                <w:i/>
                <w:spacing w:val="-4"/>
                <w:sz w:val="24"/>
              </w:rPr>
              <w:t>Panel</w:t>
            </w:r>
            <w:r w:rsidRPr="00946740">
              <w:rPr>
                <w:i/>
                <w:spacing w:val="-7"/>
                <w:sz w:val="24"/>
              </w:rPr>
              <w:t xml:space="preserve"> </w:t>
            </w:r>
            <w:r w:rsidRPr="00946740">
              <w:rPr>
                <w:i/>
                <w:spacing w:val="-4"/>
                <w:sz w:val="24"/>
              </w:rPr>
              <w:t>B:</w:t>
            </w:r>
            <w:r w:rsidRPr="00946740">
              <w:rPr>
                <w:i/>
                <w:spacing w:val="-7"/>
                <w:sz w:val="24"/>
              </w:rPr>
              <w:t xml:space="preserve"> </w:t>
            </w:r>
            <w:r w:rsidRPr="00946740">
              <w:rPr>
                <w:i/>
                <w:spacing w:val="-4"/>
                <w:sz w:val="24"/>
              </w:rPr>
              <w:t>Women</w:t>
            </w:r>
          </w:p>
        </w:tc>
        <w:tc>
          <w:tcPr>
            <w:tcW w:w="1387" w:type="dxa"/>
            <w:tcBorders>
              <w:bottom w:val="single" w:sz="6" w:space="0" w:color="000000"/>
            </w:tcBorders>
          </w:tcPr>
          <w:p w14:paraId="2BCDF6B6" w14:textId="77777777" w:rsidR="007A46B2" w:rsidRPr="00946740" w:rsidRDefault="007A46B2">
            <w:pPr>
              <w:pStyle w:val="TableParagraph"/>
              <w:jc w:val="left"/>
            </w:pPr>
          </w:p>
        </w:tc>
        <w:tc>
          <w:tcPr>
            <w:tcW w:w="1589" w:type="dxa"/>
            <w:tcBorders>
              <w:bottom w:val="single" w:sz="6" w:space="0" w:color="000000"/>
            </w:tcBorders>
          </w:tcPr>
          <w:p w14:paraId="177E775E" w14:textId="77777777" w:rsidR="007A46B2" w:rsidRPr="00946740" w:rsidRDefault="007A46B2">
            <w:pPr>
              <w:pStyle w:val="TableParagraph"/>
              <w:jc w:val="left"/>
            </w:pPr>
          </w:p>
        </w:tc>
        <w:tc>
          <w:tcPr>
            <w:tcW w:w="1996" w:type="dxa"/>
            <w:tcBorders>
              <w:bottom w:val="single" w:sz="6" w:space="0" w:color="000000"/>
            </w:tcBorders>
          </w:tcPr>
          <w:p w14:paraId="69B5FD0E" w14:textId="77777777" w:rsidR="007A46B2" w:rsidRPr="00946740" w:rsidRDefault="007A46B2">
            <w:pPr>
              <w:pStyle w:val="TableParagraph"/>
              <w:jc w:val="left"/>
            </w:pPr>
          </w:p>
        </w:tc>
        <w:tc>
          <w:tcPr>
            <w:tcW w:w="2008" w:type="dxa"/>
            <w:tcBorders>
              <w:bottom w:val="single" w:sz="6" w:space="0" w:color="000000"/>
            </w:tcBorders>
          </w:tcPr>
          <w:p w14:paraId="05B9ECDD" w14:textId="77777777" w:rsidR="007A46B2" w:rsidRPr="00946740" w:rsidRDefault="007A46B2">
            <w:pPr>
              <w:pStyle w:val="TableParagraph"/>
              <w:jc w:val="left"/>
            </w:pPr>
          </w:p>
        </w:tc>
      </w:tr>
      <w:tr w:rsidR="007A46B2" w:rsidRPr="00946740" w14:paraId="4AAA6D5C" w14:textId="77777777">
        <w:trPr>
          <w:trHeight w:val="348"/>
        </w:trPr>
        <w:tc>
          <w:tcPr>
            <w:tcW w:w="2656" w:type="dxa"/>
            <w:tcBorders>
              <w:top w:val="single" w:sz="6" w:space="0" w:color="000000"/>
            </w:tcBorders>
          </w:tcPr>
          <w:p w14:paraId="1D1CAE40"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7" w:type="dxa"/>
            <w:tcBorders>
              <w:top w:val="single" w:sz="6" w:space="0" w:color="000000"/>
            </w:tcBorders>
          </w:tcPr>
          <w:p w14:paraId="70557D0D" w14:textId="77777777" w:rsidR="007A46B2" w:rsidRPr="00946740" w:rsidRDefault="00000000">
            <w:pPr>
              <w:pStyle w:val="TableParagraph"/>
              <w:spacing w:before="49"/>
              <w:ind w:left="209"/>
              <w:jc w:val="left"/>
              <w:rPr>
                <w:sz w:val="24"/>
              </w:rPr>
            </w:pPr>
            <w:r w:rsidRPr="00946740">
              <w:rPr>
                <w:w w:val="90"/>
                <w:sz w:val="24"/>
              </w:rPr>
              <w:t>-</w:t>
            </w:r>
            <w:r w:rsidRPr="00946740">
              <w:rPr>
                <w:spacing w:val="-2"/>
                <w:sz w:val="24"/>
              </w:rPr>
              <w:t>0.35***</w:t>
            </w:r>
          </w:p>
        </w:tc>
        <w:tc>
          <w:tcPr>
            <w:tcW w:w="1589" w:type="dxa"/>
            <w:tcBorders>
              <w:top w:val="single" w:sz="6" w:space="0" w:color="000000"/>
            </w:tcBorders>
          </w:tcPr>
          <w:p w14:paraId="1AAB5795" w14:textId="77777777" w:rsidR="007A46B2" w:rsidRPr="00946740" w:rsidRDefault="00000000">
            <w:pPr>
              <w:pStyle w:val="TableParagraph"/>
              <w:spacing w:before="49"/>
              <w:ind w:right="185"/>
              <w:rPr>
                <w:sz w:val="24"/>
              </w:rPr>
            </w:pPr>
            <w:r w:rsidRPr="00946740">
              <w:rPr>
                <w:spacing w:val="-2"/>
                <w:sz w:val="24"/>
              </w:rPr>
              <w:t>0.03**</w:t>
            </w:r>
          </w:p>
        </w:tc>
        <w:tc>
          <w:tcPr>
            <w:tcW w:w="1996" w:type="dxa"/>
            <w:tcBorders>
              <w:top w:val="single" w:sz="6" w:space="0" w:color="000000"/>
            </w:tcBorders>
          </w:tcPr>
          <w:p w14:paraId="3A4BAC59" w14:textId="77777777" w:rsidR="007A46B2" w:rsidRPr="00946740" w:rsidRDefault="00000000">
            <w:pPr>
              <w:pStyle w:val="TableParagraph"/>
              <w:spacing w:before="49"/>
              <w:ind w:right="52"/>
              <w:rPr>
                <w:sz w:val="24"/>
              </w:rPr>
            </w:pPr>
            <w:r w:rsidRPr="00946740">
              <w:rPr>
                <w:w w:val="90"/>
                <w:sz w:val="24"/>
              </w:rPr>
              <w:t>-</w:t>
            </w:r>
            <w:r w:rsidRPr="00946740">
              <w:rPr>
                <w:spacing w:val="-2"/>
                <w:sz w:val="24"/>
              </w:rPr>
              <w:t>0.04**</w:t>
            </w:r>
          </w:p>
        </w:tc>
        <w:tc>
          <w:tcPr>
            <w:tcW w:w="2008" w:type="dxa"/>
            <w:tcBorders>
              <w:top w:val="single" w:sz="6" w:space="0" w:color="000000"/>
            </w:tcBorders>
          </w:tcPr>
          <w:p w14:paraId="041F952C" w14:textId="77777777" w:rsidR="007A46B2" w:rsidRPr="00946740" w:rsidRDefault="00000000">
            <w:pPr>
              <w:pStyle w:val="TableParagraph"/>
              <w:spacing w:before="49"/>
              <w:ind w:left="34" w:right="4"/>
              <w:rPr>
                <w:sz w:val="24"/>
              </w:rPr>
            </w:pPr>
            <w:r w:rsidRPr="00946740">
              <w:rPr>
                <w:w w:val="90"/>
                <w:sz w:val="24"/>
              </w:rPr>
              <w:t>-</w:t>
            </w:r>
            <w:r w:rsidRPr="00946740">
              <w:rPr>
                <w:spacing w:val="-2"/>
                <w:sz w:val="24"/>
              </w:rPr>
              <w:t>0.06***</w:t>
            </w:r>
          </w:p>
        </w:tc>
      </w:tr>
      <w:tr w:rsidR="007A46B2" w:rsidRPr="00946740" w14:paraId="14DE81A0" w14:textId="77777777">
        <w:trPr>
          <w:trHeight w:val="279"/>
        </w:trPr>
        <w:tc>
          <w:tcPr>
            <w:tcW w:w="2656" w:type="dxa"/>
          </w:tcPr>
          <w:p w14:paraId="07323AFE" w14:textId="77777777" w:rsidR="007A46B2" w:rsidRPr="00946740" w:rsidRDefault="007A46B2">
            <w:pPr>
              <w:pStyle w:val="TableParagraph"/>
              <w:jc w:val="left"/>
              <w:rPr>
                <w:sz w:val="20"/>
              </w:rPr>
            </w:pPr>
          </w:p>
        </w:tc>
        <w:tc>
          <w:tcPr>
            <w:tcW w:w="1387" w:type="dxa"/>
          </w:tcPr>
          <w:p w14:paraId="2D0DCA36" w14:textId="77777777" w:rsidR="007A46B2" w:rsidRPr="00946740" w:rsidRDefault="00000000">
            <w:pPr>
              <w:pStyle w:val="TableParagraph"/>
              <w:spacing w:line="259" w:lineRule="exact"/>
              <w:ind w:left="309"/>
              <w:jc w:val="left"/>
              <w:rPr>
                <w:sz w:val="24"/>
              </w:rPr>
            </w:pPr>
            <w:r w:rsidRPr="00946740">
              <w:rPr>
                <w:spacing w:val="-2"/>
                <w:sz w:val="24"/>
              </w:rPr>
              <w:t>(0.11)</w:t>
            </w:r>
          </w:p>
        </w:tc>
        <w:tc>
          <w:tcPr>
            <w:tcW w:w="1589" w:type="dxa"/>
          </w:tcPr>
          <w:p w14:paraId="05134C58" w14:textId="77777777" w:rsidR="007A46B2" w:rsidRPr="00946740" w:rsidRDefault="00000000">
            <w:pPr>
              <w:pStyle w:val="TableParagraph"/>
              <w:spacing w:line="259" w:lineRule="exact"/>
              <w:ind w:right="185"/>
              <w:rPr>
                <w:sz w:val="24"/>
              </w:rPr>
            </w:pPr>
            <w:r w:rsidRPr="00946740">
              <w:rPr>
                <w:spacing w:val="-2"/>
                <w:sz w:val="24"/>
              </w:rPr>
              <w:t>(0.02)</w:t>
            </w:r>
          </w:p>
        </w:tc>
        <w:tc>
          <w:tcPr>
            <w:tcW w:w="1996" w:type="dxa"/>
          </w:tcPr>
          <w:p w14:paraId="50646D76" w14:textId="77777777" w:rsidR="007A46B2" w:rsidRPr="00946740" w:rsidRDefault="00000000">
            <w:pPr>
              <w:pStyle w:val="TableParagraph"/>
              <w:spacing w:line="259" w:lineRule="exact"/>
              <w:ind w:left="1" w:right="52"/>
              <w:rPr>
                <w:sz w:val="24"/>
              </w:rPr>
            </w:pPr>
            <w:r w:rsidRPr="00946740">
              <w:rPr>
                <w:spacing w:val="-2"/>
                <w:sz w:val="24"/>
              </w:rPr>
              <w:t>(0.02)</w:t>
            </w:r>
          </w:p>
        </w:tc>
        <w:tc>
          <w:tcPr>
            <w:tcW w:w="2008" w:type="dxa"/>
          </w:tcPr>
          <w:p w14:paraId="37C82920" w14:textId="77777777" w:rsidR="007A46B2" w:rsidRPr="00946740" w:rsidRDefault="00000000">
            <w:pPr>
              <w:pStyle w:val="TableParagraph"/>
              <w:spacing w:line="259" w:lineRule="exact"/>
              <w:ind w:left="34" w:right="4"/>
              <w:rPr>
                <w:sz w:val="24"/>
              </w:rPr>
            </w:pPr>
            <w:r w:rsidRPr="00946740">
              <w:rPr>
                <w:spacing w:val="-2"/>
                <w:sz w:val="24"/>
              </w:rPr>
              <w:t>(0.02)</w:t>
            </w:r>
          </w:p>
        </w:tc>
      </w:tr>
      <w:tr w:rsidR="007A46B2" w:rsidRPr="00946740" w14:paraId="0E51ABA5" w14:textId="77777777">
        <w:trPr>
          <w:trHeight w:val="291"/>
        </w:trPr>
        <w:tc>
          <w:tcPr>
            <w:tcW w:w="2656" w:type="dxa"/>
          </w:tcPr>
          <w:p w14:paraId="371F982A" w14:textId="77777777" w:rsidR="007A46B2" w:rsidRPr="00946740" w:rsidRDefault="00000000">
            <w:pPr>
              <w:pStyle w:val="TableParagraph"/>
              <w:spacing w:line="271" w:lineRule="exact"/>
              <w:ind w:left="358"/>
              <w:jc w:val="left"/>
              <w:rPr>
                <w:sz w:val="24"/>
              </w:rPr>
            </w:pPr>
            <w:r w:rsidRPr="00946740">
              <w:rPr>
                <w:spacing w:val="-2"/>
                <w:w w:val="110"/>
                <w:sz w:val="24"/>
              </w:rPr>
              <w:t>Observations</w:t>
            </w:r>
          </w:p>
        </w:tc>
        <w:tc>
          <w:tcPr>
            <w:tcW w:w="1387" w:type="dxa"/>
          </w:tcPr>
          <w:p w14:paraId="521D5035" w14:textId="77777777" w:rsidR="007A46B2" w:rsidRPr="00946740" w:rsidRDefault="00000000">
            <w:pPr>
              <w:pStyle w:val="TableParagraph"/>
              <w:spacing w:line="271" w:lineRule="exact"/>
              <w:ind w:left="299"/>
              <w:jc w:val="left"/>
              <w:rPr>
                <w:sz w:val="24"/>
              </w:rPr>
            </w:pPr>
            <w:r w:rsidRPr="00946740">
              <w:rPr>
                <w:spacing w:val="-2"/>
                <w:sz w:val="24"/>
              </w:rPr>
              <w:t>19774</w:t>
            </w:r>
          </w:p>
        </w:tc>
        <w:tc>
          <w:tcPr>
            <w:tcW w:w="1589" w:type="dxa"/>
          </w:tcPr>
          <w:p w14:paraId="499AEFFF" w14:textId="77777777" w:rsidR="007A46B2" w:rsidRPr="00946740" w:rsidRDefault="00000000">
            <w:pPr>
              <w:pStyle w:val="TableParagraph"/>
              <w:spacing w:line="271" w:lineRule="exact"/>
              <w:ind w:right="185"/>
              <w:rPr>
                <w:sz w:val="24"/>
              </w:rPr>
            </w:pPr>
            <w:r w:rsidRPr="00946740">
              <w:rPr>
                <w:spacing w:val="-2"/>
                <w:sz w:val="24"/>
              </w:rPr>
              <w:t>20039</w:t>
            </w:r>
          </w:p>
        </w:tc>
        <w:tc>
          <w:tcPr>
            <w:tcW w:w="1996" w:type="dxa"/>
          </w:tcPr>
          <w:p w14:paraId="57F5F54F" w14:textId="77777777" w:rsidR="007A46B2" w:rsidRPr="00946740" w:rsidRDefault="00000000">
            <w:pPr>
              <w:pStyle w:val="TableParagraph"/>
              <w:spacing w:line="271" w:lineRule="exact"/>
              <w:ind w:left="1" w:right="52"/>
              <w:rPr>
                <w:sz w:val="24"/>
              </w:rPr>
            </w:pPr>
            <w:r w:rsidRPr="00946740">
              <w:rPr>
                <w:spacing w:val="-2"/>
                <w:sz w:val="24"/>
              </w:rPr>
              <w:t>12476</w:t>
            </w:r>
          </w:p>
        </w:tc>
        <w:tc>
          <w:tcPr>
            <w:tcW w:w="2008" w:type="dxa"/>
          </w:tcPr>
          <w:p w14:paraId="11D0B237" w14:textId="77777777" w:rsidR="007A46B2" w:rsidRPr="00946740" w:rsidRDefault="00000000">
            <w:pPr>
              <w:pStyle w:val="TableParagraph"/>
              <w:spacing w:line="271" w:lineRule="exact"/>
              <w:ind w:left="34" w:right="4"/>
              <w:rPr>
                <w:sz w:val="24"/>
              </w:rPr>
            </w:pPr>
            <w:r w:rsidRPr="00946740">
              <w:rPr>
                <w:spacing w:val="-2"/>
                <w:sz w:val="24"/>
              </w:rPr>
              <w:t>20039</w:t>
            </w:r>
          </w:p>
        </w:tc>
      </w:tr>
      <w:tr w:rsidR="007A46B2" w:rsidRPr="00946740" w14:paraId="3CB1B83D" w14:textId="77777777">
        <w:trPr>
          <w:trHeight w:val="470"/>
        </w:trPr>
        <w:tc>
          <w:tcPr>
            <w:tcW w:w="2656" w:type="dxa"/>
          </w:tcPr>
          <w:p w14:paraId="6E328D3D" w14:textId="77777777" w:rsidR="007A46B2" w:rsidRPr="00946740" w:rsidRDefault="00000000">
            <w:pPr>
              <w:pStyle w:val="TableParagraph"/>
              <w:spacing w:before="116"/>
              <w:ind w:left="119"/>
              <w:jc w:val="left"/>
              <w:rPr>
                <w:i/>
                <w:sz w:val="24"/>
              </w:rPr>
            </w:pPr>
            <w:r w:rsidRPr="00946740">
              <w:rPr>
                <w:i/>
                <w:spacing w:val="-4"/>
                <w:sz w:val="24"/>
              </w:rPr>
              <w:t>Panel</w:t>
            </w:r>
            <w:r w:rsidRPr="00946740">
              <w:rPr>
                <w:i/>
                <w:spacing w:val="-7"/>
                <w:sz w:val="24"/>
              </w:rPr>
              <w:t xml:space="preserve"> </w:t>
            </w:r>
            <w:r w:rsidRPr="00946740">
              <w:rPr>
                <w:i/>
                <w:spacing w:val="-4"/>
                <w:sz w:val="24"/>
              </w:rPr>
              <w:t>C:</w:t>
            </w:r>
            <w:r w:rsidRPr="00946740">
              <w:rPr>
                <w:i/>
                <w:spacing w:val="-6"/>
                <w:sz w:val="24"/>
              </w:rPr>
              <w:t xml:space="preserve"> </w:t>
            </w:r>
            <w:r w:rsidRPr="00946740">
              <w:rPr>
                <w:i/>
                <w:spacing w:val="-5"/>
                <w:sz w:val="24"/>
              </w:rPr>
              <w:t>Men</w:t>
            </w:r>
          </w:p>
        </w:tc>
        <w:tc>
          <w:tcPr>
            <w:tcW w:w="1387" w:type="dxa"/>
          </w:tcPr>
          <w:p w14:paraId="2461551F" w14:textId="77777777" w:rsidR="007A46B2" w:rsidRPr="00946740" w:rsidRDefault="007A46B2">
            <w:pPr>
              <w:pStyle w:val="TableParagraph"/>
              <w:jc w:val="left"/>
            </w:pPr>
          </w:p>
        </w:tc>
        <w:tc>
          <w:tcPr>
            <w:tcW w:w="1589" w:type="dxa"/>
          </w:tcPr>
          <w:p w14:paraId="450B58C2" w14:textId="77777777" w:rsidR="007A46B2" w:rsidRPr="00946740" w:rsidRDefault="007A46B2">
            <w:pPr>
              <w:pStyle w:val="TableParagraph"/>
              <w:jc w:val="left"/>
            </w:pPr>
          </w:p>
        </w:tc>
        <w:tc>
          <w:tcPr>
            <w:tcW w:w="1996" w:type="dxa"/>
          </w:tcPr>
          <w:p w14:paraId="5F58E3CA" w14:textId="77777777" w:rsidR="007A46B2" w:rsidRPr="00946740" w:rsidRDefault="007A46B2">
            <w:pPr>
              <w:pStyle w:val="TableParagraph"/>
              <w:jc w:val="left"/>
            </w:pPr>
          </w:p>
        </w:tc>
        <w:tc>
          <w:tcPr>
            <w:tcW w:w="2008" w:type="dxa"/>
          </w:tcPr>
          <w:p w14:paraId="7027AA00" w14:textId="77777777" w:rsidR="007A46B2" w:rsidRPr="00946740" w:rsidRDefault="007A46B2">
            <w:pPr>
              <w:pStyle w:val="TableParagraph"/>
              <w:jc w:val="left"/>
            </w:pPr>
          </w:p>
        </w:tc>
      </w:tr>
      <w:tr w:rsidR="007A46B2" w:rsidRPr="00946740" w14:paraId="6A356AC8" w14:textId="77777777">
        <w:trPr>
          <w:trHeight w:val="348"/>
        </w:trPr>
        <w:tc>
          <w:tcPr>
            <w:tcW w:w="2656" w:type="dxa"/>
            <w:tcBorders>
              <w:top w:val="single" w:sz="6" w:space="0" w:color="000000"/>
            </w:tcBorders>
          </w:tcPr>
          <w:p w14:paraId="08F5C7C4" w14:textId="77777777" w:rsidR="007A46B2" w:rsidRPr="00946740" w:rsidRDefault="00000000">
            <w:pPr>
              <w:pStyle w:val="TableParagraph"/>
              <w:spacing w:before="50" w:line="279" w:lineRule="exact"/>
              <w:ind w:left="358"/>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387" w:type="dxa"/>
            <w:tcBorders>
              <w:top w:val="single" w:sz="6" w:space="0" w:color="000000"/>
            </w:tcBorders>
          </w:tcPr>
          <w:p w14:paraId="57FD683E" w14:textId="77777777" w:rsidR="007A46B2" w:rsidRPr="00946740" w:rsidRDefault="00000000">
            <w:pPr>
              <w:pStyle w:val="TableParagraph"/>
              <w:spacing w:before="49"/>
              <w:ind w:left="256"/>
              <w:jc w:val="left"/>
              <w:rPr>
                <w:sz w:val="24"/>
              </w:rPr>
            </w:pPr>
            <w:r w:rsidRPr="00946740">
              <w:rPr>
                <w:w w:val="90"/>
                <w:sz w:val="24"/>
              </w:rPr>
              <w:t>-</w:t>
            </w:r>
            <w:r w:rsidRPr="00946740">
              <w:rPr>
                <w:spacing w:val="-2"/>
                <w:sz w:val="24"/>
              </w:rPr>
              <w:t>0.24**</w:t>
            </w:r>
          </w:p>
        </w:tc>
        <w:tc>
          <w:tcPr>
            <w:tcW w:w="1589" w:type="dxa"/>
            <w:tcBorders>
              <w:top w:val="single" w:sz="6" w:space="0" w:color="000000"/>
            </w:tcBorders>
          </w:tcPr>
          <w:p w14:paraId="2F94FBA6" w14:textId="77777777" w:rsidR="007A46B2" w:rsidRPr="00946740" w:rsidRDefault="00000000">
            <w:pPr>
              <w:pStyle w:val="TableParagraph"/>
              <w:spacing w:before="49"/>
              <w:ind w:right="185"/>
              <w:rPr>
                <w:sz w:val="24"/>
              </w:rPr>
            </w:pPr>
            <w:r w:rsidRPr="00946740">
              <w:rPr>
                <w:spacing w:val="-4"/>
                <w:sz w:val="24"/>
              </w:rPr>
              <w:t>0.00</w:t>
            </w:r>
          </w:p>
        </w:tc>
        <w:tc>
          <w:tcPr>
            <w:tcW w:w="1996" w:type="dxa"/>
            <w:tcBorders>
              <w:top w:val="single" w:sz="6" w:space="0" w:color="000000"/>
            </w:tcBorders>
          </w:tcPr>
          <w:p w14:paraId="0186E314" w14:textId="77777777" w:rsidR="007A46B2" w:rsidRPr="00946740" w:rsidRDefault="00000000">
            <w:pPr>
              <w:pStyle w:val="TableParagraph"/>
              <w:spacing w:before="49"/>
              <w:ind w:right="52"/>
              <w:rPr>
                <w:sz w:val="24"/>
              </w:rPr>
            </w:pPr>
            <w:r w:rsidRPr="00946740">
              <w:rPr>
                <w:spacing w:val="-4"/>
                <w:sz w:val="24"/>
              </w:rPr>
              <w:t>-</w:t>
            </w:r>
            <w:r w:rsidRPr="00946740">
              <w:rPr>
                <w:spacing w:val="-2"/>
                <w:sz w:val="24"/>
              </w:rPr>
              <w:t>0.04*</w:t>
            </w:r>
          </w:p>
        </w:tc>
        <w:tc>
          <w:tcPr>
            <w:tcW w:w="2008" w:type="dxa"/>
            <w:tcBorders>
              <w:top w:val="single" w:sz="6" w:space="0" w:color="000000"/>
            </w:tcBorders>
          </w:tcPr>
          <w:p w14:paraId="2EC22C97" w14:textId="77777777" w:rsidR="007A46B2" w:rsidRPr="00946740" w:rsidRDefault="00000000">
            <w:pPr>
              <w:pStyle w:val="TableParagraph"/>
              <w:spacing w:before="49"/>
              <w:ind w:left="34" w:right="4"/>
              <w:rPr>
                <w:sz w:val="24"/>
              </w:rPr>
            </w:pPr>
            <w:r w:rsidRPr="00946740">
              <w:rPr>
                <w:spacing w:val="-4"/>
                <w:sz w:val="24"/>
              </w:rPr>
              <w:t>-</w:t>
            </w:r>
            <w:r w:rsidRPr="00946740">
              <w:rPr>
                <w:spacing w:val="-2"/>
                <w:sz w:val="24"/>
              </w:rPr>
              <w:t>0.04*</w:t>
            </w:r>
          </w:p>
        </w:tc>
      </w:tr>
      <w:tr w:rsidR="007A46B2" w:rsidRPr="00946740" w14:paraId="78B470E4" w14:textId="77777777">
        <w:trPr>
          <w:trHeight w:val="279"/>
        </w:trPr>
        <w:tc>
          <w:tcPr>
            <w:tcW w:w="2656" w:type="dxa"/>
          </w:tcPr>
          <w:p w14:paraId="1E4E5C67" w14:textId="77777777" w:rsidR="007A46B2" w:rsidRPr="00946740" w:rsidRDefault="007A46B2">
            <w:pPr>
              <w:pStyle w:val="TableParagraph"/>
              <w:jc w:val="left"/>
              <w:rPr>
                <w:sz w:val="20"/>
              </w:rPr>
            </w:pPr>
          </w:p>
        </w:tc>
        <w:tc>
          <w:tcPr>
            <w:tcW w:w="1387" w:type="dxa"/>
          </w:tcPr>
          <w:p w14:paraId="3F3BA034" w14:textId="77777777" w:rsidR="007A46B2" w:rsidRPr="00946740" w:rsidRDefault="00000000">
            <w:pPr>
              <w:pStyle w:val="TableParagraph"/>
              <w:spacing w:line="259" w:lineRule="exact"/>
              <w:ind w:left="309"/>
              <w:jc w:val="left"/>
              <w:rPr>
                <w:sz w:val="24"/>
              </w:rPr>
            </w:pPr>
            <w:r w:rsidRPr="00946740">
              <w:rPr>
                <w:spacing w:val="-2"/>
                <w:sz w:val="24"/>
              </w:rPr>
              <w:t>(0.10)</w:t>
            </w:r>
          </w:p>
        </w:tc>
        <w:tc>
          <w:tcPr>
            <w:tcW w:w="1589" w:type="dxa"/>
          </w:tcPr>
          <w:p w14:paraId="6D7DBAFD" w14:textId="77777777" w:rsidR="007A46B2" w:rsidRPr="00946740" w:rsidRDefault="00000000">
            <w:pPr>
              <w:pStyle w:val="TableParagraph"/>
              <w:spacing w:line="259" w:lineRule="exact"/>
              <w:ind w:right="185"/>
              <w:rPr>
                <w:sz w:val="24"/>
              </w:rPr>
            </w:pPr>
            <w:r w:rsidRPr="00946740">
              <w:rPr>
                <w:spacing w:val="-2"/>
                <w:sz w:val="24"/>
              </w:rPr>
              <w:t>(0.02)</w:t>
            </w:r>
          </w:p>
        </w:tc>
        <w:tc>
          <w:tcPr>
            <w:tcW w:w="1996" w:type="dxa"/>
          </w:tcPr>
          <w:p w14:paraId="0B7B5C6C" w14:textId="77777777" w:rsidR="007A46B2" w:rsidRPr="00946740" w:rsidRDefault="00000000">
            <w:pPr>
              <w:pStyle w:val="TableParagraph"/>
              <w:spacing w:line="259" w:lineRule="exact"/>
              <w:ind w:left="1" w:right="52"/>
              <w:rPr>
                <w:sz w:val="24"/>
              </w:rPr>
            </w:pPr>
            <w:r w:rsidRPr="00946740">
              <w:rPr>
                <w:spacing w:val="-2"/>
                <w:sz w:val="24"/>
              </w:rPr>
              <w:t>(0.02)</w:t>
            </w:r>
          </w:p>
        </w:tc>
        <w:tc>
          <w:tcPr>
            <w:tcW w:w="2008" w:type="dxa"/>
          </w:tcPr>
          <w:p w14:paraId="16954CEA" w14:textId="77777777" w:rsidR="007A46B2" w:rsidRPr="00946740" w:rsidRDefault="00000000">
            <w:pPr>
              <w:pStyle w:val="TableParagraph"/>
              <w:spacing w:line="259" w:lineRule="exact"/>
              <w:ind w:left="34" w:right="4"/>
              <w:rPr>
                <w:sz w:val="24"/>
              </w:rPr>
            </w:pPr>
            <w:r w:rsidRPr="00946740">
              <w:rPr>
                <w:spacing w:val="-2"/>
                <w:sz w:val="24"/>
              </w:rPr>
              <w:t>(0.02)</w:t>
            </w:r>
          </w:p>
        </w:tc>
      </w:tr>
      <w:tr w:rsidR="007A46B2" w:rsidRPr="00946740" w14:paraId="45A26D8D" w14:textId="77777777">
        <w:trPr>
          <w:trHeight w:val="288"/>
        </w:trPr>
        <w:tc>
          <w:tcPr>
            <w:tcW w:w="2656" w:type="dxa"/>
          </w:tcPr>
          <w:p w14:paraId="3D5BCA66" w14:textId="77777777" w:rsidR="007A46B2" w:rsidRPr="00946740" w:rsidRDefault="00000000">
            <w:pPr>
              <w:pStyle w:val="TableParagraph"/>
              <w:spacing w:line="269" w:lineRule="exact"/>
              <w:ind w:left="358"/>
              <w:jc w:val="left"/>
              <w:rPr>
                <w:sz w:val="24"/>
              </w:rPr>
            </w:pPr>
            <w:r w:rsidRPr="00946740">
              <w:rPr>
                <w:w w:val="105"/>
                <w:sz w:val="24"/>
              </w:rPr>
              <w:t>Full</w:t>
            </w:r>
            <w:r w:rsidRPr="00946740">
              <w:rPr>
                <w:spacing w:val="4"/>
                <w:w w:val="105"/>
                <w:sz w:val="24"/>
              </w:rPr>
              <w:t xml:space="preserve"> </w:t>
            </w:r>
            <w:r w:rsidRPr="00946740">
              <w:rPr>
                <w:w w:val="105"/>
                <w:sz w:val="24"/>
              </w:rPr>
              <w:t>Sample’s</w:t>
            </w:r>
            <w:r w:rsidRPr="00946740">
              <w:rPr>
                <w:spacing w:val="4"/>
                <w:w w:val="105"/>
                <w:sz w:val="24"/>
              </w:rPr>
              <w:t xml:space="preserve"> </w:t>
            </w:r>
            <w:r w:rsidRPr="00946740">
              <w:rPr>
                <w:spacing w:val="-4"/>
                <w:w w:val="105"/>
                <w:sz w:val="24"/>
              </w:rPr>
              <w:t>Mean</w:t>
            </w:r>
          </w:p>
        </w:tc>
        <w:tc>
          <w:tcPr>
            <w:tcW w:w="1387" w:type="dxa"/>
          </w:tcPr>
          <w:p w14:paraId="0570705E" w14:textId="77777777" w:rsidR="007A46B2" w:rsidRPr="00946740" w:rsidRDefault="00000000">
            <w:pPr>
              <w:pStyle w:val="TableParagraph"/>
              <w:spacing w:line="269" w:lineRule="exact"/>
              <w:ind w:left="329"/>
              <w:jc w:val="left"/>
              <w:rPr>
                <w:sz w:val="24"/>
              </w:rPr>
            </w:pPr>
            <w:r w:rsidRPr="00946740">
              <w:rPr>
                <w:spacing w:val="-2"/>
                <w:sz w:val="24"/>
              </w:rPr>
              <w:t>14.07</w:t>
            </w:r>
          </w:p>
        </w:tc>
        <w:tc>
          <w:tcPr>
            <w:tcW w:w="1589" w:type="dxa"/>
          </w:tcPr>
          <w:p w14:paraId="45937A4C" w14:textId="77777777" w:rsidR="007A46B2" w:rsidRPr="00946740" w:rsidRDefault="00000000">
            <w:pPr>
              <w:pStyle w:val="TableParagraph"/>
              <w:spacing w:line="269" w:lineRule="exact"/>
              <w:ind w:right="185"/>
              <w:rPr>
                <w:sz w:val="24"/>
              </w:rPr>
            </w:pPr>
            <w:r w:rsidRPr="00946740">
              <w:rPr>
                <w:spacing w:val="-4"/>
                <w:sz w:val="24"/>
              </w:rPr>
              <w:t>0.38</w:t>
            </w:r>
          </w:p>
        </w:tc>
        <w:tc>
          <w:tcPr>
            <w:tcW w:w="1996" w:type="dxa"/>
          </w:tcPr>
          <w:p w14:paraId="45C79FA2" w14:textId="77777777" w:rsidR="007A46B2" w:rsidRPr="00946740" w:rsidRDefault="00000000">
            <w:pPr>
              <w:pStyle w:val="TableParagraph"/>
              <w:spacing w:line="269" w:lineRule="exact"/>
              <w:ind w:left="1" w:right="52"/>
              <w:rPr>
                <w:sz w:val="24"/>
              </w:rPr>
            </w:pPr>
            <w:r w:rsidRPr="00946740">
              <w:rPr>
                <w:spacing w:val="-4"/>
                <w:sz w:val="24"/>
              </w:rPr>
              <w:t>0.16</w:t>
            </w:r>
          </w:p>
        </w:tc>
        <w:tc>
          <w:tcPr>
            <w:tcW w:w="2008" w:type="dxa"/>
          </w:tcPr>
          <w:p w14:paraId="1643E485" w14:textId="77777777" w:rsidR="007A46B2" w:rsidRPr="00946740" w:rsidRDefault="00000000">
            <w:pPr>
              <w:pStyle w:val="TableParagraph"/>
              <w:spacing w:line="269" w:lineRule="exact"/>
              <w:ind w:left="34" w:right="4"/>
              <w:rPr>
                <w:sz w:val="24"/>
              </w:rPr>
            </w:pPr>
            <w:r w:rsidRPr="00946740">
              <w:rPr>
                <w:spacing w:val="-4"/>
                <w:sz w:val="24"/>
              </w:rPr>
              <w:t>0.36</w:t>
            </w:r>
          </w:p>
        </w:tc>
      </w:tr>
      <w:tr w:rsidR="007A46B2" w:rsidRPr="00946740" w14:paraId="4A62E483" w14:textId="77777777">
        <w:trPr>
          <w:trHeight w:val="288"/>
        </w:trPr>
        <w:tc>
          <w:tcPr>
            <w:tcW w:w="2656" w:type="dxa"/>
          </w:tcPr>
          <w:p w14:paraId="03518CA6" w14:textId="77777777" w:rsidR="007A46B2" w:rsidRPr="00946740" w:rsidRDefault="00000000">
            <w:pPr>
              <w:pStyle w:val="TableParagraph"/>
              <w:spacing w:line="269" w:lineRule="exact"/>
              <w:ind w:left="358"/>
              <w:jc w:val="left"/>
              <w:rPr>
                <w:sz w:val="24"/>
              </w:rPr>
            </w:pPr>
            <w:r w:rsidRPr="00946740">
              <w:rPr>
                <w:spacing w:val="-2"/>
                <w:w w:val="110"/>
                <w:sz w:val="24"/>
              </w:rPr>
              <w:t>Observations</w:t>
            </w:r>
          </w:p>
        </w:tc>
        <w:tc>
          <w:tcPr>
            <w:tcW w:w="1387" w:type="dxa"/>
          </w:tcPr>
          <w:p w14:paraId="6A8D6849" w14:textId="77777777" w:rsidR="007A46B2" w:rsidRPr="00946740" w:rsidRDefault="00000000">
            <w:pPr>
              <w:pStyle w:val="TableParagraph"/>
              <w:spacing w:line="269" w:lineRule="exact"/>
              <w:ind w:left="299"/>
              <w:jc w:val="left"/>
              <w:rPr>
                <w:sz w:val="24"/>
              </w:rPr>
            </w:pPr>
            <w:r w:rsidRPr="00946740">
              <w:rPr>
                <w:spacing w:val="-2"/>
                <w:sz w:val="24"/>
              </w:rPr>
              <w:t>18119</w:t>
            </w:r>
          </w:p>
        </w:tc>
        <w:tc>
          <w:tcPr>
            <w:tcW w:w="1589" w:type="dxa"/>
          </w:tcPr>
          <w:p w14:paraId="4DE6AA43" w14:textId="77777777" w:rsidR="007A46B2" w:rsidRPr="00946740" w:rsidRDefault="00000000">
            <w:pPr>
              <w:pStyle w:val="TableParagraph"/>
              <w:spacing w:line="269" w:lineRule="exact"/>
              <w:ind w:right="185"/>
              <w:rPr>
                <w:sz w:val="24"/>
              </w:rPr>
            </w:pPr>
            <w:r w:rsidRPr="00946740">
              <w:rPr>
                <w:spacing w:val="-2"/>
                <w:sz w:val="24"/>
              </w:rPr>
              <w:t>18333</w:t>
            </w:r>
          </w:p>
        </w:tc>
        <w:tc>
          <w:tcPr>
            <w:tcW w:w="1996" w:type="dxa"/>
          </w:tcPr>
          <w:p w14:paraId="251EB2D8" w14:textId="77777777" w:rsidR="007A46B2" w:rsidRPr="00946740" w:rsidRDefault="00000000">
            <w:pPr>
              <w:pStyle w:val="TableParagraph"/>
              <w:spacing w:line="269" w:lineRule="exact"/>
              <w:ind w:left="1" w:right="52"/>
              <w:rPr>
                <w:sz w:val="24"/>
              </w:rPr>
            </w:pPr>
            <w:r w:rsidRPr="00946740">
              <w:rPr>
                <w:spacing w:val="-2"/>
                <w:sz w:val="24"/>
              </w:rPr>
              <w:t>12091</w:t>
            </w:r>
          </w:p>
        </w:tc>
        <w:tc>
          <w:tcPr>
            <w:tcW w:w="2008" w:type="dxa"/>
          </w:tcPr>
          <w:p w14:paraId="25BFCE87" w14:textId="77777777" w:rsidR="007A46B2" w:rsidRPr="00946740" w:rsidRDefault="00000000">
            <w:pPr>
              <w:pStyle w:val="TableParagraph"/>
              <w:spacing w:line="269" w:lineRule="exact"/>
              <w:ind w:left="34" w:right="4"/>
              <w:rPr>
                <w:sz w:val="24"/>
              </w:rPr>
            </w:pPr>
            <w:r w:rsidRPr="00946740">
              <w:rPr>
                <w:spacing w:val="-2"/>
                <w:sz w:val="24"/>
              </w:rPr>
              <w:t>18333</w:t>
            </w:r>
          </w:p>
        </w:tc>
      </w:tr>
      <w:tr w:rsidR="007A46B2" w:rsidRPr="00946740" w14:paraId="0FD9CB44" w14:textId="77777777">
        <w:trPr>
          <w:trHeight w:val="288"/>
        </w:trPr>
        <w:tc>
          <w:tcPr>
            <w:tcW w:w="2656" w:type="dxa"/>
          </w:tcPr>
          <w:p w14:paraId="4EE55CC4" w14:textId="77777777" w:rsidR="007A46B2" w:rsidRPr="00946740" w:rsidRDefault="00000000">
            <w:pPr>
              <w:pStyle w:val="TableParagraph"/>
              <w:spacing w:line="269" w:lineRule="exact"/>
              <w:ind w:left="119"/>
              <w:jc w:val="left"/>
              <w:rPr>
                <w:sz w:val="24"/>
              </w:rPr>
            </w:pPr>
            <w:r w:rsidRPr="00946740">
              <w:rPr>
                <w:w w:val="105"/>
                <w:sz w:val="24"/>
              </w:rPr>
              <w:t>Women’s</w:t>
            </w:r>
            <w:r w:rsidRPr="00946740">
              <w:rPr>
                <w:spacing w:val="-12"/>
                <w:w w:val="105"/>
                <w:sz w:val="24"/>
              </w:rPr>
              <w:t xml:space="preserve"> </w:t>
            </w:r>
            <w:r w:rsidRPr="00946740">
              <w:rPr>
                <w:spacing w:val="-4"/>
                <w:w w:val="110"/>
                <w:sz w:val="24"/>
              </w:rPr>
              <w:t>Mean</w:t>
            </w:r>
          </w:p>
        </w:tc>
        <w:tc>
          <w:tcPr>
            <w:tcW w:w="1387" w:type="dxa"/>
          </w:tcPr>
          <w:p w14:paraId="5024A99D" w14:textId="77777777" w:rsidR="007A46B2" w:rsidRPr="00946740" w:rsidRDefault="00000000">
            <w:pPr>
              <w:pStyle w:val="TableParagraph"/>
              <w:spacing w:line="269" w:lineRule="exact"/>
              <w:ind w:left="329"/>
              <w:jc w:val="left"/>
              <w:rPr>
                <w:sz w:val="24"/>
              </w:rPr>
            </w:pPr>
            <w:r w:rsidRPr="00946740">
              <w:rPr>
                <w:spacing w:val="-2"/>
                <w:sz w:val="24"/>
              </w:rPr>
              <w:t>14.17</w:t>
            </w:r>
          </w:p>
        </w:tc>
        <w:tc>
          <w:tcPr>
            <w:tcW w:w="1589" w:type="dxa"/>
          </w:tcPr>
          <w:p w14:paraId="298BC0C8" w14:textId="77777777" w:rsidR="007A46B2" w:rsidRPr="00946740" w:rsidRDefault="00000000">
            <w:pPr>
              <w:pStyle w:val="TableParagraph"/>
              <w:spacing w:line="269" w:lineRule="exact"/>
              <w:ind w:right="185"/>
              <w:rPr>
                <w:sz w:val="24"/>
              </w:rPr>
            </w:pPr>
            <w:r w:rsidRPr="00946740">
              <w:rPr>
                <w:spacing w:val="-4"/>
                <w:sz w:val="24"/>
              </w:rPr>
              <w:t>0.38</w:t>
            </w:r>
          </w:p>
        </w:tc>
        <w:tc>
          <w:tcPr>
            <w:tcW w:w="1996" w:type="dxa"/>
          </w:tcPr>
          <w:p w14:paraId="716F7CD7" w14:textId="77777777" w:rsidR="007A46B2" w:rsidRPr="00946740" w:rsidRDefault="00000000">
            <w:pPr>
              <w:pStyle w:val="TableParagraph"/>
              <w:spacing w:line="269" w:lineRule="exact"/>
              <w:ind w:left="1" w:right="52"/>
              <w:rPr>
                <w:sz w:val="24"/>
              </w:rPr>
            </w:pPr>
            <w:r w:rsidRPr="00946740">
              <w:rPr>
                <w:spacing w:val="-4"/>
                <w:sz w:val="24"/>
              </w:rPr>
              <w:t>0.17</w:t>
            </w:r>
          </w:p>
        </w:tc>
        <w:tc>
          <w:tcPr>
            <w:tcW w:w="2008" w:type="dxa"/>
          </w:tcPr>
          <w:p w14:paraId="5D15292F" w14:textId="77777777" w:rsidR="007A46B2" w:rsidRPr="00946740" w:rsidRDefault="00000000">
            <w:pPr>
              <w:pStyle w:val="TableParagraph"/>
              <w:spacing w:line="269" w:lineRule="exact"/>
              <w:ind w:left="34" w:right="4"/>
              <w:rPr>
                <w:sz w:val="24"/>
              </w:rPr>
            </w:pPr>
            <w:r w:rsidRPr="00946740">
              <w:rPr>
                <w:spacing w:val="-4"/>
                <w:sz w:val="24"/>
              </w:rPr>
              <w:t>0.38</w:t>
            </w:r>
          </w:p>
        </w:tc>
      </w:tr>
      <w:tr w:rsidR="007A46B2" w:rsidRPr="00946740" w14:paraId="322D62E1" w14:textId="77777777">
        <w:trPr>
          <w:trHeight w:val="354"/>
        </w:trPr>
        <w:tc>
          <w:tcPr>
            <w:tcW w:w="2656" w:type="dxa"/>
            <w:tcBorders>
              <w:bottom w:val="single" w:sz="8" w:space="0" w:color="000000"/>
            </w:tcBorders>
          </w:tcPr>
          <w:p w14:paraId="3157A55A" w14:textId="77777777" w:rsidR="007A46B2" w:rsidRPr="00946740" w:rsidRDefault="00000000">
            <w:pPr>
              <w:pStyle w:val="TableParagraph"/>
              <w:spacing w:line="275" w:lineRule="exact"/>
              <w:ind w:left="119"/>
              <w:jc w:val="left"/>
              <w:rPr>
                <w:sz w:val="24"/>
              </w:rPr>
            </w:pPr>
            <w:r w:rsidRPr="00946740">
              <w:rPr>
                <w:w w:val="105"/>
                <w:sz w:val="24"/>
              </w:rPr>
              <w:t>Men’s</w:t>
            </w:r>
            <w:r w:rsidRPr="00946740">
              <w:rPr>
                <w:spacing w:val="-4"/>
                <w:w w:val="105"/>
                <w:sz w:val="24"/>
              </w:rPr>
              <w:t xml:space="preserve"> Mean</w:t>
            </w:r>
          </w:p>
        </w:tc>
        <w:tc>
          <w:tcPr>
            <w:tcW w:w="1387" w:type="dxa"/>
            <w:tcBorders>
              <w:bottom w:val="single" w:sz="8" w:space="0" w:color="000000"/>
            </w:tcBorders>
          </w:tcPr>
          <w:p w14:paraId="0A6F49A3" w14:textId="77777777" w:rsidR="007A46B2" w:rsidRPr="00946740" w:rsidRDefault="00000000">
            <w:pPr>
              <w:pStyle w:val="TableParagraph"/>
              <w:spacing w:line="275" w:lineRule="exact"/>
              <w:ind w:left="329"/>
              <w:jc w:val="left"/>
              <w:rPr>
                <w:sz w:val="24"/>
              </w:rPr>
            </w:pPr>
            <w:r w:rsidRPr="00946740">
              <w:rPr>
                <w:spacing w:val="-2"/>
                <w:sz w:val="24"/>
              </w:rPr>
              <w:t>13.97</w:t>
            </w:r>
          </w:p>
        </w:tc>
        <w:tc>
          <w:tcPr>
            <w:tcW w:w="1589" w:type="dxa"/>
            <w:tcBorders>
              <w:bottom w:val="single" w:sz="8" w:space="0" w:color="000000"/>
            </w:tcBorders>
          </w:tcPr>
          <w:p w14:paraId="6A68A0D1" w14:textId="77777777" w:rsidR="007A46B2" w:rsidRPr="00946740" w:rsidRDefault="00000000">
            <w:pPr>
              <w:pStyle w:val="TableParagraph"/>
              <w:spacing w:line="275" w:lineRule="exact"/>
              <w:ind w:right="185"/>
              <w:rPr>
                <w:sz w:val="24"/>
              </w:rPr>
            </w:pPr>
            <w:r w:rsidRPr="00946740">
              <w:rPr>
                <w:spacing w:val="-4"/>
                <w:sz w:val="24"/>
              </w:rPr>
              <w:t>0.38</w:t>
            </w:r>
          </w:p>
        </w:tc>
        <w:tc>
          <w:tcPr>
            <w:tcW w:w="1996" w:type="dxa"/>
            <w:tcBorders>
              <w:bottom w:val="single" w:sz="8" w:space="0" w:color="000000"/>
            </w:tcBorders>
          </w:tcPr>
          <w:p w14:paraId="4AEE7161" w14:textId="77777777" w:rsidR="007A46B2" w:rsidRPr="00946740" w:rsidRDefault="00000000">
            <w:pPr>
              <w:pStyle w:val="TableParagraph"/>
              <w:spacing w:line="275" w:lineRule="exact"/>
              <w:ind w:left="1" w:right="52"/>
              <w:rPr>
                <w:sz w:val="24"/>
              </w:rPr>
            </w:pPr>
            <w:r w:rsidRPr="00946740">
              <w:rPr>
                <w:spacing w:val="-4"/>
                <w:sz w:val="24"/>
              </w:rPr>
              <w:t>0.16</w:t>
            </w:r>
          </w:p>
        </w:tc>
        <w:tc>
          <w:tcPr>
            <w:tcW w:w="2008" w:type="dxa"/>
            <w:tcBorders>
              <w:bottom w:val="single" w:sz="8" w:space="0" w:color="000000"/>
            </w:tcBorders>
          </w:tcPr>
          <w:p w14:paraId="38806EF4" w14:textId="77777777" w:rsidR="007A46B2" w:rsidRPr="00946740" w:rsidRDefault="00000000">
            <w:pPr>
              <w:pStyle w:val="TableParagraph"/>
              <w:spacing w:line="275" w:lineRule="exact"/>
              <w:ind w:left="34" w:right="4"/>
              <w:rPr>
                <w:sz w:val="24"/>
              </w:rPr>
            </w:pPr>
            <w:r w:rsidRPr="00946740">
              <w:rPr>
                <w:spacing w:val="-4"/>
                <w:sz w:val="24"/>
              </w:rPr>
              <w:t>0.34</w:t>
            </w:r>
          </w:p>
        </w:tc>
      </w:tr>
    </w:tbl>
    <w:p w14:paraId="12371C38"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674258F2" w14:textId="77777777" w:rsidR="007A46B2" w:rsidRPr="00946740" w:rsidRDefault="00000000">
      <w:pPr>
        <w:pStyle w:val="ListParagraph"/>
        <w:numPr>
          <w:ilvl w:val="0"/>
          <w:numId w:val="4"/>
        </w:numPr>
        <w:tabs>
          <w:tab w:val="left" w:pos="473"/>
        </w:tabs>
        <w:spacing w:before="66" w:line="295" w:lineRule="exact"/>
        <w:ind w:left="473" w:hanging="166"/>
        <w:rPr>
          <w:sz w:val="20"/>
        </w:rPr>
      </w:pPr>
      <w:r w:rsidRPr="00946740">
        <w:rPr>
          <w:w w:val="110"/>
          <w:sz w:val="20"/>
        </w:rPr>
        <w:t>This</w:t>
      </w:r>
      <w:r w:rsidRPr="00946740">
        <w:rPr>
          <w:spacing w:val="-9"/>
          <w:w w:val="110"/>
          <w:sz w:val="20"/>
        </w:rPr>
        <w:t xml:space="preserve"> </w:t>
      </w:r>
      <w:r w:rsidRPr="00946740">
        <w:rPr>
          <w:w w:val="110"/>
          <w:sz w:val="20"/>
        </w:rPr>
        <w:t>table</w:t>
      </w:r>
      <w:r w:rsidRPr="00946740">
        <w:rPr>
          <w:spacing w:val="-8"/>
          <w:w w:val="110"/>
          <w:sz w:val="20"/>
        </w:rPr>
        <w:t xml:space="preserve"> </w:t>
      </w:r>
      <w:r w:rsidRPr="00946740">
        <w:rPr>
          <w:w w:val="110"/>
          <w:sz w:val="20"/>
        </w:rPr>
        <w:t>includes</w:t>
      </w:r>
      <w:r w:rsidRPr="00946740">
        <w:rPr>
          <w:spacing w:val="-8"/>
          <w:w w:val="110"/>
          <w:sz w:val="20"/>
        </w:rPr>
        <w:t xml:space="preserve"> </w:t>
      </w:r>
      <w:r w:rsidRPr="00946740">
        <w:rPr>
          <w:w w:val="110"/>
          <w:sz w:val="20"/>
        </w:rPr>
        <w:t>the</w:t>
      </w:r>
      <w:r w:rsidRPr="00946740">
        <w:rPr>
          <w:spacing w:val="-8"/>
          <w:w w:val="110"/>
          <w:sz w:val="20"/>
        </w:rPr>
        <w:t xml:space="preserve"> </w:t>
      </w:r>
      <w:r w:rsidRPr="00946740">
        <w:rPr>
          <w:w w:val="110"/>
          <w:sz w:val="20"/>
        </w:rPr>
        <w:t>estimation</w:t>
      </w:r>
      <w:r w:rsidRPr="00946740">
        <w:rPr>
          <w:spacing w:val="-8"/>
          <w:w w:val="110"/>
          <w:sz w:val="20"/>
        </w:rPr>
        <w:t xml:space="preserve"> </w:t>
      </w:r>
      <w:r w:rsidRPr="00946740">
        <w:rPr>
          <w:w w:val="110"/>
          <w:sz w:val="20"/>
        </w:rPr>
        <w:t>results</w:t>
      </w:r>
      <w:r w:rsidRPr="00946740">
        <w:rPr>
          <w:spacing w:val="-8"/>
          <w:w w:val="110"/>
          <w:sz w:val="20"/>
        </w:rPr>
        <w:t xml:space="preserve"> </w:t>
      </w:r>
      <w:r w:rsidRPr="00946740">
        <w:rPr>
          <w:w w:val="110"/>
          <w:sz w:val="20"/>
        </w:rPr>
        <w:t>of</w:t>
      </w:r>
      <w:r w:rsidRPr="00946740">
        <w:rPr>
          <w:spacing w:val="-9"/>
          <w:w w:val="110"/>
          <w:sz w:val="20"/>
        </w:rPr>
        <w:t xml:space="preserve"> </w:t>
      </w:r>
      <w:r w:rsidRPr="00946740">
        <w:rPr>
          <w:w w:val="110"/>
          <w:sz w:val="20"/>
        </w:rPr>
        <w:t>equation</w:t>
      </w:r>
      <w:r w:rsidRPr="00946740">
        <w:rPr>
          <w:spacing w:val="-8"/>
          <w:w w:val="110"/>
          <w:sz w:val="20"/>
        </w:rPr>
        <w:t xml:space="preserve"> </w:t>
      </w:r>
      <w:r w:rsidRPr="00946740">
        <w:rPr>
          <w:w w:val="110"/>
          <w:sz w:val="20"/>
        </w:rPr>
        <w:t>(</w:t>
      </w:r>
      <w:hyperlink w:anchor="_bookmark15" w:history="1">
        <w:r w:rsidR="007A46B2" w:rsidRPr="00946740">
          <w:rPr>
            <w:color w:val="0000FF"/>
            <w:w w:val="110"/>
            <w:sz w:val="20"/>
          </w:rPr>
          <w:t>1</w:t>
        </w:r>
      </w:hyperlink>
      <w:r w:rsidRPr="00946740">
        <w:rPr>
          <w:w w:val="110"/>
          <w:sz w:val="20"/>
        </w:rPr>
        <w:t>).</w:t>
      </w:r>
      <w:r w:rsidRPr="00946740">
        <w:rPr>
          <w:spacing w:val="4"/>
          <w:w w:val="110"/>
          <w:sz w:val="20"/>
        </w:rPr>
        <w:t xml:space="preserve"> </w:t>
      </w:r>
      <w:r w:rsidRPr="00946740">
        <w:rPr>
          <w:w w:val="110"/>
          <w:sz w:val="20"/>
        </w:rPr>
        <w:t>All</w:t>
      </w:r>
      <w:r w:rsidRPr="00946740">
        <w:rPr>
          <w:spacing w:val="-9"/>
          <w:w w:val="110"/>
          <w:sz w:val="20"/>
        </w:rPr>
        <w:t xml:space="preserve"> </w:t>
      </w:r>
      <w:r w:rsidRPr="00946740">
        <w:rPr>
          <w:w w:val="110"/>
          <w:sz w:val="20"/>
        </w:rPr>
        <w:t>regressions</w:t>
      </w:r>
      <w:r w:rsidRPr="00946740">
        <w:rPr>
          <w:spacing w:val="-8"/>
          <w:w w:val="110"/>
          <w:sz w:val="20"/>
        </w:rPr>
        <w:t xml:space="preserve"> </w:t>
      </w:r>
      <w:r w:rsidRPr="00946740">
        <w:rPr>
          <w:w w:val="110"/>
          <w:sz w:val="20"/>
        </w:rPr>
        <w:t>include</w:t>
      </w:r>
      <w:r w:rsidRPr="00946740">
        <w:rPr>
          <w:spacing w:val="-8"/>
          <w:w w:val="110"/>
          <w:sz w:val="20"/>
        </w:rPr>
        <w:t xml:space="preserve"> </w:t>
      </w:r>
      <w:r w:rsidRPr="00946740">
        <w:rPr>
          <w:w w:val="110"/>
          <w:sz w:val="20"/>
        </w:rPr>
        <w:t>state-year</w:t>
      </w:r>
      <w:r w:rsidRPr="00946740">
        <w:rPr>
          <w:spacing w:val="-8"/>
          <w:w w:val="110"/>
          <w:sz w:val="20"/>
        </w:rPr>
        <w:t xml:space="preserve"> </w:t>
      </w:r>
      <w:r w:rsidRPr="00946740">
        <w:rPr>
          <w:w w:val="110"/>
          <w:sz w:val="20"/>
        </w:rPr>
        <w:t>fixed</w:t>
      </w:r>
      <w:r w:rsidRPr="00946740">
        <w:rPr>
          <w:spacing w:val="-8"/>
          <w:w w:val="110"/>
          <w:sz w:val="20"/>
        </w:rPr>
        <w:t xml:space="preserve"> </w:t>
      </w:r>
      <w:r w:rsidRPr="00946740">
        <w:rPr>
          <w:spacing w:val="-2"/>
          <w:w w:val="110"/>
          <w:sz w:val="20"/>
        </w:rPr>
        <w:t>effects.</w:t>
      </w:r>
    </w:p>
    <w:p w14:paraId="775B3C7D" w14:textId="77777777" w:rsidR="007A46B2" w:rsidRPr="00946740" w:rsidRDefault="00000000">
      <w:pPr>
        <w:pStyle w:val="ListParagraph"/>
        <w:numPr>
          <w:ilvl w:val="0"/>
          <w:numId w:val="4"/>
        </w:numPr>
        <w:tabs>
          <w:tab w:val="left" w:pos="473"/>
        </w:tabs>
        <w:spacing w:line="289" w:lineRule="exact"/>
        <w:ind w:left="473" w:hanging="166"/>
        <w:rPr>
          <w:sz w:val="20"/>
        </w:rPr>
      </w:pPr>
      <w:r w:rsidRPr="00946740">
        <w:rPr>
          <w:w w:val="110"/>
          <w:sz w:val="20"/>
        </w:rPr>
        <w:t>HW</w:t>
      </w:r>
      <w:r w:rsidRPr="00946740">
        <w:rPr>
          <w:spacing w:val="-11"/>
          <w:w w:val="110"/>
          <w:sz w:val="20"/>
        </w:rPr>
        <w:t xml:space="preserve"> </w:t>
      </w:r>
      <w:r w:rsidRPr="00946740">
        <w:rPr>
          <w:w w:val="110"/>
          <w:sz w:val="20"/>
        </w:rPr>
        <w:t>is</w:t>
      </w:r>
      <w:r w:rsidRPr="00946740">
        <w:rPr>
          <w:spacing w:val="-11"/>
          <w:w w:val="110"/>
          <w:sz w:val="20"/>
        </w:rPr>
        <w:t xml:space="preserve"> </w:t>
      </w:r>
      <w:r w:rsidRPr="00946740">
        <w:rPr>
          <w:w w:val="110"/>
          <w:sz w:val="20"/>
        </w:rPr>
        <w:t>an</w:t>
      </w:r>
      <w:r w:rsidRPr="00946740">
        <w:rPr>
          <w:spacing w:val="-12"/>
          <w:w w:val="110"/>
          <w:sz w:val="20"/>
        </w:rPr>
        <w:t xml:space="preserve"> </w:t>
      </w:r>
      <w:r w:rsidRPr="00946740">
        <w:rPr>
          <w:w w:val="110"/>
          <w:sz w:val="20"/>
        </w:rPr>
        <w:t>indicator</w:t>
      </w:r>
      <w:r w:rsidRPr="00946740">
        <w:rPr>
          <w:spacing w:val="-11"/>
          <w:w w:val="110"/>
          <w:sz w:val="20"/>
        </w:rPr>
        <w:t xml:space="preserve"> </w:t>
      </w:r>
      <w:r w:rsidRPr="00946740">
        <w:rPr>
          <w:w w:val="110"/>
          <w:sz w:val="20"/>
        </w:rPr>
        <w:t>variable</w:t>
      </w:r>
      <w:r w:rsidRPr="00946740">
        <w:rPr>
          <w:spacing w:val="-11"/>
          <w:w w:val="110"/>
          <w:sz w:val="20"/>
        </w:rPr>
        <w:t xml:space="preserve"> </w:t>
      </w:r>
      <w:r w:rsidRPr="00946740">
        <w:rPr>
          <w:w w:val="110"/>
          <w:sz w:val="20"/>
        </w:rPr>
        <w:t>that</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equal</w:t>
      </w:r>
      <w:r w:rsidRPr="00946740">
        <w:rPr>
          <w:spacing w:val="-12"/>
          <w:w w:val="110"/>
          <w:sz w:val="20"/>
        </w:rPr>
        <w:t xml:space="preserve"> </w:t>
      </w:r>
      <w:r w:rsidRPr="00946740">
        <w:rPr>
          <w:w w:val="110"/>
          <w:sz w:val="20"/>
        </w:rPr>
        <w:t>to</w:t>
      </w:r>
      <w:r w:rsidRPr="00946740">
        <w:rPr>
          <w:spacing w:val="-11"/>
          <w:w w:val="110"/>
          <w:sz w:val="20"/>
        </w:rPr>
        <w:t xml:space="preserve"> </w:t>
      </w:r>
      <w:r w:rsidRPr="00946740">
        <w:rPr>
          <w:w w:val="110"/>
          <w:sz w:val="20"/>
        </w:rPr>
        <w:t>1</w:t>
      </w:r>
      <w:r w:rsidRPr="00946740">
        <w:rPr>
          <w:spacing w:val="-11"/>
          <w:w w:val="110"/>
          <w:sz w:val="20"/>
        </w:rPr>
        <w:t xml:space="preserve"> </w:t>
      </w:r>
      <w:r w:rsidRPr="00946740">
        <w:rPr>
          <w:w w:val="110"/>
          <w:sz w:val="20"/>
        </w:rPr>
        <w:t>if</w:t>
      </w:r>
      <w:r w:rsidRPr="00946740">
        <w:rPr>
          <w:spacing w:val="-12"/>
          <w:w w:val="110"/>
          <w:sz w:val="20"/>
        </w:rPr>
        <w:t xml:space="preserve"> </w:t>
      </w:r>
      <w:r w:rsidRPr="00946740">
        <w:rPr>
          <w:w w:val="110"/>
          <w:sz w:val="20"/>
        </w:rPr>
        <w:t>a</w:t>
      </w:r>
      <w:r w:rsidRPr="00946740">
        <w:rPr>
          <w:spacing w:val="-11"/>
          <w:w w:val="110"/>
          <w:sz w:val="20"/>
        </w:rPr>
        <w:t xml:space="preserve"> </w:t>
      </w:r>
      <w:r w:rsidRPr="00946740">
        <w:rPr>
          <w:w w:val="110"/>
          <w:sz w:val="20"/>
        </w:rPr>
        <w:t>person</w:t>
      </w:r>
      <w:r w:rsidRPr="00946740">
        <w:rPr>
          <w:spacing w:val="-12"/>
          <w:w w:val="110"/>
          <w:sz w:val="20"/>
        </w:rPr>
        <w:t xml:space="preserve"> </w:t>
      </w:r>
      <w:r w:rsidRPr="00946740">
        <w:rPr>
          <w:w w:val="110"/>
          <w:sz w:val="20"/>
        </w:rPr>
        <w:t>is</w:t>
      </w:r>
      <w:r w:rsidRPr="00946740">
        <w:rPr>
          <w:spacing w:val="-11"/>
          <w:w w:val="110"/>
          <w:sz w:val="20"/>
        </w:rPr>
        <w:t xml:space="preserve"> </w:t>
      </w:r>
      <w:r w:rsidRPr="00946740">
        <w:rPr>
          <w:w w:val="110"/>
          <w:sz w:val="20"/>
        </w:rPr>
        <w:t>the</w:t>
      </w:r>
      <w:r w:rsidRPr="00946740">
        <w:rPr>
          <w:spacing w:val="-11"/>
          <w:w w:val="110"/>
          <w:sz w:val="20"/>
        </w:rPr>
        <w:t xml:space="preserve"> </w:t>
      </w:r>
      <w:r w:rsidRPr="00946740">
        <w:rPr>
          <w:w w:val="110"/>
          <w:sz w:val="20"/>
        </w:rPr>
        <w:t>child</w:t>
      </w:r>
      <w:r w:rsidRPr="00946740">
        <w:rPr>
          <w:spacing w:val="-12"/>
          <w:w w:val="110"/>
          <w:sz w:val="20"/>
        </w:rPr>
        <w:t xml:space="preserve"> </w:t>
      </w:r>
      <w:r w:rsidRPr="00946740">
        <w:rPr>
          <w:w w:val="110"/>
          <w:sz w:val="20"/>
        </w:rPr>
        <w:t>of</w:t>
      </w:r>
      <w:r w:rsidRPr="00946740">
        <w:rPr>
          <w:spacing w:val="-11"/>
          <w:w w:val="110"/>
          <w:sz w:val="20"/>
        </w:rPr>
        <w:t xml:space="preserve"> </w:t>
      </w:r>
      <w:r w:rsidRPr="00946740">
        <w:rPr>
          <w:w w:val="110"/>
          <w:sz w:val="20"/>
        </w:rPr>
        <w:t>a</w:t>
      </w:r>
      <w:r w:rsidRPr="00946740">
        <w:rPr>
          <w:spacing w:val="-12"/>
          <w:w w:val="110"/>
          <w:sz w:val="20"/>
        </w:rPr>
        <w:t xml:space="preserve"> </w:t>
      </w:r>
      <w:r w:rsidRPr="00946740">
        <w:rPr>
          <w:w w:val="110"/>
          <w:sz w:val="20"/>
        </w:rPr>
        <w:t>Hispanic-father</w:t>
      </w:r>
      <w:r w:rsidRPr="00946740">
        <w:rPr>
          <w:spacing w:val="-11"/>
          <w:w w:val="110"/>
          <w:sz w:val="20"/>
        </w:rPr>
        <w:t xml:space="preserve"> </w:t>
      </w:r>
      <w:r w:rsidRPr="00946740">
        <w:rPr>
          <w:w w:val="110"/>
          <w:sz w:val="20"/>
        </w:rPr>
        <w:t>and</w:t>
      </w:r>
      <w:r w:rsidRPr="00946740">
        <w:rPr>
          <w:spacing w:val="-11"/>
          <w:w w:val="110"/>
          <w:sz w:val="20"/>
        </w:rPr>
        <w:t xml:space="preserve"> </w:t>
      </w:r>
      <w:r w:rsidRPr="00946740">
        <w:rPr>
          <w:w w:val="110"/>
          <w:sz w:val="20"/>
        </w:rPr>
        <w:t>White-</w:t>
      </w:r>
      <w:r w:rsidRPr="00946740">
        <w:rPr>
          <w:spacing w:val="-2"/>
          <w:w w:val="110"/>
          <w:sz w:val="20"/>
        </w:rPr>
        <w:t>mother.</w:t>
      </w:r>
    </w:p>
    <w:p w14:paraId="022C7BEE" w14:textId="77777777" w:rsidR="007A46B2" w:rsidRPr="00946740" w:rsidRDefault="00000000">
      <w:pPr>
        <w:pStyle w:val="ListParagraph"/>
        <w:numPr>
          <w:ilvl w:val="0"/>
          <w:numId w:val="4"/>
        </w:numPr>
        <w:tabs>
          <w:tab w:val="left" w:pos="473"/>
        </w:tabs>
        <w:spacing w:line="29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7F9AF7F4" w14:textId="77777777" w:rsidR="007A46B2" w:rsidRPr="00946740" w:rsidRDefault="007A46B2">
      <w:pPr>
        <w:spacing w:line="295" w:lineRule="exact"/>
        <w:rPr>
          <w:sz w:val="20"/>
        </w:rPr>
        <w:sectPr w:rsidR="007A46B2" w:rsidRPr="00946740">
          <w:type w:val="continuous"/>
          <w:pgSz w:w="12240" w:h="15840"/>
          <w:pgMar w:top="1820" w:right="20" w:bottom="280" w:left="1720" w:header="0" w:footer="868" w:gutter="0"/>
          <w:cols w:space="720"/>
        </w:sectPr>
      </w:pPr>
    </w:p>
    <w:p w14:paraId="77274912" w14:textId="77777777" w:rsidR="007A46B2" w:rsidRPr="00946740" w:rsidRDefault="00000000">
      <w:pPr>
        <w:pStyle w:val="Heading4"/>
        <w:spacing w:line="252" w:lineRule="auto"/>
        <w:ind w:left="116" w:right="1591"/>
      </w:pPr>
      <w:bookmarkStart w:id="141" w:name="_bookmark80"/>
      <w:bookmarkEnd w:id="141"/>
      <w:r w:rsidRPr="00946740">
        <w:rPr>
          <w:w w:val="110"/>
        </w:rPr>
        <w:lastRenderedPageBreak/>
        <w:t>Table</w:t>
      </w:r>
      <w:r w:rsidRPr="00946740">
        <w:rPr>
          <w:spacing w:val="-17"/>
          <w:w w:val="110"/>
        </w:rPr>
        <w:t xml:space="preserve"> </w:t>
      </w:r>
      <w:r w:rsidRPr="00946740">
        <w:rPr>
          <w:w w:val="110"/>
        </w:rPr>
        <w:t>A.6:</w:t>
      </w:r>
      <w:r w:rsidRPr="00946740">
        <w:rPr>
          <w:spacing w:val="-15"/>
          <w:w w:val="110"/>
        </w:rPr>
        <w:t xml:space="preserve"> </w:t>
      </w:r>
      <w:r w:rsidRPr="00946740">
        <w:rPr>
          <w:w w:val="110"/>
        </w:rPr>
        <w:t>Effect</w:t>
      </w:r>
      <w:r w:rsidRPr="00946740">
        <w:rPr>
          <w:spacing w:val="-16"/>
          <w:w w:val="110"/>
        </w:rPr>
        <w:t xml:space="preserve"> </w:t>
      </w:r>
      <w:r w:rsidRPr="00946740">
        <w:rPr>
          <w:w w:val="110"/>
        </w:rPr>
        <w:t>of</w:t>
      </w:r>
      <w:r w:rsidRPr="00946740">
        <w:rPr>
          <w:spacing w:val="-17"/>
          <w:w w:val="110"/>
        </w:rPr>
        <w:t xml:space="preserve"> </w:t>
      </w:r>
      <w:r w:rsidRPr="00946740">
        <w:rPr>
          <w:w w:val="110"/>
        </w:rPr>
        <w:t>Having</w:t>
      </w:r>
      <w:r w:rsidRPr="00946740">
        <w:rPr>
          <w:spacing w:val="-16"/>
          <w:w w:val="110"/>
        </w:rPr>
        <w:t xml:space="preserve"> </w:t>
      </w:r>
      <w:r w:rsidRPr="00946740">
        <w:rPr>
          <w:w w:val="110"/>
        </w:rPr>
        <w:t>Hispanic</w:t>
      </w:r>
      <w:r w:rsidRPr="00946740">
        <w:rPr>
          <w:spacing w:val="-17"/>
          <w:w w:val="110"/>
        </w:rPr>
        <w:t xml:space="preserve"> </w:t>
      </w:r>
      <w:r w:rsidRPr="00946740">
        <w:rPr>
          <w:w w:val="110"/>
        </w:rPr>
        <w:t>Last</w:t>
      </w:r>
      <w:r w:rsidRPr="00946740">
        <w:rPr>
          <w:spacing w:val="-16"/>
          <w:w w:val="110"/>
        </w:rPr>
        <w:t xml:space="preserve"> </w:t>
      </w:r>
      <w:r w:rsidRPr="00946740">
        <w:rPr>
          <w:w w:val="110"/>
        </w:rPr>
        <w:t>Name:</w:t>
      </w:r>
      <w:r w:rsidRPr="00946740">
        <w:rPr>
          <w:spacing w:val="-15"/>
          <w:w w:val="110"/>
        </w:rPr>
        <w:t xml:space="preserve"> </w:t>
      </w:r>
      <w:r w:rsidRPr="00946740">
        <w:rPr>
          <w:w w:val="110"/>
        </w:rPr>
        <w:t>Hispanics</w:t>
      </w:r>
      <w:r w:rsidRPr="00946740">
        <w:rPr>
          <w:spacing w:val="-16"/>
          <w:w w:val="110"/>
        </w:rPr>
        <w:t xml:space="preserve"> </w:t>
      </w:r>
      <w:r w:rsidRPr="00946740">
        <w:rPr>
          <w:w w:val="110"/>
        </w:rPr>
        <w:t>with</w:t>
      </w:r>
      <w:r w:rsidRPr="00946740">
        <w:rPr>
          <w:spacing w:val="-17"/>
          <w:w w:val="110"/>
        </w:rPr>
        <w:t xml:space="preserve"> </w:t>
      </w:r>
      <w:r w:rsidRPr="00946740">
        <w:rPr>
          <w:w w:val="110"/>
        </w:rPr>
        <w:t>Mexican</w:t>
      </w:r>
      <w:r w:rsidRPr="00946740">
        <w:rPr>
          <w:spacing w:val="-16"/>
          <w:w w:val="110"/>
        </w:rPr>
        <w:t xml:space="preserve"> </w:t>
      </w:r>
      <w:r w:rsidRPr="00946740">
        <w:rPr>
          <w:w w:val="110"/>
        </w:rPr>
        <w:t xml:space="preserve">Ances- </w:t>
      </w:r>
      <w:r w:rsidRPr="00946740">
        <w:rPr>
          <w:spacing w:val="-4"/>
          <w:w w:val="110"/>
        </w:rPr>
        <w:t>try</w:t>
      </w:r>
    </w:p>
    <w:p w14:paraId="392B2ADB" w14:textId="77777777" w:rsidR="007A46B2" w:rsidRPr="00946740" w:rsidRDefault="007A46B2">
      <w:pPr>
        <w:pStyle w:val="BodyText"/>
        <w:spacing w:before="8" w:after="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7A46B2" w:rsidRPr="00946740" w14:paraId="52810224" w14:textId="77777777">
        <w:trPr>
          <w:trHeight w:val="332"/>
        </w:trPr>
        <w:tc>
          <w:tcPr>
            <w:tcW w:w="2462" w:type="dxa"/>
            <w:vMerge w:val="restart"/>
            <w:tcBorders>
              <w:top w:val="single" w:sz="8" w:space="0" w:color="000000"/>
              <w:bottom w:val="single" w:sz="6" w:space="0" w:color="000000"/>
            </w:tcBorders>
          </w:tcPr>
          <w:p w14:paraId="4817DC04" w14:textId="77777777" w:rsidR="007A46B2" w:rsidRPr="00946740" w:rsidRDefault="007A46B2">
            <w:pPr>
              <w:pStyle w:val="TableParagraph"/>
              <w:jc w:val="left"/>
              <w:rPr>
                <w:sz w:val="20"/>
              </w:rPr>
            </w:pPr>
          </w:p>
        </w:tc>
        <w:tc>
          <w:tcPr>
            <w:tcW w:w="1503" w:type="dxa"/>
            <w:tcBorders>
              <w:top w:val="single" w:sz="8" w:space="0" w:color="000000"/>
            </w:tcBorders>
          </w:tcPr>
          <w:p w14:paraId="566051BB"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33" w:type="dxa"/>
            <w:tcBorders>
              <w:top w:val="single" w:sz="8" w:space="0" w:color="000000"/>
            </w:tcBorders>
          </w:tcPr>
          <w:p w14:paraId="482C4953" w14:textId="77777777" w:rsidR="007A46B2" w:rsidRPr="00946740" w:rsidRDefault="00000000">
            <w:pPr>
              <w:pStyle w:val="TableParagraph"/>
              <w:spacing w:before="50" w:line="262" w:lineRule="exact"/>
              <w:ind w:left="56" w:right="57"/>
              <w:rPr>
                <w:sz w:val="24"/>
              </w:rPr>
            </w:pPr>
            <w:r w:rsidRPr="00946740">
              <w:rPr>
                <w:spacing w:val="-5"/>
                <w:sz w:val="24"/>
              </w:rPr>
              <w:t>(2)</w:t>
            </w:r>
          </w:p>
        </w:tc>
        <w:tc>
          <w:tcPr>
            <w:tcW w:w="1533" w:type="dxa"/>
            <w:tcBorders>
              <w:top w:val="single" w:sz="8" w:space="0" w:color="000000"/>
            </w:tcBorders>
          </w:tcPr>
          <w:p w14:paraId="6605DF8C" w14:textId="77777777" w:rsidR="007A46B2" w:rsidRPr="00946740" w:rsidRDefault="00000000">
            <w:pPr>
              <w:pStyle w:val="TableParagraph"/>
              <w:spacing w:before="50" w:line="262" w:lineRule="exact"/>
              <w:ind w:left="56" w:right="58"/>
              <w:rPr>
                <w:sz w:val="24"/>
              </w:rPr>
            </w:pPr>
            <w:r w:rsidRPr="00946740">
              <w:rPr>
                <w:spacing w:val="-5"/>
                <w:sz w:val="24"/>
              </w:rPr>
              <w:t>(3)</w:t>
            </w:r>
          </w:p>
        </w:tc>
        <w:tc>
          <w:tcPr>
            <w:tcW w:w="1503" w:type="dxa"/>
            <w:tcBorders>
              <w:top w:val="single" w:sz="8" w:space="0" w:color="000000"/>
            </w:tcBorders>
          </w:tcPr>
          <w:p w14:paraId="0A5DFB5E" w14:textId="77777777" w:rsidR="007A46B2" w:rsidRPr="00946740" w:rsidRDefault="00000000">
            <w:pPr>
              <w:pStyle w:val="TableParagraph"/>
              <w:spacing w:before="50" w:line="262" w:lineRule="exact"/>
              <w:ind w:left="52" w:right="29"/>
              <w:rPr>
                <w:sz w:val="24"/>
              </w:rPr>
            </w:pPr>
            <w:r w:rsidRPr="00946740">
              <w:rPr>
                <w:spacing w:val="-5"/>
                <w:sz w:val="24"/>
              </w:rPr>
              <w:t>(4)</w:t>
            </w:r>
          </w:p>
        </w:tc>
      </w:tr>
      <w:tr w:rsidR="007A46B2" w:rsidRPr="00946740" w14:paraId="3ED8A37D" w14:textId="77777777">
        <w:trPr>
          <w:trHeight w:val="273"/>
        </w:trPr>
        <w:tc>
          <w:tcPr>
            <w:tcW w:w="2462" w:type="dxa"/>
            <w:vMerge/>
            <w:tcBorders>
              <w:top w:val="nil"/>
              <w:bottom w:val="single" w:sz="6" w:space="0" w:color="000000"/>
            </w:tcBorders>
          </w:tcPr>
          <w:p w14:paraId="3A3BF360" w14:textId="77777777" w:rsidR="007A46B2" w:rsidRPr="00946740" w:rsidRDefault="007A46B2">
            <w:pPr>
              <w:rPr>
                <w:sz w:val="2"/>
                <w:szCs w:val="2"/>
              </w:rPr>
            </w:pPr>
          </w:p>
        </w:tc>
        <w:tc>
          <w:tcPr>
            <w:tcW w:w="1503" w:type="dxa"/>
          </w:tcPr>
          <w:p w14:paraId="28F46A9D" w14:textId="77777777" w:rsidR="007A46B2" w:rsidRPr="00946740" w:rsidRDefault="00000000">
            <w:pPr>
              <w:pStyle w:val="TableParagraph"/>
              <w:spacing w:line="254" w:lineRule="exact"/>
              <w:ind w:left="28"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43AAE07A" w14:textId="77777777" w:rsidR="007A46B2" w:rsidRPr="00946740" w:rsidRDefault="00000000">
            <w:pPr>
              <w:pStyle w:val="TableParagraph"/>
              <w:spacing w:line="254" w:lineRule="exact"/>
              <w:ind w:left="56"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0D728130" w14:textId="77777777" w:rsidR="007A46B2" w:rsidRPr="00946740" w:rsidRDefault="00000000">
            <w:pPr>
              <w:pStyle w:val="TableParagraph"/>
              <w:spacing w:line="254" w:lineRule="exact"/>
              <w:ind w:left="56" w:right="58"/>
              <w:rPr>
                <w:sz w:val="24"/>
              </w:rPr>
            </w:pPr>
            <w:r w:rsidRPr="00946740">
              <w:rPr>
                <w:sz w:val="24"/>
              </w:rPr>
              <w:t>Log</w:t>
            </w:r>
            <w:r w:rsidRPr="00946740">
              <w:rPr>
                <w:spacing w:val="18"/>
                <w:sz w:val="24"/>
              </w:rPr>
              <w:t xml:space="preserve"> </w:t>
            </w:r>
            <w:r w:rsidRPr="00946740">
              <w:rPr>
                <w:spacing w:val="-2"/>
                <w:sz w:val="24"/>
              </w:rPr>
              <w:t>weekly</w:t>
            </w:r>
          </w:p>
        </w:tc>
        <w:tc>
          <w:tcPr>
            <w:tcW w:w="1503" w:type="dxa"/>
          </w:tcPr>
          <w:p w14:paraId="7CD2D23F" w14:textId="77777777" w:rsidR="007A46B2" w:rsidRPr="00946740" w:rsidRDefault="00000000">
            <w:pPr>
              <w:pStyle w:val="TableParagraph"/>
              <w:spacing w:line="254" w:lineRule="exact"/>
              <w:ind w:left="52" w:right="29"/>
              <w:rPr>
                <w:sz w:val="24"/>
              </w:rPr>
            </w:pPr>
            <w:r w:rsidRPr="00946740">
              <w:rPr>
                <w:sz w:val="24"/>
              </w:rPr>
              <w:t>Log</w:t>
            </w:r>
            <w:r w:rsidRPr="00946740">
              <w:rPr>
                <w:spacing w:val="18"/>
                <w:sz w:val="24"/>
              </w:rPr>
              <w:t xml:space="preserve"> </w:t>
            </w:r>
            <w:r w:rsidRPr="00946740">
              <w:rPr>
                <w:spacing w:val="-2"/>
                <w:sz w:val="24"/>
              </w:rPr>
              <w:t>weekly</w:t>
            </w:r>
          </w:p>
        </w:tc>
      </w:tr>
      <w:tr w:rsidR="007A46B2" w:rsidRPr="00946740" w14:paraId="7B6A8CD6" w14:textId="77777777">
        <w:trPr>
          <w:trHeight w:val="345"/>
        </w:trPr>
        <w:tc>
          <w:tcPr>
            <w:tcW w:w="2462" w:type="dxa"/>
            <w:vMerge/>
            <w:tcBorders>
              <w:top w:val="nil"/>
              <w:bottom w:val="single" w:sz="6" w:space="0" w:color="000000"/>
            </w:tcBorders>
          </w:tcPr>
          <w:p w14:paraId="1804BBC5" w14:textId="77777777" w:rsidR="007A46B2" w:rsidRPr="00946740" w:rsidRDefault="007A46B2">
            <w:pPr>
              <w:rPr>
                <w:sz w:val="2"/>
                <w:szCs w:val="2"/>
              </w:rPr>
            </w:pPr>
          </w:p>
        </w:tc>
        <w:tc>
          <w:tcPr>
            <w:tcW w:w="1503" w:type="dxa"/>
            <w:tcBorders>
              <w:bottom w:val="single" w:sz="6" w:space="0" w:color="000000"/>
            </w:tcBorders>
          </w:tcPr>
          <w:p w14:paraId="08A42161"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33" w:type="dxa"/>
            <w:tcBorders>
              <w:bottom w:val="single" w:sz="6" w:space="0" w:color="000000"/>
            </w:tcBorders>
          </w:tcPr>
          <w:p w14:paraId="1BA12B2E" w14:textId="77777777" w:rsidR="007A46B2" w:rsidRPr="00946740" w:rsidRDefault="00000000">
            <w:pPr>
              <w:pStyle w:val="TableParagraph"/>
              <w:spacing w:line="268" w:lineRule="exact"/>
              <w:ind w:left="56" w:right="57"/>
              <w:rPr>
                <w:sz w:val="24"/>
              </w:rPr>
            </w:pPr>
            <w:r w:rsidRPr="00946740">
              <w:rPr>
                <w:spacing w:val="-2"/>
                <w:w w:val="110"/>
                <w:sz w:val="24"/>
              </w:rPr>
              <w:t>earnings</w:t>
            </w:r>
          </w:p>
        </w:tc>
        <w:tc>
          <w:tcPr>
            <w:tcW w:w="1533" w:type="dxa"/>
            <w:tcBorders>
              <w:bottom w:val="single" w:sz="6" w:space="0" w:color="000000"/>
            </w:tcBorders>
          </w:tcPr>
          <w:p w14:paraId="11024C3F" w14:textId="77777777" w:rsidR="007A46B2" w:rsidRPr="00946740" w:rsidRDefault="00000000">
            <w:pPr>
              <w:pStyle w:val="TableParagraph"/>
              <w:spacing w:line="268" w:lineRule="exact"/>
              <w:ind w:left="56" w:right="58"/>
              <w:rPr>
                <w:sz w:val="24"/>
              </w:rPr>
            </w:pPr>
            <w:r w:rsidRPr="00946740">
              <w:rPr>
                <w:spacing w:val="-2"/>
                <w:w w:val="110"/>
                <w:sz w:val="24"/>
              </w:rPr>
              <w:t>earnings</w:t>
            </w:r>
          </w:p>
        </w:tc>
        <w:tc>
          <w:tcPr>
            <w:tcW w:w="1503" w:type="dxa"/>
            <w:tcBorders>
              <w:bottom w:val="single" w:sz="6" w:space="0" w:color="000000"/>
            </w:tcBorders>
          </w:tcPr>
          <w:p w14:paraId="2033B9C5"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43490E2C" w14:textId="77777777">
        <w:trPr>
          <w:trHeight w:val="348"/>
        </w:trPr>
        <w:tc>
          <w:tcPr>
            <w:tcW w:w="2462" w:type="dxa"/>
            <w:tcBorders>
              <w:top w:val="single" w:sz="6" w:space="0" w:color="000000"/>
            </w:tcBorders>
          </w:tcPr>
          <w:p w14:paraId="41A9D884"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503" w:type="dxa"/>
            <w:tcBorders>
              <w:top w:val="single" w:sz="6" w:space="0" w:color="000000"/>
            </w:tcBorders>
          </w:tcPr>
          <w:p w14:paraId="2BE413A6" w14:textId="77777777" w:rsidR="007A46B2" w:rsidRPr="00946740" w:rsidRDefault="00000000">
            <w:pPr>
              <w:pStyle w:val="TableParagraph"/>
              <w:spacing w:before="48"/>
              <w:ind w:left="57" w:right="29"/>
              <w:rPr>
                <w:sz w:val="24"/>
              </w:rPr>
            </w:pPr>
            <w:r w:rsidRPr="00946740">
              <w:rPr>
                <w:rFonts w:ascii="Arial" w:hAnsi="Arial"/>
                <w:spacing w:val="-2"/>
                <w:w w:val="105"/>
                <w:sz w:val="24"/>
              </w:rPr>
              <w:t>−</w:t>
            </w:r>
            <w:r w:rsidRPr="00946740">
              <w:rPr>
                <w:spacing w:val="-2"/>
                <w:w w:val="105"/>
                <w:sz w:val="24"/>
              </w:rPr>
              <w:t>0.01</w:t>
            </w:r>
          </w:p>
        </w:tc>
        <w:tc>
          <w:tcPr>
            <w:tcW w:w="1533" w:type="dxa"/>
            <w:tcBorders>
              <w:top w:val="single" w:sz="6" w:space="0" w:color="000000"/>
            </w:tcBorders>
          </w:tcPr>
          <w:p w14:paraId="67D29D05"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0.04**</w:t>
            </w:r>
          </w:p>
        </w:tc>
        <w:tc>
          <w:tcPr>
            <w:tcW w:w="1533" w:type="dxa"/>
            <w:tcBorders>
              <w:top w:val="single" w:sz="6" w:space="0" w:color="000000"/>
            </w:tcBorders>
          </w:tcPr>
          <w:p w14:paraId="15DEC13B" w14:textId="77777777" w:rsidR="007A46B2" w:rsidRPr="00946740" w:rsidRDefault="00000000">
            <w:pPr>
              <w:pStyle w:val="TableParagraph"/>
              <w:spacing w:before="48"/>
              <w:ind w:left="56" w:right="2"/>
              <w:rPr>
                <w:sz w:val="24"/>
              </w:rPr>
            </w:pPr>
            <w:r w:rsidRPr="00946740">
              <w:rPr>
                <w:rFonts w:ascii="Arial" w:hAnsi="Arial"/>
                <w:spacing w:val="-2"/>
                <w:w w:val="105"/>
                <w:sz w:val="24"/>
              </w:rPr>
              <w:t>−</w:t>
            </w:r>
            <w:r w:rsidRPr="00946740">
              <w:rPr>
                <w:spacing w:val="-2"/>
                <w:w w:val="105"/>
                <w:sz w:val="24"/>
              </w:rPr>
              <w:t>0.01</w:t>
            </w:r>
          </w:p>
        </w:tc>
        <w:tc>
          <w:tcPr>
            <w:tcW w:w="1503" w:type="dxa"/>
            <w:tcBorders>
              <w:top w:val="single" w:sz="6" w:space="0" w:color="000000"/>
            </w:tcBorders>
          </w:tcPr>
          <w:p w14:paraId="1DA7A3F1"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40C30D98" w14:textId="77777777">
        <w:trPr>
          <w:trHeight w:val="279"/>
        </w:trPr>
        <w:tc>
          <w:tcPr>
            <w:tcW w:w="2462" w:type="dxa"/>
          </w:tcPr>
          <w:p w14:paraId="64B17B9C" w14:textId="77777777" w:rsidR="007A46B2" w:rsidRPr="00946740" w:rsidRDefault="007A46B2">
            <w:pPr>
              <w:pStyle w:val="TableParagraph"/>
              <w:jc w:val="left"/>
              <w:rPr>
                <w:sz w:val="20"/>
              </w:rPr>
            </w:pPr>
          </w:p>
        </w:tc>
        <w:tc>
          <w:tcPr>
            <w:tcW w:w="1503" w:type="dxa"/>
          </w:tcPr>
          <w:p w14:paraId="07DFF068" w14:textId="77777777" w:rsidR="007A46B2" w:rsidRPr="00946740" w:rsidRDefault="00000000">
            <w:pPr>
              <w:pStyle w:val="TableParagraph"/>
              <w:spacing w:line="259" w:lineRule="exact"/>
              <w:ind w:left="57" w:right="29"/>
              <w:rPr>
                <w:sz w:val="24"/>
              </w:rPr>
            </w:pPr>
            <w:r w:rsidRPr="00946740">
              <w:rPr>
                <w:spacing w:val="-2"/>
                <w:sz w:val="24"/>
              </w:rPr>
              <w:t>(0.02)</w:t>
            </w:r>
          </w:p>
        </w:tc>
        <w:tc>
          <w:tcPr>
            <w:tcW w:w="1533" w:type="dxa"/>
          </w:tcPr>
          <w:p w14:paraId="35168C5D" w14:textId="77777777" w:rsidR="007A46B2" w:rsidRPr="00946740" w:rsidRDefault="00000000">
            <w:pPr>
              <w:pStyle w:val="TableParagraph"/>
              <w:spacing w:line="259" w:lineRule="exact"/>
              <w:ind w:left="58" w:right="2"/>
              <w:rPr>
                <w:sz w:val="24"/>
              </w:rPr>
            </w:pPr>
            <w:r w:rsidRPr="00946740">
              <w:rPr>
                <w:spacing w:val="-2"/>
                <w:sz w:val="24"/>
              </w:rPr>
              <w:t>(0.02)</w:t>
            </w:r>
          </w:p>
        </w:tc>
        <w:tc>
          <w:tcPr>
            <w:tcW w:w="1533" w:type="dxa"/>
          </w:tcPr>
          <w:p w14:paraId="3D13A9AC" w14:textId="77777777" w:rsidR="007A46B2" w:rsidRPr="00946740" w:rsidRDefault="00000000">
            <w:pPr>
              <w:pStyle w:val="TableParagraph"/>
              <w:spacing w:line="259" w:lineRule="exact"/>
              <w:ind w:left="56" w:right="2"/>
              <w:rPr>
                <w:sz w:val="24"/>
              </w:rPr>
            </w:pPr>
            <w:r w:rsidRPr="00946740">
              <w:rPr>
                <w:spacing w:val="-2"/>
                <w:sz w:val="24"/>
              </w:rPr>
              <w:t>(0.01)</w:t>
            </w:r>
          </w:p>
        </w:tc>
        <w:tc>
          <w:tcPr>
            <w:tcW w:w="1503" w:type="dxa"/>
          </w:tcPr>
          <w:p w14:paraId="3660F5D0" w14:textId="77777777" w:rsidR="007A46B2" w:rsidRPr="00946740" w:rsidRDefault="00000000">
            <w:pPr>
              <w:pStyle w:val="TableParagraph"/>
              <w:spacing w:line="259" w:lineRule="exact"/>
              <w:ind w:left="52" w:right="29"/>
              <w:rPr>
                <w:sz w:val="24"/>
              </w:rPr>
            </w:pPr>
            <w:r w:rsidRPr="00946740">
              <w:rPr>
                <w:spacing w:val="-2"/>
                <w:sz w:val="24"/>
              </w:rPr>
              <w:t>(0.02)</w:t>
            </w:r>
          </w:p>
        </w:tc>
      </w:tr>
      <w:tr w:rsidR="007A46B2" w:rsidRPr="00946740" w14:paraId="035D6723" w14:textId="77777777">
        <w:trPr>
          <w:trHeight w:val="288"/>
        </w:trPr>
        <w:tc>
          <w:tcPr>
            <w:tcW w:w="2462" w:type="dxa"/>
          </w:tcPr>
          <w:p w14:paraId="15ED62AD"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503" w:type="dxa"/>
          </w:tcPr>
          <w:p w14:paraId="4EEF543F" w14:textId="77777777" w:rsidR="007A46B2" w:rsidRPr="00946740" w:rsidRDefault="00000000">
            <w:pPr>
              <w:pStyle w:val="TableParagraph"/>
              <w:spacing w:line="269" w:lineRule="exact"/>
              <w:ind w:left="57" w:right="29"/>
              <w:rPr>
                <w:sz w:val="24"/>
              </w:rPr>
            </w:pPr>
            <w:r w:rsidRPr="00946740">
              <w:rPr>
                <w:spacing w:val="-2"/>
                <w:sz w:val="24"/>
              </w:rPr>
              <w:t>6.53***</w:t>
            </w:r>
          </w:p>
        </w:tc>
        <w:tc>
          <w:tcPr>
            <w:tcW w:w="1533" w:type="dxa"/>
          </w:tcPr>
          <w:p w14:paraId="4E7FE714" w14:textId="77777777" w:rsidR="007A46B2" w:rsidRPr="00946740" w:rsidRDefault="007A46B2">
            <w:pPr>
              <w:pStyle w:val="TableParagraph"/>
              <w:jc w:val="left"/>
              <w:rPr>
                <w:sz w:val="20"/>
              </w:rPr>
            </w:pPr>
          </w:p>
        </w:tc>
        <w:tc>
          <w:tcPr>
            <w:tcW w:w="1533" w:type="dxa"/>
          </w:tcPr>
          <w:p w14:paraId="1BD0BD37" w14:textId="77777777" w:rsidR="007A46B2" w:rsidRPr="00946740" w:rsidRDefault="007A46B2">
            <w:pPr>
              <w:pStyle w:val="TableParagraph"/>
              <w:jc w:val="left"/>
              <w:rPr>
                <w:sz w:val="20"/>
              </w:rPr>
            </w:pPr>
          </w:p>
        </w:tc>
        <w:tc>
          <w:tcPr>
            <w:tcW w:w="1503" w:type="dxa"/>
          </w:tcPr>
          <w:p w14:paraId="31F79D61" w14:textId="77777777" w:rsidR="007A46B2" w:rsidRPr="00946740" w:rsidRDefault="007A46B2">
            <w:pPr>
              <w:pStyle w:val="TableParagraph"/>
              <w:jc w:val="left"/>
              <w:rPr>
                <w:sz w:val="20"/>
              </w:rPr>
            </w:pPr>
          </w:p>
        </w:tc>
      </w:tr>
      <w:tr w:rsidR="007A46B2" w:rsidRPr="00946740" w14:paraId="42CD4C01" w14:textId="77777777">
        <w:trPr>
          <w:trHeight w:val="353"/>
        </w:trPr>
        <w:tc>
          <w:tcPr>
            <w:tcW w:w="2462" w:type="dxa"/>
            <w:tcBorders>
              <w:bottom w:val="single" w:sz="6" w:space="0" w:color="000000"/>
            </w:tcBorders>
          </w:tcPr>
          <w:p w14:paraId="314A5579" w14:textId="77777777" w:rsidR="007A46B2" w:rsidRPr="00946740" w:rsidRDefault="007A46B2">
            <w:pPr>
              <w:pStyle w:val="TableParagraph"/>
              <w:jc w:val="left"/>
              <w:rPr>
                <w:sz w:val="20"/>
              </w:rPr>
            </w:pPr>
          </w:p>
        </w:tc>
        <w:tc>
          <w:tcPr>
            <w:tcW w:w="1503" w:type="dxa"/>
            <w:tcBorders>
              <w:bottom w:val="single" w:sz="6" w:space="0" w:color="000000"/>
            </w:tcBorders>
          </w:tcPr>
          <w:p w14:paraId="0BBDDFCC" w14:textId="77777777" w:rsidR="007A46B2" w:rsidRPr="00946740" w:rsidRDefault="00000000">
            <w:pPr>
              <w:pStyle w:val="TableParagraph"/>
              <w:spacing w:line="275" w:lineRule="exact"/>
              <w:ind w:left="57" w:right="29"/>
              <w:rPr>
                <w:sz w:val="24"/>
              </w:rPr>
            </w:pPr>
            <w:r w:rsidRPr="00946740">
              <w:rPr>
                <w:spacing w:val="-2"/>
                <w:sz w:val="24"/>
              </w:rPr>
              <w:t>(0.04)</w:t>
            </w:r>
          </w:p>
        </w:tc>
        <w:tc>
          <w:tcPr>
            <w:tcW w:w="1533" w:type="dxa"/>
            <w:tcBorders>
              <w:bottom w:val="single" w:sz="6" w:space="0" w:color="000000"/>
            </w:tcBorders>
          </w:tcPr>
          <w:p w14:paraId="0E3F4A9D" w14:textId="77777777" w:rsidR="007A46B2" w:rsidRPr="00946740" w:rsidRDefault="007A46B2">
            <w:pPr>
              <w:pStyle w:val="TableParagraph"/>
              <w:jc w:val="left"/>
              <w:rPr>
                <w:sz w:val="20"/>
              </w:rPr>
            </w:pPr>
          </w:p>
        </w:tc>
        <w:tc>
          <w:tcPr>
            <w:tcW w:w="1533" w:type="dxa"/>
            <w:tcBorders>
              <w:bottom w:val="single" w:sz="6" w:space="0" w:color="000000"/>
            </w:tcBorders>
          </w:tcPr>
          <w:p w14:paraId="2D1E10AC" w14:textId="77777777" w:rsidR="007A46B2" w:rsidRPr="00946740" w:rsidRDefault="007A46B2">
            <w:pPr>
              <w:pStyle w:val="TableParagraph"/>
              <w:jc w:val="left"/>
              <w:rPr>
                <w:sz w:val="20"/>
              </w:rPr>
            </w:pPr>
          </w:p>
        </w:tc>
        <w:tc>
          <w:tcPr>
            <w:tcW w:w="1503" w:type="dxa"/>
            <w:tcBorders>
              <w:bottom w:val="single" w:sz="6" w:space="0" w:color="000000"/>
            </w:tcBorders>
          </w:tcPr>
          <w:p w14:paraId="757273B1" w14:textId="77777777" w:rsidR="007A46B2" w:rsidRPr="00946740" w:rsidRDefault="007A46B2">
            <w:pPr>
              <w:pStyle w:val="TableParagraph"/>
              <w:jc w:val="left"/>
              <w:rPr>
                <w:sz w:val="20"/>
              </w:rPr>
            </w:pPr>
          </w:p>
        </w:tc>
      </w:tr>
      <w:tr w:rsidR="007A46B2" w:rsidRPr="00946740" w14:paraId="3BA4A9A9" w14:textId="77777777">
        <w:trPr>
          <w:trHeight w:val="341"/>
        </w:trPr>
        <w:tc>
          <w:tcPr>
            <w:tcW w:w="2462" w:type="dxa"/>
            <w:tcBorders>
              <w:top w:val="single" w:sz="6" w:space="0" w:color="000000"/>
            </w:tcBorders>
          </w:tcPr>
          <w:p w14:paraId="58E9A232"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503" w:type="dxa"/>
            <w:tcBorders>
              <w:top w:val="single" w:sz="6" w:space="0" w:color="000000"/>
            </w:tcBorders>
          </w:tcPr>
          <w:p w14:paraId="16003E38" w14:textId="77777777" w:rsidR="007A46B2" w:rsidRPr="00946740" w:rsidRDefault="007A46B2">
            <w:pPr>
              <w:pStyle w:val="TableParagraph"/>
              <w:jc w:val="left"/>
              <w:rPr>
                <w:sz w:val="20"/>
              </w:rPr>
            </w:pPr>
          </w:p>
        </w:tc>
        <w:tc>
          <w:tcPr>
            <w:tcW w:w="1533" w:type="dxa"/>
            <w:tcBorders>
              <w:top w:val="single" w:sz="6" w:space="0" w:color="000000"/>
            </w:tcBorders>
          </w:tcPr>
          <w:p w14:paraId="225FACF5" w14:textId="77777777" w:rsidR="007A46B2" w:rsidRPr="00946740" w:rsidRDefault="007A46B2">
            <w:pPr>
              <w:pStyle w:val="TableParagraph"/>
              <w:jc w:val="left"/>
              <w:rPr>
                <w:sz w:val="20"/>
              </w:rPr>
            </w:pPr>
          </w:p>
        </w:tc>
        <w:tc>
          <w:tcPr>
            <w:tcW w:w="1533" w:type="dxa"/>
            <w:tcBorders>
              <w:top w:val="single" w:sz="6" w:space="0" w:color="000000"/>
            </w:tcBorders>
          </w:tcPr>
          <w:p w14:paraId="4B7AF8D6" w14:textId="77777777" w:rsidR="007A46B2" w:rsidRPr="00946740" w:rsidRDefault="007A46B2">
            <w:pPr>
              <w:pStyle w:val="TableParagraph"/>
              <w:jc w:val="left"/>
              <w:rPr>
                <w:sz w:val="20"/>
              </w:rPr>
            </w:pPr>
          </w:p>
        </w:tc>
        <w:tc>
          <w:tcPr>
            <w:tcW w:w="1503" w:type="dxa"/>
            <w:tcBorders>
              <w:top w:val="single" w:sz="6" w:space="0" w:color="000000"/>
            </w:tcBorders>
          </w:tcPr>
          <w:p w14:paraId="47A90EAC" w14:textId="77777777" w:rsidR="007A46B2" w:rsidRPr="00946740" w:rsidRDefault="007A46B2">
            <w:pPr>
              <w:pStyle w:val="TableParagraph"/>
              <w:jc w:val="left"/>
              <w:rPr>
                <w:sz w:val="20"/>
              </w:rPr>
            </w:pPr>
          </w:p>
        </w:tc>
      </w:tr>
      <w:tr w:rsidR="007A46B2" w:rsidRPr="00946740" w14:paraId="6F786C52" w14:textId="77777777">
        <w:trPr>
          <w:trHeight w:val="286"/>
        </w:trPr>
        <w:tc>
          <w:tcPr>
            <w:tcW w:w="2462" w:type="dxa"/>
          </w:tcPr>
          <w:p w14:paraId="370D95AE" w14:textId="77777777" w:rsidR="007A46B2" w:rsidRPr="00946740" w:rsidRDefault="00000000">
            <w:pPr>
              <w:pStyle w:val="TableParagraph"/>
              <w:spacing w:line="266"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503" w:type="dxa"/>
          </w:tcPr>
          <w:p w14:paraId="1F341386" w14:textId="77777777" w:rsidR="007A46B2" w:rsidRPr="00946740" w:rsidRDefault="007A46B2">
            <w:pPr>
              <w:pStyle w:val="TableParagraph"/>
              <w:jc w:val="left"/>
              <w:rPr>
                <w:sz w:val="20"/>
              </w:rPr>
            </w:pPr>
          </w:p>
        </w:tc>
        <w:tc>
          <w:tcPr>
            <w:tcW w:w="1533" w:type="dxa"/>
          </w:tcPr>
          <w:p w14:paraId="2BDDB0F5" w14:textId="77777777" w:rsidR="007A46B2" w:rsidRPr="00946740" w:rsidRDefault="00000000">
            <w:pPr>
              <w:pStyle w:val="TableParagraph"/>
              <w:spacing w:line="266" w:lineRule="exact"/>
              <w:ind w:left="58" w:right="2"/>
              <w:rPr>
                <w:sz w:val="24"/>
              </w:rPr>
            </w:pPr>
            <w:r w:rsidRPr="00946740">
              <w:rPr>
                <w:spacing w:val="-10"/>
                <w:sz w:val="24"/>
              </w:rPr>
              <w:t>X</w:t>
            </w:r>
          </w:p>
        </w:tc>
        <w:tc>
          <w:tcPr>
            <w:tcW w:w="1533" w:type="dxa"/>
          </w:tcPr>
          <w:p w14:paraId="72DA6019" w14:textId="77777777" w:rsidR="007A46B2" w:rsidRPr="00946740" w:rsidRDefault="00000000">
            <w:pPr>
              <w:pStyle w:val="TableParagraph"/>
              <w:spacing w:line="266" w:lineRule="exact"/>
              <w:ind w:left="56" w:right="2"/>
              <w:rPr>
                <w:sz w:val="24"/>
              </w:rPr>
            </w:pPr>
            <w:r w:rsidRPr="00946740">
              <w:rPr>
                <w:spacing w:val="-10"/>
                <w:sz w:val="24"/>
              </w:rPr>
              <w:t>X</w:t>
            </w:r>
          </w:p>
        </w:tc>
        <w:tc>
          <w:tcPr>
            <w:tcW w:w="1503" w:type="dxa"/>
          </w:tcPr>
          <w:p w14:paraId="3EA588A8"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6110D6F9" w14:textId="77777777">
        <w:trPr>
          <w:trHeight w:val="288"/>
        </w:trPr>
        <w:tc>
          <w:tcPr>
            <w:tcW w:w="2462" w:type="dxa"/>
          </w:tcPr>
          <w:p w14:paraId="79E07714"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503" w:type="dxa"/>
          </w:tcPr>
          <w:p w14:paraId="33452CAF" w14:textId="77777777" w:rsidR="007A46B2" w:rsidRPr="00946740" w:rsidRDefault="007A46B2">
            <w:pPr>
              <w:pStyle w:val="TableParagraph"/>
              <w:jc w:val="left"/>
              <w:rPr>
                <w:sz w:val="20"/>
              </w:rPr>
            </w:pPr>
          </w:p>
        </w:tc>
        <w:tc>
          <w:tcPr>
            <w:tcW w:w="1533" w:type="dxa"/>
          </w:tcPr>
          <w:p w14:paraId="7FCFF722"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848D114"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4C89E486"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0BC0167" w14:textId="77777777">
        <w:trPr>
          <w:trHeight w:val="288"/>
        </w:trPr>
        <w:tc>
          <w:tcPr>
            <w:tcW w:w="2462" w:type="dxa"/>
          </w:tcPr>
          <w:p w14:paraId="5E13F6AE"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503" w:type="dxa"/>
          </w:tcPr>
          <w:p w14:paraId="3EEB6473" w14:textId="77777777" w:rsidR="007A46B2" w:rsidRPr="00946740" w:rsidRDefault="007A46B2">
            <w:pPr>
              <w:pStyle w:val="TableParagraph"/>
              <w:jc w:val="left"/>
              <w:rPr>
                <w:sz w:val="20"/>
              </w:rPr>
            </w:pPr>
          </w:p>
        </w:tc>
        <w:tc>
          <w:tcPr>
            <w:tcW w:w="1533" w:type="dxa"/>
          </w:tcPr>
          <w:p w14:paraId="6779778D"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39EC4C04"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392D0F98"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7194753" w14:textId="77777777">
        <w:trPr>
          <w:trHeight w:val="288"/>
        </w:trPr>
        <w:tc>
          <w:tcPr>
            <w:tcW w:w="2462" w:type="dxa"/>
          </w:tcPr>
          <w:p w14:paraId="178E9553"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503" w:type="dxa"/>
          </w:tcPr>
          <w:p w14:paraId="540360E0" w14:textId="77777777" w:rsidR="007A46B2" w:rsidRPr="00946740" w:rsidRDefault="007A46B2">
            <w:pPr>
              <w:pStyle w:val="TableParagraph"/>
              <w:jc w:val="left"/>
              <w:rPr>
                <w:sz w:val="20"/>
              </w:rPr>
            </w:pPr>
          </w:p>
        </w:tc>
        <w:tc>
          <w:tcPr>
            <w:tcW w:w="1533" w:type="dxa"/>
          </w:tcPr>
          <w:p w14:paraId="20A85568"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74E13D10"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7FF0772F"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0D05A40" w14:textId="77777777">
        <w:trPr>
          <w:trHeight w:val="288"/>
        </w:trPr>
        <w:tc>
          <w:tcPr>
            <w:tcW w:w="2462" w:type="dxa"/>
          </w:tcPr>
          <w:p w14:paraId="2FD221BB"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503" w:type="dxa"/>
          </w:tcPr>
          <w:p w14:paraId="2B64CFF6" w14:textId="77777777" w:rsidR="007A46B2" w:rsidRPr="00946740" w:rsidRDefault="007A46B2">
            <w:pPr>
              <w:pStyle w:val="TableParagraph"/>
              <w:jc w:val="left"/>
              <w:rPr>
                <w:sz w:val="20"/>
              </w:rPr>
            </w:pPr>
          </w:p>
        </w:tc>
        <w:tc>
          <w:tcPr>
            <w:tcW w:w="1533" w:type="dxa"/>
          </w:tcPr>
          <w:p w14:paraId="558ADFB7" w14:textId="77777777" w:rsidR="007A46B2" w:rsidRPr="00946740" w:rsidRDefault="007A46B2">
            <w:pPr>
              <w:pStyle w:val="TableParagraph"/>
              <w:jc w:val="left"/>
              <w:rPr>
                <w:sz w:val="20"/>
              </w:rPr>
            </w:pPr>
          </w:p>
        </w:tc>
        <w:tc>
          <w:tcPr>
            <w:tcW w:w="1533" w:type="dxa"/>
          </w:tcPr>
          <w:p w14:paraId="4BB55708"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06D8A8CC"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56D555FF" w14:textId="77777777">
        <w:trPr>
          <w:trHeight w:val="288"/>
        </w:trPr>
        <w:tc>
          <w:tcPr>
            <w:tcW w:w="2462" w:type="dxa"/>
          </w:tcPr>
          <w:p w14:paraId="14230F50"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503" w:type="dxa"/>
          </w:tcPr>
          <w:p w14:paraId="200F1D2C" w14:textId="77777777" w:rsidR="007A46B2" w:rsidRPr="00946740" w:rsidRDefault="007A46B2">
            <w:pPr>
              <w:pStyle w:val="TableParagraph"/>
              <w:jc w:val="left"/>
              <w:rPr>
                <w:sz w:val="20"/>
              </w:rPr>
            </w:pPr>
          </w:p>
        </w:tc>
        <w:tc>
          <w:tcPr>
            <w:tcW w:w="1533" w:type="dxa"/>
          </w:tcPr>
          <w:p w14:paraId="7EDEE1CB" w14:textId="77777777" w:rsidR="007A46B2" w:rsidRPr="00946740" w:rsidRDefault="007A46B2">
            <w:pPr>
              <w:pStyle w:val="TableParagraph"/>
              <w:jc w:val="left"/>
              <w:rPr>
                <w:sz w:val="20"/>
              </w:rPr>
            </w:pPr>
          </w:p>
        </w:tc>
        <w:tc>
          <w:tcPr>
            <w:tcW w:w="1533" w:type="dxa"/>
          </w:tcPr>
          <w:p w14:paraId="47892D85" w14:textId="77777777" w:rsidR="007A46B2" w:rsidRPr="00946740" w:rsidRDefault="007A46B2">
            <w:pPr>
              <w:pStyle w:val="TableParagraph"/>
              <w:jc w:val="left"/>
              <w:rPr>
                <w:sz w:val="20"/>
              </w:rPr>
            </w:pPr>
          </w:p>
        </w:tc>
        <w:tc>
          <w:tcPr>
            <w:tcW w:w="1503" w:type="dxa"/>
          </w:tcPr>
          <w:p w14:paraId="74A41C0F"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D784EEB" w14:textId="77777777">
        <w:trPr>
          <w:trHeight w:val="354"/>
        </w:trPr>
        <w:tc>
          <w:tcPr>
            <w:tcW w:w="2462" w:type="dxa"/>
            <w:tcBorders>
              <w:bottom w:val="single" w:sz="8" w:space="0" w:color="000000"/>
            </w:tcBorders>
          </w:tcPr>
          <w:p w14:paraId="5150FCB7"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503" w:type="dxa"/>
            <w:tcBorders>
              <w:bottom w:val="single" w:sz="8" w:space="0" w:color="000000"/>
            </w:tcBorders>
          </w:tcPr>
          <w:p w14:paraId="2AFBD398" w14:textId="77777777" w:rsidR="007A46B2" w:rsidRPr="00946740" w:rsidRDefault="00000000">
            <w:pPr>
              <w:pStyle w:val="TableParagraph"/>
              <w:spacing w:line="275" w:lineRule="exact"/>
              <w:ind w:left="57" w:right="29"/>
              <w:rPr>
                <w:sz w:val="24"/>
              </w:rPr>
            </w:pPr>
            <w:r w:rsidRPr="00946740">
              <w:rPr>
                <w:spacing w:val="-4"/>
                <w:sz w:val="24"/>
              </w:rPr>
              <w:t>4515</w:t>
            </w:r>
          </w:p>
        </w:tc>
        <w:tc>
          <w:tcPr>
            <w:tcW w:w="1533" w:type="dxa"/>
            <w:tcBorders>
              <w:bottom w:val="single" w:sz="8" w:space="0" w:color="000000"/>
            </w:tcBorders>
          </w:tcPr>
          <w:p w14:paraId="19F14344" w14:textId="77777777" w:rsidR="007A46B2" w:rsidRPr="00946740" w:rsidRDefault="00000000">
            <w:pPr>
              <w:pStyle w:val="TableParagraph"/>
              <w:spacing w:line="275" w:lineRule="exact"/>
              <w:ind w:left="58" w:right="2"/>
              <w:rPr>
                <w:sz w:val="24"/>
              </w:rPr>
            </w:pPr>
            <w:r w:rsidRPr="00946740">
              <w:rPr>
                <w:spacing w:val="-4"/>
                <w:sz w:val="24"/>
              </w:rPr>
              <w:t>4515</w:t>
            </w:r>
          </w:p>
        </w:tc>
        <w:tc>
          <w:tcPr>
            <w:tcW w:w="1533" w:type="dxa"/>
            <w:tcBorders>
              <w:bottom w:val="single" w:sz="8" w:space="0" w:color="000000"/>
            </w:tcBorders>
          </w:tcPr>
          <w:p w14:paraId="57AE4166" w14:textId="77777777" w:rsidR="007A46B2" w:rsidRPr="00946740" w:rsidRDefault="00000000">
            <w:pPr>
              <w:pStyle w:val="TableParagraph"/>
              <w:spacing w:line="275" w:lineRule="exact"/>
              <w:ind w:left="57" w:right="2"/>
              <w:rPr>
                <w:sz w:val="24"/>
              </w:rPr>
            </w:pPr>
            <w:r w:rsidRPr="00946740">
              <w:rPr>
                <w:spacing w:val="-4"/>
                <w:sz w:val="24"/>
              </w:rPr>
              <w:t>4515</w:t>
            </w:r>
          </w:p>
        </w:tc>
        <w:tc>
          <w:tcPr>
            <w:tcW w:w="1503" w:type="dxa"/>
            <w:tcBorders>
              <w:bottom w:val="single" w:sz="8" w:space="0" w:color="000000"/>
            </w:tcBorders>
          </w:tcPr>
          <w:p w14:paraId="530FBAA6" w14:textId="77777777" w:rsidR="007A46B2" w:rsidRPr="00946740" w:rsidRDefault="00000000">
            <w:pPr>
              <w:pStyle w:val="TableParagraph"/>
              <w:spacing w:line="275" w:lineRule="exact"/>
              <w:ind w:left="52" w:right="29"/>
              <w:rPr>
                <w:sz w:val="24"/>
              </w:rPr>
            </w:pPr>
            <w:r w:rsidRPr="00946740">
              <w:rPr>
                <w:spacing w:val="-4"/>
                <w:sz w:val="24"/>
              </w:rPr>
              <w:t>4515</w:t>
            </w:r>
          </w:p>
        </w:tc>
      </w:tr>
    </w:tbl>
    <w:p w14:paraId="2B785454" w14:textId="77777777" w:rsidR="007A46B2" w:rsidRPr="00946740" w:rsidRDefault="00000000">
      <w:pPr>
        <w:spacing w:before="14"/>
        <w:ind w:left="254"/>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4247F4E1" w14:textId="77777777" w:rsidR="007A46B2" w:rsidRPr="00946740" w:rsidRDefault="00000000">
      <w:pPr>
        <w:pStyle w:val="ListParagraph"/>
        <w:numPr>
          <w:ilvl w:val="0"/>
          <w:numId w:val="3"/>
        </w:numPr>
        <w:tabs>
          <w:tab w:val="left" w:pos="491"/>
          <w:tab w:val="left" w:pos="493"/>
        </w:tabs>
        <w:spacing w:before="66" w:line="290" w:lineRule="atLeast"/>
        <w:ind w:right="1832"/>
        <w:rPr>
          <w:sz w:val="20"/>
        </w:rPr>
      </w:pPr>
      <w:r w:rsidRPr="00946740">
        <w:rPr>
          <w:w w:val="110"/>
          <w:sz w:val="20"/>
        </w:rPr>
        <w:t>This table includes the estimation results of equation (</w:t>
      </w:r>
      <w:hyperlink w:anchor="_bookmark15" w:history="1">
        <w:r w:rsidR="007A46B2" w:rsidRPr="00946740">
          <w:rPr>
            <w:color w:val="0000FF"/>
            <w:w w:val="110"/>
            <w:sz w:val="20"/>
          </w:rPr>
          <w:t>1</w:t>
        </w:r>
      </w:hyperlink>
      <w:r w:rsidRPr="00946740">
        <w:rPr>
          <w:w w:val="110"/>
          <w:sz w:val="20"/>
        </w:rPr>
        <w:t>) where the dependent variable is log weekly earnings.</w:t>
      </w:r>
    </w:p>
    <w:p w14:paraId="5D8A37D3" w14:textId="77777777" w:rsidR="007A46B2" w:rsidRPr="00946740" w:rsidRDefault="00000000">
      <w:pPr>
        <w:pStyle w:val="ListParagraph"/>
        <w:numPr>
          <w:ilvl w:val="0"/>
          <w:numId w:val="3"/>
        </w:numPr>
        <w:tabs>
          <w:tab w:val="left" w:pos="491"/>
          <w:tab w:val="left" w:pos="493"/>
        </w:tabs>
        <w:spacing w:before="14" w:line="288" w:lineRule="exact"/>
        <w:ind w:right="1831"/>
        <w:rPr>
          <w:sz w:val="20"/>
        </w:rPr>
      </w:pPr>
      <w:r w:rsidRPr="00946740">
        <w:rPr>
          <w:w w:val="110"/>
          <w:sz w:val="20"/>
        </w:rPr>
        <w:t xml:space="preserve">HW is an indicator variable that is equal to 1 if a person is the child of a Hispanic-father and </w:t>
      </w:r>
      <w:r w:rsidRPr="00946740">
        <w:rPr>
          <w:spacing w:val="-2"/>
          <w:w w:val="110"/>
          <w:sz w:val="20"/>
        </w:rPr>
        <w:t>White-mother.</w:t>
      </w:r>
    </w:p>
    <w:p w14:paraId="1A8C7C8F" w14:textId="77777777" w:rsidR="007A46B2" w:rsidRPr="00946740" w:rsidRDefault="00000000">
      <w:pPr>
        <w:pStyle w:val="ListParagraph"/>
        <w:numPr>
          <w:ilvl w:val="0"/>
          <w:numId w:val="3"/>
        </w:numPr>
        <w:tabs>
          <w:tab w:val="left" w:pos="492"/>
        </w:tabs>
        <w:spacing w:line="269" w:lineRule="exact"/>
        <w:ind w:left="492" w:hanging="166"/>
        <w:rPr>
          <w:sz w:val="20"/>
        </w:rPr>
      </w:pPr>
      <w:r w:rsidRPr="00946740">
        <w:rPr>
          <w:w w:val="110"/>
          <w:sz w:val="20"/>
        </w:rPr>
        <w:t>The</w:t>
      </w:r>
      <w:r w:rsidRPr="00946740">
        <w:rPr>
          <w:spacing w:val="-2"/>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1"/>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2"/>
          <w:w w:val="110"/>
          <w:sz w:val="20"/>
        </w:rPr>
        <w:t xml:space="preserve"> </w:t>
      </w:r>
      <w:r w:rsidRPr="00946740">
        <w:rPr>
          <w:w w:val="110"/>
          <w:sz w:val="20"/>
        </w:rPr>
        <w:t>men</w:t>
      </w:r>
      <w:r w:rsidRPr="00946740">
        <w:rPr>
          <w:spacing w:val="-1"/>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salary</w:t>
      </w:r>
      <w:r w:rsidRPr="00946740">
        <w:rPr>
          <w:spacing w:val="-1"/>
          <w:w w:val="110"/>
          <w:sz w:val="20"/>
        </w:rPr>
        <w:t xml:space="preserve"> </w:t>
      </w:r>
      <w:r w:rsidRPr="00946740">
        <w:rPr>
          <w:spacing w:val="-2"/>
          <w:w w:val="110"/>
          <w:sz w:val="20"/>
        </w:rPr>
        <w:t>workers.</w:t>
      </w:r>
    </w:p>
    <w:p w14:paraId="1A934ACD" w14:textId="77777777" w:rsidR="007A46B2" w:rsidRPr="00946740" w:rsidRDefault="00000000">
      <w:pPr>
        <w:pStyle w:val="ListParagraph"/>
        <w:numPr>
          <w:ilvl w:val="0"/>
          <w:numId w:val="3"/>
        </w:numPr>
        <w:tabs>
          <w:tab w:val="left" w:pos="491"/>
          <w:tab w:val="left" w:pos="493"/>
        </w:tabs>
        <w:spacing w:before="22" w:line="288" w:lineRule="exact"/>
        <w:ind w:right="1832"/>
        <w:rPr>
          <w:sz w:val="20"/>
        </w:rPr>
      </w:pPr>
      <w:r w:rsidRPr="00946740">
        <w:rPr>
          <w:w w:val="110"/>
          <w:sz w:val="20"/>
        </w:rPr>
        <w:t>Column one has the regression results when controlling for hours worked, age, education,</w:t>
      </w:r>
      <w:r w:rsidRPr="00946740">
        <w:rPr>
          <w:spacing w:val="80"/>
          <w:w w:val="110"/>
          <w:sz w:val="20"/>
        </w:rPr>
        <w:t xml:space="preserve"> </w:t>
      </w:r>
      <w:r w:rsidRPr="00946740">
        <w:rPr>
          <w:w w:val="110"/>
          <w:sz w:val="20"/>
        </w:rPr>
        <w:t>year and state fixed effects. Column two has the results after controlling for education.</w:t>
      </w:r>
    </w:p>
    <w:p w14:paraId="1FA94D93" w14:textId="77777777" w:rsidR="007A46B2" w:rsidRPr="00946740" w:rsidRDefault="00000000">
      <w:pPr>
        <w:pStyle w:val="ListParagraph"/>
        <w:numPr>
          <w:ilvl w:val="0"/>
          <w:numId w:val="3"/>
        </w:numPr>
        <w:tabs>
          <w:tab w:val="left" w:pos="492"/>
        </w:tabs>
        <w:spacing w:line="275" w:lineRule="exact"/>
        <w:ind w:left="492"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3D11D599"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703C1636" w14:textId="77777777" w:rsidR="007A46B2" w:rsidRPr="00946740" w:rsidRDefault="00000000">
      <w:pPr>
        <w:pStyle w:val="Heading4"/>
        <w:spacing w:line="252" w:lineRule="auto"/>
        <w:ind w:left="116" w:right="1591"/>
      </w:pPr>
      <w:bookmarkStart w:id="142" w:name="_bookmark81"/>
      <w:bookmarkEnd w:id="142"/>
      <w:r w:rsidRPr="00946740">
        <w:rPr>
          <w:w w:val="110"/>
        </w:rPr>
        <w:lastRenderedPageBreak/>
        <w:t>Table A.7:</w:t>
      </w:r>
      <w:r w:rsidRPr="00946740">
        <w:rPr>
          <w:spacing w:val="34"/>
          <w:w w:val="110"/>
        </w:rPr>
        <w:t xml:space="preserve"> </w:t>
      </w:r>
      <w:r w:rsidRPr="00946740">
        <w:rPr>
          <w:w w:val="110"/>
        </w:rPr>
        <w:t>Effect of Having Hispanic Last Name:</w:t>
      </w:r>
      <w:r w:rsidRPr="00946740">
        <w:rPr>
          <w:spacing w:val="34"/>
          <w:w w:val="110"/>
        </w:rPr>
        <w:t xml:space="preserve"> </w:t>
      </w:r>
      <w:r w:rsidRPr="00946740">
        <w:rPr>
          <w:w w:val="110"/>
        </w:rPr>
        <w:t xml:space="preserve">Hispanics with Non-Mexican </w:t>
      </w:r>
      <w:r w:rsidRPr="00946740">
        <w:rPr>
          <w:spacing w:val="-2"/>
          <w:w w:val="110"/>
        </w:rPr>
        <w:t>Ancestry</w:t>
      </w:r>
    </w:p>
    <w:p w14:paraId="4C2D0855" w14:textId="77777777" w:rsidR="007A46B2" w:rsidRPr="00946740" w:rsidRDefault="007A46B2">
      <w:pPr>
        <w:pStyle w:val="BodyText"/>
        <w:spacing w:before="8" w:after="1"/>
        <w:rPr>
          <w:sz w:val="7"/>
        </w:rPr>
      </w:pPr>
    </w:p>
    <w:tbl>
      <w:tblPr>
        <w:tblW w:w="0" w:type="auto"/>
        <w:tblInd w:w="142" w:type="dxa"/>
        <w:tblLayout w:type="fixed"/>
        <w:tblCellMar>
          <w:left w:w="0" w:type="dxa"/>
          <w:right w:w="0" w:type="dxa"/>
        </w:tblCellMar>
        <w:tblLook w:val="01E0" w:firstRow="1" w:lastRow="1" w:firstColumn="1" w:lastColumn="1" w:noHBand="0" w:noVBand="0"/>
      </w:tblPr>
      <w:tblGrid>
        <w:gridCol w:w="2462"/>
        <w:gridCol w:w="1503"/>
        <w:gridCol w:w="1533"/>
        <w:gridCol w:w="1533"/>
        <w:gridCol w:w="1503"/>
      </w:tblGrid>
      <w:tr w:rsidR="007A46B2" w:rsidRPr="00946740" w14:paraId="29DDF0DC" w14:textId="77777777">
        <w:trPr>
          <w:trHeight w:val="340"/>
        </w:trPr>
        <w:tc>
          <w:tcPr>
            <w:tcW w:w="2462" w:type="dxa"/>
            <w:tcBorders>
              <w:top w:val="single" w:sz="8" w:space="0" w:color="000000"/>
            </w:tcBorders>
          </w:tcPr>
          <w:p w14:paraId="76A58250" w14:textId="77777777" w:rsidR="007A46B2" w:rsidRPr="00946740" w:rsidRDefault="007A46B2">
            <w:pPr>
              <w:pStyle w:val="TableParagraph"/>
              <w:jc w:val="left"/>
              <w:rPr>
                <w:sz w:val="20"/>
              </w:rPr>
            </w:pPr>
          </w:p>
        </w:tc>
        <w:tc>
          <w:tcPr>
            <w:tcW w:w="1503" w:type="dxa"/>
            <w:tcBorders>
              <w:top w:val="single" w:sz="8" w:space="0" w:color="000000"/>
            </w:tcBorders>
          </w:tcPr>
          <w:p w14:paraId="4685244F" w14:textId="77777777" w:rsidR="007A46B2" w:rsidRPr="00946740" w:rsidRDefault="00000000">
            <w:pPr>
              <w:pStyle w:val="TableParagraph"/>
              <w:spacing w:before="50" w:line="270" w:lineRule="exact"/>
              <w:ind w:left="28" w:right="57"/>
              <w:rPr>
                <w:sz w:val="24"/>
              </w:rPr>
            </w:pPr>
            <w:r w:rsidRPr="00946740">
              <w:rPr>
                <w:spacing w:val="-5"/>
                <w:sz w:val="24"/>
              </w:rPr>
              <w:t>(1)</w:t>
            </w:r>
          </w:p>
        </w:tc>
        <w:tc>
          <w:tcPr>
            <w:tcW w:w="1533" w:type="dxa"/>
            <w:tcBorders>
              <w:top w:val="single" w:sz="8" w:space="0" w:color="000000"/>
            </w:tcBorders>
          </w:tcPr>
          <w:p w14:paraId="7CCEBE17" w14:textId="77777777" w:rsidR="007A46B2" w:rsidRPr="00946740" w:rsidRDefault="00000000">
            <w:pPr>
              <w:pStyle w:val="TableParagraph"/>
              <w:spacing w:before="50" w:line="270" w:lineRule="exact"/>
              <w:ind w:left="56" w:right="57"/>
              <w:rPr>
                <w:sz w:val="24"/>
              </w:rPr>
            </w:pPr>
            <w:r w:rsidRPr="00946740">
              <w:rPr>
                <w:spacing w:val="-5"/>
                <w:sz w:val="24"/>
              </w:rPr>
              <w:t>(2)</w:t>
            </w:r>
          </w:p>
        </w:tc>
        <w:tc>
          <w:tcPr>
            <w:tcW w:w="1533" w:type="dxa"/>
            <w:tcBorders>
              <w:top w:val="single" w:sz="8" w:space="0" w:color="000000"/>
            </w:tcBorders>
          </w:tcPr>
          <w:p w14:paraId="225F7EEE" w14:textId="77777777" w:rsidR="007A46B2" w:rsidRPr="00946740" w:rsidRDefault="00000000">
            <w:pPr>
              <w:pStyle w:val="TableParagraph"/>
              <w:spacing w:before="50" w:line="270" w:lineRule="exact"/>
              <w:ind w:left="56" w:right="58"/>
              <w:rPr>
                <w:sz w:val="24"/>
              </w:rPr>
            </w:pPr>
            <w:r w:rsidRPr="00946740">
              <w:rPr>
                <w:spacing w:val="-5"/>
                <w:sz w:val="24"/>
              </w:rPr>
              <w:t>(3)</w:t>
            </w:r>
          </w:p>
        </w:tc>
        <w:tc>
          <w:tcPr>
            <w:tcW w:w="1503" w:type="dxa"/>
            <w:tcBorders>
              <w:top w:val="single" w:sz="8" w:space="0" w:color="000000"/>
            </w:tcBorders>
          </w:tcPr>
          <w:p w14:paraId="44952CA1" w14:textId="77777777" w:rsidR="007A46B2" w:rsidRPr="00946740" w:rsidRDefault="00000000">
            <w:pPr>
              <w:pStyle w:val="TableParagraph"/>
              <w:spacing w:before="50" w:line="270" w:lineRule="exact"/>
              <w:ind w:left="52" w:right="29"/>
              <w:rPr>
                <w:sz w:val="24"/>
              </w:rPr>
            </w:pPr>
            <w:r w:rsidRPr="00946740">
              <w:rPr>
                <w:spacing w:val="-5"/>
                <w:sz w:val="24"/>
              </w:rPr>
              <w:t>(4)</w:t>
            </w:r>
          </w:p>
        </w:tc>
      </w:tr>
      <w:tr w:rsidR="007A46B2" w:rsidRPr="00946740" w14:paraId="6B5D8B2C" w14:textId="77777777">
        <w:trPr>
          <w:trHeight w:val="288"/>
        </w:trPr>
        <w:tc>
          <w:tcPr>
            <w:tcW w:w="2462" w:type="dxa"/>
          </w:tcPr>
          <w:p w14:paraId="426DEFA1" w14:textId="77777777" w:rsidR="007A46B2" w:rsidRPr="00946740" w:rsidRDefault="007A46B2">
            <w:pPr>
              <w:pStyle w:val="TableParagraph"/>
              <w:jc w:val="left"/>
              <w:rPr>
                <w:sz w:val="20"/>
              </w:rPr>
            </w:pPr>
          </w:p>
        </w:tc>
        <w:tc>
          <w:tcPr>
            <w:tcW w:w="1503" w:type="dxa"/>
          </w:tcPr>
          <w:p w14:paraId="0E8EC6D0" w14:textId="77777777" w:rsidR="007A46B2" w:rsidRPr="00946740" w:rsidRDefault="00000000">
            <w:pPr>
              <w:pStyle w:val="TableParagraph"/>
              <w:spacing w:line="269" w:lineRule="exact"/>
              <w:ind w:left="28"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166DCC71" w14:textId="77777777" w:rsidR="007A46B2" w:rsidRPr="00946740" w:rsidRDefault="00000000">
            <w:pPr>
              <w:pStyle w:val="TableParagraph"/>
              <w:spacing w:line="269" w:lineRule="exact"/>
              <w:ind w:left="56" w:right="57"/>
              <w:rPr>
                <w:sz w:val="24"/>
              </w:rPr>
            </w:pPr>
            <w:r w:rsidRPr="00946740">
              <w:rPr>
                <w:sz w:val="24"/>
              </w:rPr>
              <w:t>Log</w:t>
            </w:r>
            <w:r w:rsidRPr="00946740">
              <w:rPr>
                <w:spacing w:val="18"/>
                <w:sz w:val="24"/>
              </w:rPr>
              <w:t xml:space="preserve"> </w:t>
            </w:r>
            <w:r w:rsidRPr="00946740">
              <w:rPr>
                <w:spacing w:val="-2"/>
                <w:sz w:val="24"/>
              </w:rPr>
              <w:t>weekly</w:t>
            </w:r>
          </w:p>
        </w:tc>
        <w:tc>
          <w:tcPr>
            <w:tcW w:w="1533" w:type="dxa"/>
          </w:tcPr>
          <w:p w14:paraId="0D48CB58" w14:textId="77777777" w:rsidR="007A46B2" w:rsidRPr="00946740" w:rsidRDefault="00000000">
            <w:pPr>
              <w:pStyle w:val="TableParagraph"/>
              <w:spacing w:line="269" w:lineRule="exact"/>
              <w:ind w:left="56" w:right="58"/>
              <w:rPr>
                <w:sz w:val="24"/>
              </w:rPr>
            </w:pPr>
            <w:r w:rsidRPr="00946740">
              <w:rPr>
                <w:sz w:val="24"/>
              </w:rPr>
              <w:t>Log</w:t>
            </w:r>
            <w:r w:rsidRPr="00946740">
              <w:rPr>
                <w:spacing w:val="18"/>
                <w:sz w:val="24"/>
              </w:rPr>
              <w:t xml:space="preserve"> </w:t>
            </w:r>
            <w:r w:rsidRPr="00946740">
              <w:rPr>
                <w:spacing w:val="-2"/>
                <w:sz w:val="24"/>
              </w:rPr>
              <w:t>weekly</w:t>
            </w:r>
          </w:p>
        </w:tc>
        <w:tc>
          <w:tcPr>
            <w:tcW w:w="1503" w:type="dxa"/>
          </w:tcPr>
          <w:p w14:paraId="3CAD9C9A" w14:textId="77777777" w:rsidR="007A46B2" w:rsidRPr="00946740" w:rsidRDefault="00000000">
            <w:pPr>
              <w:pStyle w:val="TableParagraph"/>
              <w:spacing w:line="269" w:lineRule="exact"/>
              <w:ind w:left="52" w:right="29"/>
              <w:rPr>
                <w:sz w:val="24"/>
              </w:rPr>
            </w:pPr>
            <w:r w:rsidRPr="00946740">
              <w:rPr>
                <w:sz w:val="24"/>
              </w:rPr>
              <w:t>Log</w:t>
            </w:r>
            <w:r w:rsidRPr="00946740">
              <w:rPr>
                <w:spacing w:val="18"/>
                <w:sz w:val="24"/>
              </w:rPr>
              <w:t xml:space="preserve"> </w:t>
            </w:r>
            <w:r w:rsidRPr="00946740">
              <w:rPr>
                <w:spacing w:val="-2"/>
                <w:sz w:val="24"/>
              </w:rPr>
              <w:t>weekly</w:t>
            </w:r>
          </w:p>
        </w:tc>
      </w:tr>
      <w:tr w:rsidR="007A46B2" w:rsidRPr="00946740" w14:paraId="0F762655" w14:textId="77777777">
        <w:trPr>
          <w:trHeight w:val="353"/>
        </w:trPr>
        <w:tc>
          <w:tcPr>
            <w:tcW w:w="2462" w:type="dxa"/>
            <w:tcBorders>
              <w:bottom w:val="single" w:sz="6" w:space="0" w:color="000000"/>
            </w:tcBorders>
          </w:tcPr>
          <w:p w14:paraId="7EB0FEE8" w14:textId="77777777" w:rsidR="007A46B2" w:rsidRPr="00946740" w:rsidRDefault="007A46B2">
            <w:pPr>
              <w:pStyle w:val="TableParagraph"/>
              <w:jc w:val="left"/>
              <w:rPr>
                <w:sz w:val="20"/>
              </w:rPr>
            </w:pPr>
          </w:p>
        </w:tc>
        <w:tc>
          <w:tcPr>
            <w:tcW w:w="1503" w:type="dxa"/>
            <w:tcBorders>
              <w:bottom w:val="single" w:sz="6" w:space="0" w:color="000000"/>
            </w:tcBorders>
          </w:tcPr>
          <w:p w14:paraId="67300815" w14:textId="77777777" w:rsidR="007A46B2" w:rsidRPr="00946740" w:rsidRDefault="00000000">
            <w:pPr>
              <w:pStyle w:val="TableParagraph"/>
              <w:spacing w:line="275" w:lineRule="exact"/>
              <w:ind w:left="28" w:right="57"/>
              <w:rPr>
                <w:sz w:val="24"/>
              </w:rPr>
            </w:pPr>
            <w:r w:rsidRPr="00946740">
              <w:rPr>
                <w:spacing w:val="-2"/>
                <w:w w:val="110"/>
                <w:sz w:val="24"/>
              </w:rPr>
              <w:t>earnings</w:t>
            </w:r>
          </w:p>
        </w:tc>
        <w:tc>
          <w:tcPr>
            <w:tcW w:w="1533" w:type="dxa"/>
            <w:tcBorders>
              <w:bottom w:val="single" w:sz="6" w:space="0" w:color="000000"/>
            </w:tcBorders>
          </w:tcPr>
          <w:p w14:paraId="38B30CEF" w14:textId="77777777" w:rsidR="007A46B2" w:rsidRPr="00946740" w:rsidRDefault="00000000">
            <w:pPr>
              <w:pStyle w:val="TableParagraph"/>
              <w:spacing w:line="275" w:lineRule="exact"/>
              <w:ind w:left="56" w:right="57"/>
              <w:rPr>
                <w:sz w:val="24"/>
              </w:rPr>
            </w:pPr>
            <w:r w:rsidRPr="00946740">
              <w:rPr>
                <w:spacing w:val="-2"/>
                <w:w w:val="110"/>
                <w:sz w:val="24"/>
              </w:rPr>
              <w:t>earnings</w:t>
            </w:r>
          </w:p>
        </w:tc>
        <w:tc>
          <w:tcPr>
            <w:tcW w:w="1533" w:type="dxa"/>
            <w:tcBorders>
              <w:bottom w:val="single" w:sz="6" w:space="0" w:color="000000"/>
            </w:tcBorders>
          </w:tcPr>
          <w:p w14:paraId="4803F79A" w14:textId="77777777" w:rsidR="007A46B2" w:rsidRPr="00946740" w:rsidRDefault="00000000">
            <w:pPr>
              <w:pStyle w:val="TableParagraph"/>
              <w:spacing w:line="275" w:lineRule="exact"/>
              <w:ind w:left="56" w:right="58"/>
              <w:rPr>
                <w:sz w:val="24"/>
              </w:rPr>
            </w:pPr>
            <w:r w:rsidRPr="00946740">
              <w:rPr>
                <w:spacing w:val="-2"/>
                <w:w w:val="110"/>
                <w:sz w:val="24"/>
              </w:rPr>
              <w:t>earnings</w:t>
            </w:r>
          </w:p>
        </w:tc>
        <w:tc>
          <w:tcPr>
            <w:tcW w:w="1503" w:type="dxa"/>
            <w:tcBorders>
              <w:bottom w:val="single" w:sz="6" w:space="0" w:color="000000"/>
            </w:tcBorders>
          </w:tcPr>
          <w:p w14:paraId="5B3EB36C" w14:textId="77777777" w:rsidR="007A46B2" w:rsidRPr="00946740" w:rsidRDefault="00000000">
            <w:pPr>
              <w:pStyle w:val="TableParagraph"/>
              <w:spacing w:line="275" w:lineRule="exact"/>
              <w:ind w:left="52" w:right="29"/>
              <w:rPr>
                <w:sz w:val="24"/>
              </w:rPr>
            </w:pPr>
            <w:r w:rsidRPr="00946740">
              <w:rPr>
                <w:spacing w:val="-2"/>
                <w:w w:val="110"/>
                <w:sz w:val="24"/>
              </w:rPr>
              <w:t>earnings</w:t>
            </w:r>
          </w:p>
        </w:tc>
      </w:tr>
      <w:tr w:rsidR="007A46B2" w:rsidRPr="00946740" w14:paraId="52A261DD" w14:textId="77777777">
        <w:trPr>
          <w:trHeight w:val="348"/>
        </w:trPr>
        <w:tc>
          <w:tcPr>
            <w:tcW w:w="2462" w:type="dxa"/>
            <w:tcBorders>
              <w:top w:val="single" w:sz="6" w:space="0" w:color="000000"/>
            </w:tcBorders>
          </w:tcPr>
          <w:p w14:paraId="42A9342A"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503" w:type="dxa"/>
            <w:tcBorders>
              <w:top w:val="single" w:sz="6" w:space="0" w:color="000000"/>
            </w:tcBorders>
          </w:tcPr>
          <w:p w14:paraId="70430C51" w14:textId="77777777" w:rsidR="007A46B2" w:rsidRPr="00946740" w:rsidRDefault="00000000">
            <w:pPr>
              <w:pStyle w:val="TableParagraph"/>
              <w:spacing w:before="48"/>
              <w:ind w:left="57" w:right="29"/>
              <w:rPr>
                <w:sz w:val="24"/>
              </w:rPr>
            </w:pPr>
            <w:r w:rsidRPr="00946740">
              <w:rPr>
                <w:rFonts w:ascii="Arial" w:hAnsi="Arial"/>
                <w:spacing w:val="-2"/>
                <w:w w:val="105"/>
                <w:sz w:val="24"/>
              </w:rPr>
              <w:t>−</w:t>
            </w:r>
            <w:r w:rsidRPr="00946740">
              <w:rPr>
                <w:spacing w:val="-2"/>
                <w:w w:val="105"/>
                <w:sz w:val="24"/>
              </w:rPr>
              <w:t>0.04</w:t>
            </w:r>
          </w:p>
        </w:tc>
        <w:tc>
          <w:tcPr>
            <w:tcW w:w="1533" w:type="dxa"/>
            <w:tcBorders>
              <w:top w:val="single" w:sz="6" w:space="0" w:color="000000"/>
            </w:tcBorders>
          </w:tcPr>
          <w:p w14:paraId="573C7031"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0.07**</w:t>
            </w:r>
          </w:p>
        </w:tc>
        <w:tc>
          <w:tcPr>
            <w:tcW w:w="1533" w:type="dxa"/>
            <w:tcBorders>
              <w:top w:val="single" w:sz="6" w:space="0" w:color="000000"/>
            </w:tcBorders>
          </w:tcPr>
          <w:p w14:paraId="44A8EFE0" w14:textId="77777777" w:rsidR="007A46B2" w:rsidRPr="00946740" w:rsidRDefault="00000000">
            <w:pPr>
              <w:pStyle w:val="TableParagraph"/>
              <w:spacing w:before="48"/>
              <w:ind w:left="56" w:right="2"/>
              <w:rPr>
                <w:sz w:val="24"/>
              </w:rPr>
            </w:pPr>
            <w:r w:rsidRPr="00946740">
              <w:rPr>
                <w:rFonts w:ascii="Arial" w:hAnsi="Arial"/>
                <w:spacing w:val="-2"/>
                <w:w w:val="105"/>
                <w:sz w:val="24"/>
              </w:rPr>
              <w:t>−</w:t>
            </w:r>
            <w:r w:rsidRPr="00946740">
              <w:rPr>
                <w:spacing w:val="-2"/>
                <w:w w:val="105"/>
                <w:sz w:val="24"/>
              </w:rPr>
              <w:t>0.03</w:t>
            </w:r>
          </w:p>
        </w:tc>
        <w:tc>
          <w:tcPr>
            <w:tcW w:w="1503" w:type="dxa"/>
            <w:tcBorders>
              <w:top w:val="single" w:sz="6" w:space="0" w:color="000000"/>
            </w:tcBorders>
          </w:tcPr>
          <w:p w14:paraId="200749AE"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0.03</w:t>
            </w:r>
          </w:p>
        </w:tc>
      </w:tr>
      <w:tr w:rsidR="007A46B2" w:rsidRPr="00946740" w14:paraId="7D999A26" w14:textId="77777777">
        <w:trPr>
          <w:trHeight w:val="279"/>
        </w:trPr>
        <w:tc>
          <w:tcPr>
            <w:tcW w:w="2462" w:type="dxa"/>
          </w:tcPr>
          <w:p w14:paraId="3A914A54" w14:textId="77777777" w:rsidR="007A46B2" w:rsidRPr="00946740" w:rsidRDefault="007A46B2">
            <w:pPr>
              <w:pStyle w:val="TableParagraph"/>
              <w:jc w:val="left"/>
              <w:rPr>
                <w:sz w:val="20"/>
              </w:rPr>
            </w:pPr>
          </w:p>
        </w:tc>
        <w:tc>
          <w:tcPr>
            <w:tcW w:w="1503" w:type="dxa"/>
          </w:tcPr>
          <w:p w14:paraId="72DD59B2" w14:textId="77777777" w:rsidR="007A46B2" w:rsidRPr="00946740" w:rsidRDefault="00000000">
            <w:pPr>
              <w:pStyle w:val="TableParagraph"/>
              <w:spacing w:line="259" w:lineRule="exact"/>
              <w:ind w:left="57" w:right="29"/>
              <w:rPr>
                <w:sz w:val="24"/>
              </w:rPr>
            </w:pPr>
            <w:r w:rsidRPr="00946740">
              <w:rPr>
                <w:spacing w:val="-2"/>
                <w:sz w:val="24"/>
              </w:rPr>
              <w:t>(0.03)</w:t>
            </w:r>
          </w:p>
        </w:tc>
        <w:tc>
          <w:tcPr>
            <w:tcW w:w="1533" w:type="dxa"/>
          </w:tcPr>
          <w:p w14:paraId="30C6F20F" w14:textId="77777777" w:rsidR="007A46B2" w:rsidRPr="00946740" w:rsidRDefault="00000000">
            <w:pPr>
              <w:pStyle w:val="TableParagraph"/>
              <w:spacing w:line="259" w:lineRule="exact"/>
              <w:ind w:left="58" w:right="2"/>
              <w:rPr>
                <w:sz w:val="24"/>
              </w:rPr>
            </w:pPr>
            <w:r w:rsidRPr="00946740">
              <w:rPr>
                <w:spacing w:val="-2"/>
                <w:sz w:val="24"/>
              </w:rPr>
              <w:t>(0.03)</w:t>
            </w:r>
          </w:p>
        </w:tc>
        <w:tc>
          <w:tcPr>
            <w:tcW w:w="1533" w:type="dxa"/>
          </w:tcPr>
          <w:p w14:paraId="5B40EE9B" w14:textId="77777777" w:rsidR="007A46B2" w:rsidRPr="00946740" w:rsidRDefault="00000000">
            <w:pPr>
              <w:pStyle w:val="TableParagraph"/>
              <w:spacing w:line="259" w:lineRule="exact"/>
              <w:ind w:left="56" w:right="2"/>
              <w:rPr>
                <w:sz w:val="24"/>
              </w:rPr>
            </w:pPr>
            <w:r w:rsidRPr="00946740">
              <w:rPr>
                <w:spacing w:val="-2"/>
                <w:sz w:val="24"/>
              </w:rPr>
              <w:t>(0.03)</w:t>
            </w:r>
          </w:p>
        </w:tc>
        <w:tc>
          <w:tcPr>
            <w:tcW w:w="1503" w:type="dxa"/>
          </w:tcPr>
          <w:p w14:paraId="650EA33F" w14:textId="77777777" w:rsidR="007A46B2" w:rsidRPr="00946740" w:rsidRDefault="00000000">
            <w:pPr>
              <w:pStyle w:val="TableParagraph"/>
              <w:spacing w:line="259" w:lineRule="exact"/>
              <w:ind w:left="52" w:right="29"/>
              <w:rPr>
                <w:sz w:val="24"/>
              </w:rPr>
            </w:pPr>
            <w:r w:rsidRPr="00946740">
              <w:rPr>
                <w:spacing w:val="-2"/>
                <w:sz w:val="24"/>
              </w:rPr>
              <w:t>(0.03)</w:t>
            </w:r>
          </w:p>
        </w:tc>
      </w:tr>
      <w:tr w:rsidR="007A46B2" w:rsidRPr="00946740" w14:paraId="034685C4" w14:textId="77777777">
        <w:trPr>
          <w:trHeight w:val="288"/>
        </w:trPr>
        <w:tc>
          <w:tcPr>
            <w:tcW w:w="2462" w:type="dxa"/>
          </w:tcPr>
          <w:p w14:paraId="08BBA416"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503" w:type="dxa"/>
          </w:tcPr>
          <w:p w14:paraId="21929245" w14:textId="77777777" w:rsidR="007A46B2" w:rsidRPr="00946740" w:rsidRDefault="00000000">
            <w:pPr>
              <w:pStyle w:val="TableParagraph"/>
              <w:spacing w:line="269" w:lineRule="exact"/>
              <w:ind w:left="57" w:right="29"/>
              <w:rPr>
                <w:sz w:val="24"/>
              </w:rPr>
            </w:pPr>
            <w:r w:rsidRPr="00946740">
              <w:rPr>
                <w:spacing w:val="-2"/>
                <w:sz w:val="24"/>
              </w:rPr>
              <w:t>6.70***</w:t>
            </w:r>
          </w:p>
        </w:tc>
        <w:tc>
          <w:tcPr>
            <w:tcW w:w="1533" w:type="dxa"/>
          </w:tcPr>
          <w:p w14:paraId="0F023657" w14:textId="77777777" w:rsidR="007A46B2" w:rsidRPr="00946740" w:rsidRDefault="007A46B2">
            <w:pPr>
              <w:pStyle w:val="TableParagraph"/>
              <w:jc w:val="left"/>
              <w:rPr>
                <w:sz w:val="20"/>
              </w:rPr>
            </w:pPr>
          </w:p>
        </w:tc>
        <w:tc>
          <w:tcPr>
            <w:tcW w:w="1533" w:type="dxa"/>
          </w:tcPr>
          <w:p w14:paraId="62EB4FD7" w14:textId="77777777" w:rsidR="007A46B2" w:rsidRPr="00946740" w:rsidRDefault="007A46B2">
            <w:pPr>
              <w:pStyle w:val="TableParagraph"/>
              <w:jc w:val="left"/>
              <w:rPr>
                <w:sz w:val="20"/>
              </w:rPr>
            </w:pPr>
          </w:p>
        </w:tc>
        <w:tc>
          <w:tcPr>
            <w:tcW w:w="1503" w:type="dxa"/>
          </w:tcPr>
          <w:p w14:paraId="7862D9B2" w14:textId="77777777" w:rsidR="007A46B2" w:rsidRPr="00946740" w:rsidRDefault="007A46B2">
            <w:pPr>
              <w:pStyle w:val="TableParagraph"/>
              <w:jc w:val="left"/>
              <w:rPr>
                <w:sz w:val="20"/>
              </w:rPr>
            </w:pPr>
          </w:p>
        </w:tc>
      </w:tr>
      <w:tr w:rsidR="007A46B2" w:rsidRPr="00946740" w14:paraId="64B1901C" w14:textId="77777777">
        <w:trPr>
          <w:trHeight w:val="353"/>
        </w:trPr>
        <w:tc>
          <w:tcPr>
            <w:tcW w:w="2462" w:type="dxa"/>
            <w:tcBorders>
              <w:bottom w:val="single" w:sz="6" w:space="0" w:color="000000"/>
            </w:tcBorders>
          </w:tcPr>
          <w:p w14:paraId="43866CAC" w14:textId="77777777" w:rsidR="007A46B2" w:rsidRPr="00946740" w:rsidRDefault="007A46B2">
            <w:pPr>
              <w:pStyle w:val="TableParagraph"/>
              <w:jc w:val="left"/>
              <w:rPr>
                <w:sz w:val="20"/>
              </w:rPr>
            </w:pPr>
          </w:p>
        </w:tc>
        <w:tc>
          <w:tcPr>
            <w:tcW w:w="1503" w:type="dxa"/>
            <w:tcBorders>
              <w:bottom w:val="single" w:sz="6" w:space="0" w:color="000000"/>
            </w:tcBorders>
          </w:tcPr>
          <w:p w14:paraId="1703CC5E" w14:textId="77777777" w:rsidR="007A46B2" w:rsidRPr="00946740" w:rsidRDefault="00000000">
            <w:pPr>
              <w:pStyle w:val="TableParagraph"/>
              <w:spacing w:line="275" w:lineRule="exact"/>
              <w:ind w:left="57" w:right="29"/>
              <w:rPr>
                <w:sz w:val="24"/>
              </w:rPr>
            </w:pPr>
            <w:r w:rsidRPr="00946740">
              <w:rPr>
                <w:spacing w:val="-2"/>
                <w:sz w:val="24"/>
              </w:rPr>
              <w:t>(0.03)</w:t>
            </w:r>
          </w:p>
        </w:tc>
        <w:tc>
          <w:tcPr>
            <w:tcW w:w="1533" w:type="dxa"/>
            <w:tcBorders>
              <w:bottom w:val="single" w:sz="6" w:space="0" w:color="000000"/>
            </w:tcBorders>
          </w:tcPr>
          <w:p w14:paraId="07C40061" w14:textId="77777777" w:rsidR="007A46B2" w:rsidRPr="00946740" w:rsidRDefault="007A46B2">
            <w:pPr>
              <w:pStyle w:val="TableParagraph"/>
              <w:jc w:val="left"/>
              <w:rPr>
                <w:sz w:val="20"/>
              </w:rPr>
            </w:pPr>
          </w:p>
        </w:tc>
        <w:tc>
          <w:tcPr>
            <w:tcW w:w="1533" w:type="dxa"/>
            <w:tcBorders>
              <w:bottom w:val="single" w:sz="6" w:space="0" w:color="000000"/>
            </w:tcBorders>
          </w:tcPr>
          <w:p w14:paraId="054F2EA2" w14:textId="77777777" w:rsidR="007A46B2" w:rsidRPr="00946740" w:rsidRDefault="007A46B2">
            <w:pPr>
              <w:pStyle w:val="TableParagraph"/>
              <w:jc w:val="left"/>
              <w:rPr>
                <w:sz w:val="20"/>
              </w:rPr>
            </w:pPr>
          </w:p>
        </w:tc>
        <w:tc>
          <w:tcPr>
            <w:tcW w:w="1503" w:type="dxa"/>
            <w:tcBorders>
              <w:bottom w:val="single" w:sz="6" w:space="0" w:color="000000"/>
            </w:tcBorders>
          </w:tcPr>
          <w:p w14:paraId="49BCA277" w14:textId="77777777" w:rsidR="007A46B2" w:rsidRPr="00946740" w:rsidRDefault="007A46B2">
            <w:pPr>
              <w:pStyle w:val="TableParagraph"/>
              <w:jc w:val="left"/>
              <w:rPr>
                <w:sz w:val="20"/>
              </w:rPr>
            </w:pPr>
          </w:p>
        </w:tc>
      </w:tr>
      <w:tr w:rsidR="007A46B2" w:rsidRPr="00946740" w14:paraId="00809987" w14:textId="77777777">
        <w:trPr>
          <w:trHeight w:val="341"/>
        </w:trPr>
        <w:tc>
          <w:tcPr>
            <w:tcW w:w="2462" w:type="dxa"/>
            <w:tcBorders>
              <w:top w:val="single" w:sz="6" w:space="0" w:color="000000"/>
            </w:tcBorders>
          </w:tcPr>
          <w:p w14:paraId="0AF27D0F"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503" w:type="dxa"/>
            <w:tcBorders>
              <w:top w:val="single" w:sz="6" w:space="0" w:color="000000"/>
            </w:tcBorders>
          </w:tcPr>
          <w:p w14:paraId="13B457BB" w14:textId="77777777" w:rsidR="007A46B2" w:rsidRPr="00946740" w:rsidRDefault="007A46B2">
            <w:pPr>
              <w:pStyle w:val="TableParagraph"/>
              <w:jc w:val="left"/>
              <w:rPr>
                <w:sz w:val="20"/>
              </w:rPr>
            </w:pPr>
          </w:p>
        </w:tc>
        <w:tc>
          <w:tcPr>
            <w:tcW w:w="1533" w:type="dxa"/>
            <w:tcBorders>
              <w:top w:val="single" w:sz="6" w:space="0" w:color="000000"/>
            </w:tcBorders>
          </w:tcPr>
          <w:p w14:paraId="08966C04" w14:textId="77777777" w:rsidR="007A46B2" w:rsidRPr="00946740" w:rsidRDefault="007A46B2">
            <w:pPr>
              <w:pStyle w:val="TableParagraph"/>
              <w:jc w:val="left"/>
              <w:rPr>
                <w:sz w:val="20"/>
              </w:rPr>
            </w:pPr>
          </w:p>
        </w:tc>
        <w:tc>
          <w:tcPr>
            <w:tcW w:w="1533" w:type="dxa"/>
            <w:tcBorders>
              <w:top w:val="single" w:sz="6" w:space="0" w:color="000000"/>
            </w:tcBorders>
          </w:tcPr>
          <w:p w14:paraId="0DBA8915" w14:textId="77777777" w:rsidR="007A46B2" w:rsidRPr="00946740" w:rsidRDefault="007A46B2">
            <w:pPr>
              <w:pStyle w:val="TableParagraph"/>
              <w:jc w:val="left"/>
              <w:rPr>
                <w:sz w:val="20"/>
              </w:rPr>
            </w:pPr>
          </w:p>
        </w:tc>
        <w:tc>
          <w:tcPr>
            <w:tcW w:w="1503" w:type="dxa"/>
            <w:tcBorders>
              <w:top w:val="single" w:sz="6" w:space="0" w:color="000000"/>
            </w:tcBorders>
          </w:tcPr>
          <w:p w14:paraId="4829A3E0" w14:textId="77777777" w:rsidR="007A46B2" w:rsidRPr="00946740" w:rsidRDefault="007A46B2">
            <w:pPr>
              <w:pStyle w:val="TableParagraph"/>
              <w:jc w:val="left"/>
              <w:rPr>
                <w:sz w:val="20"/>
              </w:rPr>
            </w:pPr>
          </w:p>
        </w:tc>
      </w:tr>
      <w:tr w:rsidR="007A46B2" w:rsidRPr="00946740" w14:paraId="09F76CBA" w14:textId="77777777">
        <w:trPr>
          <w:trHeight w:val="286"/>
        </w:trPr>
        <w:tc>
          <w:tcPr>
            <w:tcW w:w="2462" w:type="dxa"/>
          </w:tcPr>
          <w:p w14:paraId="608E78A7" w14:textId="77777777" w:rsidR="007A46B2" w:rsidRPr="00946740" w:rsidRDefault="00000000">
            <w:pPr>
              <w:pStyle w:val="TableParagraph"/>
              <w:spacing w:line="266"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503" w:type="dxa"/>
          </w:tcPr>
          <w:p w14:paraId="54B789BE" w14:textId="77777777" w:rsidR="007A46B2" w:rsidRPr="00946740" w:rsidRDefault="007A46B2">
            <w:pPr>
              <w:pStyle w:val="TableParagraph"/>
              <w:jc w:val="left"/>
              <w:rPr>
                <w:sz w:val="20"/>
              </w:rPr>
            </w:pPr>
          </w:p>
        </w:tc>
        <w:tc>
          <w:tcPr>
            <w:tcW w:w="1533" w:type="dxa"/>
          </w:tcPr>
          <w:p w14:paraId="202C129F" w14:textId="77777777" w:rsidR="007A46B2" w:rsidRPr="00946740" w:rsidRDefault="00000000">
            <w:pPr>
              <w:pStyle w:val="TableParagraph"/>
              <w:spacing w:line="266" w:lineRule="exact"/>
              <w:ind w:left="58" w:right="2"/>
              <w:rPr>
                <w:sz w:val="24"/>
              </w:rPr>
            </w:pPr>
            <w:r w:rsidRPr="00946740">
              <w:rPr>
                <w:spacing w:val="-10"/>
                <w:sz w:val="24"/>
              </w:rPr>
              <w:t>X</w:t>
            </w:r>
          </w:p>
        </w:tc>
        <w:tc>
          <w:tcPr>
            <w:tcW w:w="1533" w:type="dxa"/>
          </w:tcPr>
          <w:p w14:paraId="55D31402" w14:textId="77777777" w:rsidR="007A46B2" w:rsidRPr="00946740" w:rsidRDefault="00000000">
            <w:pPr>
              <w:pStyle w:val="TableParagraph"/>
              <w:spacing w:line="266" w:lineRule="exact"/>
              <w:ind w:left="56" w:right="2"/>
              <w:rPr>
                <w:sz w:val="24"/>
              </w:rPr>
            </w:pPr>
            <w:r w:rsidRPr="00946740">
              <w:rPr>
                <w:spacing w:val="-10"/>
                <w:sz w:val="24"/>
              </w:rPr>
              <w:t>X</w:t>
            </w:r>
          </w:p>
        </w:tc>
        <w:tc>
          <w:tcPr>
            <w:tcW w:w="1503" w:type="dxa"/>
          </w:tcPr>
          <w:p w14:paraId="1DB37E0D" w14:textId="77777777" w:rsidR="007A46B2" w:rsidRPr="00946740" w:rsidRDefault="00000000">
            <w:pPr>
              <w:pStyle w:val="TableParagraph"/>
              <w:spacing w:line="266" w:lineRule="exact"/>
              <w:ind w:left="52" w:right="29"/>
              <w:rPr>
                <w:sz w:val="24"/>
              </w:rPr>
            </w:pPr>
            <w:r w:rsidRPr="00946740">
              <w:rPr>
                <w:spacing w:val="-10"/>
                <w:sz w:val="24"/>
              </w:rPr>
              <w:t>X</w:t>
            </w:r>
          </w:p>
        </w:tc>
      </w:tr>
      <w:tr w:rsidR="007A46B2" w:rsidRPr="00946740" w14:paraId="64F64A4E" w14:textId="77777777">
        <w:trPr>
          <w:trHeight w:val="288"/>
        </w:trPr>
        <w:tc>
          <w:tcPr>
            <w:tcW w:w="2462" w:type="dxa"/>
          </w:tcPr>
          <w:p w14:paraId="7412D14B"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503" w:type="dxa"/>
          </w:tcPr>
          <w:p w14:paraId="10F40D28" w14:textId="77777777" w:rsidR="007A46B2" w:rsidRPr="00946740" w:rsidRDefault="007A46B2">
            <w:pPr>
              <w:pStyle w:val="TableParagraph"/>
              <w:jc w:val="left"/>
              <w:rPr>
                <w:sz w:val="20"/>
              </w:rPr>
            </w:pPr>
          </w:p>
        </w:tc>
        <w:tc>
          <w:tcPr>
            <w:tcW w:w="1533" w:type="dxa"/>
          </w:tcPr>
          <w:p w14:paraId="7DA96203"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66220CEA"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43566891"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0D35557F" w14:textId="77777777">
        <w:trPr>
          <w:trHeight w:val="288"/>
        </w:trPr>
        <w:tc>
          <w:tcPr>
            <w:tcW w:w="2462" w:type="dxa"/>
          </w:tcPr>
          <w:p w14:paraId="578D850D"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503" w:type="dxa"/>
          </w:tcPr>
          <w:p w14:paraId="6B362115" w14:textId="77777777" w:rsidR="007A46B2" w:rsidRPr="00946740" w:rsidRDefault="007A46B2">
            <w:pPr>
              <w:pStyle w:val="TableParagraph"/>
              <w:jc w:val="left"/>
              <w:rPr>
                <w:sz w:val="20"/>
              </w:rPr>
            </w:pPr>
          </w:p>
        </w:tc>
        <w:tc>
          <w:tcPr>
            <w:tcW w:w="1533" w:type="dxa"/>
          </w:tcPr>
          <w:p w14:paraId="16A008E9"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148283E0"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6E09E8D0"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44959AE4" w14:textId="77777777">
        <w:trPr>
          <w:trHeight w:val="288"/>
        </w:trPr>
        <w:tc>
          <w:tcPr>
            <w:tcW w:w="2462" w:type="dxa"/>
          </w:tcPr>
          <w:p w14:paraId="521DAC32"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503" w:type="dxa"/>
          </w:tcPr>
          <w:p w14:paraId="5763E9CE" w14:textId="77777777" w:rsidR="007A46B2" w:rsidRPr="00946740" w:rsidRDefault="007A46B2">
            <w:pPr>
              <w:pStyle w:val="TableParagraph"/>
              <w:jc w:val="left"/>
              <w:rPr>
                <w:sz w:val="20"/>
              </w:rPr>
            </w:pPr>
          </w:p>
        </w:tc>
        <w:tc>
          <w:tcPr>
            <w:tcW w:w="1533" w:type="dxa"/>
          </w:tcPr>
          <w:p w14:paraId="2F0D7667" w14:textId="77777777" w:rsidR="007A46B2" w:rsidRPr="00946740" w:rsidRDefault="00000000">
            <w:pPr>
              <w:pStyle w:val="TableParagraph"/>
              <w:spacing w:line="269" w:lineRule="exact"/>
              <w:ind w:left="58" w:right="2"/>
              <w:rPr>
                <w:sz w:val="24"/>
              </w:rPr>
            </w:pPr>
            <w:r w:rsidRPr="00946740">
              <w:rPr>
                <w:spacing w:val="-10"/>
                <w:sz w:val="24"/>
              </w:rPr>
              <w:t>X</w:t>
            </w:r>
          </w:p>
        </w:tc>
        <w:tc>
          <w:tcPr>
            <w:tcW w:w="1533" w:type="dxa"/>
          </w:tcPr>
          <w:p w14:paraId="32841CD8"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115352A1"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1DC85F09" w14:textId="77777777">
        <w:trPr>
          <w:trHeight w:val="288"/>
        </w:trPr>
        <w:tc>
          <w:tcPr>
            <w:tcW w:w="2462" w:type="dxa"/>
          </w:tcPr>
          <w:p w14:paraId="3A6403B5" w14:textId="77777777" w:rsidR="007A46B2" w:rsidRPr="00946740" w:rsidRDefault="00000000">
            <w:pPr>
              <w:pStyle w:val="TableParagraph"/>
              <w:spacing w:line="269" w:lineRule="exact"/>
              <w:ind w:left="119"/>
              <w:jc w:val="left"/>
              <w:rPr>
                <w:sz w:val="24"/>
              </w:rPr>
            </w:pPr>
            <w:r w:rsidRPr="00946740">
              <w:rPr>
                <w:spacing w:val="-2"/>
                <w:w w:val="110"/>
                <w:sz w:val="24"/>
              </w:rPr>
              <w:t>Education</w:t>
            </w:r>
          </w:p>
        </w:tc>
        <w:tc>
          <w:tcPr>
            <w:tcW w:w="1503" w:type="dxa"/>
          </w:tcPr>
          <w:p w14:paraId="29EEF94B" w14:textId="77777777" w:rsidR="007A46B2" w:rsidRPr="00946740" w:rsidRDefault="007A46B2">
            <w:pPr>
              <w:pStyle w:val="TableParagraph"/>
              <w:jc w:val="left"/>
              <w:rPr>
                <w:sz w:val="20"/>
              </w:rPr>
            </w:pPr>
          </w:p>
        </w:tc>
        <w:tc>
          <w:tcPr>
            <w:tcW w:w="1533" w:type="dxa"/>
          </w:tcPr>
          <w:p w14:paraId="4FDE711C" w14:textId="77777777" w:rsidR="007A46B2" w:rsidRPr="00946740" w:rsidRDefault="007A46B2">
            <w:pPr>
              <w:pStyle w:val="TableParagraph"/>
              <w:jc w:val="left"/>
              <w:rPr>
                <w:sz w:val="20"/>
              </w:rPr>
            </w:pPr>
          </w:p>
        </w:tc>
        <w:tc>
          <w:tcPr>
            <w:tcW w:w="1533" w:type="dxa"/>
          </w:tcPr>
          <w:p w14:paraId="23A62839" w14:textId="77777777" w:rsidR="007A46B2" w:rsidRPr="00946740" w:rsidRDefault="00000000">
            <w:pPr>
              <w:pStyle w:val="TableParagraph"/>
              <w:spacing w:line="269" w:lineRule="exact"/>
              <w:ind w:left="56" w:right="2"/>
              <w:rPr>
                <w:sz w:val="24"/>
              </w:rPr>
            </w:pPr>
            <w:r w:rsidRPr="00946740">
              <w:rPr>
                <w:spacing w:val="-10"/>
                <w:sz w:val="24"/>
              </w:rPr>
              <w:t>X</w:t>
            </w:r>
          </w:p>
        </w:tc>
        <w:tc>
          <w:tcPr>
            <w:tcW w:w="1503" w:type="dxa"/>
          </w:tcPr>
          <w:p w14:paraId="3861DF82"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5F504045" w14:textId="77777777">
        <w:trPr>
          <w:trHeight w:val="288"/>
        </w:trPr>
        <w:tc>
          <w:tcPr>
            <w:tcW w:w="2462" w:type="dxa"/>
          </w:tcPr>
          <w:p w14:paraId="2AF2A9D2"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503" w:type="dxa"/>
          </w:tcPr>
          <w:p w14:paraId="3A69B70E" w14:textId="77777777" w:rsidR="007A46B2" w:rsidRPr="00946740" w:rsidRDefault="007A46B2">
            <w:pPr>
              <w:pStyle w:val="TableParagraph"/>
              <w:jc w:val="left"/>
              <w:rPr>
                <w:sz w:val="20"/>
              </w:rPr>
            </w:pPr>
          </w:p>
        </w:tc>
        <w:tc>
          <w:tcPr>
            <w:tcW w:w="1533" w:type="dxa"/>
          </w:tcPr>
          <w:p w14:paraId="04A05ECB" w14:textId="77777777" w:rsidR="007A46B2" w:rsidRPr="00946740" w:rsidRDefault="007A46B2">
            <w:pPr>
              <w:pStyle w:val="TableParagraph"/>
              <w:jc w:val="left"/>
              <w:rPr>
                <w:sz w:val="20"/>
              </w:rPr>
            </w:pPr>
          </w:p>
        </w:tc>
        <w:tc>
          <w:tcPr>
            <w:tcW w:w="1533" w:type="dxa"/>
          </w:tcPr>
          <w:p w14:paraId="176148E5" w14:textId="77777777" w:rsidR="007A46B2" w:rsidRPr="00946740" w:rsidRDefault="007A46B2">
            <w:pPr>
              <w:pStyle w:val="TableParagraph"/>
              <w:jc w:val="left"/>
              <w:rPr>
                <w:sz w:val="20"/>
              </w:rPr>
            </w:pPr>
          </w:p>
        </w:tc>
        <w:tc>
          <w:tcPr>
            <w:tcW w:w="1503" w:type="dxa"/>
          </w:tcPr>
          <w:p w14:paraId="0A36470C" w14:textId="77777777" w:rsidR="007A46B2" w:rsidRPr="00946740" w:rsidRDefault="00000000">
            <w:pPr>
              <w:pStyle w:val="TableParagraph"/>
              <w:spacing w:line="269" w:lineRule="exact"/>
              <w:ind w:left="52" w:right="29"/>
              <w:rPr>
                <w:sz w:val="24"/>
              </w:rPr>
            </w:pPr>
            <w:r w:rsidRPr="00946740">
              <w:rPr>
                <w:spacing w:val="-10"/>
                <w:sz w:val="24"/>
              </w:rPr>
              <w:t>X</w:t>
            </w:r>
          </w:p>
        </w:tc>
      </w:tr>
      <w:tr w:rsidR="007A46B2" w:rsidRPr="00946740" w14:paraId="56386170" w14:textId="77777777">
        <w:trPr>
          <w:trHeight w:val="354"/>
        </w:trPr>
        <w:tc>
          <w:tcPr>
            <w:tcW w:w="2462" w:type="dxa"/>
            <w:tcBorders>
              <w:bottom w:val="single" w:sz="8" w:space="0" w:color="000000"/>
            </w:tcBorders>
          </w:tcPr>
          <w:p w14:paraId="24BE77A7"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503" w:type="dxa"/>
            <w:tcBorders>
              <w:bottom w:val="single" w:sz="8" w:space="0" w:color="000000"/>
            </w:tcBorders>
          </w:tcPr>
          <w:p w14:paraId="3A00FA50" w14:textId="77777777" w:rsidR="007A46B2" w:rsidRPr="00946740" w:rsidRDefault="00000000">
            <w:pPr>
              <w:pStyle w:val="TableParagraph"/>
              <w:spacing w:line="275" w:lineRule="exact"/>
              <w:ind w:left="57" w:right="29"/>
              <w:rPr>
                <w:sz w:val="24"/>
              </w:rPr>
            </w:pPr>
            <w:r w:rsidRPr="00946740">
              <w:rPr>
                <w:spacing w:val="-4"/>
                <w:sz w:val="24"/>
              </w:rPr>
              <w:t>2853</w:t>
            </w:r>
          </w:p>
        </w:tc>
        <w:tc>
          <w:tcPr>
            <w:tcW w:w="1533" w:type="dxa"/>
            <w:tcBorders>
              <w:bottom w:val="single" w:sz="8" w:space="0" w:color="000000"/>
            </w:tcBorders>
          </w:tcPr>
          <w:p w14:paraId="528FB530" w14:textId="77777777" w:rsidR="007A46B2" w:rsidRPr="00946740" w:rsidRDefault="00000000">
            <w:pPr>
              <w:pStyle w:val="TableParagraph"/>
              <w:spacing w:line="275" w:lineRule="exact"/>
              <w:ind w:left="58" w:right="2"/>
              <w:rPr>
                <w:sz w:val="24"/>
              </w:rPr>
            </w:pPr>
            <w:r w:rsidRPr="00946740">
              <w:rPr>
                <w:spacing w:val="-4"/>
                <w:sz w:val="24"/>
              </w:rPr>
              <w:t>2853</w:t>
            </w:r>
          </w:p>
        </w:tc>
        <w:tc>
          <w:tcPr>
            <w:tcW w:w="1533" w:type="dxa"/>
            <w:tcBorders>
              <w:bottom w:val="single" w:sz="8" w:space="0" w:color="000000"/>
            </w:tcBorders>
          </w:tcPr>
          <w:p w14:paraId="6E26E261" w14:textId="77777777" w:rsidR="007A46B2" w:rsidRPr="00946740" w:rsidRDefault="00000000">
            <w:pPr>
              <w:pStyle w:val="TableParagraph"/>
              <w:spacing w:line="275" w:lineRule="exact"/>
              <w:ind w:left="57" w:right="2"/>
              <w:rPr>
                <w:sz w:val="24"/>
              </w:rPr>
            </w:pPr>
            <w:r w:rsidRPr="00946740">
              <w:rPr>
                <w:spacing w:val="-4"/>
                <w:sz w:val="24"/>
              </w:rPr>
              <w:t>2853</w:t>
            </w:r>
          </w:p>
        </w:tc>
        <w:tc>
          <w:tcPr>
            <w:tcW w:w="1503" w:type="dxa"/>
            <w:tcBorders>
              <w:bottom w:val="single" w:sz="8" w:space="0" w:color="000000"/>
            </w:tcBorders>
          </w:tcPr>
          <w:p w14:paraId="64C78B50" w14:textId="77777777" w:rsidR="007A46B2" w:rsidRPr="00946740" w:rsidRDefault="00000000">
            <w:pPr>
              <w:pStyle w:val="TableParagraph"/>
              <w:spacing w:line="275" w:lineRule="exact"/>
              <w:ind w:left="52" w:right="29"/>
              <w:rPr>
                <w:sz w:val="24"/>
              </w:rPr>
            </w:pPr>
            <w:r w:rsidRPr="00946740">
              <w:rPr>
                <w:spacing w:val="-4"/>
                <w:sz w:val="24"/>
              </w:rPr>
              <w:t>2853</w:t>
            </w:r>
          </w:p>
        </w:tc>
      </w:tr>
    </w:tbl>
    <w:p w14:paraId="4BFEFCAC" w14:textId="77777777" w:rsidR="007A46B2" w:rsidRPr="00946740" w:rsidRDefault="00000000">
      <w:pPr>
        <w:spacing w:before="13"/>
        <w:ind w:left="254"/>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10303D69" w14:textId="77777777" w:rsidR="007A46B2" w:rsidRPr="00946740" w:rsidRDefault="00000000">
      <w:pPr>
        <w:pStyle w:val="ListParagraph"/>
        <w:numPr>
          <w:ilvl w:val="0"/>
          <w:numId w:val="2"/>
        </w:numPr>
        <w:tabs>
          <w:tab w:val="left" w:pos="491"/>
          <w:tab w:val="left" w:pos="493"/>
        </w:tabs>
        <w:spacing w:before="66" w:line="290" w:lineRule="atLeast"/>
        <w:ind w:right="1832"/>
        <w:rPr>
          <w:sz w:val="20"/>
        </w:rPr>
      </w:pPr>
      <w:r w:rsidRPr="00946740">
        <w:rPr>
          <w:w w:val="110"/>
          <w:sz w:val="20"/>
        </w:rPr>
        <w:t>This table includes the estimation results of equation (</w:t>
      </w:r>
      <w:hyperlink w:anchor="_bookmark15" w:history="1">
        <w:r w:rsidR="007A46B2" w:rsidRPr="00946740">
          <w:rPr>
            <w:color w:val="0000FF"/>
            <w:w w:val="110"/>
            <w:sz w:val="20"/>
          </w:rPr>
          <w:t>1</w:t>
        </w:r>
      </w:hyperlink>
      <w:r w:rsidRPr="00946740">
        <w:rPr>
          <w:w w:val="110"/>
          <w:sz w:val="20"/>
        </w:rPr>
        <w:t>) where the dependent variable is log weekly earnings.</w:t>
      </w:r>
    </w:p>
    <w:p w14:paraId="25B0A057" w14:textId="77777777" w:rsidR="007A46B2" w:rsidRPr="00946740" w:rsidRDefault="00000000">
      <w:pPr>
        <w:pStyle w:val="ListParagraph"/>
        <w:numPr>
          <w:ilvl w:val="0"/>
          <w:numId w:val="2"/>
        </w:numPr>
        <w:tabs>
          <w:tab w:val="left" w:pos="491"/>
          <w:tab w:val="left" w:pos="493"/>
        </w:tabs>
        <w:spacing w:before="14" w:line="288" w:lineRule="exact"/>
        <w:ind w:right="1831"/>
        <w:rPr>
          <w:sz w:val="20"/>
        </w:rPr>
      </w:pPr>
      <w:r w:rsidRPr="00946740">
        <w:rPr>
          <w:w w:val="110"/>
          <w:sz w:val="20"/>
        </w:rPr>
        <w:t xml:space="preserve">HW is an indicator variable that is equal to 1 if a person is the child of a Hispanic-father and </w:t>
      </w:r>
      <w:r w:rsidRPr="00946740">
        <w:rPr>
          <w:spacing w:val="-2"/>
          <w:w w:val="110"/>
          <w:sz w:val="20"/>
        </w:rPr>
        <w:t>White-mother.</w:t>
      </w:r>
    </w:p>
    <w:p w14:paraId="0403F01E" w14:textId="77777777" w:rsidR="007A46B2" w:rsidRPr="00946740" w:rsidRDefault="00000000">
      <w:pPr>
        <w:pStyle w:val="ListParagraph"/>
        <w:numPr>
          <w:ilvl w:val="0"/>
          <w:numId w:val="2"/>
        </w:numPr>
        <w:tabs>
          <w:tab w:val="left" w:pos="492"/>
        </w:tabs>
        <w:spacing w:line="269" w:lineRule="exact"/>
        <w:ind w:left="492" w:hanging="166"/>
        <w:rPr>
          <w:sz w:val="20"/>
        </w:rPr>
      </w:pPr>
      <w:r w:rsidRPr="00946740">
        <w:rPr>
          <w:w w:val="110"/>
          <w:sz w:val="20"/>
        </w:rPr>
        <w:t>The</w:t>
      </w:r>
      <w:r w:rsidRPr="00946740">
        <w:rPr>
          <w:spacing w:val="-2"/>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1"/>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2"/>
          <w:w w:val="110"/>
          <w:sz w:val="20"/>
        </w:rPr>
        <w:t xml:space="preserve"> </w:t>
      </w:r>
      <w:r w:rsidRPr="00946740">
        <w:rPr>
          <w:w w:val="110"/>
          <w:sz w:val="20"/>
        </w:rPr>
        <w:t>men</w:t>
      </w:r>
      <w:r w:rsidRPr="00946740">
        <w:rPr>
          <w:spacing w:val="-1"/>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1"/>
          <w:w w:val="110"/>
          <w:sz w:val="20"/>
        </w:rPr>
        <w:t xml:space="preserve"> </w:t>
      </w:r>
      <w:r w:rsidRPr="00946740">
        <w:rPr>
          <w:w w:val="110"/>
          <w:sz w:val="20"/>
        </w:rPr>
        <w:t>and</w:t>
      </w:r>
      <w:r w:rsidRPr="00946740">
        <w:rPr>
          <w:spacing w:val="-2"/>
          <w:w w:val="110"/>
          <w:sz w:val="20"/>
        </w:rPr>
        <w:t xml:space="preserve"> </w:t>
      </w:r>
      <w:r w:rsidRPr="00946740">
        <w:rPr>
          <w:w w:val="110"/>
          <w:sz w:val="20"/>
        </w:rPr>
        <w:t>salary</w:t>
      </w:r>
      <w:r w:rsidRPr="00946740">
        <w:rPr>
          <w:spacing w:val="-1"/>
          <w:w w:val="110"/>
          <w:sz w:val="20"/>
        </w:rPr>
        <w:t xml:space="preserve"> </w:t>
      </w:r>
      <w:r w:rsidRPr="00946740">
        <w:rPr>
          <w:spacing w:val="-2"/>
          <w:w w:val="110"/>
          <w:sz w:val="20"/>
        </w:rPr>
        <w:t>workers.</w:t>
      </w:r>
    </w:p>
    <w:p w14:paraId="261F5F74" w14:textId="77777777" w:rsidR="007A46B2" w:rsidRPr="00946740" w:rsidRDefault="00000000">
      <w:pPr>
        <w:pStyle w:val="ListParagraph"/>
        <w:numPr>
          <w:ilvl w:val="0"/>
          <w:numId w:val="2"/>
        </w:numPr>
        <w:tabs>
          <w:tab w:val="left" w:pos="491"/>
          <w:tab w:val="left" w:pos="493"/>
        </w:tabs>
        <w:spacing w:before="22" w:line="288" w:lineRule="exact"/>
        <w:ind w:right="1832"/>
        <w:rPr>
          <w:sz w:val="20"/>
        </w:rPr>
      </w:pPr>
      <w:r w:rsidRPr="00946740">
        <w:rPr>
          <w:w w:val="110"/>
          <w:sz w:val="20"/>
        </w:rPr>
        <w:t>Column one has the regression results when controlling for hours worked, age, education,</w:t>
      </w:r>
      <w:r w:rsidRPr="00946740">
        <w:rPr>
          <w:spacing w:val="80"/>
          <w:w w:val="110"/>
          <w:sz w:val="20"/>
        </w:rPr>
        <w:t xml:space="preserve"> </w:t>
      </w:r>
      <w:r w:rsidRPr="00946740">
        <w:rPr>
          <w:w w:val="110"/>
          <w:sz w:val="20"/>
        </w:rPr>
        <w:t>year and state fixed effects. Column two has the results after controlling for education.</w:t>
      </w:r>
    </w:p>
    <w:p w14:paraId="1C9DB398" w14:textId="77777777" w:rsidR="007A46B2" w:rsidRPr="00946740" w:rsidRDefault="00000000">
      <w:pPr>
        <w:pStyle w:val="ListParagraph"/>
        <w:numPr>
          <w:ilvl w:val="0"/>
          <w:numId w:val="2"/>
        </w:numPr>
        <w:tabs>
          <w:tab w:val="left" w:pos="492"/>
        </w:tabs>
        <w:spacing w:line="275" w:lineRule="exact"/>
        <w:ind w:left="492"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p w14:paraId="68FF8883" w14:textId="77777777" w:rsidR="007A46B2" w:rsidRPr="00946740" w:rsidRDefault="007A46B2">
      <w:pPr>
        <w:spacing w:line="275" w:lineRule="exact"/>
        <w:rPr>
          <w:sz w:val="20"/>
        </w:rPr>
        <w:sectPr w:rsidR="007A46B2" w:rsidRPr="00946740">
          <w:pgSz w:w="12240" w:h="15840"/>
          <w:pgMar w:top="1800" w:right="20" w:bottom="1060" w:left="1720" w:header="0" w:footer="868" w:gutter="0"/>
          <w:cols w:space="720"/>
        </w:sectPr>
      </w:pPr>
    </w:p>
    <w:p w14:paraId="2E24EF92" w14:textId="77777777" w:rsidR="007A46B2" w:rsidRPr="00946740" w:rsidRDefault="00000000">
      <w:pPr>
        <w:pStyle w:val="Heading4"/>
        <w:ind w:left="505"/>
      </w:pPr>
      <w:r w:rsidRPr="00946740">
        <w:lastRenderedPageBreak/>
        <w:t>Table</w:t>
      </w:r>
      <w:r w:rsidRPr="00946740">
        <w:rPr>
          <w:spacing w:val="48"/>
        </w:rPr>
        <w:t xml:space="preserve"> </w:t>
      </w:r>
      <w:r w:rsidRPr="00946740">
        <w:t>A.8:</w:t>
      </w:r>
      <w:r w:rsidRPr="00946740">
        <w:rPr>
          <w:spacing w:val="76"/>
        </w:rPr>
        <w:t xml:space="preserve"> </w:t>
      </w:r>
      <w:r w:rsidRPr="00946740">
        <w:t>Descriptive</w:t>
      </w:r>
      <w:r w:rsidRPr="00946740">
        <w:rPr>
          <w:spacing w:val="49"/>
        </w:rPr>
        <w:t xml:space="preserve"> </w:t>
      </w:r>
      <w:r w:rsidRPr="00946740">
        <w:t>Statistics</w:t>
      </w:r>
      <w:r w:rsidRPr="00946740">
        <w:rPr>
          <w:spacing w:val="48"/>
        </w:rPr>
        <w:t xml:space="preserve"> </w:t>
      </w:r>
      <w:r w:rsidRPr="00946740">
        <w:t>About</w:t>
      </w:r>
      <w:r w:rsidRPr="00946740">
        <w:rPr>
          <w:spacing w:val="49"/>
        </w:rPr>
        <w:t xml:space="preserve"> </w:t>
      </w:r>
      <w:r w:rsidRPr="00946740">
        <w:t>Selection</w:t>
      </w:r>
      <w:r w:rsidRPr="00946740">
        <w:rPr>
          <w:spacing w:val="48"/>
        </w:rPr>
        <w:t xml:space="preserve"> </w:t>
      </w:r>
      <w:r w:rsidRPr="00946740">
        <w:t>Into</w:t>
      </w:r>
      <w:r w:rsidRPr="00946740">
        <w:rPr>
          <w:spacing w:val="49"/>
        </w:rPr>
        <w:t xml:space="preserve"> </w:t>
      </w:r>
      <w:r w:rsidRPr="00946740">
        <w:t>Occupation</w:t>
      </w:r>
      <w:r w:rsidRPr="00946740">
        <w:rPr>
          <w:spacing w:val="48"/>
        </w:rPr>
        <w:t xml:space="preserve"> </w:t>
      </w:r>
      <w:r w:rsidRPr="00946740">
        <w:t>by</w:t>
      </w:r>
      <w:r w:rsidRPr="00946740">
        <w:rPr>
          <w:spacing w:val="49"/>
        </w:rPr>
        <w:t xml:space="preserve"> </w:t>
      </w:r>
      <w:r w:rsidRPr="00946740">
        <w:rPr>
          <w:spacing w:val="-4"/>
        </w:rPr>
        <w:t>Type</w:t>
      </w:r>
    </w:p>
    <w:p w14:paraId="5A076FAE" w14:textId="77777777" w:rsidR="007A46B2" w:rsidRPr="00946740" w:rsidRDefault="00000000">
      <w:pPr>
        <w:pStyle w:val="BodyText"/>
        <w:spacing w:before="8"/>
        <w:rPr>
          <w:sz w:val="6"/>
        </w:rPr>
      </w:pPr>
      <w:r w:rsidRPr="00946740">
        <w:rPr>
          <w:noProof/>
        </w:rPr>
        <mc:AlternateContent>
          <mc:Choice Requires="wps">
            <w:drawing>
              <wp:anchor distT="0" distB="0" distL="0" distR="0" simplePos="0" relativeHeight="487621632" behindDoc="1" locked="0" layoutInCell="1" allowOverlap="1" wp14:anchorId="64B0F69B" wp14:editId="73F18D0B">
                <wp:simplePos x="0" y="0"/>
                <wp:positionH relativeFrom="page">
                  <wp:posOffset>1193391</wp:posOffset>
                </wp:positionH>
                <wp:positionV relativeFrom="paragraph">
                  <wp:posOffset>64435</wp:posOffset>
                </wp:positionV>
                <wp:extent cx="5413375" cy="1270"/>
                <wp:effectExtent l="0" t="0" r="0" b="0"/>
                <wp:wrapTopAndBottom/>
                <wp:docPr id="76" name="Graphic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13375" cy="1270"/>
                        </a:xfrm>
                        <a:custGeom>
                          <a:avLst/>
                          <a:gdLst/>
                          <a:ahLst/>
                          <a:cxnLst/>
                          <a:rect l="l" t="t" r="r" b="b"/>
                          <a:pathLst>
                            <a:path w="5413375">
                              <a:moveTo>
                                <a:pt x="0" y="0"/>
                              </a:moveTo>
                              <a:lnTo>
                                <a:pt x="5413257" y="0"/>
                              </a:lnTo>
                            </a:path>
                          </a:pathLst>
                        </a:custGeom>
                        <a:ln w="8801">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F86463" id="Graphic 76" o:spid="_x0000_s1026" style="position:absolute;margin-left:93.95pt;margin-top:5.05pt;width:426.25pt;height:.1pt;z-index:-15694848;visibility:visible;mso-wrap-style:square;mso-wrap-distance-left:0;mso-wrap-distance-top:0;mso-wrap-distance-right:0;mso-wrap-distance-bottom:0;mso-position-horizontal:absolute;mso-position-horizontal-relative:page;mso-position-vertical:absolute;mso-position-vertical-relative:text;v-text-anchor:top" coordsize="541337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" path="m,l5413257,e" filled="f" strokeweight=".24447mm">
                <v:path arrowok="t"/>
                <w10:wrap type="topAndBottom" anchorx="page"/>
              </v:shape>
            </w:pict>
          </mc:Fallback>
        </mc:AlternateContent>
      </w:r>
    </w:p>
    <w:p w14:paraId="6A545687" w14:textId="77777777" w:rsidR="007A46B2" w:rsidRPr="00946740" w:rsidRDefault="00000000">
      <w:pPr>
        <w:spacing w:before="40"/>
        <w:ind w:left="2917"/>
        <w:rPr>
          <w:sz w:val="17"/>
        </w:rPr>
      </w:pPr>
      <w:r w:rsidRPr="00946740">
        <w:rPr>
          <w:w w:val="110"/>
          <w:sz w:val="17"/>
        </w:rPr>
        <w:t>Hispanic</w:t>
      </w:r>
      <w:r w:rsidRPr="00946740">
        <w:rPr>
          <w:spacing w:val="-2"/>
          <w:w w:val="110"/>
          <w:sz w:val="17"/>
        </w:rPr>
        <w:t xml:space="preserve"> </w:t>
      </w:r>
      <w:r w:rsidRPr="00946740">
        <w:rPr>
          <w:w w:val="110"/>
          <w:sz w:val="17"/>
        </w:rPr>
        <w:t>Last</w:t>
      </w:r>
      <w:r w:rsidRPr="00946740">
        <w:rPr>
          <w:spacing w:val="-2"/>
          <w:w w:val="110"/>
          <w:sz w:val="17"/>
        </w:rPr>
        <w:t xml:space="preserve"> </w:t>
      </w:r>
      <w:r w:rsidRPr="00946740">
        <w:rPr>
          <w:w w:val="110"/>
          <w:sz w:val="17"/>
        </w:rPr>
        <w:t>Name</w:t>
      </w:r>
      <w:r w:rsidRPr="00946740">
        <w:rPr>
          <w:spacing w:val="44"/>
          <w:w w:val="110"/>
          <w:sz w:val="17"/>
        </w:rPr>
        <w:t xml:space="preserve">  </w:t>
      </w:r>
      <w:r w:rsidRPr="00946740">
        <w:rPr>
          <w:w w:val="110"/>
          <w:sz w:val="17"/>
        </w:rPr>
        <w:t>White</w:t>
      </w:r>
      <w:r w:rsidRPr="00946740">
        <w:rPr>
          <w:spacing w:val="-2"/>
          <w:w w:val="110"/>
          <w:sz w:val="17"/>
        </w:rPr>
        <w:t xml:space="preserve"> </w:t>
      </w:r>
      <w:r w:rsidRPr="00946740">
        <w:rPr>
          <w:w w:val="110"/>
          <w:sz w:val="17"/>
        </w:rPr>
        <w:t>Last</w:t>
      </w:r>
      <w:r w:rsidRPr="00946740">
        <w:rPr>
          <w:spacing w:val="-1"/>
          <w:w w:val="110"/>
          <w:sz w:val="17"/>
        </w:rPr>
        <w:t xml:space="preserve"> </w:t>
      </w:r>
      <w:r w:rsidRPr="00946740">
        <w:rPr>
          <w:w w:val="110"/>
          <w:sz w:val="17"/>
        </w:rPr>
        <w:t>Name</w:t>
      </w:r>
      <w:r w:rsidRPr="00946740">
        <w:rPr>
          <w:spacing w:val="44"/>
          <w:w w:val="110"/>
          <w:sz w:val="17"/>
        </w:rPr>
        <w:t xml:space="preserve">  </w:t>
      </w:r>
      <w:r w:rsidRPr="00946740">
        <w:rPr>
          <w:w w:val="110"/>
          <w:sz w:val="17"/>
        </w:rPr>
        <w:t>Difference-in-means:</w:t>
      </w:r>
      <w:r w:rsidRPr="00946740">
        <w:rPr>
          <w:spacing w:val="10"/>
          <w:w w:val="110"/>
          <w:sz w:val="17"/>
        </w:rPr>
        <w:t xml:space="preserve"> </w:t>
      </w:r>
      <w:r w:rsidRPr="00946740">
        <w:rPr>
          <w:w w:val="110"/>
          <w:sz w:val="17"/>
        </w:rPr>
        <w:t>HW -</w:t>
      </w:r>
      <w:r w:rsidRPr="00946740">
        <w:rPr>
          <w:spacing w:val="-2"/>
          <w:w w:val="110"/>
          <w:sz w:val="17"/>
        </w:rPr>
        <w:t xml:space="preserve"> </w:t>
      </w:r>
      <w:r w:rsidRPr="00946740">
        <w:rPr>
          <w:spacing w:val="-5"/>
          <w:w w:val="110"/>
          <w:sz w:val="17"/>
        </w:rPr>
        <w:t>WH</w:t>
      </w:r>
    </w:p>
    <w:p w14:paraId="40885D99" w14:textId="77777777" w:rsidR="007A46B2" w:rsidRPr="00946740" w:rsidRDefault="007A46B2">
      <w:pPr>
        <w:pStyle w:val="BodyText"/>
        <w:spacing w:before="4"/>
        <w:rPr>
          <w:sz w:val="5"/>
        </w:rPr>
      </w:pPr>
    </w:p>
    <w:tbl>
      <w:tblPr>
        <w:tblW w:w="0" w:type="auto"/>
        <w:tblInd w:w="166" w:type="dxa"/>
        <w:tblLayout w:type="fixed"/>
        <w:tblCellMar>
          <w:left w:w="0" w:type="dxa"/>
          <w:right w:w="0" w:type="dxa"/>
        </w:tblCellMar>
        <w:tblLook w:val="01E0" w:firstRow="1" w:lastRow="1" w:firstColumn="1" w:lastColumn="1" w:noHBand="0" w:noVBand="0"/>
      </w:tblPr>
      <w:tblGrid>
        <w:gridCol w:w="2715"/>
        <w:gridCol w:w="1650"/>
        <w:gridCol w:w="87"/>
        <w:gridCol w:w="1427"/>
        <w:gridCol w:w="87"/>
        <w:gridCol w:w="1141"/>
        <w:gridCol w:w="1408"/>
      </w:tblGrid>
      <w:tr w:rsidR="007A46B2" w:rsidRPr="00946740" w14:paraId="3651E729" w14:textId="77777777">
        <w:trPr>
          <w:trHeight w:val="291"/>
        </w:trPr>
        <w:tc>
          <w:tcPr>
            <w:tcW w:w="2715" w:type="dxa"/>
            <w:tcBorders>
              <w:bottom w:val="single" w:sz="4" w:space="0" w:color="000000"/>
            </w:tcBorders>
          </w:tcPr>
          <w:p w14:paraId="4A7B8748" w14:textId="77777777" w:rsidR="007A46B2" w:rsidRPr="00946740" w:rsidRDefault="00000000">
            <w:pPr>
              <w:pStyle w:val="TableParagraph"/>
              <w:spacing w:before="38"/>
              <w:ind w:left="86"/>
              <w:jc w:val="left"/>
              <w:rPr>
                <w:sz w:val="17"/>
              </w:rPr>
            </w:pPr>
            <w:r w:rsidRPr="00946740">
              <w:rPr>
                <w:spacing w:val="-2"/>
                <w:w w:val="115"/>
                <w:sz w:val="17"/>
              </w:rPr>
              <w:t>Occupation</w:t>
            </w:r>
          </w:p>
        </w:tc>
        <w:tc>
          <w:tcPr>
            <w:tcW w:w="1650" w:type="dxa"/>
            <w:tcBorders>
              <w:top w:val="single" w:sz="4" w:space="0" w:color="000000"/>
              <w:bottom w:val="single" w:sz="4" w:space="0" w:color="000000"/>
            </w:tcBorders>
          </w:tcPr>
          <w:p w14:paraId="0001A0B0" w14:textId="77777777" w:rsidR="007A46B2" w:rsidRPr="00946740" w:rsidRDefault="00000000">
            <w:pPr>
              <w:pStyle w:val="TableParagraph"/>
              <w:spacing w:before="38"/>
              <w:ind w:right="1"/>
              <w:rPr>
                <w:sz w:val="17"/>
              </w:rPr>
            </w:pPr>
            <w:r w:rsidRPr="00946740">
              <w:rPr>
                <w:w w:val="110"/>
                <w:sz w:val="17"/>
              </w:rPr>
              <w:t>Hispanic-</w:t>
            </w:r>
            <w:r w:rsidRPr="00946740">
              <w:rPr>
                <w:spacing w:val="-2"/>
                <w:w w:val="110"/>
                <w:sz w:val="17"/>
              </w:rPr>
              <w:t>White</w:t>
            </w:r>
          </w:p>
        </w:tc>
        <w:tc>
          <w:tcPr>
            <w:tcW w:w="87" w:type="dxa"/>
            <w:tcBorders>
              <w:bottom w:val="single" w:sz="4" w:space="0" w:color="000000"/>
            </w:tcBorders>
          </w:tcPr>
          <w:p w14:paraId="597E3702" w14:textId="77777777" w:rsidR="007A46B2" w:rsidRPr="00946740" w:rsidRDefault="007A46B2">
            <w:pPr>
              <w:pStyle w:val="TableParagraph"/>
              <w:jc w:val="left"/>
              <w:rPr>
                <w:sz w:val="18"/>
              </w:rPr>
            </w:pPr>
          </w:p>
        </w:tc>
        <w:tc>
          <w:tcPr>
            <w:tcW w:w="1427" w:type="dxa"/>
            <w:tcBorders>
              <w:top w:val="single" w:sz="4" w:space="0" w:color="000000"/>
              <w:bottom w:val="single" w:sz="4" w:space="0" w:color="000000"/>
            </w:tcBorders>
          </w:tcPr>
          <w:p w14:paraId="5A1134F9" w14:textId="77777777" w:rsidR="007A46B2" w:rsidRPr="00946740" w:rsidRDefault="00000000">
            <w:pPr>
              <w:pStyle w:val="TableParagraph"/>
              <w:spacing w:before="38"/>
              <w:ind w:right="2"/>
              <w:rPr>
                <w:sz w:val="17"/>
              </w:rPr>
            </w:pPr>
            <w:r w:rsidRPr="00946740">
              <w:rPr>
                <w:w w:val="110"/>
                <w:sz w:val="17"/>
              </w:rPr>
              <w:t>White-</w:t>
            </w:r>
            <w:r w:rsidRPr="00946740">
              <w:rPr>
                <w:spacing w:val="-2"/>
                <w:w w:val="110"/>
                <w:sz w:val="17"/>
              </w:rPr>
              <w:t>Hispanic</w:t>
            </w:r>
          </w:p>
        </w:tc>
        <w:tc>
          <w:tcPr>
            <w:tcW w:w="87" w:type="dxa"/>
            <w:tcBorders>
              <w:bottom w:val="single" w:sz="4" w:space="0" w:color="000000"/>
            </w:tcBorders>
          </w:tcPr>
          <w:p w14:paraId="612A15B6" w14:textId="77777777" w:rsidR="007A46B2" w:rsidRPr="00946740" w:rsidRDefault="007A46B2">
            <w:pPr>
              <w:pStyle w:val="TableParagraph"/>
              <w:jc w:val="left"/>
              <w:rPr>
                <w:sz w:val="18"/>
              </w:rPr>
            </w:pPr>
          </w:p>
        </w:tc>
        <w:tc>
          <w:tcPr>
            <w:tcW w:w="1141" w:type="dxa"/>
            <w:tcBorders>
              <w:top w:val="single" w:sz="4" w:space="0" w:color="000000"/>
              <w:bottom w:val="single" w:sz="4" w:space="0" w:color="000000"/>
            </w:tcBorders>
          </w:tcPr>
          <w:p w14:paraId="268FDE7B" w14:textId="77777777" w:rsidR="007A46B2" w:rsidRPr="00946740" w:rsidRDefault="00000000">
            <w:pPr>
              <w:pStyle w:val="TableParagraph"/>
              <w:spacing w:before="38"/>
              <w:ind w:right="270"/>
              <w:rPr>
                <w:sz w:val="17"/>
              </w:rPr>
            </w:pPr>
            <w:r w:rsidRPr="00946740">
              <w:rPr>
                <w:spacing w:val="-2"/>
                <w:w w:val="110"/>
                <w:sz w:val="17"/>
              </w:rPr>
              <w:t>Difference</w:t>
            </w:r>
          </w:p>
        </w:tc>
        <w:tc>
          <w:tcPr>
            <w:tcW w:w="1408" w:type="dxa"/>
            <w:tcBorders>
              <w:top w:val="single" w:sz="4" w:space="0" w:color="000000"/>
              <w:bottom w:val="single" w:sz="4" w:space="0" w:color="000000"/>
            </w:tcBorders>
          </w:tcPr>
          <w:p w14:paraId="7856D5B8" w14:textId="77777777" w:rsidR="007A46B2" w:rsidRPr="00946740" w:rsidRDefault="00000000">
            <w:pPr>
              <w:pStyle w:val="TableParagraph"/>
              <w:spacing w:before="38"/>
              <w:ind w:right="216"/>
              <w:rPr>
                <w:sz w:val="17"/>
              </w:rPr>
            </w:pPr>
            <w:r w:rsidRPr="00946740">
              <w:rPr>
                <w:w w:val="115"/>
                <w:sz w:val="17"/>
              </w:rPr>
              <w:t>p</w:t>
            </w:r>
            <w:r w:rsidRPr="00946740">
              <w:rPr>
                <w:spacing w:val="-1"/>
                <w:w w:val="115"/>
                <w:sz w:val="17"/>
              </w:rPr>
              <w:t xml:space="preserve"> </w:t>
            </w:r>
            <w:r w:rsidRPr="00946740">
              <w:rPr>
                <w:spacing w:val="-4"/>
                <w:w w:val="115"/>
                <w:sz w:val="17"/>
              </w:rPr>
              <w:t>value</w:t>
            </w:r>
          </w:p>
        </w:tc>
      </w:tr>
      <w:tr w:rsidR="007A46B2" w:rsidRPr="00946740" w14:paraId="7650A7AA" w14:textId="77777777">
        <w:trPr>
          <w:trHeight w:val="247"/>
        </w:trPr>
        <w:tc>
          <w:tcPr>
            <w:tcW w:w="2715" w:type="dxa"/>
            <w:tcBorders>
              <w:top w:val="single" w:sz="4" w:space="0" w:color="000000"/>
            </w:tcBorders>
          </w:tcPr>
          <w:p w14:paraId="7F1DD859" w14:textId="77777777" w:rsidR="007A46B2" w:rsidRPr="00946740" w:rsidRDefault="00000000">
            <w:pPr>
              <w:pStyle w:val="TableParagraph"/>
              <w:spacing w:before="40" w:line="188" w:lineRule="exact"/>
              <w:ind w:left="86"/>
              <w:jc w:val="left"/>
              <w:rPr>
                <w:b/>
                <w:sz w:val="17"/>
              </w:rPr>
            </w:pPr>
            <w:r w:rsidRPr="00946740">
              <w:rPr>
                <w:b/>
                <w:spacing w:val="2"/>
                <w:sz w:val="17"/>
              </w:rPr>
              <w:t>Management</w:t>
            </w:r>
            <w:r w:rsidRPr="00946740">
              <w:rPr>
                <w:b/>
                <w:spacing w:val="40"/>
                <w:sz w:val="17"/>
              </w:rPr>
              <w:t xml:space="preserve"> </w:t>
            </w:r>
            <w:r w:rsidRPr="00946740">
              <w:rPr>
                <w:b/>
                <w:spacing w:val="2"/>
                <w:sz w:val="17"/>
              </w:rPr>
              <w:t>and</w:t>
            </w:r>
            <w:r w:rsidRPr="00946740">
              <w:rPr>
                <w:b/>
                <w:spacing w:val="41"/>
                <w:sz w:val="17"/>
              </w:rPr>
              <w:t xml:space="preserve"> </w:t>
            </w:r>
            <w:r w:rsidRPr="00946740">
              <w:rPr>
                <w:b/>
                <w:spacing w:val="-2"/>
                <w:sz w:val="17"/>
              </w:rPr>
              <w:t>Business</w:t>
            </w:r>
          </w:p>
        </w:tc>
        <w:tc>
          <w:tcPr>
            <w:tcW w:w="1650" w:type="dxa"/>
            <w:tcBorders>
              <w:top w:val="single" w:sz="4" w:space="0" w:color="000000"/>
            </w:tcBorders>
          </w:tcPr>
          <w:p w14:paraId="3701C0F9" w14:textId="77777777" w:rsidR="007A46B2" w:rsidRPr="00946740" w:rsidRDefault="00000000">
            <w:pPr>
              <w:pStyle w:val="TableParagraph"/>
              <w:spacing w:before="40" w:line="188" w:lineRule="exact"/>
              <w:ind w:left="1" w:right="1"/>
              <w:rPr>
                <w:sz w:val="17"/>
              </w:rPr>
            </w:pPr>
            <w:r w:rsidRPr="00946740">
              <w:rPr>
                <w:spacing w:val="-2"/>
                <w:sz w:val="17"/>
              </w:rPr>
              <w:t>0.111</w:t>
            </w:r>
          </w:p>
        </w:tc>
        <w:tc>
          <w:tcPr>
            <w:tcW w:w="87" w:type="dxa"/>
            <w:tcBorders>
              <w:top w:val="single" w:sz="4" w:space="0" w:color="000000"/>
            </w:tcBorders>
          </w:tcPr>
          <w:p w14:paraId="5954E6D9" w14:textId="77777777" w:rsidR="007A46B2" w:rsidRPr="00946740" w:rsidRDefault="007A46B2">
            <w:pPr>
              <w:pStyle w:val="TableParagraph"/>
              <w:jc w:val="left"/>
              <w:rPr>
                <w:sz w:val="18"/>
              </w:rPr>
            </w:pPr>
          </w:p>
        </w:tc>
        <w:tc>
          <w:tcPr>
            <w:tcW w:w="1427" w:type="dxa"/>
            <w:tcBorders>
              <w:top w:val="single" w:sz="4" w:space="0" w:color="000000"/>
            </w:tcBorders>
          </w:tcPr>
          <w:p w14:paraId="2928FD3B" w14:textId="77777777" w:rsidR="007A46B2" w:rsidRPr="00946740" w:rsidRDefault="00000000">
            <w:pPr>
              <w:pStyle w:val="TableParagraph"/>
              <w:spacing w:before="40" w:line="188" w:lineRule="exact"/>
              <w:ind w:left="2" w:right="2"/>
              <w:rPr>
                <w:sz w:val="17"/>
              </w:rPr>
            </w:pPr>
            <w:r w:rsidRPr="00946740">
              <w:rPr>
                <w:spacing w:val="-2"/>
                <w:sz w:val="17"/>
              </w:rPr>
              <w:t>0.129</w:t>
            </w:r>
          </w:p>
        </w:tc>
        <w:tc>
          <w:tcPr>
            <w:tcW w:w="87" w:type="dxa"/>
            <w:tcBorders>
              <w:top w:val="single" w:sz="4" w:space="0" w:color="000000"/>
            </w:tcBorders>
          </w:tcPr>
          <w:p w14:paraId="24879794" w14:textId="77777777" w:rsidR="007A46B2" w:rsidRPr="00946740" w:rsidRDefault="007A46B2">
            <w:pPr>
              <w:pStyle w:val="TableParagraph"/>
              <w:jc w:val="left"/>
              <w:rPr>
                <w:sz w:val="18"/>
              </w:rPr>
            </w:pPr>
          </w:p>
        </w:tc>
        <w:tc>
          <w:tcPr>
            <w:tcW w:w="1141" w:type="dxa"/>
            <w:tcBorders>
              <w:top w:val="single" w:sz="4" w:space="0" w:color="000000"/>
            </w:tcBorders>
          </w:tcPr>
          <w:p w14:paraId="00CEC5C3" w14:textId="77777777" w:rsidR="007A46B2" w:rsidRPr="00946740" w:rsidRDefault="00000000">
            <w:pPr>
              <w:pStyle w:val="TableParagraph"/>
              <w:spacing w:before="40" w:line="188" w:lineRule="exact"/>
              <w:ind w:left="6" w:right="270"/>
              <w:rPr>
                <w:sz w:val="17"/>
              </w:rPr>
            </w:pPr>
            <w:r w:rsidRPr="00946740">
              <w:rPr>
                <w:sz w:val="17"/>
              </w:rPr>
              <w:t>-</w:t>
            </w:r>
            <w:r w:rsidRPr="00946740">
              <w:rPr>
                <w:spacing w:val="-2"/>
                <w:sz w:val="17"/>
              </w:rPr>
              <w:t>0.018</w:t>
            </w:r>
          </w:p>
        </w:tc>
        <w:tc>
          <w:tcPr>
            <w:tcW w:w="1408" w:type="dxa"/>
            <w:tcBorders>
              <w:top w:val="single" w:sz="4" w:space="0" w:color="000000"/>
            </w:tcBorders>
          </w:tcPr>
          <w:p w14:paraId="178577C6" w14:textId="77777777" w:rsidR="007A46B2" w:rsidRPr="00946740" w:rsidRDefault="00000000">
            <w:pPr>
              <w:pStyle w:val="TableParagraph"/>
              <w:spacing w:before="40" w:line="188" w:lineRule="exact"/>
              <w:ind w:left="6" w:right="216"/>
              <w:rPr>
                <w:sz w:val="17"/>
              </w:rPr>
            </w:pPr>
            <w:r w:rsidRPr="00946740">
              <w:rPr>
                <w:spacing w:val="-2"/>
                <w:sz w:val="17"/>
              </w:rPr>
              <w:t>0.000</w:t>
            </w:r>
          </w:p>
        </w:tc>
      </w:tr>
      <w:tr w:rsidR="007A46B2" w:rsidRPr="00946740" w14:paraId="7BC251A9" w14:textId="77777777">
        <w:trPr>
          <w:trHeight w:val="209"/>
        </w:trPr>
        <w:tc>
          <w:tcPr>
            <w:tcW w:w="2715" w:type="dxa"/>
          </w:tcPr>
          <w:p w14:paraId="0F3D2E11" w14:textId="77777777" w:rsidR="007A46B2" w:rsidRPr="00946740" w:rsidRDefault="00000000">
            <w:pPr>
              <w:pStyle w:val="TableParagraph"/>
              <w:spacing w:before="1" w:line="188" w:lineRule="exact"/>
              <w:ind w:left="86"/>
              <w:jc w:val="left"/>
              <w:rPr>
                <w:b/>
                <w:sz w:val="17"/>
              </w:rPr>
            </w:pPr>
            <w:r w:rsidRPr="00946740">
              <w:rPr>
                <w:b/>
                <w:sz w:val="17"/>
              </w:rPr>
              <w:t>STEM</w:t>
            </w:r>
            <w:r w:rsidRPr="00946740">
              <w:rPr>
                <w:b/>
                <w:spacing w:val="14"/>
                <w:sz w:val="17"/>
              </w:rPr>
              <w:t xml:space="preserve"> </w:t>
            </w:r>
            <w:r w:rsidRPr="00946740">
              <w:rPr>
                <w:b/>
                <w:spacing w:val="-2"/>
                <w:sz w:val="17"/>
              </w:rPr>
              <w:t>Occupations</w:t>
            </w:r>
          </w:p>
        </w:tc>
        <w:tc>
          <w:tcPr>
            <w:tcW w:w="1650" w:type="dxa"/>
          </w:tcPr>
          <w:p w14:paraId="391D034A" w14:textId="77777777" w:rsidR="007A46B2" w:rsidRPr="00946740" w:rsidRDefault="00000000">
            <w:pPr>
              <w:pStyle w:val="TableParagraph"/>
              <w:spacing w:before="1" w:line="188" w:lineRule="exact"/>
              <w:ind w:left="1" w:right="1"/>
              <w:rPr>
                <w:sz w:val="17"/>
              </w:rPr>
            </w:pPr>
            <w:r w:rsidRPr="00946740">
              <w:rPr>
                <w:spacing w:val="-2"/>
                <w:sz w:val="17"/>
              </w:rPr>
              <w:t>0.030</w:t>
            </w:r>
          </w:p>
        </w:tc>
        <w:tc>
          <w:tcPr>
            <w:tcW w:w="87" w:type="dxa"/>
          </w:tcPr>
          <w:p w14:paraId="291401CE" w14:textId="77777777" w:rsidR="007A46B2" w:rsidRPr="00946740" w:rsidRDefault="007A46B2">
            <w:pPr>
              <w:pStyle w:val="TableParagraph"/>
              <w:jc w:val="left"/>
              <w:rPr>
                <w:sz w:val="14"/>
              </w:rPr>
            </w:pPr>
          </w:p>
        </w:tc>
        <w:tc>
          <w:tcPr>
            <w:tcW w:w="1427" w:type="dxa"/>
          </w:tcPr>
          <w:p w14:paraId="7F960018" w14:textId="77777777" w:rsidR="007A46B2" w:rsidRPr="00946740" w:rsidRDefault="00000000">
            <w:pPr>
              <w:pStyle w:val="TableParagraph"/>
              <w:spacing w:before="1" w:line="188" w:lineRule="exact"/>
              <w:ind w:left="2" w:right="2"/>
              <w:rPr>
                <w:sz w:val="17"/>
              </w:rPr>
            </w:pPr>
            <w:r w:rsidRPr="00946740">
              <w:rPr>
                <w:spacing w:val="-2"/>
                <w:sz w:val="17"/>
              </w:rPr>
              <w:t>0.040</w:t>
            </w:r>
          </w:p>
        </w:tc>
        <w:tc>
          <w:tcPr>
            <w:tcW w:w="87" w:type="dxa"/>
          </w:tcPr>
          <w:p w14:paraId="388E84C4" w14:textId="77777777" w:rsidR="007A46B2" w:rsidRPr="00946740" w:rsidRDefault="007A46B2">
            <w:pPr>
              <w:pStyle w:val="TableParagraph"/>
              <w:jc w:val="left"/>
              <w:rPr>
                <w:sz w:val="14"/>
              </w:rPr>
            </w:pPr>
          </w:p>
        </w:tc>
        <w:tc>
          <w:tcPr>
            <w:tcW w:w="1141" w:type="dxa"/>
          </w:tcPr>
          <w:p w14:paraId="4E882A32" w14:textId="77777777" w:rsidR="007A46B2" w:rsidRPr="00946740" w:rsidRDefault="00000000">
            <w:pPr>
              <w:pStyle w:val="TableParagraph"/>
              <w:spacing w:before="1" w:line="188" w:lineRule="exact"/>
              <w:ind w:left="6" w:right="270"/>
              <w:rPr>
                <w:sz w:val="17"/>
              </w:rPr>
            </w:pPr>
            <w:r w:rsidRPr="00946740">
              <w:rPr>
                <w:sz w:val="17"/>
              </w:rPr>
              <w:t>-</w:t>
            </w:r>
            <w:r w:rsidRPr="00946740">
              <w:rPr>
                <w:spacing w:val="-2"/>
                <w:sz w:val="17"/>
              </w:rPr>
              <w:t>0.009</w:t>
            </w:r>
          </w:p>
        </w:tc>
        <w:tc>
          <w:tcPr>
            <w:tcW w:w="1408" w:type="dxa"/>
          </w:tcPr>
          <w:p w14:paraId="58C79595" w14:textId="77777777" w:rsidR="007A46B2" w:rsidRPr="00946740" w:rsidRDefault="00000000">
            <w:pPr>
              <w:pStyle w:val="TableParagraph"/>
              <w:spacing w:before="1" w:line="188" w:lineRule="exact"/>
              <w:ind w:left="6" w:right="216"/>
              <w:rPr>
                <w:sz w:val="17"/>
              </w:rPr>
            </w:pPr>
            <w:r w:rsidRPr="00946740">
              <w:rPr>
                <w:spacing w:val="-2"/>
                <w:sz w:val="17"/>
              </w:rPr>
              <w:t>0.000</w:t>
            </w:r>
          </w:p>
        </w:tc>
      </w:tr>
      <w:tr w:rsidR="007A46B2" w:rsidRPr="00946740" w14:paraId="1F2ADEFD" w14:textId="77777777">
        <w:trPr>
          <w:trHeight w:val="209"/>
        </w:trPr>
        <w:tc>
          <w:tcPr>
            <w:tcW w:w="2715" w:type="dxa"/>
          </w:tcPr>
          <w:p w14:paraId="68C3CD1C" w14:textId="77777777" w:rsidR="007A46B2" w:rsidRPr="00946740" w:rsidRDefault="00000000">
            <w:pPr>
              <w:pStyle w:val="TableParagraph"/>
              <w:spacing w:before="1" w:line="188" w:lineRule="exact"/>
              <w:ind w:left="86"/>
              <w:jc w:val="left"/>
              <w:rPr>
                <w:b/>
                <w:sz w:val="17"/>
              </w:rPr>
            </w:pPr>
            <w:r w:rsidRPr="00946740">
              <w:rPr>
                <w:b/>
                <w:w w:val="105"/>
                <w:sz w:val="17"/>
              </w:rPr>
              <w:t>Healthcare</w:t>
            </w:r>
            <w:r w:rsidRPr="00946740">
              <w:rPr>
                <w:b/>
                <w:spacing w:val="3"/>
                <w:w w:val="110"/>
                <w:sz w:val="17"/>
              </w:rPr>
              <w:t xml:space="preserve"> </w:t>
            </w:r>
            <w:r w:rsidRPr="00946740">
              <w:rPr>
                <w:b/>
                <w:spacing w:val="-2"/>
                <w:w w:val="110"/>
                <w:sz w:val="17"/>
              </w:rPr>
              <w:t>Occupations</w:t>
            </w:r>
          </w:p>
        </w:tc>
        <w:tc>
          <w:tcPr>
            <w:tcW w:w="1650" w:type="dxa"/>
          </w:tcPr>
          <w:p w14:paraId="3AA089A8" w14:textId="77777777" w:rsidR="007A46B2" w:rsidRPr="00946740" w:rsidRDefault="00000000">
            <w:pPr>
              <w:pStyle w:val="TableParagraph"/>
              <w:spacing w:before="1" w:line="188" w:lineRule="exact"/>
              <w:ind w:left="1" w:right="1"/>
              <w:rPr>
                <w:sz w:val="17"/>
              </w:rPr>
            </w:pPr>
            <w:r w:rsidRPr="00946740">
              <w:rPr>
                <w:spacing w:val="-2"/>
                <w:sz w:val="17"/>
              </w:rPr>
              <w:t>0.063</w:t>
            </w:r>
          </w:p>
        </w:tc>
        <w:tc>
          <w:tcPr>
            <w:tcW w:w="87" w:type="dxa"/>
          </w:tcPr>
          <w:p w14:paraId="3BCDCDBE" w14:textId="77777777" w:rsidR="007A46B2" w:rsidRPr="00946740" w:rsidRDefault="007A46B2">
            <w:pPr>
              <w:pStyle w:val="TableParagraph"/>
              <w:jc w:val="left"/>
              <w:rPr>
                <w:sz w:val="14"/>
              </w:rPr>
            </w:pPr>
          </w:p>
        </w:tc>
        <w:tc>
          <w:tcPr>
            <w:tcW w:w="1427" w:type="dxa"/>
          </w:tcPr>
          <w:p w14:paraId="615AD873" w14:textId="77777777" w:rsidR="007A46B2" w:rsidRPr="00946740" w:rsidRDefault="00000000">
            <w:pPr>
              <w:pStyle w:val="TableParagraph"/>
              <w:spacing w:before="1" w:line="188" w:lineRule="exact"/>
              <w:ind w:left="2" w:right="2"/>
              <w:rPr>
                <w:sz w:val="17"/>
              </w:rPr>
            </w:pPr>
            <w:r w:rsidRPr="00946740">
              <w:rPr>
                <w:spacing w:val="-2"/>
                <w:sz w:val="17"/>
              </w:rPr>
              <w:t>0.058</w:t>
            </w:r>
          </w:p>
        </w:tc>
        <w:tc>
          <w:tcPr>
            <w:tcW w:w="87" w:type="dxa"/>
          </w:tcPr>
          <w:p w14:paraId="752E993A" w14:textId="77777777" w:rsidR="007A46B2" w:rsidRPr="00946740" w:rsidRDefault="007A46B2">
            <w:pPr>
              <w:pStyle w:val="TableParagraph"/>
              <w:jc w:val="left"/>
              <w:rPr>
                <w:sz w:val="14"/>
              </w:rPr>
            </w:pPr>
          </w:p>
        </w:tc>
        <w:tc>
          <w:tcPr>
            <w:tcW w:w="1141" w:type="dxa"/>
          </w:tcPr>
          <w:p w14:paraId="17B94407" w14:textId="77777777" w:rsidR="007A46B2" w:rsidRPr="00946740" w:rsidRDefault="00000000">
            <w:pPr>
              <w:pStyle w:val="TableParagraph"/>
              <w:spacing w:before="1" w:line="188" w:lineRule="exact"/>
              <w:ind w:left="6" w:right="270"/>
              <w:rPr>
                <w:sz w:val="17"/>
              </w:rPr>
            </w:pPr>
            <w:r w:rsidRPr="00946740">
              <w:rPr>
                <w:spacing w:val="-2"/>
                <w:sz w:val="17"/>
              </w:rPr>
              <w:t>0.005</w:t>
            </w:r>
          </w:p>
        </w:tc>
        <w:tc>
          <w:tcPr>
            <w:tcW w:w="1408" w:type="dxa"/>
          </w:tcPr>
          <w:p w14:paraId="3973810F" w14:textId="77777777" w:rsidR="007A46B2" w:rsidRPr="00946740" w:rsidRDefault="00000000">
            <w:pPr>
              <w:pStyle w:val="TableParagraph"/>
              <w:spacing w:before="1" w:line="188" w:lineRule="exact"/>
              <w:ind w:left="6" w:right="216"/>
              <w:rPr>
                <w:sz w:val="17"/>
              </w:rPr>
            </w:pPr>
            <w:r w:rsidRPr="00946740">
              <w:rPr>
                <w:spacing w:val="-2"/>
                <w:sz w:val="17"/>
              </w:rPr>
              <w:t>0.002</w:t>
            </w:r>
          </w:p>
        </w:tc>
      </w:tr>
      <w:tr w:rsidR="007A46B2" w:rsidRPr="00946740" w14:paraId="44BCF957" w14:textId="77777777">
        <w:trPr>
          <w:trHeight w:val="209"/>
        </w:trPr>
        <w:tc>
          <w:tcPr>
            <w:tcW w:w="2715" w:type="dxa"/>
          </w:tcPr>
          <w:p w14:paraId="4AB94EC6" w14:textId="77777777" w:rsidR="007A46B2" w:rsidRPr="00946740" w:rsidRDefault="00000000">
            <w:pPr>
              <w:pStyle w:val="TableParagraph"/>
              <w:spacing w:before="1" w:line="188" w:lineRule="exact"/>
              <w:ind w:left="86"/>
              <w:jc w:val="left"/>
              <w:rPr>
                <w:b/>
                <w:sz w:val="17"/>
              </w:rPr>
            </w:pPr>
            <w:r w:rsidRPr="00946740">
              <w:rPr>
                <w:b/>
                <w:sz w:val="17"/>
              </w:rPr>
              <w:t>Education</w:t>
            </w:r>
            <w:r w:rsidRPr="00946740">
              <w:rPr>
                <w:b/>
                <w:spacing w:val="39"/>
                <w:sz w:val="17"/>
              </w:rPr>
              <w:t xml:space="preserve"> </w:t>
            </w:r>
            <w:r w:rsidRPr="00946740">
              <w:rPr>
                <w:b/>
                <w:sz w:val="17"/>
              </w:rPr>
              <w:t>and</w:t>
            </w:r>
            <w:r w:rsidRPr="00946740">
              <w:rPr>
                <w:b/>
                <w:spacing w:val="39"/>
                <w:sz w:val="17"/>
              </w:rPr>
              <w:t xml:space="preserve"> </w:t>
            </w:r>
            <w:r w:rsidRPr="00946740">
              <w:rPr>
                <w:b/>
                <w:sz w:val="17"/>
              </w:rPr>
              <w:t>Social</w:t>
            </w:r>
            <w:r w:rsidRPr="00946740">
              <w:rPr>
                <w:b/>
                <w:spacing w:val="39"/>
                <w:sz w:val="17"/>
              </w:rPr>
              <w:t xml:space="preserve"> </w:t>
            </w:r>
            <w:r w:rsidRPr="00946740">
              <w:rPr>
                <w:b/>
                <w:spacing w:val="-2"/>
                <w:sz w:val="17"/>
              </w:rPr>
              <w:t>Services</w:t>
            </w:r>
          </w:p>
        </w:tc>
        <w:tc>
          <w:tcPr>
            <w:tcW w:w="1650" w:type="dxa"/>
          </w:tcPr>
          <w:p w14:paraId="420FEAFB" w14:textId="77777777" w:rsidR="007A46B2" w:rsidRPr="00946740" w:rsidRDefault="00000000">
            <w:pPr>
              <w:pStyle w:val="TableParagraph"/>
              <w:spacing w:before="1" w:line="188" w:lineRule="exact"/>
              <w:ind w:left="1" w:right="1"/>
              <w:rPr>
                <w:sz w:val="17"/>
              </w:rPr>
            </w:pPr>
            <w:r w:rsidRPr="00946740">
              <w:rPr>
                <w:spacing w:val="-2"/>
                <w:sz w:val="17"/>
              </w:rPr>
              <w:t>0.062</w:t>
            </w:r>
          </w:p>
        </w:tc>
        <w:tc>
          <w:tcPr>
            <w:tcW w:w="87" w:type="dxa"/>
          </w:tcPr>
          <w:p w14:paraId="77B66BFB" w14:textId="77777777" w:rsidR="007A46B2" w:rsidRPr="00946740" w:rsidRDefault="007A46B2">
            <w:pPr>
              <w:pStyle w:val="TableParagraph"/>
              <w:jc w:val="left"/>
              <w:rPr>
                <w:sz w:val="14"/>
              </w:rPr>
            </w:pPr>
          </w:p>
        </w:tc>
        <w:tc>
          <w:tcPr>
            <w:tcW w:w="1427" w:type="dxa"/>
          </w:tcPr>
          <w:p w14:paraId="2C59835B" w14:textId="77777777" w:rsidR="007A46B2" w:rsidRPr="00946740" w:rsidRDefault="00000000">
            <w:pPr>
              <w:pStyle w:val="TableParagraph"/>
              <w:spacing w:before="1" w:line="188" w:lineRule="exact"/>
              <w:ind w:left="2" w:right="2"/>
              <w:rPr>
                <w:sz w:val="17"/>
              </w:rPr>
            </w:pPr>
            <w:r w:rsidRPr="00946740">
              <w:rPr>
                <w:spacing w:val="-2"/>
                <w:sz w:val="17"/>
              </w:rPr>
              <w:t>0.064</w:t>
            </w:r>
          </w:p>
        </w:tc>
        <w:tc>
          <w:tcPr>
            <w:tcW w:w="87" w:type="dxa"/>
          </w:tcPr>
          <w:p w14:paraId="0111079D" w14:textId="77777777" w:rsidR="007A46B2" w:rsidRPr="00946740" w:rsidRDefault="007A46B2">
            <w:pPr>
              <w:pStyle w:val="TableParagraph"/>
              <w:jc w:val="left"/>
              <w:rPr>
                <w:sz w:val="14"/>
              </w:rPr>
            </w:pPr>
          </w:p>
        </w:tc>
        <w:tc>
          <w:tcPr>
            <w:tcW w:w="1141" w:type="dxa"/>
          </w:tcPr>
          <w:p w14:paraId="055DC571" w14:textId="77777777" w:rsidR="007A46B2" w:rsidRPr="00946740" w:rsidRDefault="00000000">
            <w:pPr>
              <w:pStyle w:val="TableParagraph"/>
              <w:spacing w:before="1" w:line="188" w:lineRule="exact"/>
              <w:ind w:left="6" w:right="270"/>
              <w:rPr>
                <w:sz w:val="17"/>
              </w:rPr>
            </w:pPr>
            <w:r w:rsidRPr="00946740">
              <w:rPr>
                <w:sz w:val="17"/>
              </w:rPr>
              <w:t>-</w:t>
            </w:r>
            <w:r w:rsidRPr="00946740">
              <w:rPr>
                <w:spacing w:val="-2"/>
                <w:sz w:val="17"/>
              </w:rPr>
              <w:t>0.002</w:t>
            </w:r>
          </w:p>
        </w:tc>
        <w:tc>
          <w:tcPr>
            <w:tcW w:w="1408" w:type="dxa"/>
          </w:tcPr>
          <w:p w14:paraId="796C2464" w14:textId="77777777" w:rsidR="007A46B2" w:rsidRPr="00946740" w:rsidRDefault="00000000">
            <w:pPr>
              <w:pStyle w:val="TableParagraph"/>
              <w:spacing w:before="1" w:line="188" w:lineRule="exact"/>
              <w:ind w:left="6" w:right="216"/>
              <w:rPr>
                <w:sz w:val="17"/>
              </w:rPr>
            </w:pPr>
            <w:r w:rsidRPr="00946740">
              <w:rPr>
                <w:spacing w:val="-2"/>
                <w:sz w:val="17"/>
              </w:rPr>
              <w:t>0.237</w:t>
            </w:r>
          </w:p>
        </w:tc>
      </w:tr>
      <w:tr w:rsidR="007A46B2" w:rsidRPr="00946740" w14:paraId="5764EDFD" w14:textId="77777777">
        <w:trPr>
          <w:trHeight w:val="252"/>
        </w:trPr>
        <w:tc>
          <w:tcPr>
            <w:tcW w:w="2715" w:type="dxa"/>
          </w:tcPr>
          <w:p w14:paraId="20B65B25" w14:textId="77777777" w:rsidR="007A46B2" w:rsidRPr="00946740" w:rsidRDefault="00000000">
            <w:pPr>
              <w:pStyle w:val="TableParagraph"/>
              <w:spacing w:before="1"/>
              <w:ind w:left="86"/>
              <w:jc w:val="left"/>
              <w:rPr>
                <w:b/>
                <w:sz w:val="17"/>
              </w:rPr>
            </w:pPr>
            <w:r w:rsidRPr="00946740">
              <w:rPr>
                <w:b/>
                <w:w w:val="105"/>
                <w:sz w:val="17"/>
              </w:rPr>
              <w:t>Arts,</w:t>
            </w:r>
            <w:r w:rsidRPr="00946740">
              <w:rPr>
                <w:b/>
                <w:spacing w:val="6"/>
                <w:w w:val="105"/>
                <w:sz w:val="17"/>
              </w:rPr>
              <w:t xml:space="preserve"> </w:t>
            </w:r>
            <w:r w:rsidRPr="00946740">
              <w:rPr>
                <w:b/>
                <w:w w:val="105"/>
                <w:sz w:val="17"/>
              </w:rPr>
              <w:t>Media,</w:t>
            </w:r>
            <w:r w:rsidRPr="00946740">
              <w:rPr>
                <w:b/>
                <w:spacing w:val="6"/>
                <w:w w:val="105"/>
                <w:sz w:val="17"/>
              </w:rPr>
              <w:t xml:space="preserve"> </w:t>
            </w:r>
            <w:r w:rsidRPr="00946740">
              <w:rPr>
                <w:b/>
                <w:w w:val="105"/>
                <w:sz w:val="17"/>
              </w:rPr>
              <w:t>and</w:t>
            </w:r>
            <w:r w:rsidRPr="00946740">
              <w:rPr>
                <w:b/>
                <w:spacing w:val="6"/>
                <w:w w:val="105"/>
                <w:sz w:val="17"/>
              </w:rPr>
              <w:t xml:space="preserve"> </w:t>
            </w:r>
            <w:r w:rsidRPr="00946740">
              <w:rPr>
                <w:b/>
                <w:spacing w:val="-2"/>
                <w:w w:val="105"/>
                <w:sz w:val="17"/>
              </w:rPr>
              <w:t>Entertainment</w:t>
            </w:r>
          </w:p>
        </w:tc>
        <w:tc>
          <w:tcPr>
            <w:tcW w:w="1650" w:type="dxa"/>
          </w:tcPr>
          <w:p w14:paraId="0ED35A6F" w14:textId="77777777" w:rsidR="007A46B2" w:rsidRPr="00946740" w:rsidRDefault="00000000">
            <w:pPr>
              <w:pStyle w:val="TableParagraph"/>
              <w:spacing w:before="1"/>
              <w:ind w:left="1" w:right="1"/>
              <w:rPr>
                <w:sz w:val="17"/>
              </w:rPr>
            </w:pPr>
            <w:r w:rsidRPr="00946740">
              <w:rPr>
                <w:spacing w:val="-2"/>
                <w:sz w:val="17"/>
              </w:rPr>
              <w:t>0.028</w:t>
            </w:r>
          </w:p>
        </w:tc>
        <w:tc>
          <w:tcPr>
            <w:tcW w:w="87" w:type="dxa"/>
          </w:tcPr>
          <w:p w14:paraId="5D410C72" w14:textId="77777777" w:rsidR="007A46B2" w:rsidRPr="00946740" w:rsidRDefault="007A46B2">
            <w:pPr>
              <w:pStyle w:val="TableParagraph"/>
              <w:jc w:val="left"/>
              <w:rPr>
                <w:sz w:val="18"/>
              </w:rPr>
            </w:pPr>
          </w:p>
        </w:tc>
        <w:tc>
          <w:tcPr>
            <w:tcW w:w="1427" w:type="dxa"/>
          </w:tcPr>
          <w:p w14:paraId="23874D21" w14:textId="77777777" w:rsidR="007A46B2" w:rsidRPr="00946740" w:rsidRDefault="00000000">
            <w:pPr>
              <w:pStyle w:val="TableParagraph"/>
              <w:spacing w:before="1"/>
              <w:ind w:left="2" w:right="2"/>
              <w:rPr>
                <w:sz w:val="17"/>
              </w:rPr>
            </w:pPr>
            <w:r w:rsidRPr="00946740">
              <w:rPr>
                <w:spacing w:val="-2"/>
                <w:sz w:val="17"/>
              </w:rPr>
              <w:t>0.034</w:t>
            </w:r>
          </w:p>
        </w:tc>
        <w:tc>
          <w:tcPr>
            <w:tcW w:w="87" w:type="dxa"/>
          </w:tcPr>
          <w:p w14:paraId="18A6AB0E" w14:textId="77777777" w:rsidR="007A46B2" w:rsidRPr="00946740" w:rsidRDefault="007A46B2">
            <w:pPr>
              <w:pStyle w:val="TableParagraph"/>
              <w:jc w:val="left"/>
              <w:rPr>
                <w:sz w:val="18"/>
              </w:rPr>
            </w:pPr>
          </w:p>
        </w:tc>
        <w:tc>
          <w:tcPr>
            <w:tcW w:w="1141" w:type="dxa"/>
          </w:tcPr>
          <w:p w14:paraId="4CFCF72D" w14:textId="77777777" w:rsidR="007A46B2" w:rsidRPr="00946740" w:rsidRDefault="00000000">
            <w:pPr>
              <w:pStyle w:val="TableParagraph"/>
              <w:spacing w:before="1"/>
              <w:ind w:left="6" w:right="270"/>
              <w:rPr>
                <w:sz w:val="17"/>
              </w:rPr>
            </w:pPr>
            <w:r w:rsidRPr="00946740">
              <w:rPr>
                <w:sz w:val="17"/>
              </w:rPr>
              <w:t>-</w:t>
            </w:r>
            <w:r w:rsidRPr="00946740">
              <w:rPr>
                <w:spacing w:val="-2"/>
                <w:sz w:val="17"/>
              </w:rPr>
              <w:t>0.006</w:t>
            </w:r>
          </w:p>
        </w:tc>
        <w:tc>
          <w:tcPr>
            <w:tcW w:w="1408" w:type="dxa"/>
          </w:tcPr>
          <w:p w14:paraId="1FA350F1" w14:textId="77777777" w:rsidR="007A46B2" w:rsidRPr="00946740" w:rsidRDefault="00000000">
            <w:pPr>
              <w:pStyle w:val="TableParagraph"/>
              <w:spacing w:before="1"/>
              <w:ind w:left="6" w:right="216"/>
              <w:rPr>
                <w:sz w:val="17"/>
              </w:rPr>
            </w:pPr>
            <w:r w:rsidRPr="00946740">
              <w:rPr>
                <w:spacing w:val="-2"/>
                <w:sz w:val="17"/>
              </w:rPr>
              <w:t>0.000</w:t>
            </w:r>
          </w:p>
        </w:tc>
      </w:tr>
      <w:tr w:rsidR="007A46B2" w:rsidRPr="00946740" w14:paraId="14316B3A" w14:textId="77777777">
        <w:trPr>
          <w:trHeight w:val="252"/>
        </w:trPr>
        <w:tc>
          <w:tcPr>
            <w:tcW w:w="2715" w:type="dxa"/>
          </w:tcPr>
          <w:p w14:paraId="560AE4D7" w14:textId="77777777" w:rsidR="007A46B2" w:rsidRPr="00946740" w:rsidRDefault="00000000">
            <w:pPr>
              <w:pStyle w:val="TableParagraph"/>
              <w:spacing w:before="45" w:line="188" w:lineRule="exact"/>
              <w:ind w:left="86"/>
              <w:jc w:val="left"/>
              <w:rPr>
                <w:b/>
                <w:sz w:val="17"/>
              </w:rPr>
            </w:pPr>
            <w:r w:rsidRPr="00946740">
              <w:rPr>
                <w:b/>
                <w:w w:val="110"/>
                <w:sz w:val="17"/>
              </w:rPr>
              <w:t>Service</w:t>
            </w:r>
            <w:r w:rsidRPr="00946740">
              <w:rPr>
                <w:b/>
                <w:spacing w:val="-10"/>
                <w:w w:val="110"/>
                <w:sz w:val="17"/>
              </w:rPr>
              <w:t xml:space="preserve"> </w:t>
            </w:r>
            <w:r w:rsidRPr="00946740">
              <w:rPr>
                <w:b/>
                <w:spacing w:val="-2"/>
                <w:w w:val="110"/>
                <w:sz w:val="17"/>
              </w:rPr>
              <w:t>Occupations</w:t>
            </w:r>
          </w:p>
        </w:tc>
        <w:tc>
          <w:tcPr>
            <w:tcW w:w="1650" w:type="dxa"/>
          </w:tcPr>
          <w:p w14:paraId="7AF9F574" w14:textId="77777777" w:rsidR="007A46B2" w:rsidRPr="00946740" w:rsidRDefault="00000000">
            <w:pPr>
              <w:pStyle w:val="TableParagraph"/>
              <w:spacing w:before="45" w:line="188" w:lineRule="exact"/>
              <w:ind w:left="1" w:right="1"/>
              <w:rPr>
                <w:sz w:val="17"/>
              </w:rPr>
            </w:pPr>
            <w:r w:rsidRPr="00946740">
              <w:rPr>
                <w:spacing w:val="-2"/>
                <w:sz w:val="17"/>
              </w:rPr>
              <w:t>0.107</w:t>
            </w:r>
          </w:p>
        </w:tc>
        <w:tc>
          <w:tcPr>
            <w:tcW w:w="87" w:type="dxa"/>
          </w:tcPr>
          <w:p w14:paraId="624A4BD0" w14:textId="77777777" w:rsidR="007A46B2" w:rsidRPr="00946740" w:rsidRDefault="007A46B2">
            <w:pPr>
              <w:pStyle w:val="TableParagraph"/>
              <w:jc w:val="left"/>
              <w:rPr>
                <w:sz w:val="18"/>
              </w:rPr>
            </w:pPr>
          </w:p>
        </w:tc>
        <w:tc>
          <w:tcPr>
            <w:tcW w:w="1427" w:type="dxa"/>
          </w:tcPr>
          <w:p w14:paraId="574B6153" w14:textId="77777777" w:rsidR="007A46B2" w:rsidRPr="00946740" w:rsidRDefault="00000000">
            <w:pPr>
              <w:pStyle w:val="TableParagraph"/>
              <w:spacing w:before="45" w:line="188" w:lineRule="exact"/>
              <w:ind w:left="2" w:right="2"/>
              <w:rPr>
                <w:sz w:val="17"/>
              </w:rPr>
            </w:pPr>
            <w:r w:rsidRPr="00946740">
              <w:rPr>
                <w:spacing w:val="-2"/>
                <w:sz w:val="17"/>
              </w:rPr>
              <w:t>0.099</w:t>
            </w:r>
          </w:p>
        </w:tc>
        <w:tc>
          <w:tcPr>
            <w:tcW w:w="87" w:type="dxa"/>
          </w:tcPr>
          <w:p w14:paraId="01E1832D" w14:textId="77777777" w:rsidR="007A46B2" w:rsidRPr="00946740" w:rsidRDefault="007A46B2">
            <w:pPr>
              <w:pStyle w:val="TableParagraph"/>
              <w:jc w:val="left"/>
              <w:rPr>
                <w:sz w:val="18"/>
              </w:rPr>
            </w:pPr>
          </w:p>
        </w:tc>
        <w:tc>
          <w:tcPr>
            <w:tcW w:w="1141" w:type="dxa"/>
          </w:tcPr>
          <w:p w14:paraId="4371F68A" w14:textId="77777777" w:rsidR="007A46B2" w:rsidRPr="00946740" w:rsidRDefault="00000000">
            <w:pPr>
              <w:pStyle w:val="TableParagraph"/>
              <w:spacing w:before="45" w:line="188" w:lineRule="exact"/>
              <w:ind w:left="6" w:right="270"/>
              <w:rPr>
                <w:sz w:val="17"/>
              </w:rPr>
            </w:pPr>
            <w:r w:rsidRPr="00946740">
              <w:rPr>
                <w:spacing w:val="-2"/>
                <w:sz w:val="17"/>
              </w:rPr>
              <w:t>0.008</w:t>
            </w:r>
          </w:p>
        </w:tc>
        <w:tc>
          <w:tcPr>
            <w:tcW w:w="1408" w:type="dxa"/>
          </w:tcPr>
          <w:p w14:paraId="060BF7E3" w14:textId="77777777" w:rsidR="007A46B2" w:rsidRPr="00946740" w:rsidRDefault="00000000">
            <w:pPr>
              <w:pStyle w:val="TableParagraph"/>
              <w:spacing w:before="45" w:line="188" w:lineRule="exact"/>
              <w:ind w:left="6" w:right="216"/>
              <w:rPr>
                <w:sz w:val="17"/>
              </w:rPr>
            </w:pPr>
            <w:r w:rsidRPr="00946740">
              <w:rPr>
                <w:spacing w:val="-2"/>
                <w:sz w:val="17"/>
              </w:rPr>
              <w:t>0.000</w:t>
            </w:r>
          </w:p>
        </w:tc>
      </w:tr>
      <w:tr w:rsidR="007A46B2" w:rsidRPr="00946740" w14:paraId="3187F0D1" w14:textId="77777777">
        <w:trPr>
          <w:trHeight w:val="255"/>
        </w:trPr>
        <w:tc>
          <w:tcPr>
            <w:tcW w:w="2715" w:type="dxa"/>
            <w:tcBorders>
              <w:bottom w:val="single" w:sz="6" w:space="0" w:color="000000"/>
            </w:tcBorders>
          </w:tcPr>
          <w:p w14:paraId="46EB468B" w14:textId="77777777" w:rsidR="007A46B2" w:rsidRPr="00946740" w:rsidRDefault="00000000">
            <w:pPr>
              <w:pStyle w:val="TableParagraph"/>
              <w:spacing w:before="1"/>
              <w:ind w:left="86"/>
              <w:jc w:val="left"/>
              <w:rPr>
                <w:b/>
                <w:sz w:val="17"/>
              </w:rPr>
            </w:pPr>
            <w:r w:rsidRPr="00946740">
              <w:rPr>
                <w:b/>
                <w:w w:val="105"/>
                <w:sz w:val="17"/>
              </w:rPr>
              <w:t>Manual</w:t>
            </w:r>
            <w:r w:rsidRPr="00946740">
              <w:rPr>
                <w:b/>
                <w:spacing w:val="13"/>
                <w:w w:val="105"/>
                <w:sz w:val="17"/>
              </w:rPr>
              <w:t xml:space="preserve"> </w:t>
            </w:r>
            <w:r w:rsidRPr="00946740">
              <w:rPr>
                <w:b/>
                <w:w w:val="105"/>
                <w:sz w:val="17"/>
              </w:rPr>
              <w:t>and</w:t>
            </w:r>
            <w:r w:rsidRPr="00946740">
              <w:rPr>
                <w:b/>
                <w:spacing w:val="14"/>
                <w:w w:val="105"/>
                <w:sz w:val="17"/>
              </w:rPr>
              <w:t xml:space="preserve"> </w:t>
            </w:r>
            <w:r w:rsidRPr="00946740">
              <w:rPr>
                <w:b/>
                <w:w w:val="105"/>
                <w:sz w:val="17"/>
              </w:rPr>
              <w:t>Industrial</w:t>
            </w:r>
            <w:r w:rsidRPr="00946740">
              <w:rPr>
                <w:b/>
                <w:spacing w:val="13"/>
                <w:w w:val="105"/>
                <w:sz w:val="17"/>
              </w:rPr>
              <w:t xml:space="preserve"> </w:t>
            </w:r>
            <w:r w:rsidRPr="00946740">
              <w:rPr>
                <w:b/>
                <w:spacing w:val="-2"/>
                <w:w w:val="105"/>
                <w:sz w:val="17"/>
              </w:rPr>
              <w:t>Labor</w:t>
            </w:r>
          </w:p>
        </w:tc>
        <w:tc>
          <w:tcPr>
            <w:tcW w:w="1650" w:type="dxa"/>
            <w:tcBorders>
              <w:bottom w:val="single" w:sz="6" w:space="0" w:color="000000"/>
            </w:tcBorders>
          </w:tcPr>
          <w:p w14:paraId="4AFE1E5C" w14:textId="77777777" w:rsidR="007A46B2" w:rsidRPr="00946740" w:rsidRDefault="00000000">
            <w:pPr>
              <w:pStyle w:val="TableParagraph"/>
              <w:spacing w:before="1"/>
              <w:ind w:left="1" w:right="1"/>
              <w:rPr>
                <w:sz w:val="17"/>
              </w:rPr>
            </w:pPr>
            <w:r w:rsidRPr="00946740">
              <w:rPr>
                <w:spacing w:val="-2"/>
                <w:sz w:val="17"/>
              </w:rPr>
              <w:t>0.199</w:t>
            </w:r>
          </w:p>
        </w:tc>
        <w:tc>
          <w:tcPr>
            <w:tcW w:w="87" w:type="dxa"/>
            <w:tcBorders>
              <w:bottom w:val="single" w:sz="6" w:space="0" w:color="000000"/>
            </w:tcBorders>
          </w:tcPr>
          <w:p w14:paraId="11DF7D6D" w14:textId="77777777" w:rsidR="007A46B2" w:rsidRPr="00946740" w:rsidRDefault="007A46B2">
            <w:pPr>
              <w:pStyle w:val="TableParagraph"/>
              <w:jc w:val="left"/>
              <w:rPr>
                <w:sz w:val="18"/>
              </w:rPr>
            </w:pPr>
          </w:p>
        </w:tc>
        <w:tc>
          <w:tcPr>
            <w:tcW w:w="1427" w:type="dxa"/>
            <w:tcBorders>
              <w:bottom w:val="single" w:sz="6" w:space="0" w:color="000000"/>
            </w:tcBorders>
          </w:tcPr>
          <w:p w14:paraId="45DB7572" w14:textId="77777777" w:rsidR="007A46B2" w:rsidRPr="00946740" w:rsidRDefault="00000000">
            <w:pPr>
              <w:pStyle w:val="TableParagraph"/>
              <w:spacing w:before="1"/>
              <w:ind w:left="2" w:right="2"/>
              <w:rPr>
                <w:sz w:val="17"/>
              </w:rPr>
            </w:pPr>
            <w:r w:rsidRPr="00946740">
              <w:rPr>
                <w:spacing w:val="-2"/>
                <w:sz w:val="17"/>
              </w:rPr>
              <w:t>0.171</w:t>
            </w:r>
          </w:p>
        </w:tc>
        <w:tc>
          <w:tcPr>
            <w:tcW w:w="87" w:type="dxa"/>
            <w:tcBorders>
              <w:bottom w:val="single" w:sz="6" w:space="0" w:color="000000"/>
            </w:tcBorders>
          </w:tcPr>
          <w:p w14:paraId="0F356EC2" w14:textId="77777777" w:rsidR="007A46B2" w:rsidRPr="00946740" w:rsidRDefault="007A46B2">
            <w:pPr>
              <w:pStyle w:val="TableParagraph"/>
              <w:jc w:val="left"/>
              <w:rPr>
                <w:sz w:val="18"/>
              </w:rPr>
            </w:pPr>
          </w:p>
        </w:tc>
        <w:tc>
          <w:tcPr>
            <w:tcW w:w="1141" w:type="dxa"/>
            <w:tcBorders>
              <w:bottom w:val="single" w:sz="6" w:space="0" w:color="000000"/>
            </w:tcBorders>
          </w:tcPr>
          <w:p w14:paraId="0FE6C1E0" w14:textId="77777777" w:rsidR="007A46B2" w:rsidRPr="00946740" w:rsidRDefault="00000000">
            <w:pPr>
              <w:pStyle w:val="TableParagraph"/>
              <w:spacing w:before="1"/>
              <w:ind w:left="6" w:right="270"/>
              <w:rPr>
                <w:sz w:val="17"/>
              </w:rPr>
            </w:pPr>
            <w:r w:rsidRPr="00946740">
              <w:rPr>
                <w:spacing w:val="-2"/>
                <w:sz w:val="17"/>
              </w:rPr>
              <w:t>0.028</w:t>
            </w:r>
          </w:p>
        </w:tc>
        <w:tc>
          <w:tcPr>
            <w:tcW w:w="1408" w:type="dxa"/>
            <w:tcBorders>
              <w:bottom w:val="single" w:sz="6" w:space="0" w:color="000000"/>
            </w:tcBorders>
          </w:tcPr>
          <w:p w14:paraId="22A86719" w14:textId="77777777" w:rsidR="007A46B2" w:rsidRPr="00946740" w:rsidRDefault="00000000">
            <w:pPr>
              <w:pStyle w:val="TableParagraph"/>
              <w:spacing w:before="1"/>
              <w:ind w:left="6" w:right="216"/>
              <w:rPr>
                <w:sz w:val="17"/>
              </w:rPr>
            </w:pPr>
            <w:r w:rsidRPr="00946740">
              <w:rPr>
                <w:spacing w:val="-2"/>
                <w:sz w:val="17"/>
              </w:rPr>
              <w:t>0.000</w:t>
            </w:r>
          </w:p>
        </w:tc>
      </w:tr>
    </w:tbl>
    <w:p w14:paraId="472E4762" w14:textId="77777777" w:rsidR="007A46B2" w:rsidRPr="00946740" w:rsidRDefault="00000000">
      <w:pPr>
        <w:spacing w:before="27"/>
        <w:ind w:left="298"/>
        <w:rPr>
          <w:sz w:val="17"/>
        </w:rPr>
      </w:pPr>
      <w:r w:rsidRPr="00946740">
        <w:rPr>
          <w:w w:val="110"/>
          <w:position w:val="6"/>
          <w:sz w:val="13"/>
        </w:rPr>
        <w:t>1</w:t>
      </w:r>
      <w:r w:rsidRPr="00946740">
        <w:rPr>
          <w:spacing w:val="17"/>
          <w:w w:val="110"/>
          <w:position w:val="6"/>
          <w:sz w:val="13"/>
        </w:rPr>
        <w:t xml:space="preserve"> </w:t>
      </w:r>
      <w:r w:rsidRPr="00946740">
        <w:rPr>
          <w:w w:val="110"/>
          <w:sz w:val="17"/>
        </w:rPr>
        <w:t>Source:</w:t>
      </w:r>
      <w:r w:rsidRPr="00946740">
        <w:rPr>
          <w:spacing w:val="4"/>
          <w:w w:val="110"/>
          <w:sz w:val="17"/>
        </w:rPr>
        <w:t xml:space="preserve"> </w:t>
      </w:r>
      <w:r w:rsidRPr="00946740">
        <w:rPr>
          <w:w w:val="110"/>
          <w:sz w:val="17"/>
        </w:rPr>
        <w:t>Current</w:t>
      </w:r>
      <w:r w:rsidRPr="00946740">
        <w:rPr>
          <w:spacing w:val="-6"/>
          <w:w w:val="110"/>
          <w:sz w:val="17"/>
        </w:rPr>
        <w:t xml:space="preserve"> </w:t>
      </w:r>
      <w:r w:rsidRPr="00946740">
        <w:rPr>
          <w:w w:val="110"/>
          <w:sz w:val="17"/>
        </w:rPr>
        <w:t>Population</w:t>
      </w:r>
      <w:r w:rsidRPr="00946740">
        <w:rPr>
          <w:spacing w:val="-6"/>
          <w:w w:val="110"/>
          <w:sz w:val="17"/>
        </w:rPr>
        <w:t xml:space="preserve"> </w:t>
      </w:r>
      <w:r w:rsidRPr="00946740">
        <w:rPr>
          <w:w w:val="110"/>
          <w:sz w:val="17"/>
        </w:rPr>
        <w:t>Survey</w:t>
      </w:r>
      <w:r w:rsidRPr="00946740">
        <w:rPr>
          <w:spacing w:val="-6"/>
          <w:w w:val="110"/>
          <w:sz w:val="17"/>
        </w:rPr>
        <w:t xml:space="preserve"> </w:t>
      </w:r>
      <w:r w:rsidRPr="00946740">
        <w:rPr>
          <w:w w:val="110"/>
          <w:sz w:val="17"/>
        </w:rPr>
        <w:t>(CPS)</w:t>
      </w:r>
      <w:r w:rsidRPr="00946740">
        <w:rPr>
          <w:spacing w:val="-6"/>
          <w:w w:val="110"/>
          <w:sz w:val="17"/>
        </w:rPr>
        <w:t xml:space="preserve"> </w:t>
      </w:r>
      <w:r w:rsidRPr="00946740">
        <w:rPr>
          <w:w w:val="110"/>
          <w:sz w:val="17"/>
        </w:rPr>
        <w:t>1994-</w:t>
      </w:r>
      <w:r w:rsidRPr="00946740">
        <w:rPr>
          <w:spacing w:val="-2"/>
          <w:w w:val="110"/>
          <w:sz w:val="17"/>
        </w:rPr>
        <w:t>2019.</w:t>
      </w:r>
    </w:p>
    <w:p w14:paraId="5575630D" w14:textId="77777777" w:rsidR="007A46B2" w:rsidRPr="00946740" w:rsidRDefault="007A46B2">
      <w:pPr>
        <w:rPr>
          <w:sz w:val="17"/>
        </w:rPr>
        <w:sectPr w:rsidR="007A46B2" w:rsidRPr="00946740">
          <w:pgSz w:w="12240" w:h="15840"/>
          <w:pgMar w:top="1800" w:right="20" w:bottom="1060" w:left="1720" w:header="0" w:footer="868" w:gutter="0"/>
          <w:cols w:space="720"/>
        </w:sectPr>
      </w:pPr>
    </w:p>
    <w:p w14:paraId="1365CB82" w14:textId="77777777" w:rsidR="007A46B2" w:rsidRPr="00946740" w:rsidRDefault="00000000">
      <w:pPr>
        <w:pStyle w:val="Heading4"/>
        <w:ind w:left="595"/>
      </w:pPr>
      <w:bookmarkStart w:id="143" w:name="_bookmark82"/>
      <w:bookmarkEnd w:id="143"/>
      <w:r w:rsidRPr="00946740">
        <w:lastRenderedPageBreak/>
        <w:t>Table</w:t>
      </w:r>
      <w:r w:rsidRPr="00946740">
        <w:rPr>
          <w:spacing w:val="39"/>
        </w:rPr>
        <w:t xml:space="preserve"> </w:t>
      </w:r>
      <w:r w:rsidRPr="00946740">
        <w:t>A.9:</w:t>
      </w:r>
      <w:r w:rsidRPr="00946740">
        <w:rPr>
          <w:spacing w:val="65"/>
        </w:rPr>
        <w:t xml:space="preserve"> </w:t>
      </w:r>
      <w:r w:rsidRPr="00946740">
        <w:t>Effect</w:t>
      </w:r>
      <w:r w:rsidRPr="00946740">
        <w:rPr>
          <w:spacing w:val="39"/>
        </w:rPr>
        <w:t xml:space="preserve"> </w:t>
      </w:r>
      <w:r w:rsidRPr="00946740">
        <w:t>of</w:t>
      </w:r>
      <w:r w:rsidRPr="00946740">
        <w:rPr>
          <w:spacing w:val="39"/>
        </w:rPr>
        <w:t xml:space="preserve"> </w:t>
      </w:r>
      <w:r w:rsidRPr="00946740">
        <w:t>Having</w:t>
      </w:r>
      <w:r w:rsidRPr="00946740">
        <w:rPr>
          <w:spacing w:val="40"/>
        </w:rPr>
        <w:t xml:space="preserve"> </w:t>
      </w:r>
      <w:r w:rsidRPr="00946740">
        <w:t>Hispanic</w:t>
      </w:r>
      <w:r w:rsidRPr="00946740">
        <w:rPr>
          <w:spacing w:val="39"/>
        </w:rPr>
        <w:t xml:space="preserve"> </w:t>
      </w:r>
      <w:r w:rsidRPr="00946740">
        <w:t>Last</w:t>
      </w:r>
      <w:r w:rsidRPr="00946740">
        <w:rPr>
          <w:spacing w:val="40"/>
        </w:rPr>
        <w:t xml:space="preserve"> </w:t>
      </w:r>
      <w:r w:rsidRPr="00946740">
        <w:t>Name</w:t>
      </w:r>
      <w:r w:rsidRPr="00946740">
        <w:rPr>
          <w:spacing w:val="39"/>
        </w:rPr>
        <w:t xml:space="preserve"> </w:t>
      </w:r>
      <w:r w:rsidRPr="00946740">
        <w:t>(Log</w:t>
      </w:r>
      <w:r w:rsidRPr="00946740">
        <w:rPr>
          <w:spacing w:val="40"/>
        </w:rPr>
        <w:t xml:space="preserve"> </w:t>
      </w:r>
      <w:r w:rsidRPr="00946740">
        <w:t>Annual</w:t>
      </w:r>
      <w:r w:rsidRPr="00946740">
        <w:rPr>
          <w:spacing w:val="39"/>
        </w:rPr>
        <w:t xml:space="preserve"> </w:t>
      </w:r>
      <w:r w:rsidRPr="00946740">
        <w:rPr>
          <w:spacing w:val="-2"/>
        </w:rPr>
        <w:t>Earnings)</w:t>
      </w:r>
    </w:p>
    <w:p w14:paraId="433CEF47" w14:textId="77777777" w:rsidR="007A46B2" w:rsidRPr="00946740" w:rsidRDefault="007A46B2">
      <w:pPr>
        <w:pStyle w:val="BodyText"/>
        <w:rPr>
          <w:sz w:val="9"/>
        </w:rPr>
      </w:pPr>
    </w:p>
    <w:tbl>
      <w:tblPr>
        <w:tblW w:w="0" w:type="auto"/>
        <w:tblInd w:w="123" w:type="dxa"/>
        <w:tblLayout w:type="fixed"/>
        <w:tblCellMar>
          <w:left w:w="0" w:type="dxa"/>
          <w:right w:w="0" w:type="dxa"/>
        </w:tblCellMar>
        <w:tblLook w:val="01E0" w:firstRow="1" w:lastRow="1" w:firstColumn="1" w:lastColumn="1" w:noHBand="0" w:noVBand="0"/>
      </w:tblPr>
      <w:tblGrid>
        <w:gridCol w:w="2462"/>
        <w:gridCol w:w="1470"/>
        <w:gridCol w:w="1500"/>
        <w:gridCol w:w="1500"/>
        <w:gridCol w:w="1500"/>
        <w:gridCol w:w="1470"/>
      </w:tblGrid>
      <w:tr w:rsidR="007A46B2" w:rsidRPr="00946740" w14:paraId="01936890" w14:textId="77777777">
        <w:trPr>
          <w:trHeight w:val="332"/>
        </w:trPr>
        <w:tc>
          <w:tcPr>
            <w:tcW w:w="2462" w:type="dxa"/>
            <w:vMerge w:val="restart"/>
            <w:tcBorders>
              <w:top w:val="single" w:sz="8" w:space="0" w:color="000000"/>
              <w:bottom w:val="single" w:sz="6" w:space="0" w:color="000000"/>
            </w:tcBorders>
          </w:tcPr>
          <w:p w14:paraId="13B4415A" w14:textId="77777777" w:rsidR="007A46B2" w:rsidRPr="00946740" w:rsidRDefault="007A46B2">
            <w:pPr>
              <w:pStyle w:val="TableParagraph"/>
              <w:jc w:val="left"/>
              <w:rPr>
                <w:sz w:val="20"/>
              </w:rPr>
            </w:pPr>
          </w:p>
        </w:tc>
        <w:tc>
          <w:tcPr>
            <w:tcW w:w="1470" w:type="dxa"/>
            <w:tcBorders>
              <w:top w:val="single" w:sz="8" w:space="0" w:color="000000"/>
            </w:tcBorders>
          </w:tcPr>
          <w:p w14:paraId="053BC2E9" w14:textId="77777777" w:rsidR="007A46B2" w:rsidRPr="00946740" w:rsidRDefault="00000000">
            <w:pPr>
              <w:pStyle w:val="TableParagraph"/>
              <w:spacing w:before="50" w:line="262" w:lineRule="exact"/>
              <w:ind w:left="28" w:right="57"/>
              <w:rPr>
                <w:sz w:val="24"/>
              </w:rPr>
            </w:pPr>
            <w:r w:rsidRPr="00946740">
              <w:rPr>
                <w:spacing w:val="-5"/>
                <w:sz w:val="24"/>
              </w:rPr>
              <w:t>(1)</w:t>
            </w:r>
          </w:p>
        </w:tc>
        <w:tc>
          <w:tcPr>
            <w:tcW w:w="1500" w:type="dxa"/>
            <w:tcBorders>
              <w:top w:val="single" w:sz="8" w:space="0" w:color="000000"/>
            </w:tcBorders>
          </w:tcPr>
          <w:p w14:paraId="60B1145F" w14:textId="77777777" w:rsidR="007A46B2" w:rsidRPr="00946740" w:rsidRDefault="00000000">
            <w:pPr>
              <w:pStyle w:val="TableParagraph"/>
              <w:spacing w:before="50" w:line="262" w:lineRule="exact"/>
              <w:ind w:left="57" w:right="57"/>
              <w:rPr>
                <w:sz w:val="24"/>
              </w:rPr>
            </w:pPr>
            <w:r w:rsidRPr="00946740">
              <w:rPr>
                <w:spacing w:val="-5"/>
                <w:sz w:val="24"/>
              </w:rPr>
              <w:t>(2)</w:t>
            </w:r>
          </w:p>
        </w:tc>
        <w:tc>
          <w:tcPr>
            <w:tcW w:w="1500" w:type="dxa"/>
            <w:tcBorders>
              <w:top w:val="single" w:sz="8" w:space="0" w:color="000000"/>
            </w:tcBorders>
          </w:tcPr>
          <w:p w14:paraId="04677567" w14:textId="77777777" w:rsidR="007A46B2" w:rsidRPr="00946740" w:rsidRDefault="00000000">
            <w:pPr>
              <w:pStyle w:val="TableParagraph"/>
              <w:spacing w:before="50" w:line="262" w:lineRule="exact"/>
              <w:ind w:left="57" w:right="58"/>
              <w:rPr>
                <w:sz w:val="24"/>
              </w:rPr>
            </w:pPr>
            <w:r w:rsidRPr="00946740">
              <w:rPr>
                <w:spacing w:val="-5"/>
                <w:sz w:val="24"/>
              </w:rPr>
              <w:t>(3)</w:t>
            </w:r>
          </w:p>
        </w:tc>
        <w:tc>
          <w:tcPr>
            <w:tcW w:w="1500" w:type="dxa"/>
            <w:tcBorders>
              <w:top w:val="single" w:sz="8" w:space="0" w:color="000000"/>
            </w:tcBorders>
          </w:tcPr>
          <w:p w14:paraId="100FB1AF" w14:textId="77777777" w:rsidR="007A46B2" w:rsidRPr="00946740" w:rsidRDefault="00000000">
            <w:pPr>
              <w:pStyle w:val="TableParagraph"/>
              <w:spacing w:before="50" w:line="262" w:lineRule="exact"/>
              <w:ind w:left="57" w:right="59"/>
              <w:rPr>
                <w:sz w:val="24"/>
              </w:rPr>
            </w:pPr>
            <w:r w:rsidRPr="00946740">
              <w:rPr>
                <w:spacing w:val="-5"/>
                <w:sz w:val="24"/>
              </w:rPr>
              <w:t>(4)</w:t>
            </w:r>
          </w:p>
        </w:tc>
        <w:tc>
          <w:tcPr>
            <w:tcW w:w="1470" w:type="dxa"/>
            <w:tcBorders>
              <w:top w:val="single" w:sz="8" w:space="0" w:color="000000"/>
            </w:tcBorders>
          </w:tcPr>
          <w:p w14:paraId="45204211" w14:textId="77777777" w:rsidR="007A46B2" w:rsidRPr="00946740" w:rsidRDefault="00000000">
            <w:pPr>
              <w:pStyle w:val="TableParagraph"/>
              <w:spacing w:before="50" w:line="262" w:lineRule="exact"/>
              <w:ind w:left="52" w:right="29"/>
              <w:rPr>
                <w:sz w:val="24"/>
              </w:rPr>
            </w:pPr>
            <w:r w:rsidRPr="00946740">
              <w:rPr>
                <w:spacing w:val="-5"/>
                <w:sz w:val="24"/>
              </w:rPr>
              <w:t>(5)</w:t>
            </w:r>
          </w:p>
        </w:tc>
      </w:tr>
      <w:tr w:rsidR="007A46B2" w:rsidRPr="00946740" w14:paraId="3937A30E" w14:textId="77777777">
        <w:trPr>
          <w:trHeight w:val="273"/>
        </w:trPr>
        <w:tc>
          <w:tcPr>
            <w:tcW w:w="2462" w:type="dxa"/>
            <w:vMerge/>
            <w:tcBorders>
              <w:top w:val="nil"/>
              <w:bottom w:val="single" w:sz="6" w:space="0" w:color="000000"/>
            </w:tcBorders>
          </w:tcPr>
          <w:p w14:paraId="0F1EFC63" w14:textId="77777777" w:rsidR="007A46B2" w:rsidRPr="00946740" w:rsidRDefault="007A46B2">
            <w:pPr>
              <w:rPr>
                <w:sz w:val="2"/>
                <w:szCs w:val="2"/>
              </w:rPr>
            </w:pPr>
          </w:p>
        </w:tc>
        <w:tc>
          <w:tcPr>
            <w:tcW w:w="1470" w:type="dxa"/>
          </w:tcPr>
          <w:p w14:paraId="32C50B8D" w14:textId="77777777" w:rsidR="007A46B2" w:rsidRPr="00946740" w:rsidRDefault="00000000">
            <w:pPr>
              <w:pStyle w:val="TableParagraph"/>
              <w:spacing w:line="254" w:lineRule="exact"/>
              <w:ind w:left="28"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4C58FE4B" w14:textId="77777777" w:rsidR="007A46B2" w:rsidRPr="00946740" w:rsidRDefault="00000000">
            <w:pPr>
              <w:pStyle w:val="TableParagraph"/>
              <w:spacing w:line="254" w:lineRule="exact"/>
              <w:ind w:left="57" w:right="57"/>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0D20722E" w14:textId="77777777" w:rsidR="007A46B2" w:rsidRPr="00946740" w:rsidRDefault="00000000">
            <w:pPr>
              <w:pStyle w:val="TableParagraph"/>
              <w:spacing w:line="254" w:lineRule="exact"/>
              <w:ind w:left="57" w:right="58"/>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500" w:type="dxa"/>
          </w:tcPr>
          <w:p w14:paraId="30C9124C" w14:textId="77777777" w:rsidR="007A46B2" w:rsidRPr="00946740" w:rsidRDefault="00000000">
            <w:pPr>
              <w:pStyle w:val="TableParagraph"/>
              <w:spacing w:line="254" w:lineRule="exact"/>
              <w:ind w:left="57" w:right="59"/>
              <w:rPr>
                <w:sz w:val="24"/>
              </w:rPr>
            </w:pPr>
            <w:r w:rsidRPr="00946740">
              <w:rPr>
                <w:w w:val="105"/>
                <w:sz w:val="24"/>
              </w:rPr>
              <w:t>Log</w:t>
            </w:r>
            <w:r w:rsidRPr="00946740">
              <w:rPr>
                <w:spacing w:val="-4"/>
                <w:w w:val="105"/>
                <w:sz w:val="24"/>
              </w:rPr>
              <w:t xml:space="preserve"> </w:t>
            </w:r>
            <w:r w:rsidRPr="00946740">
              <w:rPr>
                <w:spacing w:val="-2"/>
                <w:w w:val="110"/>
                <w:sz w:val="24"/>
              </w:rPr>
              <w:t>annual</w:t>
            </w:r>
          </w:p>
        </w:tc>
        <w:tc>
          <w:tcPr>
            <w:tcW w:w="1470" w:type="dxa"/>
          </w:tcPr>
          <w:p w14:paraId="2CCFC14E" w14:textId="77777777" w:rsidR="007A46B2" w:rsidRPr="00946740" w:rsidRDefault="00000000">
            <w:pPr>
              <w:pStyle w:val="TableParagraph"/>
              <w:spacing w:line="254" w:lineRule="exact"/>
              <w:ind w:left="52" w:right="29"/>
              <w:rPr>
                <w:sz w:val="24"/>
              </w:rPr>
            </w:pPr>
            <w:r w:rsidRPr="00946740">
              <w:rPr>
                <w:w w:val="105"/>
                <w:sz w:val="24"/>
              </w:rPr>
              <w:t>Log</w:t>
            </w:r>
            <w:r w:rsidRPr="00946740">
              <w:rPr>
                <w:spacing w:val="-4"/>
                <w:w w:val="105"/>
                <w:sz w:val="24"/>
              </w:rPr>
              <w:t xml:space="preserve"> </w:t>
            </w:r>
            <w:r w:rsidRPr="00946740">
              <w:rPr>
                <w:spacing w:val="-2"/>
                <w:w w:val="110"/>
                <w:sz w:val="24"/>
              </w:rPr>
              <w:t>annual</w:t>
            </w:r>
          </w:p>
        </w:tc>
      </w:tr>
      <w:tr w:rsidR="007A46B2" w:rsidRPr="00946740" w14:paraId="6339B754" w14:textId="77777777">
        <w:trPr>
          <w:trHeight w:val="345"/>
        </w:trPr>
        <w:tc>
          <w:tcPr>
            <w:tcW w:w="2462" w:type="dxa"/>
            <w:vMerge/>
            <w:tcBorders>
              <w:top w:val="nil"/>
              <w:bottom w:val="single" w:sz="6" w:space="0" w:color="000000"/>
            </w:tcBorders>
          </w:tcPr>
          <w:p w14:paraId="26772222" w14:textId="77777777" w:rsidR="007A46B2" w:rsidRPr="00946740" w:rsidRDefault="007A46B2">
            <w:pPr>
              <w:rPr>
                <w:sz w:val="2"/>
                <w:szCs w:val="2"/>
              </w:rPr>
            </w:pPr>
          </w:p>
        </w:tc>
        <w:tc>
          <w:tcPr>
            <w:tcW w:w="1470" w:type="dxa"/>
            <w:tcBorders>
              <w:bottom w:val="single" w:sz="6" w:space="0" w:color="000000"/>
            </w:tcBorders>
          </w:tcPr>
          <w:p w14:paraId="43654838" w14:textId="77777777" w:rsidR="007A46B2" w:rsidRPr="00946740" w:rsidRDefault="00000000">
            <w:pPr>
              <w:pStyle w:val="TableParagraph"/>
              <w:spacing w:line="268" w:lineRule="exact"/>
              <w:ind w:left="28" w:right="57"/>
              <w:rPr>
                <w:sz w:val="24"/>
              </w:rPr>
            </w:pPr>
            <w:r w:rsidRPr="00946740">
              <w:rPr>
                <w:spacing w:val="-2"/>
                <w:w w:val="110"/>
                <w:sz w:val="24"/>
              </w:rPr>
              <w:t>earnings</w:t>
            </w:r>
          </w:p>
        </w:tc>
        <w:tc>
          <w:tcPr>
            <w:tcW w:w="1500" w:type="dxa"/>
            <w:tcBorders>
              <w:bottom w:val="single" w:sz="6" w:space="0" w:color="000000"/>
            </w:tcBorders>
          </w:tcPr>
          <w:p w14:paraId="1F906C54" w14:textId="77777777" w:rsidR="007A46B2" w:rsidRPr="00946740" w:rsidRDefault="00000000">
            <w:pPr>
              <w:pStyle w:val="TableParagraph"/>
              <w:spacing w:line="268" w:lineRule="exact"/>
              <w:ind w:left="57" w:right="57"/>
              <w:rPr>
                <w:sz w:val="24"/>
              </w:rPr>
            </w:pPr>
            <w:r w:rsidRPr="00946740">
              <w:rPr>
                <w:spacing w:val="-2"/>
                <w:w w:val="110"/>
                <w:sz w:val="24"/>
              </w:rPr>
              <w:t>earnings</w:t>
            </w:r>
          </w:p>
        </w:tc>
        <w:tc>
          <w:tcPr>
            <w:tcW w:w="1500" w:type="dxa"/>
            <w:tcBorders>
              <w:bottom w:val="single" w:sz="6" w:space="0" w:color="000000"/>
            </w:tcBorders>
          </w:tcPr>
          <w:p w14:paraId="0298A025" w14:textId="77777777" w:rsidR="007A46B2" w:rsidRPr="00946740" w:rsidRDefault="00000000">
            <w:pPr>
              <w:pStyle w:val="TableParagraph"/>
              <w:spacing w:line="268" w:lineRule="exact"/>
              <w:ind w:left="57" w:right="58"/>
              <w:rPr>
                <w:sz w:val="24"/>
              </w:rPr>
            </w:pPr>
            <w:r w:rsidRPr="00946740">
              <w:rPr>
                <w:spacing w:val="-2"/>
                <w:w w:val="110"/>
                <w:sz w:val="24"/>
              </w:rPr>
              <w:t>earnings</w:t>
            </w:r>
          </w:p>
        </w:tc>
        <w:tc>
          <w:tcPr>
            <w:tcW w:w="1500" w:type="dxa"/>
            <w:tcBorders>
              <w:bottom w:val="single" w:sz="6" w:space="0" w:color="000000"/>
            </w:tcBorders>
          </w:tcPr>
          <w:p w14:paraId="344465D0" w14:textId="77777777" w:rsidR="007A46B2" w:rsidRPr="00946740" w:rsidRDefault="00000000">
            <w:pPr>
              <w:pStyle w:val="TableParagraph"/>
              <w:spacing w:line="268" w:lineRule="exact"/>
              <w:ind w:left="57" w:right="59"/>
              <w:rPr>
                <w:sz w:val="24"/>
              </w:rPr>
            </w:pPr>
            <w:r w:rsidRPr="00946740">
              <w:rPr>
                <w:spacing w:val="-2"/>
                <w:w w:val="110"/>
                <w:sz w:val="24"/>
              </w:rPr>
              <w:t>earnings</w:t>
            </w:r>
          </w:p>
        </w:tc>
        <w:tc>
          <w:tcPr>
            <w:tcW w:w="1470" w:type="dxa"/>
            <w:tcBorders>
              <w:bottom w:val="single" w:sz="6" w:space="0" w:color="000000"/>
            </w:tcBorders>
          </w:tcPr>
          <w:p w14:paraId="3F02A326" w14:textId="77777777" w:rsidR="007A46B2" w:rsidRPr="00946740" w:rsidRDefault="00000000">
            <w:pPr>
              <w:pStyle w:val="TableParagraph"/>
              <w:spacing w:line="268" w:lineRule="exact"/>
              <w:ind w:left="52" w:right="29"/>
              <w:rPr>
                <w:sz w:val="24"/>
              </w:rPr>
            </w:pPr>
            <w:r w:rsidRPr="00946740">
              <w:rPr>
                <w:spacing w:val="-2"/>
                <w:w w:val="110"/>
                <w:sz w:val="24"/>
              </w:rPr>
              <w:t>earnings</w:t>
            </w:r>
          </w:p>
        </w:tc>
      </w:tr>
      <w:tr w:rsidR="007A46B2" w:rsidRPr="00946740" w14:paraId="49FF108D" w14:textId="77777777">
        <w:trPr>
          <w:trHeight w:val="348"/>
        </w:trPr>
        <w:tc>
          <w:tcPr>
            <w:tcW w:w="2462" w:type="dxa"/>
            <w:tcBorders>
              <w:top w:val="single" w:sz="6" w:space="0" w:color="000000"/>
            </w:tcBorders>
          </w:tcPr>
          <w:p w14:paraId="383AF924" w14:textId="77777777" w:rsidR="007A46B2" w:rsidRPr="00946740" w:rsidRDefault="00000000">
            <w:pPr>
              <w:pStyle w:val="TableParagraph"/>
              <w:spacing w:before="50" w:line="279" w:lineRule="exact"/>
              <w:ind w:left="119"/>
              <w:jc w:val="left"/>
              <w:rPr>
                <w:rFonts w:ascii="Arial"/>
                <w:sz w:val="18"/>
              </w:rPr>
            </w:pPr>
            <w:r w:rsidRPr="00946740">
              <w:rPr>
                <w:rFonts w:ascii="Arial"/>
                <w:spacing w:val="-2"/>
                <w:w w:val="115"/>
                <w:position w:val="4"/>
                <w:sz w:val="24"/>
              </w:rPr>
              <w:t>HW</w:t>
            </w:r>
            <w:r w:rsidRPr="00946740">
              <w:rPr>
                <w:rFonts w:ascii="Arial"/>
                <w:spacing w:val="-2"/>
                <w:w w:val="115"/>
                <w:sz w:val="18"/>
              </w:rPr>
              <w:t>ist</w:t>
            </w:r>
          </w:p>
        </w:tc>
        <w:tc>
          <w:tcPr>
            <w:tcW w:w="1470" w:type="dxa"/>
            <w:tcBorders>
              <w:top w:val="single" w:sz="6" w:space="0" w:color="000000"/>
            </w:tcBorders>
          </w:tcPr>
          <w:p w14:paraId="4974BBEF" w14:textId="77777777" w:rsidR="007A46B2" w:rsidRPr="00946740" w:rsidRDefault="00000000">
            <w:pPr>
              <w:pStyle w:val="TableParagraph"/>
              <w:spacing w:before="48"/>
              <w:ind w:left="57" w:right="29"/>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1E5AA235" w14:textId="77777777" w:rsidR="007A46B2" w:rsidRPr="00946740" w:rsidRDefault="00000000">
            <w:pPr>
              <w:pStyle w:val="TableParagraph"/>
              <w:spacing w:before="48"/>
              <w:ind w:left="59"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160D91B0" w14:textId="77777777" w:rsidR="007A46B2" w:rsidRPr="00946740" w:rsidRDefault="00000000">
            <w:pPr>
              <w:pStyle w:val="TableParagraph"/>
              <w:spacing w:before="48"/>
              <w:ind w:left="58" w:right="2"/>
              <w:rPr>
                <w:sz w:val="24"/>
              </w:rPr>
            </w:pPr>
            <w:r w:rsidRPr="00946740">
              <w:rPr>
                <w:rFonts w:ascii="Arial" w:hAnsi="Arial"/>
                <w:spacing w:val="-2"/>
                <w:sz w:val="24"/>
              </w:rPr>
              <w:t>−</w:t>
            </w:r>
            <w:r w:rsidRPr="00946740">
              <w:rPr>
                <w:spacing w:val="-2"/>
                <w:sz w:val="24"/>
              </w:rPr>
              <w:t>0.05*</w:t>
            </w:r>
          </w:p>
        </w:tc>
        <w:tc>
          <w:tcPr>
            <w:tcW w:w="1500" w:type="dxa"/>
            <w:tcBorders>
              <w:top w:val="single" w:sz="6" w:space="0" w:color="000000"/>
            </w:tcBorders>
          </w:tcPr>
          <w:p w14:paraId="219ADCE3" w14:textId="77777777" w:rsidR="007A46B2" w:rsidRPr="00946740" w:rsidRDefault="00000000">
            <w:pPr>
              <w:pStyle w:val="TableParagraph"/>
              <w:spacing w:before="48"/>
              <w:ind w:left="57" w:right="3"/>
              <w:rPr>
                <w:sz w:val="24"/>
              </w:rPr>
            </w:pPr>
            <w:r w:rsidRPr="00946740">
              <w:rPr>
                <w:rFonts w:ascii="Arial" w:hAnsi="Arial"/>
                <w:spacing w:val="-2"/>
                <w:w w:val="105"/>
                <w:sz w:val="24"/>
              </w:rPr>
              <w:t>−</w:t>
            </w:r>
            <w:r w:rsidRPr="00946740">
              <w:rPr>
                <w:spacing w:val="-2"/>
                <w:w w:val="105"/>
                <w:sz w:val="24"/>
              </w:rPr>
              <w:t>0.02</w:t>
            </w:r>
          </w:p>
        </w:tc>
        <w:tc>
          <w:tcPr>
            <w:tcW w:w="1470" w:type="dxa"/>
            <w:tcBorders>
              <w:top w:val="single" w:sz="6" w:space="0" w:color="000000"/>
            </w:tcBorders>
          </w:tcPr>
          <w:p w14:paraId="4D18C309" w14:textId="77777777" w:rsidR="007A46B2" w:rsidRPr="00946740" w:rsidRDefault="00000000">
            <w:pPr>
              <w:pStyle w:val="TableParagraph"/>
              <w:spacing w:before="48"/>
              <w:ind w:left="52" w:right="29"/>
              <w:rPr>
                <w:sz w:val="24"/>
              </w:rPr>
            </w:pPr>
            <w:r w:rsidRPr="00946740">
              <w:rPr>
                <w:rFonts w:ascii="Arial" w:hAnsi="Arial"/>
                <w:spacing w:val="-2"/>
                <w:w w:val="105"/>
                <w:sz w:val="24"/>
              </w:rPr>
              <w:t>−</w:t>
            </w:r>
            <w:r w:rsidRPr="00946740">
              <w:rPr>
                <w:spacing w:val="-2"/>
                <w:w w:val="105"/>
                <w:sz w:val="24"/>
              </w:rPr>
              <w:t>0.01</w:t>
            </w:r>
          </w:p>
        </w:tc>
      </w:tr>
      <w:tr w:rsidR="007A46B2" w:rsidRPr="00946740" w14:paraId="613EBD2A" w14:textId="77777777">
        <w:trPr>
          <w:trHeight w:val="279"/>
        </w:trPr>
        <w:tc>
          <w:tcPr>
            <w:tcW w:w="2462" w:type="dxa"/>
          </w:tcPr>
          <w:p w14:paraId="592ADAB8" w14:textId="77777777" w:rsidR="007A46B2" w:rsidRPr="00946740" w:rsidRDefault="007A46B2">
            <w:pPr>
              <w:pStyle w:val="TableParagraph"/>
              <w:jc w:val="left"/>
              <w:rPr>
                <w:sz w:val="20"/>
              </w:rPr>
            </w:pPr>
          </w:p>
        </w:tc>
        <w:tc>
          <w:tcPr>
            <w:tcW w:w="1470" w:type="dxa"/>
          </w:tcPr>
          <w:p w14:paraId="5C15BB74" w14:textId="77777777" w:rsidR="007A46B2" w:rsidRPr="00946740" w:rsidRDefault="00000000">
            <w:pPr>
              <w:pStyle w:val="TableParagraph"/>
              <w:spacing w:line="259" w:lineRule="exact"/>
              <w:ind w:left="57" w:right="29"/>
              <w:rPr>
                <w:sz w:val="24"/>
              </w:rPr>
            </w:pPr>
            <w:r w:rsidRPr="00946740">
              <w:rPr>
                <w:spacing w:val="-2"/>
                <w:sz w:val="24"/>
              </w:rPr>
              <w:t>(0.02)</w:t>
            </w:r>
          </w:p>
        </w:tc>
        <w:tc>
          <w:tcPr>
            <w:tcW w:w="1500" w:type="dxa"/>
          </w:tcPr>
          <w:p w14:paraId="48C53F96" w14:textId="77777777" w:rsidR="007A46B2" w:rsidRPr="00946740" w:rsidRDefault="00000000">
            <w:pPr>
              <w:pStyle w:val="TableParagraph"/>
              <w:spacing w:line="259" w:lineRule="exact"/>
              <w:ind w:left="59" w:right="2"/>
              <w:rPr>
                <w:sz w:val="24"/>
              </w:rPr>
            </w:pPr>
            <w:r w:rsidRPr="00946740">
              <w:rPr>
                <w:spacing w:val="-2"/>
                <w:sz w:val="24"/>
              </w:rPr>
              <w:t>(0.02)</w:t>
            </w:r>
          </w:p>
        </w:tc>
        <w:tc>
          <w:tcPr>
            <w:tcW w:w="1500" w:type="dxa"/>
          </w:tcPr>
          <w:p w14:paraId="52252D4A" w14:textId="77777777" w:rsidR="007A46B2" w:rsidRPr="00946740" w:rsidRDefault="00000000">
            <w:pPr>
              <w:pStyle w:val="TableParagraph"/>
              <w:spacing w:line="259" w:lineRule="exact"/>
              <w:ind w:left="58" w:right="2"/>
              <w:rPr>
                <w:sz w:val="24"/>
              </w:rPr>
            </w:pPr>
            <w:r w:rsidRPr="00946740">
              <w:rPr>
                <w:spacing w:val="-2"/>
                <w:sz w:val="24"/>
              </w:rPr>
              <w:t>(0.02)</w:t>
            </w:r>
          </w:p>
        </w:tc>
        <w:tc>
          <w:tcPr>
            <w:tcW w:w="1500" w:type="dxa"/>
          </w:tcPr>
          <w:p w14:paraId="77475AE1" w14:textId="77777777" w:rsidR="007A46B2" w:rsidRPr="00946740" w:rsidRDefault="00000000">
            <w:pPr>
              <w:pStyle w:val="TableParagraph"/>
              <w:spacing w:line="259" w:lineRule="exact"/>
              <w:ind w:left="57" w:right="2"/>
              <w:rPr>
                <w:sz w:val="24"/>
              </w:rPr>
            </w:pPr>
            <w:r w:rsidRPr="00946740">
              <w:rPr>
                <w:spacing w:val="-2"/>
                <w:sz w:val="24"/>
              </w:rPr>
              <w:t>(0.02)</w:t>
            </w:r>
          </w:p>
        </w:tc>
        <w:tc>
          <w:tcPr>
            <w:tcW w:w="1470" w:type="dxa"/>
          </w:tcPr>
          <w:p w14:paraId="07765244" w14:textId="77777777" w:rsidR="007A46B2" w:rsidRPr="00946740" w:rsidRDefault="00000000">
            <w:pPr>
              <w:pStyle w:val="TableParagraph"/>
              <w:spacing w:line="259" w:lineRule="exact"/>
              <w:ind w:left="53" w:right="29"/>
              <w:rPr>
                <w:sz w:val="24"/>
              </w:rPr>
            </w:pPr>
            <w:r w:rsidRPr="00946740">
              <w:rPr>
                <w:spacing w:val="-2"/>
                <w:sz w:val="24"/>
              </w:rPr>
              <w:t>(0.02)</w:t>
            </w:r>
          </w:p>
        </w:tc>
      </w:tr>
      <w:tr w:rsidR="007A46B2" w:rsidRPr="00946740" w14:paraId="4726D1E8" w14:textId="77777777">
        <w:trPr>
          <w:trHeight w:val="288"/>
        </w:trPr>
        <w:tc>
          <w:tcPr>
            <w:tcW w:w="2462" w:type="dxa"/>
          </w:tcPr>
          <w:p w14:paraId="3EEBD285" w14:textId="77777777" w:rsidR="007A46B2" w:rsidRPr="00946740" w:rsidRDefault="00000000">
            <w:pPr>
              <w:pStyle w:val="TableParagraph"/>
              <w:spacing w:line="269" w:lineRule="exact"/>
              <w:ind w:left="119"/>
              <w:jc w:val="left"/>
              <w:rPr>
                <w:sz w:val="24"/>
              </w:rPr>
            </w:pPr>
            <w:r w:rsidRPr="00946740">
              <w:rPr>
                <w:spacing w:val="-2"/>
                <w:w w:val="110"/>
                <w:sz w:val="24"/>
              </w:rPr>
              <w:t>Constant</w:t>
            </w:r>
          </w:p>
        </w:tc>
        <w:tc>
          <w:tcPr>
            <w:tcW w:w="1470" w:type="dxa"/>
          </w:tcPr>
          <w:p w14:paraId="77F7FF1F" w14:textId="77777777" w:rsidR="007A46B2" w:rsidRPr="00946740" w:rsidRDefault="00000000">
            <w:pPr>
              <w:pStyle w:val="TableParagraph"/>
              <w:spacing w:line="269" w:lineRule="exact"/>
              <w:ind w:left="57" w:right="29"/>
              <w:rPr>
                <w:sz w:val="24"/>
              </w:rPr>
            </w:pPr>
            <w:r w:rsidRPr="00946740">
              <w:rPr>
                <w:spacing w:val="-2"/>
                <w:sz w:val="24"/>
              </w:rPr>
              <w:t>10.42***</w:t>
            </w:r>
          </w:p>
        </w:tc>
        <w:tc>
          <w:tcPr>
            <w:tcW w:w="1500" w:type="dxa"/>
          </w:tcPr>
          <w:p w14:paraId="00033B0E" w14:textId="77777777" w:rsidR="007A46B2" w:rsidRPr="00946740" w:rsidRDefault="00000000">
            <w:pPr>
              <w:pStyle w:val="TableParagraph"/>
              <w:spacing w:line="269" w:lineRule="exact"/>
              <w:ind w:left="59" w:right="2"/>
              <w:rPr>
                <w:sz w:val="24"/>
              </w:rPr>
            </w:pPr>
            <w:r w:rsidRPr="00946740">
              <w:rPr>
                <w:spacing w:val="-2"/>
                <w:sz w:val="24"/>
              </w:rPr>
              <w:t>9.46***</w:t>
            </w:r>
          </w:p>
        </w:tc>
        <w:tc>
          <w:tcPr>
            <w:tcW w:w="1500" w:type="dxa"/>
          </w:tcPr>
          <w:p w14:paraId="16FD460E" w14:textId="77777777" w:rsidR="007A46B2" w:rsidRPr="00946740" w:rsidRDefault="007A46B2">
            <w:pPr>
              <w:pStyle w:val="TableParagraph"/>
              <w:jc w:val="left"/>
              <w:rPr>
                <w:sz w:val="20"/>
              </w:rPr>
            </w:pPr>
          </w:p>
        </w:tc>
        <w:tc>
          <w:tcPr>
            <w:tcW w:w="1500" w:type="dxa"/>
          </w:tcPr>
          <w:p w14:paraId="0D7542E2" w14:textId="77777777" w:rsidR="007A46B2" w:rsidRPr="00946740" w:rsidRDefault="007A46B2">
            <w:pPr>
              <w:pStyle w:val="TableParagraph"/>
              <w:jc w:val="left"/>
              <w:rPr>
                <w:sz w:val="20"/>
              </w:rPr>
            </w:pPr>
          </w:p>
        </w:tc>
        <w:tc>
          <w:tcPr>
            <w:tcW w:w="1470" w:type="dxa"/>
          </w:tcPr>
          <w:p w14:paraId="66939778" w14:textId="77777777" w:rsidR="007A46B2" w:rsidRPr="00946740" w:rsidRDefault="007A46B2">
            <w:pPr>
              <w:pStyle w:val="TableParagraph"/>
              <w:jc w:val="left"/>
              <w:rPr>
                <w:sz w:val="20"/>
              </w:rPr>
            </w:pPr>
          </w:p>
        </w:tc>
      </w:tr>
      <w:tr w:rsidR="007A46B2" w:rsidRPr="00946740" w14:paraId="19E01962" w14:textId="77777777">
        <w:trPr>
          <w:trHeight w:val="353"/>
        </w:trPr>
        <w:tc>
          <w:tcPr>
            <w:tcW w:w="2462" w:type="dxa"/>
            <w:tcBorders>
              <w:bottom w:val="single" w:sz="6" w:space="0" w:color="000000"/>
            </w:tcBorders>
          </w:tcPr>
          <w:p w14:paraId="374F923D" w14:textId="77777777" w:rsidR="007A46B2" w:rsidRPr="00946740" w:rsidRDefault="007A46B2">
            <w:pPr>
              <w:pStyle w:val="TableParagraph"/>
              <w:jc w:val="left"/>
              <w:rPr>
                <w:sz w:val="20"/>
              </w:rPr>
            </w:pPr>
          </w:p>
        </w:tc>
        <w:tc>
          <w:tcPr>
            <w:tcW w:w="1470" w:type="dxa"/>
            <w:tcBorders>
              <w:bottom w:val="single" w:sz="6" w:space="0" w:color="000000"/>
            </w:tcBorders>
          </w:tcPr>
          <w:p w14:paraId="02AA09A7" w14:textId="77777777" w:rsidR="007A46B2" w:rsidRPr="00946740" w:rsidRDefault="00000000">
            <w:pPr>
              <w:pStyle w:val="TableParagraph"/>
              <w:spacing w:line="275" w:lineRule="exact"/>
              <w:ind w:left="57" w:right="29"/>
              <w:rPr>
                <w:sz w:val="24"/>
              </w:rPr>
            </w:pPr>
            <w:r w:rsidRPr="00946740">
              <w:rPr>
                <w:spacing w:val="-2"/>
                <w:sz w:val="24"/>
              </w:rPr>
              <w:t>(0.04)</w:t>
            </w:r>
          </w:p>
        </w:tc>
        <w:tc>
          <w:tcPr>
            <w:tcW w:w="1500" w:type="dxa"/>
            <w:tcBorders>
              <w:bottom w:val="single" w:sz="6" w:space="0" w:color="000000"/>
            </w:tcBorders>
          </w:tcPr>
          <w:p w14:paraId="5040F6D3" w14:textId="77777777" w:rsidR="007A46B2" w:rsidRPr="00946740" w:rsidRDefault="00000000">
            <w:pPr>
              <w:pStyle w:val="TableParagraph"/>
              <w:spacing w:line="275" w:lineRule="exact"/>
              <w:ind w:left="59" w:right="2"/>
              <w:rPr>
                <w:sz w:val="24"/>
              </w:rPr>
            </w:pPr>
            <w:r w:rsidRPr="00946740">
              <w:rPr>
                <w:spacing w:val="-2"/>
                <w:sz w:val="24"/>
              </w:rPr>
              <w:t>(0.07)</w:t>
            </w:r>
          </w:p>
        </w:tc>
        <w:tc>
          <w:tcPr>
            <w:tcW w:w="1500" w:type="dxa"/>
            <w:tcBorders>
              <w:bottom w:val="single" w:sz="6" w:space="0" w:color="000000"/>
            </w:tcBorders>
          </w:tcPr>
          <w:p w14:paraId="6749EE78" w14:textId="77777777" w:rsidR="007A46B2" w:rsidRPr="00946740" w:rsidRDefault="007A46B2">
            <w:pPr>
              <w:pStyle w:val="TableParagraph"/>
              <w:jc w:val="left"/>
              <w:rPr>
                <w:sz w:val="20"/>
              </w:rPr>
            </w:pPr>
          </w:p>
        </w:tc>
        <w:tc>
          <w:tcPr>
            <w:tcW w:w="1500" w:type="dxa"/>
            <w:tcBorders>
              <w:bottom w:val="single" w:sz="6" w:space="0" w:color="000000"/>
            </w:tcBorders>
          </w:tcPr>
          <w:p w14:paraId="1A4E5F11" w14:textId="77777777" w:rsidR="007A46B2" w:rsidRPr="00946740" w:rsidRDefault="007A46B2">
            <w:pPr>
              <w:pStyle w:val="TableParagraph"/>
              <w:jc w:val="left"/>
              <w:rPr>
                <w:sz w:val="20"/>
              </w:rPr>
            </w:pPr>
          </w:p>
        </w:tc>
        <w:tc>
          <w:tcPr>
            <w:tcW w:w="1470" w:type="dxa"/>
            <w:tcBorders>
              <w:bottom w:val="single" w:sz="6" w:space="0" w:color="000000"/>
            </w:tcBorders>
          </w:tcPr>
          <w:p w14:paraId="4BA1D11D" w14:textId="77777777" w:rsidR="007A46B2" w:rsidRPr="00946740" w:rsidRDefault="007A46B2">
            <w:pPr>
              <w:pStyle w:val="TableParagraph"/>
              <w:jc w:val="left"/>
              <w:rPr>
                <w:sz w:val="20"/>
              </w:rPr>
            </w:pPr>
          </w:p>
        </w:tc>
      </w:tr>
      <w:tr w:rsidR="007A46B2" w:rsidRPr="00946740" w14:paraId="3E1B5682" w14:textId="77777777">
        <w:trPr>
          <w:trHeight w:val="341"/>
        </w:trPr>
        <w:tc>
          <w:tcPr>
            <w:tcW w:w="2462" w:type="dxa"/>
            <w:tcBorders>
              <w:top w:val="single" w:sz="6" w:space="0" w:color="000000"/>
            </w:tcBorders>
          </w:tcPr>
          <w:p w14:paraId="453A81E5" w14:textId="77777777" w:rsidR="007A46B2" w:rsidRPr="00946740" w:rsidRDefault="00000000">
            <w:pPr>
              <w:pStyle w:val="TableParagraph"/>
              <w:spacing w:before="49" w:line="272" w:lineRule="exact"/>
              <w:ind w:left="119"/>
              <w:jc w:val="left"/>
              <w:rPr>
                <w:i/>
                <w:sz w:val="24"/>
              </w:rPr>
            </w:pPr>
            <w:r w:rsidRPr="00946740">
              <w:rPr>
                <w:i/>
                <w:sz w:val="24"/>
              </w:rPr>
              <w:t>Controlling</w:t>
            </w:r>
            <w:r w:rsidRPr="00946740">
              <w:rPr>
                <w:i/>
                <w:spacing w:val="-6"/>
                <w:sz w:val="24"/>
              </w:rPr>
              <w:t xml:space="preserve"> </w:t>
            </w:r>
            <w:r w:rsidRPr="00946740">
              <w:rPr>
                <w:i/>
                <w:spacing w:val="-4"/>
                <w:sz w:val="24"/>
              </w:rPr>
              <w:t>for:</w:t>
            </w:r>
          </w:p>
        </w:tc>
        <w:tc>
          <w:tcPr>
            <w:tcW w:w="1470" w:type="dxa"/>
            <w:tcBorders>
              <w:top w:val="single" w:sz="6" w:space="0" w:color="000000"/>
            </w:tcBorders>
          </w:tcPr>
          <w:p w14:paraId="7095F7FE" w14:textId="77777777" w:rsidR="007A46B2" w:rsidRPr="00946740" w:rsidRDefault="007A46B2">
            <w:pPr>
              <w:pStyle w:val="TableParagraph"/>
              <w:jc w:val="left"/>
              <w:rPr>
                <w:sz w:val="20"/>
              </w:rPr>
            </w:pPr>
          </w:p>
        </w:tc>
        <w:tc>
          <w:tcPr>
            <w:tcW w:w="1500" w:type="dxa"/>
            <w:tcBorders>
              <w:top w:val="single" w:sz="6" w:space="0" w:color="000000"/>
            </w:tcBorders>
          </w:tcPr>
          <w:p w14:paraId="4457C841" w14:textId="77777777" w:rsidR="007A46B2" w:rsidRPr="00946740" w:rsidRDefault="007A46B2">
            <w:pPr>
              <w:pStyle w:val="TableParagraph"/>
              <w:jc w:val="left"/>
              <w:rPr>
                <w:sz w:val="20"/>
              </w:rPr>
            </w:pPr>
          </w:p>
        </w:tc>
        <w:tc>
          <w:tcPr>
            <w:tcW w:w="1500" w:type="dxa"/>
            <w:tcBorders>
              <w:top w:val="single" w:sz="6" w:space="0" w:color="000000"/>
            </w:tcBorders>
          </w:tcPr>
          <w:p w14:paraId="76AA3E8D" w14:textId="77777777" w:rsidR="007A46B2" w:rsidRPr="00946740" w:rsidRDefault="007A46B2">
            <w:pPr>
              <w:pStyle w:val="TableParagraph"/>
              <w:jc w:val="left"/>
              <w:rPr>
                <w:sz w:val="20"/>
              </w:rPr>
            </w:pPr>
          </w:p>
        </w:tc>
        <w:tc>
          <w:tcPr>
            <w:tcW w:w="1500" w:type="dxa"/>
            <w:tcBorders>
              <w:top w:val="single" w:sz="6" w:space="0" w:color="000000"/>
            </w:tcBorders>
          </w:tcPr>
          <w:p w14:paraId="7C2E985C" w14:textId="77777777" w:rsidR="007A46B2" w:rsidRPr="00946740" w:rsidRDefault="007A46B2">
            <w:pPr>
              <w:pStyle w:val="TableParagraph"/>
              <w:jc w:val="left"/>
              <w:rPr>
                <w:sz w:val="20"/>
              </w:rPr>
            </w:pPr>
          </w:p>
        </w:tc>
        <w:tc>
          <w:tcPr>
            <w:tcW w:w="1470" w:type="dxa"/>
            <w:tcBorders>
              <w:top w:val="single" w:sz="6" w:space="0" w:color="000000"/>
            </w:tcBorders>
          </w:tcPr>
          <w:p w14:paraId="22980C44" w14:textId="77777777" w:rsidR="007A46B2" w:rsidRPr="00946740" w:rsidRDefault="007A46B2">
            <w:pPr>
              <w:pStyle w:val="TableParagraph"/>
              <w:jc w:val="left"/>
              <w:rPr>
                <w:sz w:val="20"/>
              </w:rPr>
            </w:pPr>
          </w:p>
        </w:tc>
      </w:tr>
      <w:tr w:rsidR="007A46B2" w:rsidRPr="00946740" w14:paraId="3039EE57" w14:textId="77777777">
        <w:trPr>
          <w:trHeight w:val="286"/>
        </w:trPr>
        <w:tc>
          <w:tcPr>
            <w:tcW w:w="2462" w:type="dxa"/>
          </w:tcPr>
          <w:p w14:paraId="39D28FD8" w14:textId="77777777" w:rsidR="007A46B2" w:rsidRPr="00946740" w:rsidRDefault="00000000">
            <w:pPr>
              <w:pStyle w:val="TableParagraph"/>
              <w:spacing w:line="266" w:lineRule="exact"/>
              <w:ind w:left="119"/>
              <w:jc w:val="left"/>
              <w:rPr>
                <w:sz w:val="24"/>
              </w:rPr>
            </w:pPr>
            <w:r w:rsidRPr="00946740">
              <w:rPr>
                <w:w w:val="115"/>
                <w:sz w:val="24"/>
              </w:rPr>
              <w:t>Hours</w:t>
            </w:r>
            <w:r w:rsidRPr="00946740">
              <w:rPr>
                <w:spacing w:val="-16"/>
                <w:w w:val="115"/>
                <w:sz w:val="24"/>
              </w:rPr>
              <w:t xml:space="preserve"> </w:t>
            </w:r>
            <w:r w:rsidRPr="00946740">
              <w:rPr>
                <w:spacing w:val="-2"/>
                <w:w w:val="115"/>
                <w:sz w:val="24"/>
              </w:rPr>
              <w:t>Worked</w:t>
            </w:r>
          </w:p>
        </w:tc>
        <w:tc>
          <w:tcPr>
            <w:tcW w:w="1470" w:type="dxa"/>
          </w:tcPr>
          <w:p w14:paraId="5DE52A68" w14:textId="77777777" w:rsidR="007A46B2" w:rsidRPr="00946740" w:rsidRDefault="007A46B2">
            <w:pPr>
              <w:pStyle w:val="TableParagraph"/>
              <w:jc w:val="left"/>
              <w:rPr>
                <w:sz w:val="20"/>
              </w:rPr>
            </w:pPr>
          </w:p>
        </w:tc>
        <w:tc>
          <w:tcPr>
            <w:tcW w:w="1500" w:type="dxa"/>
          </w:tcPr>
          <w:p w14:paraId="3B98C8EC" w14:textId="77777777" w:rsidR="007A46B2" w:rsidRPr="00946740" w:rsidRDefault="00000000">
            <w:pPr>
              <w:pStyle w:val="TableParagraph"/>
              <w:spacing w:line="266" w:lineRule="exact"/>
              <w:ind w:left="59" w:right="2"/>
              <w:rPr>
                <w:sz w:val="24"/>
              </w:rPr>
            </w:pPr>
            <w:r w:rsidRPr="00946740">
              <w:rPr>
                <w:spacing w:val="-10"/>
                <w:sz w:val="24"/>
              </w:rPr>
              <w:t>X</w:t>
            </w:r>
          </w:p>
        </w:tc>
        <w:tc>
          <w:tcPr>
            <w:tcW w:w="1500" w:type="dxa"/>
          </w:tcPr>
          <w:p w14:paraId="6F60EA36" w14:textId="77777777" w:rsidR="007A46B2" w:rsidRPr="00946740" w:rsidRDefault="00000000">
            <w:pPr>
              <w:pStyle w:val="TableParagraph"/>
              <w:spacing w:line="266" w:lineRule="exact"/>
              <w:ind w:left="58" w:right="2"/>
              <w:rPr>
                <w:sz w:val="24"/>
              </w:rPr>
            </w:pPr>
            <w:r w:rsidRPr="00946740">
              <w:rPr>
                <w:spacing w:val="-10"/>
                <w:sz w:val="24"/>
              </w:rPr>
              <w:t>X</w:t>
            </w:r>
          </w:p>
        </w:tc>
        <w:tc>
          <w:tcPr>
            <w:tcW w:w="1500" w:type="dxa"/>
          </w:tcPr>
          <w:p w14:paraId="740609B5" w14:textId="77777777" w:rsidR="007A46B2" w:rsidRPr="00946740" w:rsidRDefault="00000000">
            <w:pPr>
              <w:pStyle w:val="TableParagraph"/>
              <w:spacing w:line="266" w:lineRule="exact"/>
              <w:ind w:left="57" w:right="2"/>
              <w:rPr>
                <w:sz w:val="24"/>
              </w:rPr>
            </w:pPr>
            <w:r w:rsidRPr="00946740">
              <w:rPr>
                <w:spacing w:val="-10"/>
                <w:sz w:val="24"/>
              </w:rPr>
              <w:t>X</w:t>
            </w:r>
          </w:p>
        </w:tc>
        <w:tc>
          <w:tcPr>
            <w:tcW w:w="1470" w:type="dxa"/>
          </w:tcPr>
          <w:p w14:paraId="26AF5AC5" w14:textId="77777777" w:rsidR="007A46B2" w:rsidRPr="00946740" w:rsidRDefault="00000000">
            <w:pPr>
              <w:pStyle w:val="TableParagraph"/>
              <w:spacing w:line="266" w:lineRule="exact"/>
              <w:ind w:left="53" w:right="29"/>
              <w:rPr>
                <w:sz w:val="24"/>
              </w:rPr>
            </w:pPr>
            <w:r w:rsidRPr="00946740">
              <w:rPr>
                <w:spacing w:val="-10"/>
                <w:sz w:val="24"/>
              </w:rPr>
              <w:t>X</w:t>
            </w:r>
          </w:p>
        </w:tc>
      </w:tr>
      <w:tr w:rsidR="007A46B2" w:rsidRPr="00946740" w14:paraId="5D6A92EC" w14:textId="77777777">
        <w:trPr>
          <w:trHeight w:val="288"/>
        </w:trPr>
        <w:tc>
          <w:tcPr>
            <w:tcW w:w="2462" w:type="dxa"/>
          </w:tcPr>
          <w:p w14:paraId="397950FA" w14:textId="77777777" w:rsidR="007A46B2" w:rsidRPr="00946740" w:rsidRDefault="00000000">
            <w:pPr>
              <w:pStyle w:val="TableParagraph"/>
              <w:spacing w:line="269" w:lineRule="exact"/>
              <w:ind w:left="119"/>
              <w:jc w:val="left"/>
              <w:rPr>
                <w:sz w:val="24"/>
              </w:rPr>
            </w:pPr>
            <w:r w:rsidRPr="00946740">
              <w:rPr>
                <w:spacing w:val="-5"/>
                <w:w w:val="110"/>
                <w:sz w:val="24"/>
              </w:rPr>
              <w:t>Age</w:t>
            </w:r>
          </w:p>
        </w:tc>
        <w:tc>
          <w:tcPr>
            <w:tcW w:w="1470" w:type="dxa"/>
          </w:tcPr>
          <w:p w14:paraId="7E246AB2" w14:textId="77777777" w:rsidR="007A46B2" w:rsidRPr="00946740" w:rsidRDefault="007A46B2">
            <w:pPr>
              <w:pStyle w:val="TableParagraph"/>
              <w:jc w:val="left"/>
              <w:rPr>
                <w:sz w:val="20"/>
              </w:rPr>
            </w:pPr>
          </w:p>
        </w:tc>
        <w:tc>
          <w:tcPr>
            <w:tcW w:w="1500" w:type="dxa"/>
          </w:tcPr>
          <w:p w14:paraId="561E33BC" w14:textId="77777777" w:rsidR="007A46B2" w:rsidRPr="00946740" w:rsidRDefault="007A46B2">
            <w:pPr>
              <w:pStyle w:val="TableParagraph"/>
              <w:jc w:val="left"/>
              <w:rPr>
                <w:sz w:val="20"/>
              </w:rPr>
            </w:pPr>
          </w:p>
        </w:tc>
        <w:tc>
          <w:tcPr>
            <w:tcW w:w="1500" w:type="dxa"/>
          </w:tcPr>
          <w:p w14:paraId="5FB3A3EA"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09A42213"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78BBF31D"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6B04F8ED" w14:textId="77777777">
        <w:trPr>
          <w:trHeight w:val="288"/>
        </w:trPr>
        <w:tc>
          <w:tcPr>
            <w:tcW w:w="2462" w:type="dxa"/>
          </w:tcPr>
          <w:p w14:paraId="5C935D72" w14:textId="77777777" w:rsidR="007A46B2" w:rsidRPr="00946740" w:rsidRDefault="00000000">
            <w:pPr>
              <w:pStyle w:val="TableParagraph"/>
              <w:spacing w:line="269" w:lineRule="exact"/>
              <w:ind w:left="119"/>
              <w:jc w:val="left"/>
              <w:rPr>
                <w:sz w:val="24"/>
              </w:rPr>
            </w:pPr>
            <w:r w:rsidRPr="00946740">
              <w:rPr>
                <w:w w:val="105"/>
                <w:sz w:val="24"/>
              </w:rPr>
              <w:t>State</w:t>
            </w:r>
            <w:r w:rsidRPr="00946740">
              <w:rPr>
                <w:spacing w:val="5"/>
                <w:w w:val="105"/>
                <w:sz w:val="24"/>
              </w:rPr>
              <w:t xml:space="preserve"> </w:t>
            </w:r>
            <w:r w:rsidRPr="00946740">
              <w:rPr>
                <w:spacing w:val="-5"/>
                <w:w w:val="105"/>
                <w:sz w:val="24"/>
              </w:rPr>
              <w:t>FE</w:t>
            </w:r>
          </w:p>
        </w:tc>
        <w:tc>
          <w:tcPr>
            <w:tcW w:w="1470" w:type="dxa"/>
          </w:tcPr>
          <w:p w14:paraId="1C74C5F8" w14:textId="77777777" w:rsidR="007A46B2" w:rsidRPr="00946740" w:rsidRDefault="007A46B2">
            <w:pPr>
              <w:pStyle w:val="TableParagraph"/>
              <w:jc w:val="left"/>
              <w:rPr>
                <w:sz w:val="20"/>
              </w:rPr>
            </w:pPr>
          </w:p>
        </w:tc>
        <w:tc>
          <w:tcPr>
            <w:tcW w:w="1500" w:type="dxa"/>
          </w:tcPr>
          <w:p w14:paraId="46DB6F9E" w14:textId="77777777" w:rsidR="007A46B2" w:rsidRPr="00946740" w:rsidRDefault="007A46B2">
            <w:pPr>
              <w:pStyle w:val="TableParagraph"/>
              <w:jc w:val="left"/>
              <w:rPr>
                <w:sz w:val="20"/>
              </w:rPr>
            </w:pPr>
          </w:p>
        </w:tc>
        <w:tc>
          <w:tcPr>
            <w:tcW w:w="1500" w:type="dxa"/>
          </w:tcPr>
          <w:p w14:paraId="6B55E6E6"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5987F1FA"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4F5AD75D"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51E29F99" w14:textId="77777777">
        <w:trPr>
          <w:trHeight w:val="288"/>
        </w:trPr>
        <w:tc>
          <w:tcPr>
            <w:tcW w:w="2462" w:type="dxa"/>
          </w:tcPr>
          <w:p w14:paraId="38CE9CC0" w14:textId="77777777" w:rsidR="007A46B2" w:rsidRPr="00946740" w:rsidRDefault="00000000">
            <w:pPr>
              <w:pStyle w:val="TableParagraph"/>
              <w:spacing w:line="269" w:lineRule="exact"/>
              <w:ind w:left="119"/>
              <w:jc w:val="left"/>
              <w:rPr>
                <w:sz w:val="24"/>
              </w:rPr>
            </w:pPr>
            <w:r w:rsidRPr="00946740">
              <w:rPr>
                <w:spacing w:val="-5"/>
                <w:w w:val="105"/>
                <w:sz w:val="24"/>
              </w:rPr>
              <w:t>Year</w:t>
            </w:r>
            <w:r w:rsidRPr="00946740">
              <w:rPr>
                <w:spacing w:val="-10"/>
                <w:w w:val="105"/>
                <w:sz w:val="24"/>
              </w:rPr>
              <w:t xml:space="preserve"> </w:t>
            </w:r>
            <w:r w:rsidRPr="00946740">
              <w:rPr>
                <w:spacing w:val="-5"/>
                <w:w w:val="105"/>
                <w:sz w:val="24"/>
              </w:rPr>
              <w:t>FE</w:t>
            </w:r>
          </w:p>
        </w:tc>
        <w:tc>
          <w:tcPr>
            <w:tcW w:w="1470" w:type="dxa"/>
          </w:tcPr>
          <w:p w14:paraId="696046F1" w14:textId="77777777" w:rsidR="007A46B2" w:rsidRPr="00946740" w:rsidRDefault="007A46B2">
            <w:pPr>
              <w:pStyle w:val="TableParagraph"/>
              <w:jc w:val="left"/>
              <w:rPr>
                <w:sz w:val="20"/>
              </w:rPr>
            </w:pPr>
          </w:p>
        </w:tc>
        <w:tc>
          <w:tcPr>
            <w:tcW w:w="1500" w:type="dxa"/>
          </w:tcPr>
          <w:p w14:paraId="2D8E798C" w14:textId="77777777" w:rsidR="007A46B2" w:rsidRPr="00946740" w:rsidRDefault="007A46B2">
            <w:pPr>
              <w:pStyle w:val="TableParagraph"/>
              <w:jc w:val="left"/>
              <w:rPr>
                <w:sz w:val="20"/>
              </w:rPr>
            </w:pPr>
          </w:p>
        </w:tc>
        <w:tc>
          <w:tcPr>
            <w:tcW w:w="1500" w:type="dxa"/>
          </w:tcPr>
          <w:p w14:paraId="4DD9BC36"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351640FB"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31C79D1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6B0A5595" w14:textId="77777777">
        <w:trPr>
          <w:trHeight w:val="288"/>
        </w:trPr>
        <w:tc>
          <w:tcPr>
            <w:tcW w:w="2462" w:type="dxa"/>
          </w:tcPr>
          <w:p w14:paraId="7E119069" w14:textId="77777777" w:rsidR="007A46B2" w:rsidRPr="00946740" w:rsidRDefault="00000000">
            <w:pPr>
              <w:pStyle w:val="TableParagraph"/>
              <w:spacing w:line="269" w:lineRule="exact"/>
              <w:ind w:left="119"/>
              <w:jc w:val="left"/>
              <w:rPr>
                <w:sz w:val="24"/>
              </w:rPr>
            </w:pPr>
            <w:r w:rsidRPr="00946740">
              <w:rPr>
                <w:spacing w:val="-2"/>
                <w:w w:val="105"/>
                <w:sz w:val="24"/>
              </w:rPr>
              <w:t>State-Year</w:t>
            </w:r>
            <w:r w:rsidRPr="00946740">
              <w:rPr>
                <w:spacing w:val="-5"/>
                <w:w w:val="105"/>
                <w:sz w:val="24"/>
              </w:rPr>
              <w:t xml:space="preserve"> FE</w:t>
            </w:r>
          </w:p>
        </w:tc>
        <w:tc>
          <w:tcPr>
            <w:tcW w:w="1470" w:type="dxa"/>
          </w:tcPr>
          <w:p w14:paraId="02DE1890" w14:textId="77777777" w:rsidR="007A46B2" w:rsidRPr="00946740" w:rsidRDefault="007A46B2">
            <w:pPr>
              <w:pStyle w:val="TableParagraph"/>
              <w:jc w:val="left"/>
              <w:rPr>
                <w:sz w:val="20"/>
              </w:rPr>
            </w:pPr>
          </w:p>
        </w:tc>
        <w:tc>
          <w:tcPr>
            <w:tcW w:w="1500" w:type="dxa"/>
          </w:tcPr>
          <w:p w14:paraId="1D610EED" w14:textId="77777777" w:rsidR="007A46B2" w:rsidRPr="00946740" w:rsidRDefault="007A46B2">
            <w:pPr>
              <w:pStyle w:val="TableParagraph"/>
              <w:jc w:val="left"/>
              <w:rPr>
                <w:sz w:val="20"/>
              </w:rPr>
            </w:pPr>
          </w:p>
        </w:tc>
        <w:tc>
          <w:tcPr>
            <w:tcW w:w="1500" w:type="dxa"/>
          </w:tcPr>
          <w:p w14:paraId="2F865FEF" w14:textId="77777777" w:rsidR="007A46B2" w:rsidRPr="00946740" w:rsidRDefault="00000000">
            <w:pPr>
              <w:pStyle w:val="TableParagraph"/>
              <w:spacing w:line="269" w:lineRule="exact"/>
              <w:ind w:left="58" w:right="2"/>
              <w:rPr>
                <w:sz w:val="24"/>
              </w:rPr>
            </w:pPr>
            <w:r w:rsidRPr="00946740">
              <w:rPr>
                <w:spacing w:val="-10"/>
                <w:sz w:val="24"/>
              </w:rPr>
              <w:t>X</w:t>
            </w:r>
          </w:p>
        </w:tc>
        <w:tc>
          <w:tcPr>
            <w:tcW w:w="1500" w:type="dxa"/>
          </w:tcPr>
          <w:p w14:paraId="511B2964"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1A0FCBCE"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360AB662" w14:textId="77777777">
        <w:trPr>
          <w:trHeight w:val="288"/>
        </w:trPr>
        <w:tc>
          <w:tcPr>
            <w:tcW w:w="2462" w:type="dxa"/>
          </w:tcPr>
          <w:p w14:paraId="0682145E" w14:textId="77777777" w:rsidR="007A46B2" w:rsidRPr="00946740" w:rsidRDefault="00000000">
            <w:pPr>
              <w:pStyle w:val="TableParagraph"/>
              <w:spacing w:line="269" w:lineRule="exact"/>
              <w:ind w:left="119"/>
              <w:jc w:val="left"/>
              <w:rPr>
                <w:sz w:val="24"/>
              </w:rPr>
            </w:pPr>
            <w:r w:rsidRPr="00946740">
              <w:rPr>
                <w:w w:val="105"/>
                <w:sz w:val="24"/>
              </w:rPr>
              <w:t>Occupation</w:t>
            </w:r>
            <w:r w:rsidRPr="00946740">
              <w:rPr>
                <w:spacing w:val="51"/>
                <w:w w:val="105"/>
                <w:sz w:val="24"/>
              </w:rPr>
              <w:t xml:space="preserve"> </w:t>
            </w:r>
            <w:r w:rsidRPr="00946740">
              <w:rPr>
                <w:spacing w:val="-7"/>
                <w:w w:val="105"/>
                <w:sz w:val="24"/>
              </w:rPr>
              <w:t>FE</w:t>
            </w:r>
          </w:p>
        </w:tc>
        <w:tc>
          <w:tcPr>
            <w:tcW w:w="1470" w:type="dxa"/>
          </w:tcPr>
          <w:p w14:paraId="47540887" w14:textId="77777777" w:rsidR="007A46B2" w:rsidRPr="00946740" w:rsidRDefault="007A46B2">
            <w:pPr>
              <w:pStyle w:val="TableParagraph"/>
              <w:jc w:val="left"/>
              <w:rPr>
                <w:sz w:val="20"/>
              </w:rPr>
            </w:pPr>
          </w:p>
        </w:tc>
        <w:tc>
          <w:tcPr>
            <w:tcW w:w="1500" w:type="dxa"/>
          </w:tcPr>
          <w:p w14:paraId="7DD80D96" w14:textId="77777777" w:rsidR="007A46B2" w:rsidRPr="00946740" w:rsidRDefault="007A46B2">
            <w:pPr>
              <w:pStyle w:val="TableParagraph"/>
              <w:jc w:val="left"/>
              <w:rPr>
                <w:sz w:val="20"/>
              </w:rPr>
            </w:pPr>
          </w:p>
        </w:tc>
        <w:tc>
          <w:tcPr>
            <w:tcW w:w="1500" w:type="dxa"/>
          </w:tcPr>
          <w:p w14:paraId="648E3EEF" w14:textId="77777777" w:rsidR="007A46B2" w:rsidRPr="00946740" w:rsidRDefault="007A46B2">
            <w:pPr>
              <w:pStyle w:val="TableParagraph"/>
              <w:jc w:val="left"/>
              <w:rPr>
                <w:sz w:val="20"/>
              </w:rPr>
            </w:pPr>
          </w:p>
        </w:tc>
        <w:tc>
          <w:tcPr>
            <w:tcW w:w="1500" w:type="dxa"/>
          </w:tcPr>
          <w:p w14:paraId="40113203" w14:textId="77777777" w:rsidR="007A46B2" w:rsidRPr="00946740" w:rsidRDefault="00000000">
            <w:pPr>
              <w:pStyle w:val="TableParagraph"/>
              <w:spacing w:line="269" w:lineRule="exact"/>
              <w:ind w:left="57" w:right="2"/>
              <w:rPr>
                <w:sz w:val="24"/>
              </w:rPr>
            </w:pPr>
            <w:r w:rsidRPr="00946740">
              <w:rPr>
                <w:spacing w:val="-10"/>
                <w:sz w:val="24"/>
              </w:rPr>
              <w:t>X</w:t>
            </w:r>
          </w:p>
        </w:tc>
        <w:tc>
          <w:tcPr>
            <w:tcW w:w="1470" w:type="dxa"/>
          </w:tcPr>
          <w:p w14:paraId="6EB87919"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1CBF2866" w14:textId="77777777">
        <w:trPr>
          <w:trHeight w:val="288"/>
        </w:trPr>
        <w:tc>
          <w:tcPr>
            <w:tcW w:w="2462" w:type="dxa"/>
          </w:tcPr>
          <w:p w14:paraId="5403A2A5" w14:textId="77777777" w:rsidR="007A46B2" w:rsidRPr="00946740" w:rsidRDefault="00000000">
            <w:pPr>
              <w:pStyle w:val="TableParagraph"/>
              <w:spacing w:line="269" w:lineRule="exact"/>
              <w:ind w:left="119"/>
              <w:jc w:val="left"/>
              <w:rPr>
                <w:sz w:val="24"/>
              </w:rPr>
            </w:pPr>
            <w:r w:rsidRPr="00946740">
              <w:rPr>
                <w:w w:val="110"/>
                <w:sz w:val="24"/>
              </w:rPr>
              <w:t>Parental</w:t>
            </w:r>
            <w:r w:rsidRPr="00946740">
              <w:rPr>
                <w:spacing w:val="-1"/>
                <w:w w:val="110"/>
                <w:sz w:val="24"/>
              </w:rPr>
              <w:t xml:space="preserve"> </w:t>
            </w:r>
            <w:r w:rsidRPr="00946740">
              <w:rPr>
                <w:spacing w:val="-2"/>
                <w:w w:val="110"/>
                <w:sz w:val="24"/>
              </w:rPr>
              <w:t>Background</w:t>
            </w:r>
          </w:p>
        </w:tc>
        <w:tc>
          <w:tcPr>
            <w:tcW w:w="1470" w:type="dxa"/>
          </w:tcPr>
          <w:p w14:paraId="2A837400" w14:textId="77777777" w:rsidR="007A46B2" w:rsidRPr="00946740" w:rsidRDefault="007A46B2">
            <w:pPr>
              <w:pStyle w:val="TableParagraph"/>
              <w:jc w:val="left"/>
              <w:rPr>
                <w:sz w:val="20"/>
              </w:rPr>
            </w:pPr>
          </w:p>
        </w:tc>
        <w:tc>
          <w:tcPr>
            <w:tcW w:w="1500" w:type="dxa"/>
          </w:tcPr>
          <w:p w14:paraId="1005F899" w14:textId="77777777" w:rsidR="007A46B2" w:rsidRPr="00946740" w:rsidRDefault="007A46B2">
            <w:pPr>
              <w:pStyle w:val="TableParagraph"/>
              <w:jc w:val="left"/>
              <w:rPr>
                <w:sz w:val="20"/>
              </w:rPr>
            </w:pPr>
          </w:p>
        </w:tc>
        <w:tc>
          <w:tcPr>
            <w:tcW w:w="1500" w:type="dxa"/>
          </w:tcPr>
          <w:p w14:paraId="501EBBD4" w14:textId="77777777" w:rsidR="007A46B2" w:rsidRPr="00946740" w:rsidRDefault="007A46B2">
            <w:pPr>
              <w:pStyle w:val="TableParagraph"/>
              <w:jc w:val="left"/>
              <w:rPr>
                <w:sz w:val="20"/>
              </w:rPr>
            </w:pPr>
          </w:p>
        </w:tc>
        <w:tc>
          <w:tcPr>
            <w:tcW w:w="1500" w:type="dxa"/>
          </w:tcPr>
          <w:p w14:paraId="4618A156" w14:textId="77777777" w:rsidR="007A46B2" w:rsidRPr="00946740" w:rsidRDefault="007A46B2">
            <w:pPr>
              <w:pStyle w:val="TableParagraph"/>
              <w:jc w:val="left"/>
              <w:rPr>
                <w:sz w:val="20"/>
              </w:rPr>
            </w:pPr>
          </w:p>
        </w:tc>
        <w:tc>
          <w:tcPr>
            <w:tcW w:w="1470" w:type="dxa"/>
          </w:tcPr>
          <w:p w14:paraId="39F23A9B" w14:textId="77777777" w:rsidR="007A46B2" w:rsidRPr="00946740" w:rsidRDefault="00000000">
            <w:pPr>
              <w:pStyle w:val="TableParagraph"/>
              <w:spacing w:line="269" w:lineRule="exact"/>
              <w:ind w:left="53" w:right="29"/>
              <w:rPr>
                <w:sz w:val="24"/>
              </w:rPr>
            </w:pPr>
            <w:r w:rsidRPr="00946740">
              <w:rPr>
                <w:spacing w:val="-10"/>
                <w:sz w:val="24"/>
              </w:rPr>
              <w:t>X</w:t>
            </w:r>
          </w:p>
        </w:tc>
      </w:tr>
      <w:tr w:rsidR="007A46B2" w:rsidRPr="00946740" w14:paraId="2DDB2396" w14:textId="77777777">
        <w:trPr>
          <w:trHeight w:val="354"/>
        </w:trPr>
        <w:tc>
          <w:tcPr>
            <w:tcW w:w="2462" w:type="dxa"/>
            <w:tcBorders>
              <w:bottom w:val="single" w:sz="8" w:space="0" w:color="000000"/>
            </w:tcBorders>
          </w:tcPr>
          <w:p w14:paraId="6C7D8D98" w14:textId="77777777" w:rsidR="007A46B2" w:rsidRPr="00946740" w:rsidRDefault="00000000">
            <w:pPr>
              <w:pStyle w:val="TableParagraph"/>
              <w:spacing w:line="275" w:lineRule="exact"/>
              <w:ind w:left="119"/>
              <w:jc w:val="left"/>
              <w:rPr>
                <w:sz w:val="24"/>
              </w:rPr>
            </w:pPr>
            <w:r w:rsidRPr="00946740">
              <w:rPr>
                <w:spacing w:val="-2"/>
                <w:w w:val="110"/>
                <w:sz w:val="24"/>
              </w:rPr>
              <w:t>Observations</w:t>
            </w:r>
          </w:p>
        </w:tc>
        <w:tc>
          <w:tcPr>
            <w:tcW w:w="1470" w:type="dxa"/>
            <w:tcBorders>
              <w:bottom w:val="single" w:sz="8" w:space="0" w:color="000000"/>
            </w:tcBorders>
          </w:tcPr>
          <w:p w14:paraId="27ADF76E" w14:textId="77777777" w:rsidR="007A46B2" w:rsidRPr="00946740" w:rsidRDefault="00000000">
            <w:pPr>
              <w:pStyle w:val="TableParagraph"/>
              <w:spacing w:line="275" w:lineRule="exact"/>
              <w:ind w:left="57" w:right="29"/>
              <w:rPr>
                <w:sz w:val="24"/>
              </w:rPr>
            </w:pPr>
            <w:r w:rsidRPr="00946740">
              <w:rPr>
                <w:spacing w:val="-4"/>
                <w:sz w:val="24"/>
              </w:rPr>
              <w:t>3621</w:t>
            </w:r>
          </w:p>
        </w:tc>
        <w:tc>
          <w:tcPr>
            <w:tcW w:w="1500" w:type="dxa"/>
            <w:tcBorders>
              <w:bottom w:val="single" w:sz="8" w:space="0" w:color="000000"/>
            </w:tcBorders>
          </w:tcPr>
          <w:p w14:paraId="57FA1080" w14:textId="77777777" w:rsidR="007A46B2" w:rsidRPr="00946740" w:rsidRDefault="00000000">
            <w:pPr>
              <w:pStyle w:val="TableParagraph"/>
              <w:spacing w:line="275" w:lineRule="exact"/>
              <w:ind w:left="59" w:right="2"/>
              <w:rPr>
                <w:sz w:val="24"/>
              </w:rPr>
            </w:pPr>
            <w:r w:rsidRPr="00946740">
              <w:rPr>
                <w:spacing w:val="-4"/>
                <w:sz w:val="24"/>
              </w:rPr>
              <w:t>3621</w:t>
            </w:r>
          </w:p>
        </w:tc>
        <w:tc>
          <w:tcPr>
            <w:tcW w:w="1500" w:type="dxa"/>
            <w:tcBorders>
              <w:bottom w:val="single" w:sz="8" w:space="0" w:color="000000"/>
            </w:tcBorders>
          </w:tcPr>
          <w:p w14:paraId="2F57DAAA" w14:textId="77777777" w:rsidR="007A46B2" w:rsidRPr="00946740" w:rsidRDefault="00000000">
            <w:pPr>
              <w:pStyle w:val="TableParagraph"/>
              <w:spacing w:line="275" w:lineRule="exact"/>
              <w:ind w:left="58" w:right="2"/>
              <w:rPr>
                <w:sz w:val="24"/>
              </w:rPr>
            </w:pPr>
            <w:r w:rsidRPr="00946740">
              <w:rPr>
                <w:spacing w:val="-4"/>
                <w:sz w:val="24"/>
              </w:rPr>
              <w:t>3621</w:t>
            </w:r>
          </w:p>
        </w:tc>
        <w:tc>
          <w:tcPr>
            <w:tcW w:w="1500" w:type="dxa"/>
            <w:tcBorders>
              <w:bottom w:val="single" w:sz="8" w:space="0" w:color="000000"/>
            </w:tcBorders>
          </w:tcPr>
          <w:p w14:paraId="586C6F44" w14:textId="77777777" w:rsidR="007A46B2" w:rsidRPr="00946740" w:rsidRDefault="00000000">
            <w:pPr>
              <w:pStyle w:val="TableParagraph"/>
              <w:spacing w:line="275" w:lineRule="exact"/>
              <w:ind w:left="57" w:right="3"/>
              <w:rPr>
                <w:sz w:val="24"/>
              </w:rPr>
            </w:pPr>
            <w:r w:rsidRPr="00946740">
              <w:rPr>
                <w:spacing w:val="-4"/>
                <w:sz w:val="24"/>
              </w:rPr>
              <w:t>3487</w:t>
            </w:r>
          </w:p>
        </w:tc>
        <w:tc>
          <w:tcPr>
            <w:tcW w:w="1470" w:type="dxa"/>
            <w:tcBorders>
              <w:bottom w:val="single" w:sz="8" w:space="0" w:color="000000"/>
            </w:tcBorders>
          </w:tcPr>
          <w:p w14:paraId="52F576CB" w14:textId="77777777" w:rsidR="007A46B2" w:rsidRPr="00946740" w:rsidRDefault="00000000">
            <w:pPr>
              <w:pStyle w:val="TableParagraph"/>
              <w:spacing w:line="275" w:lineRule="exact"/>
              <w:ind w:left="52" w:right="29"/>
              <w:rPr>
                <w:sz w:val="24"/>
              </w:rPr>
            </w:pPr>
            <w:r w:rsidRPr="00946740">
              <w:rPr>
                <w:spacing w:val="-4"/>
                <w:sz w:val="24"/>
              </w:rPr>
              <w:t>3487</w:t>
            </w:r>
          </w:p>
        </w:tc>
      </w:tr>
    </w:tbl>
    <w:p w14:paraId="4AF1032A" w14:textId="77777777" w:rsidR="007A46B2" w:rsidRPr="00946740" w:rsidRDefault="00000000">
      <w:pPr>
        <w:spacing w:before="15"/>
        <w:ind w:left="235"/>
        <w:rPr>
          <w:sz w:val="24"/>
        </w:rPr>
      </w:pPr>
      <w:r w:rsidRPr="00946740">
        <w:rPr>
          <w:sz w:val="24"/>
        </w:rPr>
        <w:t>*</w:t>
      </w:r>
      <w:r w:rsidRPr="00946740">
        <w:rPr>
          <w:spacing w:val="-4"/>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0.1,</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6"/>
          <w:w w:val="105"/>
          <w:sz w:val="24"/>
        </w:rPr>
        <w:t xml:space="preserve"> </w:t>
      </w:r>
      <w:r w:rsidRPr="00946740">
        <w:rPr>
          <w:rFonts w:ascii="Arial"/>
          <w:w w:val="105"/>
          <w:sz w:val="24"/>
        </w:rPr>
        <w:t>&lt;</w:t>
      </w:r>
      <w:r w:rsidRPr="00946740">
        <w:rPr>
          <w:rFonts w:ascii="Arial"/>
          <w:spacing w:val="-13"/>
          <w:w w:val="105"/>
          <w:sz w:val="24"/>
        </w:rPr>
        <w:t xml:space="preserve"> </w:t>
      </w:r>
      <w:r w:rsidRPr="00946740">
        <w:rPr>
          <w:sz w:val="24"/>
        </w:rPr>
        <w:t>0.05,</w:t>
      </w:r>
      <w:r w:rsidRPr="00946740">
        <w:rPr>
          <w:spacing w:val="-4"/>
          <w:sz w:val="24"/>
        </w:rPr>
        <w:t xml:space="preserve"> </w:t>
      </w:r>
      <w:r w:rsidRPr="00946740">
        <w:rPr>
          <w:sz w:val="24"/>
        </w:rPr>
        <w:t>***</w:t>
      </w:r>
      <w:r w:rsidRPr="00946740">
        <w:rPr>
          <w:spacing w:val="-3"/>
          <w:sz w:val="24"/>
        </w:rPr>
        <w:t xml:space="preserve"> </w:t>
      </w:r>
      <w:r w:rsidRPr="00946740">
        <w:rPr>
          <w:w w:val="105"/>
          <w:sz w:val="24"/>
        </w:rPr>
        <w:t>p</w:t>
      </w:r>
      <w:r w:rsidRPr="00946740">
        <w:rPr>
          <w:spacing w:val="-7"/>
          <w:w w:val="105"/>
          <w:sz w:val="24"/>
        </w:rPr>
        <w:t xml:space="preserve"> </w:t>
      </w:r>
      <w:r w:rsidRPr="00946740">
        <w:rPr>
          <w:rFonts w:ascii="Arial"/>
          <w:w w:val="105"/>
          <w:sz w:val="24"/>
        </w:rPr>
        <w:t>&lt;</w:t>
      </w:r>
      <w:r w:rsidRPr="00946740">
        <w:rPr>
          <w:rFonts w:ascii="Arial"/>
          <w:spacing w:val="-12"/>
          <w:w w:val="105"/>
          <w:sz w:val="24"/>
        </w:rPr>
        <w:t xml:space="preserve"> </w:t>
      </w:r>
      <w:r w:rsidRPr="00946740">
        <w:rPr>
          <w:spacing w:val="-4"/>
          <w:sz w:val="24"/>
        </w:rPr>
        <w:t>0.01</w:t>
      </w:r>
    </w:p>
    <w:p w14:paraId="1B133BA6" w14:textId="77777777" w:rsidR="007A46B2" w:rsidRPr="00946740" w:rsidRDefault="00000000">
      <w:pPr>
        <w:pStyle w:val="ListParagraph"/>
        <w:numPr>
          <w:ilvl w:val="0"/>
          <w:numId w:val="1"/>
        </w:numPr>
        <w:tabs>
          <w:tab w:val="left" w:pos="473"/>
        </w:tabs>
        <w:spacing w:before="66" w:line="295" w:lineRule="exact"/>
        <w:ind w:left="473" w:hanging="166"/>
        <w:rPr>
          <w:sz w:val="20"/>
        </w:rPr>
      </w:pPr>
      <w:r w:rsidRPr="00946740">
        <w:rPr>
          <w:w w:val="110"/>
          <w:sz w:val="20"/>
        </w:rPr>
        <w:t>This</w:t>
      </w:r>
      <w:r w:rsidRPr="00946740">
        <w:rPr>
          <w:spacing w:val="-4"/>
          <w:w w:val="110"/>
          <w:sz w:val="20"/>
        </w:rPr>
        <w:t xml:space="preserve"> </w:t>
      </w:r>
      <w:r w:rsidRPr="00946740">
        <w:rPr>
          <w:w w:val="110"/>
          <w:sz w:val="20"/>
        </w:rPr>
        <w:t>table</w:t>
      </w:r>
      <w:r w:rsidRPr="00946740">
        <w:rPr>
          <w:spacing w:val="-3"/>
          <w:w w:val="110"/>
          <w:sz w:val="20"/>
        </w:rPr>
        <w:t xml:space="preserve"> </w:t>
      </w:r>
      <w:r w:rsidRPr="00946740">
        <w:rPr>
          <w:w w:val="110"/>
          <w:sz w:val="20"/>
        </w:rPr>
        <w:t>includes</w:t>
      </w:r>
      <w:r w:rsidRPr="00946740">
        <w:rPr>
          <w:spacing w:val="-3"/>
          <w:w w:val="110"/>
          <w:sz w:val="20"/>
        </w:rPr>
        <w:t xml:space="preserve"> </w:t>
      </w:r>
      <w:r w:rsidRPr="00946740">
        <w:rPr>
          <w:w w:val="110"/>
          <w:sz w:val="20"/>
        </w:rPr>
        <w:t>the</w:t>
      </w:r>
      <w:r w:rsidRPr="00946740">
        <w:rPr>
          <w:spacing w:val="-3"/>
          <w:w w:val="110"/>
          <w:sz w:val="20"/>
        </w:rPr>
        <w:t xml:space="preserve"> </w:t>
      </w:r>
      <w:r w:rsidRPr="00946740">
        <w:rPr>
          <w:w w:val="110"/>
          <w:sz w:val="20"/>
        </w:rPr>
        <w:t>estimation</w:t>
      </w:r>
      <w:r w:rsidRPr="00946740">
        <w:rPr>
          <w:spacing w:val="-3"/>
          <w:w w:val="110"/>
          <w:sz w:val="20"/>
        </w:rPr>
        <w:t xml:space="preserve"> </w:t>
      </w:r>
      <w:r w:rsidRPr="00946740">
        <w:rPr>
          <w:w w:val="110"/>
          <w:sz w:val="20"/>
        </w:rPr>
        <w:t>results</w:t>
      </w:r>
      <w:r w:rsidRPr="00946740">
        <w:rPr>
          <w:spacing w:val="-3"/>
          <w:w w:val="110"/>
          <w:sz w:val="20"/>
        </w:rPr>
        <w:t xml:space="preserve"> </w:t>
      </w:r>
      <w:r w:rsidRPr="00946740">
        <w:rPr>
          <w:w w:val="110"/>
          <w:sz w:val="20"/>
        </w:rPr>
        <w:t>of</w:t>
      </w:r>
      <w:r w:rsidRPr="00946740">
        <w:rPr>
          <w:spacing w:val="-3"/>
          <w:w w:val="110"/>
          <w:sz w:val="20"/>
        </w:rPr>
        <w:t xml:space="preserve"> </w:t>
      </w:r>
      <w:r w:rsidRPr="00946740">
        <w:rPr>
          <w:w w:val="110"/>
          <w:sz w:val="20"/>
        </w:rPr>
        <w:t>equation</w:t>
      </w:r>
      <w:r w:rsidRPr="00946740">
        <w:rPr>
          <w:spacing w:val="-4"/>
          <w:w w:val="110"/>
          <w:sz w:val="20"/>
        </w:rPr>
        <w:t xml:space="preserve"> (</w:t>
      </w:r>
      <w:hyperlink w:anchor="_bookmark15" w:history="1">
        <w:r w:rsidR="007A46B2" w:rsidRPr="00946740">
          <w:rPr>
            <w:color w:val="0000FF"/>
            <w:spacing w:val="-4"/>
            <w:w w:val="110"/>
            <w:sz w:val="20"/>
          </w:rPr>
          <w:t>1</w:t>
        </w:r>
      </w:hyperlink>
      <w:r w:rsidRPr="00946740">
        <w:rPr>
          <w:spacing w:val="-4"/>
          <w:w w:val="110"/>
          <w:sz w:val="20"/>
        </w:rPr>
        <w:t>).</w:t>
      </w:r>
    </w:p>
    <w:p w14:paraId="4BE41D88" w14:textId="77777777" w:rsidR="007A46B2" w:rsidRPr="00946740" w:rsidRDefault="00000000">
      <w:pPr>
        <w:pStyle w:val="ListParagraph"/>
        <w:numPr>
          <w:ilvl w:val="0"/>
          <w:numId w:val="1"/>
        </w:numPr>
        <w:tabs>
          <w:tab w:val="left" w:pos="473"/>
        </w:tabs>
        <w:spacing w:line="289" w:lineRule="exact"/>
        <w:ind w:left="473" w:hanging="166"/>
        <w:rPr>
          <w:sz w:val="20"/>
        </w:rPr>
      </w:pPr>
      <w:r w:rsidRPr="00946740">
        <w:rPr>
          <w:w w:val="110"/>
          <w:sz w:val="20"/>
        </w:rPr>
        <w:t>HW</w:t>
      </w:r>
      <w:r w:rsidRPr="00946740">
        <w:rPr>
          <w:spacing w:val="-3"/>
          <w:w w:val="110"/>
          <w:sz w:val="20"/>
        </w:rPr>
        <w:t xml:space="preserve"> </w:t>
      </w:r>
      <w:r w:rsidRPr="00946740">
        <w:rPr>
          <w:w w:val="110"/>
          <w:sz w:val="20"/>
        </w:rPr>
        <w:t>is</w:t>
      </w:r>
      <w:r w:rsidRPr="00946740">
        <w:rPr>
          <w:spacing w:val="-4"/>
          <w:w w:val="110"/>
          <w:sz w:val="20"/>
        </w:rPr>
        <w:t xml:space="preserve"> </w:t>
      </w:r>
      <w:r w:rsidRPr="00946740">
        <w:rPr>
          <w:w w:val="110"/>
          <w:sz w:val="20"/>
        </w:rPr>
        <w:t>an</w:t>
      </w:r>
      <w:r w:rsidRPr="00946740">
        <w:rPr>
          <w:spacing w:val="-5"/>
          <w:w w:val="110"/>
          <w:sz w:val="20"/>
        </w:rPr>
        <w:t xml:space="preserve"> </w:t>
      </w:r>
      <w:r w:rsidRPr="00946740">
        <w:rPr>
          <w:w w:val="110"/>
          <w:sz w:val="20"/>
        </w:rPr>
        <w:t>indicator</w:t>
      </w:r>
      <w:r w:rsidRPr="00946740">
        <w:rPr>
          <w:spacing w:val="-4"/>
          <w:w w:val="110"/>
          <w:sz w:val="20"/>
        </w:rPr>
        <w:t xml:space="preserve"> </w:t>
      </w:r>
      <w:r w:rsidRPr="00946740">
        <w:rPr>
          <w:w w:val="110"/>
          <w:sz w:val="20"/>
        </w:rPr>
        <w:t>variable</w:t>
      </w:r>
      <w:r w:rsidRPr="00946740">
        <w:rPr>
          <w:spacing w:val="-5"/>
          <w:w w:val="110"/>
          <w:sz w:val="20"/>
        </w:rPr>
        <w:t xml:space="preserve"> </w:t>
      </w:r>
      <w:r w:rsidRPr="00946740">
        <w:rPr>
          <w:w w:val="110"/>
          <w:sz w:val="20"/>
        </w:rPr>
        <w:t>that</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equal</w:t>
      </w:r>
      <w:r w:rsidRPr="00946740">
        <w:rPr>
          <w:spacing w:val="-4"/>
          <w:w w:val="110"/>
          <w:sz w:val="20"/>
        </w:rPr>
        <w:t xml:space="preserve"> </w:t>
      </w:r>
      <w:r w:rsidRPr="00946740">
        <w:rPr>
          <w:w w:val="110"/>
          <w:sz w:val="20"/>
        </w:rPr>
        <w:t>to</w:t>
      </w:r>
      <w:r w:rsidRPr="00946740">
        <w:rPr>
          <w:spacing w:val="-4"/>
          <w:w w:val="110"/>
          <w:sz w:val="20"/>
        </w:rPr>
        <w:t xml:space="preserve"> </w:t>
      </w:r>
      <w:r w:rsidRPr="00946740">
        <w:rPr>
          <w:w w:val="110"/>
          <w:sz w:val="20"/>
        </w:rPr>
        <w:t>1</w:t>
      </w:r>
      <w:r w:rsidRPr="00946740">
        <w:rPr>
          <w:spacing w:val="-5"/>
          <w:w w:val="110"/>
          <w:sz w:val="20"/>
        </w:rPr>
        <w:t xml:space="preserve"> </w:t>
      </w:r>
      <w:r w:rsidRPr="00946740">
        <w:rPr>
          <w:w w:val="110"/>
          <w:sz w:val="20"/>
        </w:rPr>
        <w:t>if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person</w:t>
      </w:r>
      <w:r w:rsidRPr="00946740">
        <w:rPr>
          <w:spacing w:val="-4"/>
          <w:w w:val="110"/>
          <w:sz w:val="20"/>
        </w:rPr>
        <w:t xml:space="preserve"> </w:t>
      </w:r>
      <w:r w:rsidRPr="00946740">
        <w:rPr>
          <w:w w:val="110"/>
          <w:sz w:val="20"/>
        </w:rPr>
        <w:t>is</w:t>
      </w:r>
      <w:r w:rsidRPr="00946740">
        <w:rPr>
          <w:spacing w:val="-5"/>
          <w:w w:val="110"/>
          <w:sz w:val="20"/>
        </w:rPr>
        <w:t xml:space="preserve"> </w:t>
      </w:r>
      <w:r w:rsidRPr="00946740">
        <w:rPr>
          <w:w w:val="110"/>
          <w:sz w:val="20"/>
        </w:rPr>
        <w:t>the</w:t>
      </w:r>
      <w:r w:rsidRPr="00946740">
        <w:rPr>
          <w:spacing w:val="-4"/>
          <w:w w:val="110"/>
          <w:sz w:val="20"/>
        </w:rPr>
        <w:t xml:space="preserve"> </w:t>
      </w:r>
      <w:r w:rsidRPr="00946740">
        <w:rPr>
          <w:w w:val="110"/>
          <w:sz w:val="20"/>
        </w:rPr>
        <w:t>child</w:t>
      </w:r>
      <w:r w:rsidRPr="00946740">
        <w:rPr>
          <w:spacing w:val="-5"/>
          <w:w w:val="110"/>
          <w:sz w:val="20"/>
        </w:rPr>
        <w:t xml:space="preserve"> </w:t>
      </w:r>
      <w:r w:rsidRPr="00946740">
        <w:rPr>
          <w:w w:val="110"/>
          <w:sz w:val="20"/>
        </w:rPr>
        <w:t>of</w:t>
      </w:r>
      <w:r w:rsidRPr="00946740">
        <w:rPr>
          <w:spacing w:val="-4"/>
          <w:w w:val="110"/>
          <w:sz w:val="20"/>
        </w:rPr>
        <w:t xml:space="preserve"> </w:t>
      </w:r>
      <w:r w:rsidRPr="00946740">
        <w:rPr>
          <w:w w:val="110"/>
          <w:sz w:val="20"/>
        </w:rPr>
        <w:t>a</w:t>
      </w:r>
      <w:r w:rsidRPr="00946740">
        <w:rPr>
          <w:spacing w:val="-5"/>
          <w:w w:val="110"/>
          <w:sz w:val="20"/>
        </w:rPr>
        <w:t xml:space="preserve"> </w:t>
      </w:r>
      <w:r w:rsidRPr="00946740">
        <w:rPr>
          <w:w w:val="110"/>
          <w:sz w:val="20"/>
        </w:rPr>
        <w:t>Hispanic-father</w:t>
      </w:r>
      <w:r w:rsidRPr="00946740">
        <w:rPr>
          <w:spacing w:val="-4"/>
          <w:w w:val="110"/>
          <w:sz w:val="20"/>
        </w:rPr>
        <w:t xml:space="preserve"> </w:t>
      </w:r>
      <w:r w:rsidRPr="00946740">
        <w:rPr>
          <w:w w:val="110"/>
          <w:sz w:val="20"/>
        </w:rPr>
        <w:t>and</w:t>
      </w:r>
      <w:r w:rsidRPr="00946740">
        <w:rPr>
          <w:spacing w:val="-4"/>
          <w:w w:val="110"/>
          <w:sz w:val="20"/>
        </w:rPr>
        <w:t xml:space="preserve"> </w:t>
      </w:r>
      <w:r w:rsidRPr="00946740">
        <w:rPr>
          <w:w w:val="110"/>
          <w:sz w:val="20"/>
        </w:rPr>
        <w:t>White-</w:t>
      </w:r>
      <w:r w:rsidRPr="00946740">
        <w:rPr>
          <w:spacing w:val="-2"/>
          <w:w w:val="110"/>
          <w:sz w:val="20"/>
        </w:rPr>
        <w:t>mother.</w:t>
      </w:r>
    </w:p>
    <w:p w14:paraId="094DB62A" w14:textId="77777777" w:rsidR="007A46B2" w:rsidRPr="00946740" w:rsidRDefault="00000000">
      <w:pPr>
        <w:pStyle w:val="ListParagraph"/>
        <w:numPr>
          <w:ilvl w:val="0"/>
          <w:numId w:val="1"/>
        </w:numPr>
        <w:tabs>
          <w:tab w:val="left" w:pos="473"/>
        </w:tabs>
        <w:spacing w:line="289" w:lineRule="exact"/>
        <w:ind w:left="473" w:hanging="166"/>
        <w:rPr>
          <w:sz w:val="20"/>
        </w:rPr>
      </w:pPr>
      <w:r w:rsidRPr="00946740">
        <w:rPr>
          <w:w w:val="110"/>
          <w:sz w:val="20"/>
        </w:rPr>
        <w:t>The</w:t>
      </w:r>
      <w:r w:rsidRPr="00946740">
        <w:rPr>
          <w:spacing w:val="-3"/>
          <w:w w:val="110"/>
          <w:sz w:val="20"/>
        </w:rPr>
        <w:t xml:space="preserve"> </w:t>
      </w:r>
      <w:r w:rsidRPr="00946740">
        <w:rPr>
          <w:w w:val="110"/>
          <w:sz w:val="20"/>
        </w:rPr>
        <w:t>sample</w:t>
      </w:r>
      <w:r w:rsidRPr="00946740">
        <w:rPr>
          <w:spacing w:val="-2"/>
          <w:w w:val="110"/>
          <w:sz w:val="20"/>
        </w:rPr>
        <w:t xml:space="preserve"> </w:t>
      </w:r>
      <w:r w:rsidRPr="00946740">
        <w:rPr>
          <w:w w:val="110"/>
          <w:sz w:val="20"/>
        </w:rPr>
        <w:t>is</w:t>
      </w:r>
      <w:r w:rsidRPr="00946740">
        <w:rPr>
          <w:spacing w:val="-3"/>
          <w:w w:val="110"/>
          <w:sz w:val="20"/>
        </w:rPr>
        <w:t xml:space="preserve"> </w:t>
      </w:r>
      <w:r w:rsidRPr="00946740">
        <w:rPr>
          <w:w w:val="110"/>
          <w:sz w:val="20"/>
        </w:rPr>
        <w:t>restricted</w:t>
      </w:r>
      <w:r w:rsidRPr="00946740">
        <w:rPr>
          <w:spacing w:val="-2"/>
          <w:w w:val="110"/>
          <w:sz w:val="20"/>
        </w:rPr>
        <w:t xml:space="preserve"> </w:t>
      </w:r>
      <w:r w:rsidRPr="00946740">
        <w:rPr>
          <w:w w:val="110"/>
          <w:sz w:val="20"/>
        </w:rPr>
        <w:t>to</w:t>
      </w:r>
      <w:r w:rsidRPr="00946740">
        <w:rPr>
          <w:spacing w:val="-3"/>
          <w:w w:val="110"/>
          <w:sz w:val="20"/>
        </w:rPr>
        <w:t xml:space="preserve"> </w:t>
      </w:r>
      <w:r w:rsidRPr="00946740">
        <w:rPr>
          <w:w w:val="110"/>
          <w:sz w:val="20"/>
        </w:rPr>
        <w:t>men</w:t>
      </w:r>
      <w:r w:rsidRPr="00946740">
        <w:rPr>
          <w:spacing w:val="-2"/>
          <w:w w:val="110"/>
          <w:sz w:val="20"/>
        </w:rPr>
        <w:t xml:space="preserve"> </w:t>
      </w:r>
      <w:r w:rsidRPr="00946740">
        <w:rPr>
          <w:w w:val="110"/>
          <w:sz w:val="20"/>
        </w:rPr>
        <w:t>working</w:t>
      </w:r>
      <w:r w:rsidRPr="00946740">
        <w:rPr>
          <w:spacing w:val="-2"/>
          <w:w w:val="110"/>
          <w:sz w:val="20"/>
        </w:rPr>
        <w:t xml:space="preserve"> </w:t>
      </w:r>
      <w:r w:rsidRPr="00946740">
        <w:rPr>
          <w:w w:val="110"/>
          <w:sz w:val="20"/>
        </w:rPr>
        <w:t>full-time</w:t>
      </w:r>
      <w:r w:rsidRPr="00946740">
        <w:rPr>
          <w:spacing w:val="-3"/>
          <w:w w:val="110"/>
          <w:sz w:val="20"/>
        </w:rPr>
        <w:t xml:space="preserve"> </w:t>
      </w:r>
      <w:r w:rsidRPr="00946740">
        <w:rPr>
          <w:w w:val="110"/>
          <w:sz w:val="20"/>
        </w:rPr>
        <w:t>full-year</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are</w:t>
      </w:r>
      <w:r w:rsidRPr="00946740">
        <w:rPr>
          <w:spacing w:val="-2"/>
          <w:w w:val="110"/>
          <w:sz w:val="20"/>
        </w:rPr>
        <w:t xml:space="preserve"> </w:t>
      </w:r>
      <w:r w:rsidRPr="00946740">
        <w:rPr>
          <w:w w:val="110"/>
          <w:sz w:val="20"/>
        </w:rPr>
        <w:t>wage</w:t>
      </w:r>
      <w:r w:rsidRPr="00946740">
        <w:rPr>
          <w:spacing w:val="-2"/>
          <w:w w:val="110"/>
          <w:sz w:val="20"/>
        </w:rPr>
        <w:t xml:space="preserve"> </w:t>
      </w:r>
      <w:r w:rsidRPr="00946740">
        <w:rPr>
          <w:w w:val="110"/>
          <w:sz w:val="20"/>
        </w:rPr>
        <w:t>and</w:t>
      </w:r>
      <w:r w:rsidRPr="00946740">
        <w:rPr>
          <w:spacing w:val="-3"/>
          <w:w w:val="110"/>
          <w:sz w:val="20"/>
        </w:rPr>
        <w:t xml:space="preserve"> </w:t>
      </w:r>
      <w:r w:rsidRPr="00946740">
        <w:rPr>
          <w:w w:val="110"/>
          <w:sz w:val="20"/>
        </w:rPr>
        <w:t>salary</w:t>
      </w:r>
      <w:r w:rsidRPr="00946740">
        <w:rPr>
          <w:spacing w:val="-2"/>
          <w:w w:val="110"/>
          <w:sz w:val="20"/>
        </w:rPr>
        <w:t xml:space="preserve"> workers.</w:t>
      </w:r>
    </w:p>
    <w:p w14:paraId="05520EE0" w14:textId="77777777" w:rsidR="007A46B2" w:rsidRPr="00946740" w:rsidRDefault="00000000">
      <w:pPr>
        <w:pStyle w:val="ListParagraph"/>
        <w:numPr>
          <w:ilvl w:val="0"/>
          <w:numId w:val="1"/>
        </w:numPr>
        <w:tabs>
          <w:tab w:val="left" w:pos="472"/>
          <w:tab w:val="left" w:pos="474"/>
        </w:tabs>
        <w:spacing w:before="21" w:line="288" w:lineRule="exact"/>
        <w:ind w:right="483"/>
        <w:rPr>
          <w:sz w:val="20"/>
        </w:rPr>
      </w:pPr>
      <w:r w:rsidRPr="00946740">
        <w:rPr>
          <w:w w:val="110"/>
          <w:sz w:val="20"/>
        </w:rPr>
        <w:t>Column</w:t>
      </w:r>
      <w:r w:rsidRPr="00946740">
        <w:rPr>
          <w:spacing w:val="21"/>
          <w:w w:val="110"/>
          <w:sz w:val="20"/>
        </w:rPr>
        <w:t xml:space="preserve"> </w:t>
      </w:r>
      <w:r w:rsidRPr="00946740">
        <w:rPr>
          <w:w w:val="110"/>
          <w:sz w:val="20"/>
        </w:rPr>
        <w:t>one</w:t>
      </w:r>
      <w:r w:rsidRPr="00946740">
        <w:rPr>
          <w:spacing w:val="21"/>
          <w:w w:val="110"/>
          <w:sz w:val="20"/>
        </w:rPr>
        <w:t xml:space="preserve"> </w:t>
      </w:r>
      <w:r w:rsidRPr="00946740">
        <w:rPr>
          <w:w w:val="110"/>
          <w:sz w:val="20"/>
        </w:rPr>
        <w:t>has</w:t>
      </w:r>
      <w:r w:rsidRPr="00946740">
        <w:rPr>
          <w:spacing w:val="21"/>
          <w:w w:val="110"/>
          <w:sz w:val="20"/>
        </w:rPr>
        <w:t xml:space="preserve"> </w:t>
      </w:r>
      <w:r w:rsidRPr="00946740">
        <w:rPr>
          <w:w w:val="110"/>
          <w:sz w:val="20"/>
        </w:rPr>
        <w:t>the</w:t>
      </w:r>
      <w:r w:rsidRPr="00946740">
        <w:rPr>
          <w:spacing w:val="21"/>
          <w:w w:val="110"/>
          <w:sz w:val="20"/>
        </w:rPr>
        <w:t xml:space="preserve"> </w:t>
      </w:r>
      <w:r w:rsidRPr="00946740">
        <w:rPr>
          <w:w w:val="110"/>
          <w:sz w:val="20"/>
        </w:rPr>
        <w:t>regression</w:t>
      </w:r>
      <w:r w:rsidRPr="00946740">
        <w:rPr>
          <w:spacing w:val="21"/>
          <w:w w:val="110"/>
          <w:sz w:val="20"/>
        </w:rPr>
        <w:t xml:space="preserve"> </w:t>
      </w:r>
      <w:r w:rsidRPr="00946740">
        <w:rPr>
          <w:w w:val="110"/>
          <w:sz w:val="20"/>
        </w:rPr>
        <w:t>results</w:t>
      </w:r>
      <w:r w:rsidRPr="00946740">
        <w:rPr>
          <w:spacing w:val="21"/>
          <w:w w:val="110"/>
          <w:sz w:val="20"/>
        </w:rPr>
        <w:t xml:space="preserve"> </w:t>
      </w:r>
      <w:r w:rsidRPr="00946740">
        <w:rPr>
          <w:w w:val="110"/>
          <w:sz w:val="20"/>
        </w:rPr>
        <w:t>when</w:t>
      </w:r>
      <w:r w:rsidRPr="00946740">
        <w:rPr>
          <w:spacing w:val="21"/>
          <w:w w:val="110"/>
          <w:sz w:val="20"/>
        </w:rPr>
        <w:t xml:space="preserve"> </w:t>
      </w:r>
      <w:r w:rsidRPr="00946740">
        <w:rPr>
          <w:w w:val="110"/>
          <w:sz w:val="20"/>
        </w:rPr>
        <w:t>controlling</w:t>
      </w:r>
      <w:r w:rsidRPr="00946740">
        <w:rPr>
          <w:spacing w:val="21"/>
          <w:w w:val="110"/>
          <w:sz w:val="20"/>
        </w:rPr>
        <w:t xml:space="preserve"> </w:t>
      </w:r>
      <w:r w:rsidRPr="00946740">
        <w:rPr>
          <w:w w:val="110"/>
          <w:sz w:val="20"/>
        </w:rPr>
        <w:t>for</w:t>
      </w:r>
      <w:r w:rsidRPr="00946740">
        <w:rPr>
          <w:spacing w:val="21"/>
          <w:w w:val="110"/>
          <w:sz w:val="20"/>
        </w:rPr>
        <w:t xml:space="preserve"> </w:t>
      </w:r>
      <w:r w:rsidRPr="00946740">
        <w:rPr>
          <w:w w:val="110"/>
          <w:sz w:val="20"/>
        </w:rPr>
        <w:t>hours</w:t>
      </w:r>
      <w:r w:rsidRPr="00946740">
        <w:rPr>
          <w:spacing w:val="21"/>
          <w:w w:val="110"/>
          <w:sz w:val="20"/>
        </w:rPr>
        <w:t xml:space="preserve"> </w:t>
      </w:r>
      <w:r w:rsidRPr="00946740">
        <w:rPr>
          <w:w w:val="110"/>
          <w:sz w:val="20"/>
        </w:rPr>
        <w:t>worked,</w:t>
      </w:r>
      <w:r w:rsidRPr="00946740">
        <w:rPr>
          <w:spacing w:val="27"/>
          <w:w w:val="110"/>
          <w:sz w:val="20"/>
        </w:rPr>
        <w:t xml:space="preserve"> </w:t>
      </w:r>
      <w:r w:rsidRPr="00946740">
        <w:rPr>
          <w:w w:val="110"/>
          <w:sz w:val="20"/>
        </w:rPr>
        <w:t>age,</w:t>
      </w:r>
      <w:r w:rsidRPr="00946740">
        <w:rPr>
          <w:spacing w:val="28"/>
          <w:w w:val="110"/>
          <w:sz w:val="20"/>
        </w:rPr>
        <w:t xml:space="preserve"> </w:t>
      </w:r>
      <w:r w:rsidRPr="00946740">
        <w:rPr>
          <w:w w:val="110"/>
          <w:sz w:val="20"/>
        </w:rPr>
        <w:t>education,</w:t>
      </w:r>
      <w:r w:rsidRPr="00946740">
        <w:rPr>
          <w:spacing w:val="27"/>
          <w:w w:val="110"/>
          <w:sz w:val="20"/>
        </w:rPr>
        <w:t xml:space="preserve"> </w:t>
      </w:r>
      <w:r w:rsidRPr="00946740">
        <w:rPr>
          <w:w w:val="110"/>
          <w:sz w:val="20"/>
        </w:rPr>
        <w:t>year</w:t>
      </w:r>
      <w:r w:rsidRPr="00946740">
        <w:rPr>
          <w:spacing w:val="21"/>
          <w:w w:val="110"/>
          <w:sz w:val="20"/>
        </w:rPr>
        <w:t xml:space="preserve"> </w:t>
      </w:r>
      <w:r w:rsidRPr="00946740">
        <w:rPr>
          <w:w w:val="110"/>
          <w:sz w:val="20"/>
        </w:rPr>
        <w:t>and</w:t>
      </w:r>
      <w:r w:rsidRPr="00946740">
        <w:rPr>
          <w:spacing w:val="21"/>
          <w:w w:val="110"/>
          <w:sz w:val="20"/>
        </w:rPr>
        <w:t xml:space="preserve"> </w:t>
      </w:r>
      <w:r w:rsidRPr="00946740">
        <w:rPr>
          <w:w w:val="110"/>
          <w:sz w:val="20"/>
        </w:rPr>
        <w:t>state fixed effects. Column two has the results after controlling for education.</w:t>
      </w:r>
    </w:p>
    <w:p w14:paraId="381161E5" w14:textId="77777777" w:rsidR="007A46B2" w:rsidRPr="00946740" w:rsidRDefault="00000000">
      <w:pPr>
        <w:pStyle w:val="ListParagraph"/>
        <w:numPr>
          <w:ilvl w:val="0"/>
          <w:numId w:val="1"/>
        </w:numPr>
        <w:tabs>
          <w:tab w:val="left" w:pos="473"/>
        </w:tabs>
        <w:spacing w:line="275" w:lineRule="exact"/>
        <w:ind w:left="473" w:hanging="166"/>
        <w:rPr>
          <w:sz w:val="20"/>
        </w:rPr>
      </w:pPr>
      <w:r w:rsidRPr="00946740">
        <w:rPr>
          <w:w w:val="110"/>
          <w:sz w:val="20"/>
        </w:rPr>
        <w:t>Standard errors are clustered</w:t>
      </w:r>
      <w:r w:rsidRPr="00946740">
        <w:rPr>
          <w:spacing w:val="1"/>
          <w:w w:val="110"/>
          <w:sz w:val="20"/>
        </w:rPr>
        <w:t xml:space="preserve"> </w:t>
      </w:r>
      <w:r w:rsidRPr="00946740">
        <w:rPr>
          <w:w w:val="110"/>
          <w:sz w:val="20"/>
        </w:rPr>
        <w:t>on the state</w:t>
      </w:r>
      <w:r w:rsidRPr="00946740">
        <w:rPr>
          <w:spacing w:val="1"/>
          <w:w w:val="110"/>
          <w:sz w:val="20"/>
        </w:rPr>
        <w:t xml:space="preserve"> </w:t>
      </w:r>
      <w:r w:rsidRPr="00946740">
        <w:rPr>
          <w:spacing w:val="-2"/>
          <w:w w:val="110"/>
          <w:sz w:val="20"/>
        </w:rPr>
        <w:t>level.</w:t>
      </w:r>
    </w:p>
    <w:sectPr w:rsidR="007A46B2" w:rsidRPr="00946740">
      <w:pgSz w:w="12240" w:h="15840"/>
      <w:pgMar w:top="1800" w:right="20" w:bottom="1060" w:left="1720" w:header="0" w:footer="868"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 w:author="Loula Burton" w:date="2025-01-30T15:15:00Z" w:initials="LB">
    <w:p w14:paraId="7E8F9871" w14:textId="65EE6D52" w:rsidR="000A43C3" w:rsidRDefault="000A43C3">
      <w:pPr>
        <w:pStyle w:val="CommentText"/>
      </w:pPr>
      <w:r>
        <w:rPr>
          <w:rStyle w:val="CommentReference"/>
        </w:rPr>
        <w:annotationRef/>
      </w:r>
      <w:r w:rsidR="00282A4D">
        <w:t>“</w:t>
      </w:r>
      <w:r>
        <w:t>White-soundin</w:t>
      </w:r>
      <w:r w:rsidR="00282A4D">
        <w:t xml:space="preserve">g”? </w:t>
      </w:r>
      <w:r w:rsidR="00E47916">
        <w:t xml:space="preserve"> “individuals who have Hispanic names vs those who don’t”? </w:t>
      </w:r>
    </w:p>
  </w:comment>
  <w:comment w:id="2" w:author="Loula Burton" w:date="2025-02-14T15:52:00Z" w:initials="LB">
    <w:p w14:paraId="36C4B84F" w14:textId="53010480" w:rsidR="006139EF" w:rsidRDefault="006139EF">
      <w:pPr>
        <w:pStyle w:val="CommentText"/>
      </w:pPr>
      <w:r>
        <w:rPr>
          <w:rStyle w:val="CommentReference"/>
        </w:rPr>
        <w:annotationRef/>
      </w:r>
      <w:r>
        <w:t>If you have a statistical something to indicate the significance here that would be great since it doesn’t look like much on its own. For the abstract you might even leave the number out and just say they have less education/fewer education years?</w:t>
      </w:r>
    </w:p>
  </w:comment>
  <w:comment w:id="3" w:author="Loula Burton" w:date="2025-02-14T12:45:00Z" w:initials="LB">
    <w:p w14:paraId="48A49CD8" w14:textId="508D8422" w:rsidR="00B83538" w:rsidRDefault="00B83538">
      <w:pPr>
        <w:pStyle w:val="CommentText"/>
      </w:pPr>
      <w:r>
        <w:rPr>
          <w:rStyle w:val="CommentReference"/>
        </w:rPr>
        <w:annotationRef/>
      </w:r>
      <w:r>
        <w:t xml:space="preserve">This was a nice read right now because </w:t>
      </w:r>
      <w:r w:rsidR="006139EF">
        <w:t xml:space="preserve">we are having to pull </w:t>
      </w:r>
      <w:r>
        <w:t>words like these from grant applications</w:t>
      </w:r>
      <w:r w:rsidR="006139EF">
        <w:t xml:space="preserve"> and it’s infuriating</w:t>
      </w:r>
    </w:p>
  </w:comment>
  <w:comment w:id="5" w:author="Loula Burton" w:date="2025-01-30T18:03:00Z" w:initials="LB">
    <w:p w14:paraId="7D0D6530" w14:textId="5F6B224E" w:rsidR="00160295" w:rsidRDefault="00160295">
      <w:pPr>
        <w:pStyle w:val="CommentText"/>
      </w:pPr>
      <w:r>
        <w:rPr>
          <w:rStyle w:val="CommentReference"/>
        </w:rPr>
        <w:annotationRef/>
      </w:r>
      <w:r>
        <w:t>In the US/globally?</w:t>
      </w:r>
    </w:p>
  </w:comment>
  <w:comment w:id="6" w:author="Loula Burton" w:date="2025-01-31T15:18:00Z" w:initials="LB">
    <w:p w14:paraId="1112F2E8" w14:textId="2E85C1FA" w:rsidR="005947B8" w:rsidRDefault="005947B8">
      <w:pPr>
        <w:pStyle w:val="CommentText"/>
      </w:pPr>
      <w:r>
        <w:rPr>
          <w:rStyle w:val="CommentReference"/>
        </w:rPr>
        <w:annotationRef/>
      </w:r>
      <w:r>
        <w:t>in life sciences research, it’s protocol to use race/ethnicity as adjectives rather than nouns (e.g., Black Americans rather than Blacks)</w:t>
      </w:r>
      <w:r w:rsidR="009C5004">
        <w:t>,</w:t>
      </w:r>
      <w:r>
        <w:t xml:space="preserve"> </w:t>
      </w:r>
      <w:r w:rsidR="009C5004">
        <w:t>but I assume you know your audience and journal style so I’ll leave them alone for the most part</w:t>
      </w:r>
      <w:r>
        <w:t xml:space="preserve"> </w:t>
      </w:r>
    </w:p>
  </w:comment>
  <w:comment w:id="10" w:author="Loula Burton" w:date="2025-02-04T12:48:00Z" w:initials="LB">
    <w:p w14:paraId="462E7BDE" w14:textId="6336C5AC" w:rsidR="002C3279" w:rsidRDefault="002C3279">
      <w:pPr>
        <w:pStyle w:val="CommentText"/>
      </w:pPr>
      <w:r>
        <w:rPr>
          <w:rStyle w:val="CommentReference"/>
        </w:rPr>
        <w:annotationRef/>
      </w:r>
      <w:r w:rsidR="009C5004">
        <w:rPr>
          <w:rStyle w:val="CommentReference"/>
        </w:rPr>
        <w:t>maybe point out somewhere that your sample excludes individuals whose parents were not married?</w:t>
      </w:r>
    </w:p>
  </w:comment>
  <w:comment w:id="13" w:author="Loula Burton" w:date="2025-02-06T12:59:00Z" w:initials="LB">
    <w:p w14:paraId="39809B10" w14:textId="52AA0D22" w:rsidR="00BC24FA" w:rsidRDefault="00BC24FA">
      <w:pPr>
        <w:pStyle w:val="CommentText"/>
      </w:pPr>
      <w:r>
        <w:rPr>
          <w:rStyle w:val="CommentReference"/>
        </w:rPr>
        <w:annotationRef/>
      </w:r>
      <w:r>
        <w:t>This study is described in more detail below so either omit this or move the later text to this paragraph</w:t>
      </w:r>
    </w:p>
  </w:comment>
  <w:comment w:id="14" w:author="Loula Burton" w:date="2025-02-05T19:10:00Z" w:initials="LB">
    <w:p w14:paraId="25318EF2" w14:textId="435346A2" w:rsidR="00A15086" w:rsidRDefault="00A15086">
      <w:pPr>
        <w:pStyle w:val="CommentText"/>
      </w:pPr>
      <w:r>
        <w:rPr>
          <w:rStyle w:val="CommentReference"/>
        </w:rPr>
        <w:annotationRef/>
      </w:r>
      <w:r w:rsidR="009C5004">
        <w:t>I keep trying to find a more intuitive way to abbreviate these but maybe the bold will help (and by the end of the paper it’s evident from context)</w:t>
      </w:r>
    </w:p>
  </w:comment>
  <w:comment w:id="15" w:author="Loula Burton" w:date="2025-02-05T19:17:00Z" w:initials="LB">
    <w:p w14:paraId="14462E67" w14:textId="140B0A05" w:rsidR="00B716E9" w:rsidRDefault="00B716E9">
      <w:pPr>
        <w:pStyle w:val="CommentText"/>
      </w:pPr>
      <w:r>
        <w:rPr>
          <w:rStyle w:val="CommentReference"/>
        </w:rPr>
        <w:annotationRef/>
      </w:r>
      <w:r>
        <w:t>Naming traditions are different among Hispanic/Latino cultures/countries</w:t>
      </w:r>
    </w:p>
  </w:comment>
  <w:comment w:id="16" w:author="Loula Burton" w:date="2025-02-14T13:50:00Z" w:initials="LB">
    <w:p w14:paraId="03CEA6BB" w14:textId="2B797AC5" w:rsidR="009C5004" w:rsidRDefault="009C5004">
      <w:pPr>
        <w:pStyle w:val="CommentText"/>
      </w:pPr>
      <w:r>
        <w:rPr>
          <w:rStyle w:val="CommentReference"/>
        </w:rPr>
        <w:annotationRef/>
      </w:r>
      <w:r>
        <w:t>Your sample is all married couples, correct? I’d definitely include that somewhere</w:t>
      </w:r>
      <w:r w:rsidR="00B83403">
        <w:t>. It’s a good idea for what you’re measuring because I don’t expect it’s a trivial variable, it makes your sample more homogeneous so/but/and it should be spelled out</w:t>
      </w:r>
    </w:p>
  </w:comment>
  <w:comment w:id="17" w:author="Loula Burton" w:date="2025-02-14T13:49:00Z" w:initials="LB">
    <w:p w14:paraId="05799A79" w14:textId="7FAD0D58" w:rsidR="009C5004" w:rsidRDefault="009C5004">
      <w:pPr>
        <w:pStyle w:val="CommentText"/>
      </w:pPr>
      <w:r>
        <w:rPr>
          <w:rStyle w:val="CommentReference"/>
        </w:rPr>
        <w:annotationRef/>
      </w:r>
      <w:r>
        <w:t>A statistic would help even though it seems self-evident, 9x% of WH have their father’s surname</w:t>
      </w:r>
    </w:p>
  </w:comment>
  <w:comment w:id="20" w:author="Loula Burton" w:date="2025-02-05T20:08:00Z" w:initials="LB">
    <w:p w14:paraId="2F3C980B" w14:textId="7C1EFCD4" w:rsidR="001147C2" w:rsidRDefault="001147C2">
      <w:pPr>
        <w:pStyle w:val="CommentText"/>
      </w:pPr>
      <w:r>
        <w:rPr>
          <w:rStyle w:val="CommentReference"/>
        </w:rPr>
        <w:annotationRef/>
      </w:r>
      <w:r>
        <w:t>Ok to use a reference this old</w:t>
      </w:r>
      <w:r w:rsidR="00E30C2F">
        <w:t xml:space="preserve"> to draw conclusions regarding current events</w:t>
      </w:r>
      <w:r w:rsidR="00B83403">
        <w:t>? Pretty depressing that you find the same results 30 years later but maybe better to frame it that way specifically</w:t>
      </w:r>
    </w:p>
  </w:comment>
  <w:comment w:id="21" w:author="Loula Burton" w:date="2025-02-14T14:01:00Z" w:initials="LB">
    <w:p w14:paraId="2E97366F" w14:textId="53B2C7DF" w:rsidR="001878DD" w:rsidRDefault="001878DD">
      <w:pPr>
        <w:pStyle w:val="CommentText"/>
      </w:pPr>
      <w:r>
        <w:rPr>
          <w:rStyle w:val="CommentReference"/>
        </w:rPr>
        <w:annotationRef/>
      </w:r>
      <w:r>
        <w:t>Because they are more likely to….?</w:t>
      </w:r>
    </w:p>
  </w:comment>
  <w:comment w:id="22" w:author="Loula Burton" w:date="2025-02-06T12:41:00Z" w:initials="LB">
    <w:p w14:paraId="29E8DDC5" w14:textId="3B23921B" w:rsidR="003A1717" w:rsidRDefault="003A1717">
      <w:pPr>
        <w:pStyle w:val="CommentText"/>
      </w:pPr>
      <w:r>
        <w:rPr>
          <w:rStyle w:val="CommentReference"/>
        </w:rPr>
        <w:annotationRef/>
      </w:r>
      <w:r>
        <w:t>“since fathers contribute a larger portion of household income in xx% of US homes, and since white men are statistically higher in socioeconomic status”?</w:t>
      </w:r>
    </w:p>
  </w:comment>
  <w:comment w:id="23" w:author="Loula Burton" w:date="2025-02-06T12:50:00Z" w:initials="LB">
    <w:p w14:paraId="26B8460A" w14:textId="6FB4F22B" w:rsidR="003A1717" w:rsidRDefault="003A1717">
      <w:pPr>
        <w:pStyle w:val="CommentText"/>
      </w:pPr>
      <w:r>
        <w:rPr>
          <w:rStyle w:val="CommentReference"/>
        </w:rPr>
        <w:annotationRef/>
      </w:r>
      <w:r w:rsidR="00BC24FA">
        <w:t>I’d put this before the resume study</w:t>
      </w:r>
      <w:r>
        <w:t xml:space="preserve"> since </w:t>
      </w:r>
      <w:r w:rsidR="00BC24FA">
        <w:t xml:space="preserve">the whole thing </w:t>
      </w:r>
      <w:r>
        <w:t xml:space="preserve">depends on </w:t>
      </w:r>
      <w:r w:rsidR="00BC24FA">
        <w:t>this assumption</w:t>
      </w:r>
    </w:p>
  </w:comment>
  <w:comment w:id="24" w:author="Loula Burton" w:date="2025-02-06T12:54:00Z" w:initials="LB">
    <w:p w14:paraId="7F43A9B5" w14:textId="45684642" w:rsidR="00BC24FA" w:rsidRDefault="00BC24FA">
      <w:pPr>
        <w:pStyle w:val="CommentText"/>
      </w:pPr>
      <w:r>
        <w:rPr>
          <w:rStyle w:val="CommentReference"/>
        </w:rPr>
        <w:annotationRef/>
      </w:r>
      <w:r>
        <w:t>unclear</w:t>
      </w:r>
    </w:p>
  </w:comment>
  <w:comment w:id="25" w:author="Loula Burton" w:date="2025-02-06T12:57:00Z" w:initials="LB">
    <w:p w14:paraId="1E4510D8" w14:textId="22923693" w:rsidR="00BC24FA" w:rsidRDefault="00BC24FA">
      <w:pPr>
        <w:pStyle w:val="CommentText"/>
      </w:pPr>
      <w:r>
        <w:rPr>
          <w:rStyle w:val="CommentReference"/>
        </w:rPr>
        <w:annotationRef/>
      </w:r>
      <w:r>
        <w:t>replace this text with</w:t>
      </w:r>
      <w:r w:rsidR="001878DD">
        <w:t xml:space="preserve"> the</w:t>
      </w:r>
      <w:r>
        <w:t xml:space="preserve"> similar passage above</w:t>
      </w:r>
    </w:p>
  </w:comment>
  <w:comment w:id="26" w:author="Loula Burton" w:date="2025-02-06T13:54:00Z" w:initials="LB">
    <w:p w14:paraId="42D87AEB" w14:textId="36940119" w:rsidR="00E47FF2" w:rsidRDefault="00E47FF2">
      <w:pPr>
        <w:pStyle w:val="CommentText"/>
      </w:pPr>
      <w:r>
        <w:rPr>
          <w:rStyle w:val="CommentReference"/>
        </w:rPr>
        <w:annotationRef/>
      </w:r>
      <w:r w:rsidR="001878DD">
        <w:t>correct?</w:t>
      </w:r>
    </w:p>
  </w:comment>
  <w:comment w:id="27" w:author="Loula Burton" w:date="2025-02-06T13:55:00Z" w:initials="LB">
    <w:p w14:paraId="592B79F2" w14:textId="5DF61E54" w:rsidR="00E47FF2" w:rsidRDefault="00E47FF2">
      <w:pPr>
        <w:pStyle w:val="CommentText"/>
      </w:pPr>
      <w:r>
        <w:rPr>
          <w:rStyle w:val="CommentReference"/>
        </w:rPr>
        <w:annotationRef/>
      </w:r>
      <w:r w:rsidR="001878DD">
        <w:t>unclear – “interactions” is vague and relevance is not obvious</w:t>
      </w:r>
    </w:p>
  </w:comment>
  <w:comment w:id="30" w:author="Loula Burton" w:date="2025-02-06T13:59:00Z" w:initials="LB">
    <w:p w14:paraId="363A45F1" w14:textId="63632A45" w:rsidR="00B50575" w:rsidRDefault="00B50575">
      <w:pPr>
        <w:pStyle w:val="CommentText"/>
      </w:pPr>
      <w:r>
        <w:rPr>
          <w:rStyle w:val="CommentReference"/>
        </w:rPr>
        <w:annotationRef/>
      </w:r>
      <w:r>
        <w:t>Is this not 4</w:t>
      </w:r>
      <w:r w:rsidR="00080952">
        <w:t>? Why cite Ruggles instead of the census?</w:t>
      </w:r>
    </w:p>
  </w:comment>
  <w:comment w:id="32" w:author="Loula Burton" w:date="2025-02-06T17:13:00Z" w:initials="LB">
    <w:p w14:paraId="6B71CCF9" w14:textId="16834D1A" w:rsidR="009B0680" w:rsidRDefault="009B0680">
      <w:pPr>
        <w:pStyle w:val="CommentText"/>
      </w:pPr>
      <w:r>
        <w:rPr>
          <w:rStyle w:val="CommentReference"/>
        </w:rPr>
        <w:annotationRef/>
      </w:r>
      <w:r>
        <w:t>Each anonymous</w:t>
      </w:r>
      <w:r w:rsidR="009A42D1">
        <w:t>/counted/surveyed</w:t>
      </w:r>
      <w:r>
        <w:t xml:space="preserve"> husband to an anonymous</w:t>
      </w:r>
      <w:r w:rsidR="009A42D1">
        <w:t>/counted/surveyed</w:t>
      </w:r>
      <w:r>
        <w:t xml:space="preserve"> wife</w:t>
      </w:r>
      <w:r w:rsidR="009A42D1">
        <w:t xml:space="preserve"> at random?</w:t>
      </w:r>
    </w:p>
  </w:comment>
  <w:comment w:id="34" w:author="Loula Burton" w:date="2025-02-07T10:59:00Z" w:initials="LB">
    <w:p w14:paraId="189CB51F" w14:textId="4C89DBF4" w:rsidR="001279B7" w:rsidRDefault="001279B7">
      <w:pPr>
        <w:pStyle w:val="CommentText"/>
      </w:pPr>
      <w:r>
        <w:rPr>
          <w:rStyle w:val="CommentReference"/>
        </w:rPr>
        <w:annotationRef/>
      </w:r>
      <w:r w:rsidR="001878DD">
        <w:rPr>
          <w:rStyle w:val="CommentReference"/>
        </w:rPr>
        <w:t xml:space="preserve">Below you say you do not restrict your sample </w:t>
      </w:r>
    </w:p>
  </w:comment>
  <w:comment w:id="36" w:author="Loula Burton" w:date="2025-02-11T10:31:00Z" w:initials="LB">
    <w:p w14:paraId="07CF3F05" w14:textId="2C8F574A" w:rsidR="00816255" w:rsidRDefault="00816255">
      <w:pPr>
        <w:pStyle w:val="CommentText"/>
      </w:pPr>
      <w:r>
        <w:rPr>
          <w:rStyle w:val="CommentReference"/>
        </w:rPr>
        <w:annotationRef/>
      </w:r>
      <w:r>
        <w:t>Above you say white only?</w:t>
      </w:r>
    </w:p>
  </w:comment>
  <w:comment w:id="40" w:author="Loula Burton" w:date="2025-02-12T11:33:00Z" w:initials="LB">
    <w:p w14:paraId="5758B8E3" w14:textId="5B82D6CA" w:rsidR="00FA1368" w:rsidRDefault="00FA1368">
      <w:pPr>
        <w:pStyle w:val="CommentText"/>
      </w:pPr>
      <w:r>
        <w:rPr>
          <w:rStyle w:val="CommentReference"/>
        </w:rPr>
        <w:annotationRef/>
      </w:r>
      <w:r>
        <w:t>I think omitting the periods improves readabilit</w:t>
      </w:r>
      <w:r w:rsidR="001878DD">
        <w:t>y and consistency with other abbreviations (WW, CPS, etc.)</w:t>
      </w:r>
    </w:p>
  </w:comment>
  <w:comment w:id="42" w:author="Loula Burton" w:date="2025-02-12T11:34:00Z" w:initials="LB">
    <w:p w14:paraId="75620C52" w14:textId="2CEF55ED" w:rsidR="00FA1368" w:rsidRDefault="00FA1368">
      <w:pPr>
        <w:pStyle w:val="CommentText"/>
      </w:pPr>
      <w:r>
        <w:rPr>
          <w:rStyle w:val="CommentReference"/>
        </w:rPr>
        <w:annotationRef/>
      </w:r>
      <w:r>
        <w:t>Antman</w:t>
      </w:r>
      <w:r w:rsidR="001878DD">
        <w:t>,</w:t>
      </w:r>
      <w:r>
        <w:t xml:space="preserve"> Duncan</w:t>
      </w:r>
      <w:r w:rsidR="001878DD">
        <w:t>, and</w:t>
      </w:r>
      <w:r>
        <w:t xml:space="preserve"> Trejo (2016b; 2020b)</w:t>
      </w:r>
    </w:p>
  </w:comment>
  <w:comment w:id="43" w:author="Loula Burton" w:date="2025-02-12T11:36:00Z" w:initials="LB">
    <w:p w14:paraId="71C164D5" w14:textId="0848F227" w:rsidR="00FA1368" w:rsidRDefault="00FA1368">
      <w:pPr>
        <w:pStyle w:val="CommentText"/>
      </w:pPr>
      <w:r>
        <w:rPr>
          <w:rStyle w:val="CommentReference"/>
        </w:rPr>
        <w:annotationRef/>
      </w:r>
      <w:r>
        <w:t>unclear</w:t>
      </w:r>
    </w:p>
  </w:comment>
  <w:comment w:id="46" w:author="Loula Burton" w:date="2025-02-13T14:00:00Z" w:initials="LB">
    <w:p w14:paraId="57C1DAD7" w14:textId="1D3B16B5" w:rsidR="005040F7" w:rsidRDefault="005040F7">
      <w:pPr>
        <w:pStyle w:val="CommentText"/>
      </w:pPr>
      <w:r>
        <w:rPr>
          <w:rStyle w:val="CommentReference"/>
        </w:rPr>
        <w:annotationRef/>
      </w:r>
      <w:r>
        <w:t>per week?</w:t>
      </w:r>
    </w:p>
  </w:comment>
  <w:comment w:id="50" w:author="Loula Burton" w:date="2025-02-13T14:01:00Z" w:initials="LB">
    <w:p w14:paraId="3F70104A" w14:textId="76A06EF4" w:rsidR="005040F7" w:rsidRDefault="005040F7">
      <w:pPr>
        <w:pStyle w:val="CommentText"/>
      </w:pPr>
      <w:r>
        <w:rPr>
          <w:rStyle w:val="CommentReference"/>
        </w:rPr>
        <w:annotationRef/>
      </w:r>
      <w:r>
        <w:rPr>
          <w:rStyle w:val="CommentReference"/>
        </w:rPr>
        <w:t xml:space="preserve">I deleted this a few times above but I will try to catch them all now that I know what it means! Clarify </w:t>
      </w:r>
      <w:r w:rsidR="006218A6">
        <w:rPr>
          <w:rStyle w:val="CommentReference"/>
        </w:rPr>
        <w:t>early on</w:t>
      </w:r>
      <w:r>
        <w:rPr>
          <w:rStyle w:val="CommentReference"/>
        </w:rPr>
        <w:t xml:space="preserve"> that “has Hispanic surname” = “has Hispanic father” or some other way of saying that you are not actually looking at actual names. </w:t>
      </w:r>
      <w:r w:rsidR="00547EBA">
        <w:rPr>
          <w:rStyle w:val="CommentReference"/>
        </w:rPr>
        <w:t>(I know it seems obvious, but if you can find any statistics or papers to say xx% of people with a Hispanic father have a Hispanic last name, justifying your assumption, that would be helpful)</w:t>
      </w:r>
    </w:p>
  </w:comment>
  <w:comment w:id="51" w:author="Loula Burton" w:date="2025-02-13T19:59:00Z" w:initials="LB">
    <w:p w14:paraId="11CF6E62" w14:textId="72DCCFE2" w:rsidR="005171E7" w:rsidRDefault="005171E7">
      <w:pPr>
        <w:pStyle w:val="CommentText"/>
      </w:pPr>
      <w:r>
        <w:rPr>
          <w:rStyle w:val="CommentReference"/>
        </w:rPr>
        <w:annotationRef/>
      </w:r>
      <w:r>
        <w:t>Parental involvement/income?</w:t>
      </w:r>
    </w:p>
  </w:comment>
  <w:comment w:id="52" w:author="Loula Burton" w:date="2025-02-13T20:15:00Z" w:initials="LB">
    <w:p w14:paraId="4BF55852" w14:textId="7AB60E4D" w:rsidR="00742734" w:rsidRDefault="00742734">
      <w:pPr>
        <w:pStyle w:val="CommentText"/>
      </w:pPr>
      <w:r>
        <w:rPr>
          <w:rStyle w:val="CommentReference"/>
        </w:rPr>
        <w:annotationRef/>
      </w:r>
      <w:r>
        <w:t>unclear</w:t>
      </w:r>
    </w:p>
  </w:comment>
  <w:comment w:id="54" w:author="Loula Burton" w:date="2025-02-13T20:16:00Z" w:initials="LB">
    <w:p w14:paraId="2FF5F9FD" w14:textId="6D1E8480" w:rsidR="00742734" w:rsidRDefault="00742734">
      <w:pPr>
        <w:pStyle w:val="CommentText"/>
      </w:pPr>
      <w:r>
        <w:rPr>
          <w:rStyle w:val="CommentReference"/>
        </w:rPr>
        <w:annotationRef/>
      </w:r>
      <w:r>
        <w:t>unclear</w:t>
      </w:r>
    </w:p>
  </w:comment>
  <w:comment w:id="55" w:author="Loula Burton" w:date="2025-02-13T20:16:00Z" w:initials="LB">
    <w:p w14:paraId="5642D982" w14:textId="14F2321C" w:rsidR="00742734" w:rsidRDefault="00742734">
      <w:pPr>
        <w:pStyle w:val="CommentText"/>
      </w:pPr>
      <w:r>
        <w:rPr>
          <w:rStyle w:val="CommentReference"/>
        </w:rPr>
        <w:annotationRef/>
      </w:r>
      <w:r>
        <w:t>really need to spell out what you mean here and probably avoid “better” altogether</w:t>
      </w:r>
    </w:p>
  </w:comment>
  <w:comment w:id="56" w:author="Loula Burton" w:date="2025-02-13T20:17:00Z" w:initials="LB">
    <w:p w14:paraId="2477A456" w14:textId="0AD48DFE" w:rsidR="00742734" w:rsidRDefault="00742734">
      <w:pPr>
        <w:pStyle w:val="CommentText"/>
      </w:pPr>
      <w:r>
        <w:rPr>
          <w:rStyle w:val="CommentReference"/>
        </w:rPr>
        <w:annotationRef/>
      </w:r>
      <w:r>
        <w:t>higher average income/socioeconomic status?</w:t>
      </w:r>
    </w:p>
  </w:comment>
  <w:comment w:id="53" w:author="Loula Burton" w:date="2025-02-13T20:18:00Z" w:initials="LB">
    <w:p w14:paraId="58FDC532" w14:textId="3A5D9EB6" w:rsidR="00742734" w:rsidRDefault="00742734">
      <w:pPr>
        <w:pStyle w:val="CommentText"/>
      </w:pPr>
      <w:r>
        <w:rPr>
          <w:rStyle w:val="CommentReference"/>
        </w:rPr>
        <w:annotationRef/>
      </w:r>
      <w:r>
        <w:t>This whole section is unclear and may be ok to omit</w:t>
      </w:r>
    </w:p>
  </w:comment>
  <w:comment w:id="57" w:author="Loula Burton" w:date="2025-02-13T20:21:00Z" w:initials="LB">
    <w:p w14:paraId="1A74411E" w14:textId="661D5846" w:rsidR="00742734" w:rsidRDefault="00742734">
      <w:pPr>
        <w:pStyle w:val="CommentText"/>
      </w:pPr>
      <w:r>
        <w:rPr>
          <w:rStyle w:val="CommentReference"/>
        </w:rPr>
        <w:annotationRef/>
      </w:r>
      <w:r>
        <w:t>Socioeconomic?</w:t>
      </w:r>
    </w:p>
  </w:comment>
  <w:comment w:id="58" w:author="Loula Burton" w:date="2025-02-13T20:25:00Z" w:initials="LB">
    <w:p w14:paraId="437B9EB8" w14:textId="652DF7D7" w:rsidR="0026471A" w:rsidRDefault="0026471A">
      <w:pPr>
        <w:pStyle w:val="CommentText"/>
      </w:pPr>
      <w:r>
        <w:rPr>
          <w:rStyle w:val="CommentReference"/>
        </w:rPr>
        <w:annotationRef/>
      </w:r>
      <w:r>
        <w:rPr>
          <w:rStyle w:val="CommentReference"/>
        </w:rPr>
        <w:annotationRef/>
      </w:r>
      <w:r>
        <w:t>From 1960–2000 US Census data?</w:t>
      </w:r>
    </w:p>
  </w:comment>
  <w:comment w:id="60" w:author="Loula Burton" w:date="2025-02-13T21:08:00Z" w:initials="LB">
    <w:p w14:paraId="4F21E06D" w14:textId="265A624D" w:rsidR="00CC3B0C" w:rsidRDefault="00CC3B0C">
      <w:pPr>
        <w:pStyle w:val="CommentText"/>
      </w:pPr>
      <w:r>
        <w:rPr>
          <w:rStyle w:val="CommentReference"/>
        </w:rPr>
        <w:annotationRef/>
      </w:r>
      <w:r>
        <w:t xml:space="preserve">Higher than what? </w:t>
      </w:r>
    </w:p>
  </w:comment>
  <w:comment w:id="61" w:author="Loula Burton" w:date="2025-02-13T21:09:00Z" w:initials="LB">
    <w:p w14:paraId="661176D1" w14:textId="3D4C7D1B" w:rsidR="00CC3B0C" w:rsidRDefault="00CC3B0C">
      <w:pPr>
        <w:pStyle w:val="CommentText"/>
      </w:pPr>
      <w:r>
        <w:rPr>
          <w:rStyle w:val="CommentReference"/>
        </w:rPr>
        <w:annotationRef/>
      </w:r>
      <w:r>
        <w:t xml:space="preserve">Of </w:t>
      </w:r>
      <w:r w:rsidR="00350A0A">
        <w:t>all/any levels? Elementary school, high school, college/associate program etc?</w:t>
      </w:r>
    </w:p>
  </w:comment>
  <w:comment w:id="62" w:author="Loula Burton" w:date="2025-02-13T21:14:00Z" w:initials="LB">
    <w:p w14:paraId="1C916B17" w14:textId="051E0299" w:rsidR="00350A0A" w:rsidRDefault="00350A0A">
      <w:pPr>
        <w:pStyle w:val="CommentText"/>
      </w:pPr>
      <w:r>
        <w:rPr>
          <w:rStyle w:val="CommentReference"/>
        </w:rPr>
        <w:annotationRef/>
      </w:r>
      <w:r>
        <w:t>Maybe I’m not understanding some of the math here?</w:t>
      </w:r>
    </w:p>
  </w:comment>
  <w:comment w:id="63" w:author="Loula Burton" w:date="2025-02-13T23:51:00Z" w:initials="LB">
    <w:p w14:paraId="186FE203" w14:textId="7097BDFD" w:rsidR="00F84922" w:rsidRDefault="00F84922">
      <w:pPr>
        <w:pStyle w:val="CommentText"/>
      </w:pPr>
      <w:r>
        <w:rPr>
          <w:rStyle w:val="CommentReference"/>
        </w:rPr>
        <w:annotationRef/>
      </w:r>
      <w:r>
        <w:t>Your audience will know what “10.75 income” means?</w:t>
      </w:r>
    </w:p>
  </w:comment>
  <w:comment w:id="64" w:author="Loula Burton" w:date="2025-02-13T23:49:00Z" w:initials="LB">
    <w:p w14:paraId="69272FBA" w14:textId="73A87D77" w:rsidR="007674EE" w:rsidRDefault="007674EE">
      <w:pPr>
        <w:pStyle w:val="CommentText"/>
      </w:pPr>
      <w:r>
        <w:rPr>
          <w:rStyle w:val="CommentReference"/>
        </w:rPr>
        <w:annotationRef/>
      </w:r>
      <w:r>
        <w:t xml:space="preserve">Non-significant? </w:t>
      </w:r>
      <w:r w:rsidR="00F84922">
        <w:t>I don’t see where you explain these numbers (and assume your audience knows what they mean) so they don’t look very different to me</w:t>
      </w:r>
    </w:p>
  </w:comment>
  <w:comment w:id="65" w:author="Loula Burton" w:date="2025-02-14T00:03:00Z" w:initials="LB">
    <w:p w14:paraId="1AD08D36" w14:textId="38192766" w:rsidR="00D75051" w:rsidRDefault="00D75051">
      <w:pPr>
        <w:pStyle w:val="CommentText"/>
      </w:pPr>
      <w:r>
        <w:rPr>
          <w:rStyle w:val="CommentReference"/>
        </w:rPr>
        <w:annotationRef/>
      </w:r>
      <w:r>
        <w:rPr>
          <w:rStyle w:val="CommentReference"/>
        </w:rPr>
        <w:t>Unclear, greater than what</w:t>
      </w:r>
    </w:p>
  </w:comment>
  <w:comment w:id="68" w:author="Loula Burton" w:date="2025-02-14T01:10:00Z" w:initials="LB">
    <w:p w14:paraId="44A7653B" w14:textId="76A64FC6" w:rsidR="0047195F" w:rsidRDefault="0047195F">
      <w:pPr>
        <w:pStyle w:val="CommentText"/>
      </w:pPr>
      <w:r>
        <w:rPr>
          <w:rStyle w:val="CommentReference"/>
        </w:rPr>
        <w:annotationRef/>
      </w:r>
      <w:r w:rsidR="008B7CCC">
        <w:t>U</w:t>
      </w:r>
      <w:r>
        <w:t>nclear</w:t>
      </w:r>
    </w:p>
  </w:comment>
  <w:comment w:id="71" w:author="Loula Burton" w:date="2025-02-14T01:28:00Z" w:initials="LB">
    <w:p w14:paraId="35ECDA0C" w14:textId="72A10B01" w:rsidR="008057E6" w:rsidRDefault="008057E6">
      <w:pPr>
        <w:pStyle w:val="CommentText"/>
      </w:pPr>
      <w:r>
        <w:rPr>
          <w:rStyle w:val="CommentReference"/>
        </w:rPr>
        <w:annotationRef/>
      </w:r>
      <w:r>
        <w:t>unclear – restrict the sample to children but omit mothers? Brief explanation?</w:t>
      </w:r>
    </w:p>
  </w:comment>
  <w:comment w:id="73" w:author="Loula Burton" w:date="2025-02-14T02:00:00Z" w:initials="LB">
    <w:p w14:paraId="7A642AE5" w14:textId="63D7C2F4" w:rsidR="00F6676B" w:rsidRDefault="00F6676B">
      <w:pPr>
        <w:pStyle w:val="CommentText"/>
      </w:pPr>
      <w:r>
        <w:rPr>
          <w:rStyle w:val="CommentReference"/>
        </w:rPr>
        <w:annotationRef/>
      </w:r>
      <w:r>
        <w:t>Unclear, Native/</w:t>
      </w:r>
      <w:r w:rsidR="008B7CCC">
        <w:t>I</w:t>
      </w:r>
      <w:r>
        <w:t>ndigenous?</w:t>
      </w:r>
      <w:r w:rsidR="008B7CCC">
        <w:t xml:space="preserve"> Non-Hispanic?</w:t>
      </w:r>
    </w:p>
  </w:comment>
  <w:comment w:id="76" w:author="Loula Burton" w:date="2025-02-14T11:43:00Z" w:initials="LB">
    <w:p w14:paraId="34A59BB9" w14:textId="0F68134F" w:rsidR="00FB001F" w:rsidRDefault="00FB001F">
      <w:pPr>
        <w:pStyle w:val="CommentText"/>
      </w:pPr>
      <w:r>
        <w:rPr>
          <w:rStyle w:val="CommentReference"/>
        </w:rPr>
        <w:annotationRef/>
      </w:r>
      <w:r>
        <w:t>unclear</w:t>
      </w:r>
    </w:p>
  </w:comment>
  <w:comment w:id="77" w:author="Loula Burton" w:date="2025-02-14T11:50:00Z" w:initials="LB">
    <w:p w14:paraId="325F1140" w14:textId="02DCB631" w:rsidR="00FB001F" w:rsidRDefault="00FB001F">
      <w:pPr>
        <w:pStyle w:val="CommentText"/>
      </w:pPr>
      <w:r>
        <w:rPr>
          <w:rStyle w:val="CommentReference"/>
        </w:rPr>
        <w:annotationRef/>
      </w:r>
      <w:r>
        <w:t>vs xx for men?</w:t>
      </w:r>
    </w:p>
  </w:comment>
  <w:comment w:id="78" w:author="Loula Burton" w:date="2025-02-14T11:52:00Z" w:initials="LB">
    <w:p w14:paraId="274F156E" w14:textId="546673FB" w:rsidR="00FB001F" w:rsidRDefault="00FB001F">
      <w:pPr>
        <w:pStyle w:val="CommentText"/>
      </w:pPr>
      <w:r>
        <w:rPr>
          <w:rStyle w:val="CommentReference"/>
        </w:rPr>
        <w:annotationRef/>
      </w:r>
      <w:r>
        <w:t>High school seniors?</w:t>
      </w:r>
    </w:p>
  </w:comment>
  <w:comment w:id="79" w:author="Loula Burton" w:date="2025-02-14T11:54:00Z" w:initials="LB">
    <w:p w14:paraId="064B6405" w14:textId="5EF77B85" w:rsidR="005915AD" w:rsidRDefault="005915AD">
      <w:pPr>
        <w:pStyle w:val="CommentText"/>
      </w:pPr>
      <w:r>
        <w:rPr>
          <w:rStyle w:val="CommentReference"/>
        </w:rPr>
        <w:annotationRef/>
      </w:r>
      <w:r>
        <w:t>unclear</w:t>
      </w:r>
    </w:p>
  </w:comment>
  <w:comment w:id="80" w:author="Loula Burton" w:date="2025-02-14T11:57:00Z" w:initials="LB">
    <w:p w14:paraId="3EE80EFA" w14:textId="06073F82" w:rsidR="005915AD" w:rsidRDefault="005915AD">
      <w:pPr>
        <w:pStyle w:val="CommentText"/>
      </w:pPr>
      <w:r>
        <w:rPr>
          <w:rStyle w:val="CommentReference"/>
        </w:rPr>
        <w:annotationRef/>
      </w:r>
      <w:r>
        <w:t>does “equal to” mean something different than “a 30.7 percentage point earnings gap” or “earn 30.7% less”?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E8F9871" w15:done="1"/>
  <w15:commentEx w15:paraId="36C4B84F" w15:done="1"/>
  <w15:commentEx w15:paraId="48A49CD8" w15:done="1"/>
  <w15:commentEx w15:paraId="7D0D6530" w15:done="1"/>
  <w15:commentEx w15:paraId="1112F2E8" w15:done="1"/>
  <w15:commentEx w15:paraId="462E7BDE" w15:done="0"/>
  <w15:commentEx w15:paraId="39809B10" w15:done="0"/>
  <w15:commentEx w15:paraId="25318EF2" w15:done="0"/>
  <w15:commentEx w15:paraId="14462E67" w15:done="0"/>
  <w15:commentEx w15:paraId="03CEA6BB" w15:done="0"/>
  <w15:commentEx w15:paraId="05799A79" w15:done="0"/>
  <w15:commentEx w15:paraId="2F3C980B" w15:done="0"/>
  <w15:commentEx w15:paraId="2E97366F" w15:done="0"/>
  <w15:commentEx w15:paraId="29E8DDC5" w15:done="0"/>
  <w15:commentEx w15:paraId="26B8460A" w15:done="0"/>
  <w15:commentEx w15:paraId="7F43A9B5" w15:done="0"/>
  <w15:commentEx w15:paraId="1E4510D8" w15:done="0"/>
  <w15:commentEx w15:paraId="42D87AEB" w15:done="0"/>
  <w15:commentEx w15:paraId="592B79F2" w15:done="0"/>
  <w15:commentEx w15:paraId="363A45F1" w15:done="0"/>
  <w15:commentEx w15:paraId="6B71CCF9" w15:done="0"/>
  <w15:commentEx w15:paraId="189CB51F" w15:done="0"/>
  <w15:commentEx w15:paraId="07CF3F05" w15:done="0"/>
  <w15:commentEx w15:paraId="5758B8E3" w15:done="0"/>
  <w15:commentEx w15:paraId="75620C52" w15:done="0"/>
  <w15:commentEx w15:paraId="71C164D5" w15:done="0"/>
  <w15:commentEx w15:paraId="57C1DAD7" w15:done="0"/>
  <w15:commentEx w15:paraId="3F70104A" w15:done="0"/>
  <w15:commentEx w15:paraId="11CF6E62" w15:done="0"/>
  <w15:commentEx w15:paraId="4BF55852" w15:done="0"/>
  <w15:commentEx w15:paraId="2FF5F9FD" w15:done="0"/>
  <w15:commentEx w15:paraId="5642D982" w15:done="0"/>
  <w15:commentEx w15:paraId="2477A456" w15:done="0"/>
  <w15:commentEx w15:paraId="58FDC532" w15:done="0"/>
  <w15:commentEx w15:paraId="1A74411E" w15:done="0"/>
  <w15:commentEx w15:paraId="437B9EB8" w15:done="0"/>
  <w15:commentEx w15:paraId="4F21E06D" w15:done="0"/>
  <w15:commentEx w15:paraId="661176D1" w15:done="0"/>
  <w15:commentEx w15:paraId="1C916B17" w15:done="0"/>
  <w15:commentEx w15:paraId="186FE203" w15:done="0"/>
  <w15:commentEx w15:paraId="69272FBA" w15:done="0"/>
  <w15:commentEx w15:paraId="1AD08D36" w15:done="0"/>
  <w15:commentEx w15:paraId="44A7653B" w15:done="0"/>
  <w15:commentEx w15:paraId="35ECDA0C" w15:done="0"/>
  <w15:commentEx w15:paraId="7A642AE5" w15:done="0"/>
  <w15:commentEx w15:paraId="34A59BB9" w15:done="0"/>
  <w15:commentEx w15:paraId="325F1140" w15:done="0"/>
  <w15:commentEx w15:paraId="274F156E" w15:done="0"/>
  <w15:commentEx w15:paraId="064B6405" w15:done="0"/>
  <w15:commentEx w15:paraId="3EE80EF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CD1EC5" w16cex:dateUtc="2025-01-30T21:15:00Z"/>
  <w16cex:commentExtensible w16cex:durableId="0B5C3381" w16cex:dateUtc="2025-02-14T21:52:00Z"/>
  <w16cex:commentExtensible w16cex:durableId="3AD64CB0" w16cex:dateUtc="2025-02-14T18:45:00Z"/>
  <w16cex:commentExtensible w16cex:durableId="5A7DEBF6" w16cex:dateUtc="2025-01-31T00:03:00Z"/>
  <w16cex:commentExtensible w16cex:durableId="37381073" w16cex:dateUtc="2025-01-31T21:18:00Z"/>
  <w16cex:commentExtensible w16cex:durableId="1D37C9BA" w16cex:dateUtc="2025-02-04T18:48:00Z"/>
  <w16cex:commentExtensible w16cex:durableId="7C2566C3" w16cex:dateUtc="2025-02-06T18:59:00Z"/>
  <w16cex:commentExtensible w16cex:durableId="4008706B" w16cex:dateUtc="2025-02-06T01:10:00Z"/>
  <w16cex:commentExtensible w16cex:durableId="36AF35F4" w16cex:dateUtc="2025-02-06T01:17:00Z"/>
  <w16cex:commentExtensible w16cex:durableId="350B6291" w16cex:dateUtc="2025-02-14T19:50:00Z"/>
  <w16cex:commentExtensible w16cex:durableId="569BE297" w16cex:dateUtc="2025-02-14T19:49:00Z"/>
  <w16cex:commentExtensible w16cex:durableId="75FFE735" w16cex:dateUtc="2025-02-06T02:08:00Z"/>
  <w16cex:commentExtensible w16cex:durableId="434129FA" w16cex:dateUtc="2025-02-14T20:01:00Z"/>
  <w16cex:commentExtensible w16cex:durableId="4643EB20" w16cex:dateUtc="2025-02-06T18:41:00Z"/>
  <w16cex:commentExtensible w16cex:durableId="7921EAAD" w16cex:dateUtc="2025-02-06T18:50:00Z"/>
  <w16cex:commentExtensible w16cex:durableId="217C4AC7" w16cex:dateUtc="2025-02-06T18:54:00Z"/>
  <w16cex:commentExtensible w16cex:durableId="44292838" w16cex:dateUtc="2025-02-06T18:57:00Z"/>
  <w16cex:commentExtensible w16cex:durableId="1C8BD4A0" w16cex:dateUtc="2025-02-06T19:54:00Z"/>
  <w16cex:commentExtensible w16cex:durableId="72EAC150" w16cex:dateUtc="2025-02-06T19:55:00Z"/>
  <w16cex:commentExtensible w16cex:durableId="2AFE1B29" w16cex:dateUtc="2025-02-06T19:59:00Z"/>
  <w16cex:commentExtensible w16cex:durableId="741ECE19" w16cex:dateUtc="2025-02-06T23:13:00Z"/>
  <w16cex:commentExtensible w16cex:durableId="49287FFB" w16cex:dateUtc="2025-02-07T16:59:00Z"/>
  <w16cex:commentExtensible w16cex:durableId="47EA2588" w16cex:dateUtc="2025-02-11T16:31:00Z"/>
  <w16cex:commentExtensible w16cex:durableId="43BADA0B" w16cex:dateUtc="2025-02-12T17:33:00Z"/>
  <w16cex:commentExtensible w16cex:durableId="3C3224B7" w16cex:dateUtc="2025-02-12T17:34:00Z"/>
  <w16cex:commentExtensible w16cex:durableId="0D8141C2" w16cex:dateUtc="2025-02-12T17:36:00Z"/>
  <w16cex:commentExtensible w16cex:durableId="497A9E4D" w16cex:dateUtc="2025-02-13T20:00:00Z"/>
  <w16cex:commentExtensible w16cex:durableId="0AA07A4A" w16cex:dateUtc="2025-02-13T20:01:00Z"/>
  <w16cex:commentExtensible w16cex:durableId="4857BDBE" w16cex:dateUtc="2025-02-14T01:59:00Z"/>
  <w16cex:commentExtensible w16cex:durableId="1FFB0959" w16cex:dateUtc="2025-02-14T02:15:00Z"/>
  <w16cex:commentExtensible w16cex:durableId="613865BC" w16cex:dateUtc="2025-02-14T02:16:00Z"/>
  <w16cex:commentExtensible w16cex:durableId="31888E77" w16cex:dateUtc="2025-02-14T02:16:00Z"/>
  <w16cex:commentExtensible w16cex:durableId="001D08AE" w16cex:dateUtc="2025-02-14T02:17:00Z"/>
  <w16cex:commentExtensible w16cex:durableId="6BB4151F" w16cex:dateUtc="2025-02-14T02:18:00Z"/>
  <w16cex:commentExtensible w16cex:durableId="759E48A0" w16cex:dateUtc="2025-02-14T02:21:00Z"/>
  <w16cex:commentExtensible w16cex:durableId="30A8E141" w16cex:dateUtc="2025-02-14T02:25:00Z"/>
  <w16cex:commentExtensible w16cex:durableId="1F97EE7B" w16cex:dateUtc="2025-02-14T03:08:00Z"/>
  <w16cex:commentExtensible w16cex:durableId="12BA3CB9" w16cex:dateUtc="2025-02-14T03:09:00Z"/>
  <w16cex:commentExtensible w16cex:durableId="1162E7C7" w16cex:dateUtc="2025-02-14T03:14:00Z"/>
  <w16cex:commentExtensible w16cex:durableId="3687E0FB" w16cex:dateUtc="2025-02-14T05:51:00Z"/>
  <w16cex:commentExtensible w16cex:durableId="42FF65AD" w16cex:dateUtc="2025-02-14T05:49:00Z"/>
  <w16cex:commentExtensible w16cex:durableId="1F6DB0C3" w16cex:dateUtc="2025-02-14T06:03:00Z"/>
  <w16cex:commentExtensible w16cex:durableId="0BB1366E" w16cex:dateUtc="2025-02-14T07:10:00Z"/>
  <w16cex:commentExtensible w16cex:durableId="3BF55EBC" w16cex:dateUtc="2025-02-14T07:28:00Z"/>
  <w16cex:commentExtensible w16cex:durableId="54C00645" w16cex:dateUtc="2025-02-14T08:00:00Z"/>
  <w16cex:commentExtensible w16cex:durableId="7B222744" w16cex:dateUtc="2025-02-14T17:43:00Z"/>
  <w16cex:commentExtensible w16cex:durableId="1E335B99" w16cex:dateUtc="2025-02-14T17:50:00Z"/>
  <w16cex:commentExtensible w16cex:durableId="5F9F3B5A" w16cex:dateUtc="2025-02-14T17:52:00Z"/>
  <w16cex:commentExtensible w16cex:durableId="32E07391" w16cex:dateUtc="2025-02-14T17:54:00Z"/>
  <w16cex:commentExtensible w16cex:durableId="5362CDA3" w16cex:dateUtc="2025-02-14T17: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E8F9871" w16cid:durableId="5BCD1EC5"/>
  <w16cid:commentId w16cid:paraId="36C4B84F" w16cid:durableId="0B5C3381"/>
  <w16cid:commentId w16cid:paraId="48A49CD8" w16cid:durableId="3AD64CB0"/>
  <w16cid:commentId w16cid:paraId="7D0D6530" w16cid:durableId="5A7DEBF6"/>
  <w16cid:commentId w16cid:paraId="1112F2E8" w16cid:durableId="37381073"/>
  <w16cid:commentId w16cid:paraId="462E7BDE" w16cid:durableId="1D37C9BA"/>
  <w16cid:commentId w16cid:paraId="39809B10" w16cid:durableId="7C2566C3"/>
  <w16cid:commentId w16cid:paraId="25318EF2" w16cid:durableId="4008706B"/>
  <w16cid:commentId w16cid:paraId="14462E67" w16cid:durableId="36AF35F4"/>
  <w16cid:commentId w16cid:paraId="03CEA6BB" w16cid:durableId="350B6291"/>
  <w16cid:commentId w16cid:paraId="05799A79" w16cid:durableId="569BE297"/>
  <w16cid:commentId w16cid:paraId="2F3C980B" w16cid:durableId="75FFE735"/>
  <w16cid:commentId w16cid:paraId="2E97366F" w16cid:durableId="434129FA"/>
  <w16cid:commentId w16cid:paraId="29E8DDC5" w16cid:durableId="4643EB20"/>
  <w16cid:commentId w16cid:paraId="26B8460A" w16cid:durableId="7921EAAD"/>
  <w16cid:commentId w16cid:paraId="7F43A9B5" w16cid:durableId="217C4AC7"/>
  <w16cid:commentId w16cid:paraId="1E4510D8" w16cid:durableId="44292838"/>
  <w16cid:commentId w16cid:paraId="42D87AEB" w16cid:durableId="1C8BD4A0"/>
  <w16cid:commentId w16cid:paraId="592B79F2" w16cid:durableId="72EAC150"/>
  <w16cid:commentId w16cid:paraId="363A45F1" w16cid:durableId="2AFE1B29"/>
  <w16cid:commentId w16cid:paraId="6B71CCF9" w16cid:durableId="741ECE19"/>
  <w16cid:commentId w16cid:paraId="189CB51F" w16cid:durableId="49287FFB"/>
  <w16cid:commentId w16cid:paraId="07CF3F05" w16cid:durableId="47EA2588"/>
  <w16cid:commentId w16cid:paraId="5758B8E3" w16cid:durableId="43BADA0B"/>
  <w16cid:commentId w16cid:paraId="75620C52" w16cid:durableId="3C3224B7"/>
  <w16cid:commentId w16cid:paraId="71C164D5" w16cid:durableId="0D8141C2"/>
  <w16cid:commentId w16cid:paraId="57C1DAD7" w16cid:durableId="497A9E4D"/>
  <w16cid:commentId w16cid:paraId="3F70104A" w16cid:durableId="0AA07A4A"/>
  <w16cid:commentId w16cid:paraId="11CF6E62" w16cid:durableId="4857BDBE"/>
  <w16cid:commentId w16cid:paraId="4BF55852" w16cid:durableId="1FFB0959"/>
  <w16cid:commentId w16cid:paraId="2FF5F9FD" w16cid:durableId="613865BC"/>
  <w16cid:commentId w16cid:paraId="5642D982" w16cid:durableId="31888E77"/>
  <w16cid:commentId w16cid:paraId="2477A456" w16cid:durableId="001D08AE"/>
  <w16cid:commentId w16cid:paraId="58FDC532" w16cid:durableId="6BB4151F"/>
  <w16cid:commentId w16cid:paraId="1A74411E" w16cid:durableId="759E48A0"/>
  <w16cid:commentId w16cid:paraId="437B9EB8" w16cid:durableId="30A8E141"/>
  <w16cid:commentId w16cid:paraId="4F21E06D" w16cid:durableId="1F97EE7B"/>
  <w16cid:commentId w16cid:paraId="661176D1" w16cid:durableId="12BA3CB9"/>
  <w16cid:commentId w16cid:paraId="1C916B17" w16cid:durableId="1162E7C7"/>
  <w16cid:commentId w16cid:paraId="186FE203" w16cid:durableId="3687E0FB"/>
  <w16cid:commentId w16cid:paraId="69272FBA" w16cid:durableId="42FF65AD"/>
  <w16cid:commentId w16cid:paraId="1AD08D36" w16cid:durableId="1F6DB0C3"/>
  <w16cid:commentId w16cid:paraId="44A7653B" w16cid:durableId="0BB1366E"/>
  <w16cid:commentId w16cid:paraId="35ECDA0C" w16cid:durableId="3BF55EBC"/>
  <w16cid:commentId w16cid:paraId="7A642AE5" w16cid:durableId="54C00645"/>
  <w16cid:commentId w16cid:paraId="34A59BB9" w16cid:durableId="7B222744"/>
  <w16cid:commentId w16cid:paraId="325F1140" w16cid:durableId="1E335B99"/>
  <w16cid:commentId w16cid:paraId="274F156E" w16cid:durableId="5F9F3B5A"/>
  <w16cid:commentId w16cid:paraId="064B6405" w16cid:durableId="32E07391"/>
  <w16cid:commentId w16cid:paraId="3EE80EFA" w16cid:durableId="5362CD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E48267" w14:textId="77777777" w:rsidR="00F9208D" w:rsidRDefault="00F9208D">
      <w:r>
        <w:separator/>
      </w:r>
    </w:p>
  </w:endnote>
  <w:endnote w:type="continuationSeparator" w:id="0">
    <w:p w14:paraId="1650A074" w14:textId="77777777" w:rsidR="00F9208D" w:rsidRDefault="00F92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F3E56D" w14:textId="77777777" w:rsidR="007A46B2" w:rsidRDefault="00000000">
    <w:pPr>
      <w:pStyle w:val="BodyText"/>
      <w:spacing w:line="14" w:lineRule="auto"/>
      <w:rPr>
        <w:sz w:val="20"/>
      </w:rPr>
    </w:pPr>
    <w:r>
      <w:rPr>
        <w:noProof/>
      </w:rPr>
      <mc:AlternateContent>
        <mc:Choice Requires="wps">
          <w:drawing>
            <wp:anchor distT="0" distB="0" distL="0" distR="0" simplePos="0" relativeHeight="485282304" behindDoc="1" locked="0" layoutInCell="1" allowOverlap="1" wp14:anchorId="402A10EE" wp14:editId="28D84D7C">
              <wp:simplePos x="0" y="0"/>
              <wp:positionH relativeFrom="page">
                <wp:posOffset>3797579</wp:posOffset>
              </wp:positionH>
              <wp:positionV relativeFrom="page">
                <wp:posOffset>8471563</wp:posOffset>
              </wp:positionV>
              <wp:extent cx="177800" cy="21209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7800" cy="212090"/>
                      </a:xfrm>
                      <a:prstGeom prst="rect">
                        <a:avLst/>
                      </a:prstGeom>
                    </wps:spPr>
                    <wps:txbx>
                      <w:txbxContent>
                        <w:p w14:paraId="6C87EF8B" w14:textId="77777777" w:rsidR="007A46B2" w:rsidRDefault="00000000">
                          <w:pPr>
                            <w:spacing w:before="21"/>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wps:txbx>
                    <wps:bodyPr wrap="square" lIns="0" tIns="0" rIns="0" bIns="0" rtlCol="0">
                      <a:noAutofit/>
                    </wps:bodyPr>
                  </wps:wsp>
                </a:graphicData>
              </a:graphic>
            </wp:anchor>
          </w:drawing>
        </mc:Choice>
        <mc:Fallback>
          <w:pict>
            <v:shapetype w14:anchorId="402A10EE" id="_x0000_t202" coordsize="21600,21600" o:spt="202" path="m,l,21600r21600,l21600,xe">
              <v:stroke joinstyle="miter"/>
              <v:path gradientshapeok="t" o:connecttype="rect"/>
            </v:shapetype>
            <v:shape id="Textbox 2" o:spid="_x0000_s1041" type="#_x0000_t202" style="position:absolute;margin-left:299pt;margin-top:667.05pt;width:14pt;height:16.7pt;z-index:-18034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" filled="f" stroked="f">
              <v:textbox inset="0,0,0,0">
                <w:txbxContent>
                  <w:p w14:paraId="6C87EF8B" w14:textId="77777777" w:rsidR="007A46B2" w:rsidRDefault="00000000">
                    <w:pPr>
                      <w:spacing w:before="21"/>
                      <w:ind w:left="2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10</w:t>
                    </w:r>
                    <w:r>
                      <w:rPr>
                        <w:spacing w:val="-5"/>
                        <w:sz w:val="2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52E518" w14:textId="77777777" w:rsidR="007A46B2" w:rsidRDefault="00000000">
    <w:pPr>
      <w:pStyle w:val="BodyText"/>
      <w:spacing w:line="14" w:lineRule="auto"/>
      <w:rPr>
        <w:sz w:val="20"/>
      </w:rPr>
    </w:pPr>
    <w:r>
      <w:rPr>
        <w:noProof/>
      </w:rPr>
      <mc:AlternateContent>
        <mc:Choice Requires="wps">
          <w:drawing>
            <wp:anchor distT="0" distB="0" distL="0" distR="0" simplePos="0" relativeHeight="485282816" behindDoc="1" locked="0" layoutInCell="1" allowOverlap="1" wp14:anchorId="0D214B6B" wp14:editId="5156F248">
              <wp:simplePos x="0" y="0"/>
              <wp:positionH relativeFrom="page">
                <wp:posOffset>2180412</wp:posOffset>
              </wp:positionH>
              <wp:positionV relativeFrom="page">
                <wp:posOffset>6188709</wp:posOffset>
              </wp:positionV>
              <wp:extent cx="6301105"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01105" cy="1270"/>
                      </a:xfrm>
                      <a:custGeom>
                        <a:avLst/>
                        <a:gdLst/>
                        <a:ahLst/>
                        <a:cxnLst/>
                        <a:rect l="l" t="t" r="r" b="b"/>
                        <a:pathLst>
                          <a:path w="6301105">
                            <a:moveTo>
                              <a:pt x="0" y="0"/>
                            </a:moveTo>
                            <a:lnTo>
                              <a:pt x="6301066" y="0"/>
                            </a:lnTo>
                          </a:path>
                        </a:pathLst>
                      </a:custGeom>
                      <a:ln w="759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211FA1" id="Graphic 16" o:spid="_x0000_s1026" style="position:absolute;margin-left:171.7pt;margin-top:487.3pt;width:496.15pt;height:.1pt;z-index:-18033664;visibility:visible;mso-wrap-style:square;mso-wrap-distance-left:0;mso-wrap-distance-top:0;mso-wrap-distance-right:0;mso-wrap-distance-bottom:0;mso-position-horizontal:absolute;mso-position-horizontal-relative:page;mso-position-vertical:absolute;mso-position-vertical-relative:page;v-text-anchor:top" coordsize="6301105,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" path="m,l6301066,e" filled="f" strokeweight=".21094mm">
              <v:path arrowok="t"/>
              <w10:wrap anchorx="page" anchory="page"/>
            </v:shape>
          </w:pict>
        </mc:Fallback>
      </mc:AlternateContent>
    </w:r>
    <w:r>
      <w:rPr>
        <w:noProof/>
      </w:rPr>
      <mc:AlternateContent>
        <mc:Choice Requires="wps">
          <w:drawing>
            <wp:anchor distT="0" distB="0" distL="0" distR="0" simplePos="0" relativeHeight="485283328" behindDoc="1" locked="0" layoutInCell="1" allowOverlap="1" wp14:anchorId="0F9986A8" wp14:editId="0FCF8DFC">
              <wp:simplePos x="0" y="0"/>
              <wp:positionH relativeFrom="page">
                <wp:posOffset>6890905</wp:posOffset>
              </wp:positionH>
              <wp:positionV relativeFrom="page">
                <wp:posOffset>6216174</wp:posOffset>
              </wp:positionV>
              <wp:extent cx="1603375" cy="19812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3375" cy="198120"/>
                      </a:xfrm>
                      <a:prstGeom prst="rect">
                        <a:avLst/>
                      </a:prstGeom>
                    </wps:spPr>
                    <wps:txbx>
                      <w:txbxContent>
                        <w:p w14:paraId="5A0CA9C4" w14:textId="77777777" w:rsidR="007A46B2" w:rsidRDefault="00000000">
                          <w:pPr>
                            <w:spacing w:before="20"/>
                            <w:ind w:left="20"/>
                            <w:rPr>
                              <w:i/>
                            </w:rPr>
                          </w:pPr>
                          <w:r>
                            <w:rPr>
                              <w:i/>
                            </w:rPr>
                            <w:t>(Continued</w:t>
                          </w:r>
                          <w:r>
                            <w:rPr>
                              <w:i/>
                              <w:spacing w:val="12"/>
                            </w:rPr>
                            <w:t xml:space="preserve"> </w:t>
                          </w:r>
                          <w:r>
                            <w:rPr>
                              <w:i/>
                            </w:rPr>
                            <w:t>on</w:t>
                          </w:r>
                          <w:r>
                            <w:rPr>
                              <w:i/>
                              <w:spacing w:val="12"/>
                            </w:rPr>
                            <w:t xml:space="preserve"> </w:t>
                          </w:r>
                          <w:r>
                            <w:rPr>
                              <w:i/>
                            </w:rPr>
                            <w:t>Next</w:t>
                          </w:r>
                          <w:r>
                            <w:rPr>
                              <w:i/>
                              <w:spacing w:val="12"/>
                            </w:rPr>
                            <w:t xml:space="preserve"> </w:t>
                          </w:r>
                          <w:r>
                            <w:rPr>
                              <w:i/>
                              <w:spacing w:val="-2"/>
                            </w:rPr>
                            <w:t>Page...)</w:t>
                          </w:r>
                        </w:p>
                      </w:txbxContent>
                    </wps:txbx>
                    <wps:bodyPr wrap="square" lIns="0" tIns="0" rIns="0" bIns="0" rtlCol="0">
                      <a:noAutofit/>
                    </wps:bodyPr>
                  </wps:wsp>
                </a:graphicData>
              </a:graphic>
            </wp:anchor>
          </w:drawing>
        </mc:Choice>
        <mc:Fallback>
          <w:pict>
            <v:shapetype w14:anchorId="0F9986A8" id="_x0000_t202" coordsize="21600,21600" o:spt="202" path="m,l,21600r21600,l21600,xe">
              <v:stroke joinstyle="miter"/>
              <v:path gradientshapeok="t" o:connecttype="rect"/>
            </v:shapetype>
            <v:shape id="Textbox 17" o:spid="_x0000_s1042" type="#_x0000_t202" style="position:absolute;margin-left:542.6pt;margin-top:489.45pt;width:126.25pt;height:15.6pt;z-index:-18033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" filled="f" stroked="f">
              <v:textbox inset="0,0,0,0">
                <w:txbxContent>
                  <w:p w14:paraId="5A0CA9C4" w14:textId="77777777" w:rsidR="007A46B2" w:rsidRDefault="00000000">
                    <w:pPr>
                      <w:spacing w:before="20"/>
                      <w:ind w:left="20"/>
                      <w:rPr>
                        <w:i/>
                      </w:rPr>
                    </w:pPr>
                    <w:r>
                      <w:rPr>
                        <w:i/>
                      </w:rPr>
                      <w:t>(Continued</w:t>
                    </w:r>
                    <w:r>
                      <w:rPr>
                        <w:i/>
                        <w:spacing w:val="12"/>
                      </w:rPr>
                      <w:t xml:space="preserve"> </w:t>
                    </w:r>
                    <w:r>
                      <w:rPr>
                        <w:i/>
                      </w:rPr>
                      <w:t>on</w:t>
                    </w:r>
                    <w:r>
                      <w:rPr>
                        <w:i/>
                        <w:spacing w:val="12"/>
                      </w:rPr>
                      <w:t xml:space="preserve"> </w:t>
                    </w:r>
                    <w:r>
                      <w:rPr>
                        <w:i/>
                      </w:rPr>
                      <w:t>Next</w:t>
                    </w:r>
                    <w:r>
                      <w:rPr>
                        <w:i/>
                        <w:spacing w:val="12"/>
                      </w:rPr>
                      <w:t xml:space="preserve"> </w:t>
                    </w:r>
                    <w:r>
                      <w:rPr>
                        <w:i/>
                        <w:spacing w:val="-2"/>
                      </w:rPr>
                      <w:t>Page...)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A47CD5" w14:textId="77777777" w:rsidR="007A46B2" w:rsidRDefault="007A46B2">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5D1BA8" w14:textId="77777777" w:rsidR="007A46B2" w:rsidRDefault="007A46B2">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4D8F5" w14:textId="77777777" w:rsidR="007A46B2" w:rsidRDefault="00000000">
    <w:pPr>
      <w:pStyle w:val="BodyText"/>
      <w:spacing w:line="14" w:lineRule="auto"/>
      <w:rPr>
        <w:sz w:val="20"/>
      </w:rPr>
    </w:pPr>
    <w:r>
      <w:rPr>
        <w:noProof/>
      </w:rPr>
      <mc:AlternateContent>
        <mc:Choice Requires="wps">
          <w:drawing>
            <wp:anchor distT="0" distB="0" distL="0" distR="0" simplePos="0" relativeHeight="485283840" behindDoc="1" locked="0" layoutInCell="1" allowOverlap="1" wp14:anchorId="2886C3CE" wp14:editId="551285B5">
              <wp:simplePos x="0" y="0"/>
              <wp:positionH relativeFrom="page">
                <wp:posOffset>3772179</wp:posOffset>
              </wp:positionH>
              <wp:positionV relativeFrom="page">
                <wp:posOffset>9367701</wp:posOffset>
              </wp:positionV>
              <wp:extent cx="241300" cy="212090"/>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62D5AF0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27</w:t>
                          </w:r>
                          <w:r>
                            <w:rPr>
                              <w:spacing w:val="-5"/>
                              <w:sz w:val="24"/>
                            </w:rPr>
                            <w:fldChar w:fldCharType="end"/>
                          </w:r>
                        </w:p>
                      </w:txbxContent>
                    </wps:txbx>
                    <wps:bodyPr wrap="square" lIns="0" tIns="0" rIns="0" bIns="0" rtlCol="0">
                      <a:noAutofit/>
                    </wps:bodyPr>
                  </wps:wsp>
                </a:graphicData>
              </a:graphic>
            </wp:anchor>
          </w:drawing>
        </mc:Choice>
        <mc:Fallback>
          <w:pict>
            <v:shapetype w14:anchorId="2886C3CE" id="_x0000_t202" coordsize="21600,21600" o:spt="202" path="m,l,21600r21600,l21600,xe">
              <v:stroke joinstyle="miter"/>
              <v:path gradientshapeok="t" o:connecttype="rect"/>
            </v:shapetype>
            <v:shape id="Textbox 28" o:spid="_x0000_s1043" type="#_x0000_t202" style="position:absolute;margin-left:297pt;margin-top:737.6pt;width:19pt;height:16.7pt;z-index:-180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" filled="f" stroked="f">
              <v:textbox inset="0,0,0,0">
                <w:txbxContent>
                  <w:p w14:paraId="62D5AF0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27</w:t>
                    </w:r>
                    <w:r>
                      <w:rPr>
                        <w:spacing w:val="-5"/>
                        <w:sz w:val="24"/>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3B6B8" w14:textId="77777777" w:rsidR="007A46B2" w:rsidRDefault="00000000">
    <w:pPr>
      <w:pStyle w:val="BodyText"/>
      <w:spacing w:line="14" w:lineRule="auto"/>
      <w:rPr>
        <w:sz w:val="20"/>
      </w:rPr>
    </w:pPr>
    <w:r>
      <w:rPr>
        <w:noProof/>
      </w:rPr>
      <mc:AlternateContent>
        <mc:Choice Requires="wps">
          <w:drawing>
            <wp:anchor distT="0" distB="0" distL="0" distR="0" simplePos="0" relativeHeight="485284352" behindDoc="1" locked="0" layoutInCell="1" allowOverlap="1" wp14:anchorId="42A062B8" wp14:editId="1DF81140">
              <wp:simplePos x="0" y="0"/>
              <wp:positionH relativeFrom="page">
                <wp:posOffset>3772179</wp:posOffset>
              </wp:positionH>
              <wp:positionV relativeFrom="page">
                <wp:posOffset>8471563</wp:posOffset>
              </wp:positionV>
              <wp:extent cx="241300" cy="212090"/>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13A650BB"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34</w:t>
                          </w:r>
                          <w:r>
                            <w:rPr>
                              <w:spacing w:val="-5"/>
                              <w:sz w:val="24"/>
                            </w:rPr>
                            <w:fldChar w:fldCharType="end"/>
                          </w:r>
                        </w:p>
                      </w:txbxContent>
                    </wps:txbx>
                    <wps:bodyPr wrap="square" lIns="0" tIns="0" rIns="0" bIns="0" rtlCol="0">
                      <a:noAutofit/>
                    </wps:bodyPr>
                  </wps:wsp>
                </a:graphicData>
              </a:graphic>
            </wp:anchor>
          </w:drawing>
        </mc:Choice>
        <mc:Fallback>
          <w:pict>
            <v:shapetype w14:anchorId="42A062B8" id="_x0000_t202" coordsize="21600,21600" o:spt="202" path="m,l,21600r21600,l21600,xe">
              <v:stroke joinstyle="miter"/>
              <v:path gradientshapeok="t" o:connecttype="rect"/>
            </v:shapetype>
            <v:shape id="Textbox 55" o:spid="_x0000_s1044" type="#_x0000_t202" style="position:absolute;margin-left:297pt;margin-top:667.05pt;width:19pt;height:16.7pt;z-index:-18032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" filled="f" stroked="f">
              <v:textbox inset="0,0,0,0">
                <w:txbxContent>
                  <w:p w14:paraId="13A650BB"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34</w:t>
                    </w:r>
                    <w:r>
                      <w:rPr>
                        <w:spacing w:val="-5"/>
                        <w:sz w:val="24"/>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599A0E" w14:textId="77777777" w:rsidR="007A46B2" w:rsidRDefault="00000000">
    <w:pPr>
      <w:pStyle w:val="BodyText"/>
      <w:spacing w:line="14" w:lineRule="auto"/>
      <w:rPr>
        <w:sz w:val="20"/>
      </w:rPr>
    </w:pPr>
    <w:r>
      <w:rPr>
        <w:noProof/>
      </w:rPr>
      <mc:AlternateContent>
        <mc:Choice Requires="wps">
          <w:drawing>
            <wp:anchor distT="0" distB="0" distL="0" distR="0" simplePos="0" relativeHeight="485284864" behindDoc="1" locked="0" layoutInCell="1" allowOverlap="1" wp14:anchorId="50BA8703" wp14:editId="1EDA51DD">
              <wp:simplePos x="0" y="0"/>
              <wp:positionH relativeFrom="page">
                <wp:posOffset>3772179</wp:posOffset>
              </wp:positionH>
              <wp:positionV relativeFrom="page">
                <wp:posOffset>9367701</wp:posOffset>
              </wp:positionV>
              <wp:extent cx="241300" cy="212090"/>
              <wp:effectExtent l="0" t="0" r="0" b="0"/>
              <wp:wrapNone/>
              <wp:docPr id="56" name="Text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212090"/>
                      </a:xfrm>
                      <a:prstGeom prst="rect">
                        <a:avLst/>
                      </a:prstGeom>
                    </wps:spPr>
                    <wps:txbx>
                      <w:txbxContent>
                        <w:p w14:paraId="6C80E19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36</w:t>
                          </w:r>
                          <w:r>
                            <w:rPr>
                              <w:spacing w:val="-5"/>
                              <w:sz w:val="24"/>
                            </w:rPr>
                            <w:fldChar w:fldCharType="end"/>
                          </w:r>
                        </w:p>
                      </w:txbxContent>
                    </wps:txbx>
                    <wps:bodyPr wrap="square" lIns="0" tIns="0" rIns="0" bIns="0" rtlCol="0">
                      <a:noAutofit/>
                    </wps:bodyPr>
                  </wps:wsp>
                </a:graphicData>
              </a:graphic>
            </wp:anchor>
          </w:drawing>
        </mc:Choice>
        <mc:Fallback>
          <w:pict>
            <v:shapetype w14:anchorId="50BA8703" id="_x0000_t202" coordsize="21600,21600" o:spt="202" path="m,l,21600r21600,l21600,xe">
              <v:stroke joinstyle="miter"/>
              <v:path gradientshapeok="t" o:connecttype="rect"/>
            </v:shapetype>
            <v:shape id="Textbox 56" o:spid="_x0000_s1045" type="#_x0000_t202" style="position:absolute;margin-left:297pt;margin-top:737.6pt;width:19pt;height:16.7pt;z-index:-180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" filled="f" stroked="f">
              <v:textbox inset="0,0,0,0">
                <w:txbxContent>
                  <w:p w14:paraId="6C80E19D" w14:textId="77777777" w:rsidR="007A46B2" w:rsidRDefault="00000000">
                    <w:pPr>
                      <w:spacing w:before="21"/>
                      <w:ind w:left="60"/>
                      <w:rPr>
                        <w:sz w:val="24"/>
                      </w:rPr>
                    </w:pPr>
                    <w:r>
                      <w:rPr>
                        <w:spacing w:val="-5"/>
                        <w:sz w:val="24"/>
                      </w:rPr>
                      <w:fldChar w:fldCharType="begin"/>
                    </w:r>
                    <w:r>
                      <w:rPr>
                        <w:spacing w:val="-5"/>
                        <w:sz w:val="24"/>
                      </w:rPr>
                      <w:instrText xml:space="preserve"> PAGE </w:instrText>
                    </w:r>
                    <w:r>
                      <w:rPr>
                        <w:spacing w:val="-5"/>
                        <w:sz w:val="24"/>
                      </w:rPr>
                      <w:fldChar w:fldCharType="separate"/>
                    </w:r>
                    <w:r>
                      <w:rPr>
                        <w:spacing w:val="-5"/>
                        <w:sz w:val="24"/>
                      </w:rPr>
                      <w:t>36</w:t>
                    </w:r>
                    <w:r>
                      <w:rPr>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A75987" w14:textId="77777777" w:rsidR="00F9208D" w:rsidRDefault="00F9208D">
      <w:r>
        <w:separator/>
      </w:r>
    </w:p>
  </w:footnote>
  <w:footnote w:type="continuationSeparator" w:id="0">
    <w:p w14:paraId="3AE2141C" w14:textId="77777777" w:rsidR="00F9208D" w:rsidRDefault="00F920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36FB9"/>
    <w:multiLevelType w:val="hybridMultilevel"/>
    <w:tmpl w:val="B3A0B486"/>
    <w:lvl w:ilvl="0" w:tplc="28968DBC">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EE362B82">
      <w:numFmt w:val="bullet"/>
      <w:lvlText w:val="•"/>
      <w:lvlJc w:val="left"/>
      <w:pPr>
        <w:ind w:left="1482" w:hanging="168"/>
      </w:pPr>
      <w:rPr>
        <w:rFonts w:hint="default"/>
        <w:lang w:val="en-US" w:eastAsia="en-US" w:bidi="ar-SA"/>
      </w:rPr>
    </w:lvl>
    <w:lvl w:ilvl="2" w:tplc="91BC85D8">
      <w:numFmt w:val="bullet"/>
      <w:lvlText w:val="•"/>
      <w:lvlJc w:val="left"/>
      <w:pPr>
        <w:ind w:left="2484" w:hanging="168"/>
      </w:pPr>
      <w:rPr>
        <w:rFonts w:hint="default"/>
        <w:lang w:val="en-US" w:eastAsia="en-US" w:bidi="ar-SA"/>
      </w:rPr>
    </w:lvl>
    <w:lvl w:ilvl="3" w:tplc="18A036CE">
      <w:numFmt w:val="bullet"/>
      <w:lvlText w:val="•"/>
      <w:lvlJc w:val="left"/>
      <w:pPr>
        <w:ind w:left="3486" w:hanging="168"/>
      </w:pPr>
      <w:rPr>
        <w:rFonts w:hint="default"/>
        <w:lang w:val="en-US" w:eastAsia="en-US" w:bidi="ar-SA"/>
      </w:rPr>
    </w:lvl>
    <w:lvl w:ilvl="4" w:tplc="FD0652CA">
      <w:numFmt w:val="bullet"/>
      <w:lvlText w:val="•"/>
      <w:lvlJc w:val="left"/>
      <w:pPr>
        <w:ind w:left="4488" w:hanging="168"/>
      </w:pPr>
      <w:rPr>
        <w:rFonts w:hint="default"/>
        <w:lang w:val="en-US" w:eastAsia="en-US" w:bidi="ar-SA"/>
      </w:rPr>
    </w:lvl>
    <w:lvl w:ilvl="5" w:tplc="6C463D74">
      <w:numFmt w:val="bullet"/>
      <w:lvlText w:val="•"/>
      <w:lvlJc w:val="left"/>
      <w:pPr>
        <w:ind w:left="5490" w:hanging="168"/>
      </w:pPr>
      <w:rPr>
        <w:rFonts w:hint="default"/>
        <w:lang w:val="en-US" w:eastAsia="en-US" w:bidi="ar-SA"/>
      </w:rPr>
    </w:lvl>
    <w:lvl w:ilvl="6" w:tplc="D7BAAF9C">
      <w:numFmt w:val="bullet"/>
      <w:lvlText w:val="•"/>
      <w:lvlJc w:val="left"/>
      <w:pPr>
        <w:ind w:left="6492" w:hanging="168"/>
      </w:pPr>
      <w:rPr>
        <w:rFonts w:hint="default"/>
        <w:lang w:val="en-US" w:eastAsia="en-US" w:bidi="ar-SA"/>
      </w:rPr>
    </w:lvl>
    <w:lvl w:ilvl="7" w:tplc="7D9A09C0">
      <w:numFmt w:val="bullet"/>
      <w:lvlText w:val="•"/>
      <w:lvlJc w:val="left"/>
      <w:pPr>
        <w:ind w:left="7494" w:hanging="168"/>
      </w:pPr>
      <w:rPr>
        <w:rFonts w:hint="default"/>
        <w:lang w:val="en-US" w:eastAsia="en-US" w:bidi="ar-SA"/>
      </w:rPr>
    </w:lvl>
    <w:lvl w:ilvl="8" w:tplc="52B20BEC">
      <w:numFmt w:val="bullet"/>
      <w:lvlText w:val="•"/>
      <w:lvlJc w:val="left"/>
      <w:pPr>
        <w:ind w:left="8496" w:hanging="168"/>
      </w:pPr>
      <w:rPr>
        <w:rFonts w:hint="default"/>
        <w:lang w:val="en-US" w:eastAsia="en-US" w:bidi="ar-SA"/>
      </w:rPr>
    </w:lvl>
  </w:abstractNum>
  <w:abstractNum w:abstractNumId="1" w15:restartNumberingAfterBreak="0">
    <w:nsid w:val="26293074"/>
    <w:multiLevelType w:val="hybridMultilevel"/>
    <w:tmpl w:val="F844F1B6"/>
    <w:lvl w:ilvl="0" w:tplc="8D3A8FBE">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FEFA5954">
      <w:numFmt w:val="bullet"/>
      <w:lvlText w:val="•"/>
      <w:lvlJc w:val="left"/>
      <w:pPr>
        <w:ind w:left="1482" w:hanging="168"/>
      </w:pPr>
      <w:rPr>
        <w:rFonts w:hint="default"/>
        <w:lang w:val="en-US" w:eastAsia="en-US" w:bidi="ar-SA"/>
      </w:rPr>
    </w:lvl>
    <w:lvl w:ilvl="2" w:tplc="7FF667E2">
      <w:numFmt w:val="bullet"/>
      <w:lvlText w:val="•"/>
      <w:lvlJc w:val="left"/>
      <w:pPr>
        <w:ind w:left="2484" w:hanging="168"/>
      </w:pPr>
      <w:rPr>
        <w:rFonts w:hint="default"/>
        <w:lang w:val="en-US" w:eastAsia="en-US" w:bidi="ar-SA"/>
      </w:rPr>
    </w:lvl>
    <w:lvl w:ilvl="3" w:tplc="E934ED8E">
      <w:numFmt w:val="bullet"/>
      <w:lvlText w:val="•"/>
      <w:lvlJc w:val="left"/>
      <w:pPr>
        <w:ind w:left="3486" w:hanging="168"/>
      </w:pPr>
      <w:rPr>
        <w:rFonts w:hint="default"/>
        <w:lang w:val="en-US" w:eastAsia="en-US" w:bidi="ar-SA"/>
      </w:rPr>
    </w:lvl>
    <w:lvl w:ilvl="4" w:tplc="05D04F1E">
      <w:numFmt w:val="bullet"/>
      <w:lvlText w:val="•"/>
      <w:lvlJc w:val="left"/>
      <w:pPr>
        <w:ind w:left="4488" w:hanging="168"/>
      </w:pPr>
      <w:rPr>
        <w:rFonts w:hint="default"/>
        <w:lang w:val="en-US" w:eastAsia="en-US" w:bidi="ar-SA"/>
      </w:rPr>
    </w:lvl>
    <w:lvl w:ilvl="5" w:tplc="AE3E001A">
      <w:numFmt w:val="bullet"/>
      <w:lvlText w:val="•"/>
      <w:lvlJc w:val="left"/>
      <w:pPr>
        <w:ind w:left="5490" w:hanging="168"/>
      </w:pPr>
      <w:rPr>
        <w:rFonts w:hint="default"/>
        <w:lang w:val="en-US" w:eastAsia="en-US" w:bidi="ar-SA"/>
      </w:rPr>
    </w:lvl>
    <w:lvl w:ilvl="6" w:tplc="2ECCA9D8">
      <w:numFmt w:val="bullet"/>
      <w:lvlText w:val="•"/>
      <w:lvlJc w:val="left"/>
      <w:pPr>
        <w:ind w:left="6492" w:hanging="168"/>
      </w:pPr>
      <w:rPr>
        <w:rFonts w:hint="default"/>
        <w:lang w:val="en-US" w:eastAsia="en-US" w:bidi="ar-SA"/>
      </w:rPr>
    </w:lvl>
    <w:lvl w:ilvl="7" w:tplc="5BAC50AA">
      <w:numFmt w:val="bullet"/>
      <w:lvlText w:val="•"/>
      <w:lvlJc w:val="left"/>
      <w:pPr>
        <w:ind w:left="7494" w:hanging="168"/>
      </w:pPr>
      <w:rPr>
        <w:rFonts w:hint="default"/>
        <w:lang w:val="en-US" w:eastAsia="en-US" w:bidi="ar-SA"/>
      </w:rPr>
    </w:lvl>
    <w:lvl w:ilvl="8" w:tplc="091277B2">
      <w:numFmt w:val="bullet"/>
      <w:lvlText w:val="•"/>
      <w:lvlJc w:val="left"/>
      <w:pPr>
        <w:ind w:left="8496" w:hanging="168"/>
      </w:pPr>
      <w:rPr>
        <w:rFonts w:hint="default"/>
        <w:lang w:val="en-US" w:eastAsia="en-US" w:bidi="ar-SA"/>
      </w:rPr>
    </w:lvl>
  </w:abstractNum>
  <w:abstractNum w:abstractNumId="2" w15:restartNumberingAfterBreak="0">
    <w:nsid w:val="361F6ED4"/>
    <w:multiLevelType w:val="hybridMultilevel"/>
    <w:tmpl w:val="1BEEC99E"/>
    <w:lvl w:ilvl="0" w:tplc="5492C086">
      <w:start w:val="1"/>
      <w:numFmt w:val="decimal"/>
      <w:lvlText w:val="%1"/>
      <w:lvlJc w:val="left"/>
      <w:pPr>
        <w:ind w:left="493"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671E64E6">
      <w:numFmt w:val="bullet"/>
      <w:lvlText w:val="•"/>
      <w:lvlJc w:val="left"/>
      <w:pPr>
        <w:ind w:left="1500" w:hanging="168"/>
      </w:pPr>
      <w:rPr>
        <w:rFonts w:hint="default"/>
        <w:lang w:val="en-US" w:eastAsia="en-US" w:bidi="ar-SA"/>
      </w:rPr>
    </w:lvl>
    <w:lvl w:ilvl="2" w:tplc="204A0972">
      <w:numFmt w:val="bullet"/>
      <w:lvlText w:val="•"/>
      <w:lvlJc w:val="left"/>
      <w:pPr>
        <w:ind w:left="2500" w:hanging="168"/>
      </w:pPr>
      <w:rPr>
        <w:rFonts w:hint="default"/>
        <w:lang w:val="en-US" w:eastAsia="en-US" w:bidi="ar-SA"/>
      </w:rPr>
    </w:lvl>
    <w:lvl w:ilvl="3" w:tplc="DAEC09F8">
      <w:numFmt w:val="bullet"/>
      <w:lvlText w:val="•"/>
      <w:lvlJc w:val="left"/>
      <w:pPr>
        <w:ind w:left="3500" w:hanging="168"/>
      </w:pPr>
      <w:rPr>
        <w:rFonts w:hint="default"/>
        <w:lang w:val="en-US" w:eastAsia="en-US" w:bidi="ar-SA"/>
      </w:rPr>
    </w:lvl>
    <w:lvl w:ilvl="4" w:tplc="AB00CE1A">
      <w:numFmt w:val="bullet"/>
      <w:lvlText w:val="•"/>
      <w:lvlJc w:val="left"/>
      <w:pPr>
        <w:ind w:left="4500" w:hanging="168"/>
      </w:pPr>
      <w:rPr>
        <w:rFonts w:hint="default"/>
        <w:lang w:val="en-US" w:eastAsia="en-US" w:bidi="ar-SA"/>
      </w:rPr>
    </w:lvl>
    <w:lvl w:ilvl="5" w:tplc="62CED356">
      <w:numFmt w:val="bullet"/>
      <w:lvlText w:val="•"/>
      <w:lvlJc w:val="left"/>
      <w:pPr>
        <w:ind w:left="5500" w:hanging="168"/>
      </w:pPr>
      <w:rPr>
        <w:rFonts w:hint="default"/>
        <w:lang w:val="en-US" w:eastAsia="en-US" w:bidi="ar-SA"/>
      </w:rPr>
    </w:lvl>
    <w:lvl w:ilvl="6" w:tplc="49A80D7A">
      <w:numFmt w:val="bullet"/>
      <w:lvlText w:val="•"/>
      <w:lvlJc w:val="left"/>
      <w:pPr>
        <w:ind w:left="6500" w:hanging="168"/>
      </w:pPr>
      <w:rPr>
        <w:rFonts w:hint="default"/>
        <w:lang w:val="en-US" w:eastAsia="en-US" w:bidi="ar-SA"/>
      </w:rPr>
    </w:lvl>
    <w:lvl w:ilvl="7" w:tplc="45289F7A">
      <w:numFmt w:val="bullet"/>
      <w:lvlText w:val="•"/>
      <w:lvlJc w:val="left"/>
      <w:pPr>
        <w:ind w:left="7500" w:hanging="168"/>
      </w:pPr>
      <w:rPr>
        <w:rFonts w:hint="default"/>
        <w:lang w:val="en-US" w:eastAsia="en-US" w:bidi="ar-SA"/>
      </w:rPr>
    </w:lvl>
    <w:lvl w:ilvl="8" w:tplc="B7B63AC8">
      <w:numFmt w:val="bullet"/>
      <w:lvlText w:val="•"/>
      <w:lvlJc w:val="left"/>
      <w:pPr>
        <w:ind w:left="8500" w:hanging="168"/>
      </w:pPr>
      <w:rPr>
        <w:rFonts w:hint="default"/>
        <w:lang w:val="en-US" w:eastAsia="en-US" w:bidi="ar-SA"/>
      </w:rPr>
    </w:lvl>
  </w:abstractNum>
  <w:abstractNum w:abstractNumId="3" w15:restartNumberingAfterBreak="0">
    <w:nsid w:val="37060D2C"/>
    <w:multiLevelType w:val="hybridMultilevel"/>
    <w:tmpl w:val="F990B998"/>
    <w:lvl w:ilvl="0" w:tplc="80C0D2BE">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7706AE68">
      <w:numFmt w:val="bullet"/>
      <w:lvlText w:val="•"/>
      <w:lvlJc w:val="left"/>
      <w:pPr>
        <w:ind w:left="1482" w:hanging="168"/>
      </w:pPr>
      <w:rPr>
        <w:rFonts w:hint="default"/>
        <w:lang w:val="en-US" w:eastAsia="en-US" w:bidi="ar-SA"/>
      </w:rPr>
    </w:lvl>
    <w:lvl w:ilvl="2" w:tplc="60E231A6">
      <w:numFmt w:val="bullet"/>
      <w:lvlText w:val="•"/>
      <w:lvlJc w:val="left"/>
      <w:pPr>
        <w:ind w:left="2484" w:hanging="168"/>
      </w:pPr>
      <w:rPr>
        <w:rFonts w:hint="default"/>
        <w:lang w:val="en-US" w:eastAsia="en-US" w:bidi="ar-SA"/>
      </w:rPr>
    </w:lvl>
    <w:lvl w:ilvl="3" w:tplc="26BA0B96">
      <w:numFmt w:val="bullet"/>
      <w:lvlText w:val="•"/>
      <w:lvlJc w:val="left"/>
      <w:pPr>
        <w:ind w:left="3486" w:hanging="168"/>
      </w:pPr>
      <w:rPr>
        <w:rFonts w:hint="default"/>
        <w:lang w:val="en-US" w:eastAsia="en-US" w:bidi="ar-SA"/>
      </w:rPr>
    </w:lvl>
    <w:lvl w:ilvl="4" w:tplc="C7A0CEA0">
      <w:numFmt w:val="bullet"/>
      <w:lvlText w:val="•"/>
      <w:lvlJc w:val="left"/>
      <w:pPr>
        <w:ind w:left="4488" w:hanging="168"/>
      </w:pPr>
      <w:rPr>
        <w:rFonts w:hint="default"/>
        <w:lang w:val="en-US" w:eastAsia="en-US" w:bidi="ar-SA"/>
      </w:rPr>
    </w:lvl>
    <w:lvl w:ilvl="5" w:tplc="4586AD66">
      <w:numFmt w:val="bullet"/>
      <w:lvlText w:val="•"/>
      <w:lvlJc w:val="left"/>
      <w:pPr>
        <w:ind w:left="5490" w:hanging="168"/>
      </w:pPr>
      <w:rPr>
        <w:rFonts w:hint="default"/>
        <w:lang w:val="en-US" w:eastAsia="en-US" w:bidi="ar-SA"/>
      </w:rPr>
    </w:lvl>
    <w:lvl w:ilvl="6" w:tplc="92AA28FC">
      <w:numFmt w:val="bullet"/>
      <w:lvlText w:val="•"/>
      <w:lvlJc w:val="left"/>
      <w:pPr>
        <w:ind w:left="6492" w:hanging="168"/>
      </w:pPr>
      <w:rPr>
        <w:rFonts w:hint="default"/>
        <w:lang w:val="en-US" w:eastAsia="en-US" w:bidi="ar-SA"/>
      </w:rPr>
    </w:lvl>
    <w:lvl w:ilvl="7" w:tplc="C578081C">
      <w:numFmt w:val="bullet"/>
      <w:lvlText w:val="•"/>
      <w:lvlJc w:val="left"/>
      <w:pPr>
        <w:ind w:left="7494" w:hanging="168"/>
      </w:pPr>
      <w:rPr>
        <w:rFonts w:hint="default"/>
        <w:lang w:val="en-US" w:eastAsia="en-US" w:bidi="ar-SA"/>
      </w:rPr>
    </w:lvl>
    <w:lvl w:ilvl="8" w:tplc="5E8A5300">
      <w:numFmt w:val="bullet"/>
      <w:lvlText w:val="•"/>
      <w:lvlJc w:val="left"/>
      <w:pPr>
        <w:ind w:left="8496" w:hanging="168"/>
      </w:pPr>
      <w:rPr>
        <w:rFonts w:hint="default"/>
        <w:lang w:val="en-US" w:eastAsia="en-US" w:bidi="ar-SA"/>
      </w:rPr>
    </w:lvl>
  </w:abstractNum>
  <w:abstractNum w:abstractNumId="4" w15:restartNumberingAfterBreak="0">
    <w:nsid w:val="484363B8"/>
    <w:multiLevelType w:val="hybridMultilevel"/>
    <w:tmpl w:val="98125564"/>
    <w:lvl w:ilvl="0" w:tplc="495E12C6">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883276E8">
      <w:numFmt w:val="bullet"/>
      <w:lvlText w:val="•"/>
      <w:lvlJc w:val="left"/>
      <w:pPr>
        <w:ind w:left="1482" w:hanging="168"/>
      </w:pPr>
      <w:rPr>
        <w:rFonts w:hint="default"/>
        <w:lang w:val="en-US" w:eastAsia="en-US" w:bidi="ar-SA"/>
      </w:rPr>
    </w:lvl>
    <w:lvl w:ilvl="2" w:tplc="073CE05C">
      <w:numFmt w:val="bullet"/>
      <w:lvlText w:val="•"/>
      <w:lvlJc w:val="left"/>
      <w:pPr>
        <w:ind w:left="2484" w:hanging="168"/>
      </w:pPr>
      <w:rPr>
        <w:rFonts w:hint="default"/>
        <w:lang w:val="en-US" w:eastAsia="en-US" w:bidi="ar-SA"/>
      </w:rPr>
    </w:lvl>
    <w:lvl w:ilvl="3" w:tplc="B150C9CE">
      <w:numFmt w:val="bullet"/>
      <w:lvlText w:val="•"/>
      <w:lvlJc w:val="left"/>
      <w:pPr>
        <w:ind w:left="3486" w:hanging="168"/>
      </w:pPr>
      <w:rPr>
        <w:rFonts w:hint="default"/>
        <w:lang w:val="en-US" w:eastAsia="en-US" w:bidi="ar-SA"/>
      </w:rPr>
    </w:lvl>
    <w:lvl w:ilvl="4" w:tplc="7AB63DC2">
      <w:numFmt w:val="bullet"/>
      <w:lvlText w:val="•"/>
      <w:lvlJc w:val="left"/>
      <w:pPr>
        <w:ind w:left="4488" w:hanging="168"/>
      </w:pPr>
      <w:rPr>
        <w:rFonts w:hint="default"/>
        <w:lang w:val="en-US" w:eastAsia="en-US" w:bidi="ar-SA"/>
      </w:rPr>
    </w:lvl>
    <w:lvl w:ilvl="5" w:tplc="C40487C0">
      <w:numFmt w:val="bullet"/>
      <w:lvlText w:val="•"/>
      <w:lvlJc w:val="left"/>
      <w:pPr>
        <w:ind w:left="5490" w:hanging="168"/>
      </w:pPr>
      <w:rPr>
        <w:rFonts w:hint="default"/>
        <w:lang w:val="en-US" w:eastAsia="en-US" w:bidi="ar-SA"/>
      </w:rPr>
    </w:lvl>
    <w:lvl w:ilvl="6" w:tplc="31ECA04A">
      <w:numFmt w:val="bullet"/>
      <w:lvlText w:val="•"/>
      <w:lvlJc w:val="left"/>
      <w:pPr>
        <w:ind w:left="6492" w:hanging="168"/>
      </w:pPr>
      <w:rPr>
        <w:rFonts w:hint="default"/>
        <w:lang w:val="en-US" w:eastAsia="en-US" w:bidi="ar-SA"/>
      </w:rPr>
    </w:lvl>
    <w:lvl w:ilvl="7" w:tplc="C510A776">
      <w:numFmt w:val="bullet"/>
      <w:lvlText w:val="•"/>
      <w:lvlJc w:val="left"/>
      <w:pPr>
        <w:ind w:left="7494" w:hanging="168"/>
      </w:pPr>
      <w:rPr>
        <w:rFonts w:hint="default"/>
        <w:lang w:val="en-US" w:eastAsia="en-US" w:bidi="ar-SA"/>
      </w:rPr>
    </w:lvl>
    <w:lvl w:ilvl="8" w:tplc="E51CE4D4">
      <w:numFmt w:val="bullet"/>
      <w:lvlText w:val="•"/>
      <w:lvlJc w:val="left"/>
      <w:pPr>
        <w:ind w:left="8496" w:hanging="168"/>
      </w:pPr>
      <w:rPr>
        <w:rFonts w:hint="default"/>
        <w:lang w:val="en-US" w:eastAsia="en-US" w:bidi="ar-SA"/>
      </w:rPr>
    </w:lvl>
  </w:abstractNum>
  <w:abstractNum w:abstractNumId="5" w15:restartNumberingAfterBreak="0">
    <w:nsid w:val="4D2B258D"/>
    <w:multiLevelType w:val="hybridMultilevel"/>
    <w:tmpl w:val="B64E43CC"/>
    <w:lvl w:ilvl="0" w:tplc="4EF8E390">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BAD6588A">
      <w:numFmt w:val="bullet"/>
      <w:lvlText w:val="•"/>
      <w:lvlJc w:val="left"/>
      <w:pPr>
        <w:ind w:left="1482" w:hanging="168"/>
      </w:pPr>
      <w:rPr>
        <w:rFonts w:hint="default"/>
        <w:lang w:val="en-US" w:eastAsia="en-US" w:bidi="ar-SA"/>
      </w:rPr>
    </w:lvl>
    <w:lvl w:ilvl="2" w:tplc="30267EF6">
      <w:numFmt w:val="bullet"/>
      <w:lvlText w:val="•"/>
      <w:lvlJc w:val="left"/>
      <w:pPr>
        <w:ind w:left="2484" w:hanging="168"/>
      </w:pPr>
      <w:rPr>
        <w:rFonts w:hint="default"/>
        <w:lang w:val="en-US" w:eastAsia="en-US" w:bidi="ar-SA"/>
      </w:rPr>
    </w:lvl>
    <w:lvl w:ilvl="3" w:tplc="0EAE6BFC">
      <w:numFmt w:val="bullet"/>
      <w:lvlText w:val="•"/>
      <w:lvlJc w:val="left"/>
      <w:pPr>
        <w:ind w:left="3486" w:hanging="168"/>
      </w:pPr>
      <w:rPr>
        <w:rFonts w:hint="default"/>
        <w:lang w:val="en-US" w:eastAsia="en-US" w:bidi="ar-SA"/>
      </w:rPr>
    </w:lvl>
    <w:lvl w:ilvl="4" w:tplc="349A660A">
      <w:numFmt w:val="bullet"/>
      <w:lvlText w:val="•"/>
      <w:lvlJc w:val="left"/>
      <w:pPr>
        <w:ind w:left="4488" w:hanging="168"/>
      </w:pPr>
      <w:rPr>
        <w:rFonts w:hint="default"/>
        <w:lang w:val="en-US" w:eastAsia="en-US" w:bidi="ar-SA"/>
      </w:rPr>
    </w:lvl>
    <w:lvl w:ilvl="5" w:tplc="FE4A0CBE">
      <w:numFmt w:val="bullet"/>
      <w:lvlText w:val="•"/>
      <w:lvlJc w:val="left"/>
      <w:pPr>
        <w:ind w:left="5490" w:hanging="168"/>
      </w:pPr>
      <w:rPr>
        <w:rFonts w:hint="default"/>
        <w:lang w:val="en-US" w:eastAsia="en-US" w:bidi="ar-SA"/>
      </w:rPr>
    </w:lvl>
    <w:lvl w:ilvl="6" w:tplc="3E0E2812">
      <w:numFmt w:val="bullet"/>
      <w:lvlText w:val="•"/>
      <w:lvlJc w:val="left"/>
      <w:pPr>
        <w:ind w:left="6492" w:hanging="168"/>
      </w:pPr>
      <w:rPr>
        <w:rFonts w:hint="default"/>
        <w:lang w:val="en-US" w:eastAsia="en-US" w:bidi="ar-SA"/>
      </w:rPr>
    </w:lvl>
    <w:lvl w:ilvl="7" w:tplc="A902654A">
      <w:numFmt w:val="bullet"/>
      <w:lvlText w:val="•"/>
      <w:lvlJc w:val="left"/>
      <w:pPr>
        <w:ind w:left="7494" w:hanging="168"/>
      </w:pPr>
      <w:rPr>
        <w:rFonts w:hint="default"/>
        <w:lang w:val="en-US" w:eastAsia="en-US" w:bidi="ar-SA"/>
      </w:rPr>
    </w:lvl>
    <w:lvl w:ilvl="8" w:tplc="5CACA9B6">
      <w:numFmt w:val="bullet"/>
      <w:lvlText w:val="•"/>
      <w:lvlJc w:val="left"/>
      <w:pPr>
        <w:ind w:left="8496" w:hanging="168"/>
      </w:pPr>
      <w:rPr>
        <w:rFonts w:hint="default"/>
        <w:lang w:val="en-US" w:eastAsia="en-US" w:bidi="ar-SA"/>
      </w:rPr>
    </w:lvl>
  </w:abstractNum>
  <w:abstractNum w:abstractNumId="6" w15:restartNumberingAfterBreak="0">
    <w:nsid w:val="4E5A0747"/>
    <w:multiLevelType w:val="hybridMultilevel"/>
    <w:tmpl w:val="9B7E9D1A"/>
    <w:lvl w:ilvl="0" w:tplc="5464DEF0">
      <w:start w:val="1"/>
      <w:numFmt w:val="decimal"/>
      <w:lvlText w:val="%1"/>
      <w:lvlJc w:val="left"/>
      <w:pPr>
        <w:ind w:left="493"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1CA66CBE">
      <w:numFmt w:val="bullet"/>
      <w:lvlText w:val="•"/>
      <w:lvlJc w:val="left"/>
      <w:pPr>
        <w:ind w:left="1500" w:hanging="168"/>
      </w:pPr>
      <w:rPr>
        <w:rFonts w:hint="default"/>
        <w:lang w:val="en-US" w:eastAsia="en-US" w:bidi="ar-SA"/>
      </w:rPr>
    </w:lvl>
    <w:lvl w:ilvl="2" w:tplc="167293E6">
      <w:numFmt w:val="bullet"/>
      <w:lvlText w:val="•"/>
      <w:lvlJc w:val="left"/>
      <w:pPr>
        <w:ind w:left="2500" w:hanging="168"/>
      </w:pPr>
      <w:rPr>
        <w:rFonts w:hint="default"/>
        <w:lang w:val="en-US" w:eastAsia="en-US" w:bidi="ar-SA"/>
      </w:rPr>
    </w:lvl>
    <w:lvl w:ilvl="3" w:tplc="81A06A0E">
      <w:numFmt w:val="bullet"/>
      <w:lvlText w:val="•"/>
      <w:lvlJc w:val="left"/>
      <w:pPr>
        <w:ind w:left="3500" w:hanging="168"/>
      </w:pPr>
      <w:rPr>
        <w:rFonts w:hint="default"/>
        <w:lang w:val="en-US" w:eastAsia="en-US" w:bidi="ar-SA"/>
      </w:rPr>
    </w:lvl>
    <w:lvl w:ilvl="4" w:tplc="2E8CF916">
      <w:numFmt w:val="bullet"/>
      <w:lvlText w:val="•"/>
      <w:lvlJc w:val="left"/>
      <w:pPr>
        <w:ind w:left="4500" w:hanging="168"/>
      </w:pPr>
      <w:rPr>
        <w:rFonts w:hint="default"/>
        <w:lang w:val="en-US" w:eastAsia="en-US" w:bidi="ar-SA"/>
      </w:rPr>
    </w:lvl>
    <w:lvl w:ilvl="5" w:tplc="52144C9E">
      <w:numFmt w:val="bullet"/>
      <w:lvlText w:val="•"/>
      <w:lvlJc w:val="left"/>
      <w:pPr>
        <w:ind w:left="5500" w:hanging="168"/>
      </w:pPr>
      <w:rPr>
        <w:rFonts w:hint="default"/>
        <w:lang w:val="en-US" w:eastAsia="en-US" w:bidi="ar-SA"/>
      </w:rPr>
    </w:lvl>
    <w:lvl w:ilvl="6" w:tplc="972CF116">
      <w:numFmt w:val="bullet"/>
      <w:lvlText w:val="•"/>
      <w:lvlJc w:val="left"/>
      <w:pPr>
        <w:ind w:left="6500" w:hanging="168"/>
      </w:pPr>
      <w:rPr>
        <w:rFonts w:hint="default"/>
        <w:lang w:val="en-US" w:eastAsia="en-US" w:bidi="ar-SA"/>
      </w:rPr>
    </w:lvl>
    <w:lvl w:ilvl="7" w:tplc="76D65FDC">
      <w:numFmt w:val="bullet"/>
      <w:lvlText w:val="•"/>
      <w:lvlJc w:val="left"/>
      <w:pPr>
        <w:ind w:left="7500" w:hanging="168"/>
      </w:pPr>
      <w:rPr>
        <w:rFonts w:hint="default"/>
        <w:lang w:val="en-US" w:eastAsia="en-US" w:bidi="ar-SA"/>
      </w:rPr>
    </w:lvl>
    <w:lvl w:ilvl="8" w:tplc="E60604C2">
      <w:numFmt w:val="bullet"/>
      <w:lvlText w:val="•"/>
      <w:lvlJc w:val="left"/>
      <w:pPr>
        <w:ind w:left="8500" w:hanging="168"/>
      </w:pPr>
      <w:rPr>
        <w:rFonts w:hint="default"/>
        <w:lang w:val="en-US" w:eastAsia="en-US" w:bidi="ar-SA"/>
      </w:rPr>
    </w:lvl>
  </w:abstractNum>
  <w:abstractNum w:abstractNumId="7" w15:restartNumberingAfterBreak="0">
    <w:nsid w:val="4EF26886"/>
    <w:multiLevelType w:val="hybridMultilevel"/>
    <w:tmpl w:val="3614EF24"/>
    <w:lvl w:ilvl="0" w:tplc="C1E62FA0">
      <w:start w:val="1"/>
      <w:numFmt w:val="decimal"/>
      <w:lvlText w:val="%1"/>
      <w:lvlJc w:val="left"/>
      <w:pPr>
        <w:ind w:left="474"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78FA8936">
      <w:numFmt w:val="bullet"/>
      <w:lvlText w:val="•"/>
      <w:lvlJc w:val="left"/>
      <w:pPr>
        <w:ind w:left="1482" w:hanging="168"/>
      </w:pPr>
      <w:rPr>
        <w:rFonts w:hint="default"/>
        <w:lang w:val="en-US" w:eastAsia="en-US" w:bidi="ar-SA"/>
      </w:rPr>
    </w:lvl>
    <w:lvl w:ilvl="2" w:tplc="67662636">
      <w:numFmt w:val="bullet"/>
      <w:lvlText w:val="•"/>
      <w:lvlJc w:val="left"/>
      <w:pPr>
        <w:ind w:left="2484" w:hanging="168"/>
      </w:pPr>
      <w:rPr>
        <w:rFonts w:hint="default"/>
        <w:lang w:val="en-US" w:eastAsia="en-US" w:bidi="ar-SA"/>
      </w:rPr>
    </w:lvl>
    <w:lvl w:ilvl="3" w:tplc="5AE6BCE8">
      <w:numFmt w:val="bullet"/>
      <w:lvlText w:val="•"/>
      <w:lvlJc w:val="left"/>
      <w:pPr>
        <w:ind w:left="3486" w:hanging="168"/>
      </w:pPr>
      <w:rPr>
        <w:rFonts w:hint="default"/>
        <w:lang w:val="en-US" w:eastAsia="en-US" w:bidi="ar-SA"/>
      </w:rPr>
    </w:lvl>
    <w:lvl w:ilvl="4" w:tplc="8124DCBE">
      <w:numFmt w:val="bullet"/>
      <w:lvlText w:val="•"/>
      <w:lvlJc w:val="left"/>
      <w:pPr>
        <w:ind w:left="4488" w:hanging="168"/>
      </w:pPr>
      <w:rPr>
        <w:rFonts w:hint="default"/>
        <w:lang w:val="en-US" w:eastAsia="en-US" w:bidi="ar-SA"/>
      </w:rPr>
    </w:lvl>
    <w:lvl w:ilvl="5" w:tplc="FC26F3E6">
      <w:numFmt w:val="bullet"/>
      <w:lvlText w:val="•"/>
      <w:lvlJc w:val="left"/>
      <w:pPr>
        <w:ind w:left="5490" w:hanging="168"/>
      </w:pPr>
      <w:rPr>
        <w:rFonts w:hint="default"/>
        <w:lang w:val="en-US" w:eastAsia="en-US" w:bidi="ar-SA"/>
      </w:rPr>
    </w:lvl>
    <w:lvl w:ilvl="6" w:tplc="65A2819A">
      <w:numFmt w:val="bullet"/>
      <w:lvlText w:val="•"/>
      <w:lvlJc w:val="left"/>
      <w:pPr>
        <w:ind w:left="6492" w:hanging="168"/>
      </w:pPr>
      <w:rPr>
        <w:rFonts w:hint="default"/>
        <w:lang w:val="en-US" w:eastAsia="en-US" w:bidi="ar-SA"/>
      </w:rPr>
    </w:lvl>
    <w:lvl w:ilvl="7" w:tplc="5614D8DA">
      <w:numFmt w:val="bullet"/>
      <w:lvlText w:val="•"/>
      <w:lvlJc w:val="left"/>
      <w:pPr>
        <w:ind w:left="7494" w:hanging="168"/>
      </w:pPr>
      <w:rPr>
        <w:rFonts w:hint="default"/>
        <w:lang w:val="en-US" w:eastAsia="en-US" w:bidi="ar-SA"/>
      </w:rPr>
    </w:lvl>
    <w:lvl w:ilvl="8" w:tplc="C988F568">
      <w:numFmt w:val="bullet"/>
      <w:lvlText w:val="•"/>
      <w:lvlJc w:val="left"/>
      <w:pPr>
        <w:ind w:left="8496" w:hanging="168"/>
      </w:pPr>
      <w:rPr>
        <w:rFonts w:hint="default"/>
        <w:lang w:val="en-US" w:eastAsia="en-US" w:bidi="ar-SA"/>
      </w:rPr>
    </w:lvl>
  </w:abstractNum>
  <w:abstractNum w:abstractNumId="8" w15:restartNumberingAfterBreak="0">
    <w:nsid w:val="71F758AE"/>
    <w:multiLevelType w:val="hybridMultilevel"/>
    <w:tmpl w:val="BCE0563C"/>
    <w:lvl w:ilvl="0" w:tplc="C42A15CE">
      <w:start w:val="1"/>
      <w:numFmt w:val="decimal"/>
      <w:lvlText w:val="%1"/>
      <w:lvlJc w:val="left"/>
      <w:pPr>
        <w:ind w:left="493" w:hanging="168"/>
        <w:jc w:val="left"/>
      </w:pPr>
      <w:rPr>
        <w:rFonts w:ascii="Times New Roman" w:eastAsia="Times New Roman" w:hAnsi="Times New Roman" w:cs="Times New Roman" w:hint="default"/>
        <w:b w:val="0"/>
        <w:bCs w:val="0"/>
        <w:i w:val="0"/>
        <w:iCs w:val="0"/>
        <w:spacing w:val="0"/>
        <w:w w:val="99"/>
        <w:position w:val="9"/>
        <w:sz w:val="18"/>
        <w:szCs w:val="18"/>
        <w:lang w:val="en-US" w:eastAsia="en-US" w:bidi="ar-SA"/>
      </w:rPr>
    </w:lvl>
    <w:lvl w:ilvl="1" w:tplc="FFC6F18C">
      <w:numFmt w:val="bullet"/>
      <w:lvlText w:val="•"/>
      <w:lvlJc w:val="left"/>
      <w:pPr>
        <w:ind w:left="1500" w:hanging="168"/>
      </w:pPr>
      <w:rPr>
        <w:rFonts w:hint="default"/>
        <w:lang w:val="en-US" w:eastAsia="en-US" w:bidi="ar-SA"/>
      </w:rPr>
    </w:lvl>
    <w:lvl w:ilvl="2" w:tplc="4746D0EA">
      <w:numFmt w:val="bullet"/>
      <w:lvlText w:val="•"/>
      <w:lvlJc w:val="left"/>
      <w:pPr>
        <w:ind w:left="2500" w:hanging="168"/>
      </w:pPr>
      <w:rPr>
        <w:rFonts w:hint="default"/>
        <w:lang w:val="en-US" w:eastAsia="en-US" w:bidi="ar-SA"/>
      </w:rPr>
    </w:lvl>
    <w:lvl w:ilvl="3" w:tplc="43C09016">
      <w:numFmt w:val="bullet"/>
      <w:lvlText w:val="•"/>
      <w:lvlJc w:val="left"/>
      <w:pPr>
        <w:ind w:left="3500" w:hanging="168"/>
      </w:pPr>
      <w:rPr>
        <w:rFonts w:hint="default"/>
        <w:lang w:val="en-US" w:eastAsia="en-US" w:bidi="ar-SA"/>
      </w:rPr>
    </w:lvl>
    <w:lvl w:ilvl="4" w:tplc="3EFCBDF0">
      <w:numFmt w:val="bullet"/>
      <w:lvlText w:val="•"/>
      <w:lvlJc w:val="left"/>
      <w:pPr>
        <w:ind w:left="4500" w:hanging="168"/>
      </w:pPr>
      <w:rPr>
        <w:rFonts w:hint="default"/>
        <w:lang w:val="en-US" w:eastAsia="en-US" w:bidi="ar-SA"/>
      </w:rPr>
    </w:lvl>
    <w:lvl w:ilvl="5" w:tplc="1C66CBC2">
      <w:numFmt w:val="bullet"/>
      <w:lvlText w:val="•"/>
      <w:lvlJc w:val="left"/>
      <w:pPr>
        <w:ind w:left="5500" w:hanging="168"/>
      </w:pPr>
      <w:rPr>
        <w:rFonts w:hint="default"/>
        <w:lang w:val="en-US" w:eastAsia="en-US" w:bidi="ar-SA"/>
      </w:rPr>
    </w:lvl>
    <w:lvl w:ilvl="6" w:tplc="6186AEFA">
      <w:numFmt w:val="bullet"/>
      <w:lvlText w:val="•"/>
      <w:lvlJc w:val="left"/>
      <w:pPr>
        <w:ind w:left="6500" w:hanging="168"/>
      </w:pPr>
      <w:rPr>
        <w:rFonts w:hint="default"/>
        <w:lang w:val="en-US" w:eastAsia="en-US" w:bidi="ar-SA"/>
      </w:rPr>
    </w:lvl>
    <w:lvl w:ilvl="7" w:tplc="53D8089A">
      <w:numFmt w:val="bullet"/>
      <w:lvlText w:val="•"/>
      <w:lvlJc w:val="left"/>
      <w:pPr>
        <w:ind w:left="7500" w:hanging="168"/>
      </w:pPr>
      <w:rPr>
        <w:rFonts w:hint="default"/>
        <w:lang w:val="en-US" w:eastAsia="en-US" w:bidi="ar-SA"/>
      </w:rPr>
    </w:lvl>
    <w:lvl w:ilvl="8" w:tplc="42D2EF18">
      <w:numFmt w:val="bullet"/>
      <w:lvlText w:val="•"/>
      <w:lvlJc w:val="left"/>
      <w:pPr>
        <w:ind w:left="8500" w:hanging="168"/>
      </w:pPr>
      <w:rPr>
        <w:rFonts w:hint="default"/>
        <w:lang w:val="en-US" w:eastAsia="en-US" w:bidi="ar-SA"/>
      </w:rPr>
    </w:lvl>
  </w:abstractNum>
  <w:abstractNum w:abstractNumId="9" w15:restartNumberingAfterBreak="0">
    <w:nsid w:val="7A0C7D2C"/>
    <w:multiLevelType w:val="multilevel"/>
    <w:tmpl w:val="B7444E0C"/>
    <w:lvl w:ilvl="0">
      <w:start w:val="1"/>
      <w:numFmt w:val="decimal"/>
      <w:lvlText w:val="%1"/>
      <w:lvlJc w:val="left"/>
      <w:pPr>
        <w:ind w:left="632" w:hanging="517"/>
        <w:jc w:val="left"/>
      </w:pPr>
      <w:rPr>
        <w:rFonts w:ascii="Times New Roman" w:eastAsia="Times New Roman" w:hAnsi="Times New Roman" w:cs="Times New Roman" w:hint="default"/>
        <w:b/>
        <w:bCs/>
        <w:i w:val="0"/>
        <w:iCs w:val="0"/>
        <w:spacing w:val="0"/>
        <w:w w:val="101"/>
        <w:sz w:val="34"/>
        <w:szCs w:val="34"/>
        <w:lang w:val="en-US" w:eastAsia="en-US" w:bidi="ar-SA"/>
      </w:rPr>
    </w:lvl>
    <w:lvl w:ilvl="1">
      <w:start w:val="1"/>
      <w:numFmt w:val="decimal"/>
      <w:lvlText w:val="%1.%2"/>
      <w:lvlJc w:val="left"/>
      <w:pPr>
        <w:ind w:left="761" w:hanging="646"/>
        <w:jc w:val="left"/>
      </w:pPr>
      <w:rPr>
        <w:rFonts w:hint="default"/>
        <w:spacing w:val="0"/>
        <w:w w:val="102"/>
        <w:lang w:val="en-US" w:eastAsia="en-US" w:bidi="ar-SA"/>
      </w:rPr>
    </w:lvl>
    <w:lvl w:ilvl="2">
      <w:start w:val="1"/>
      <w:numFmt w:val="decimal"/>
      <w:lvlText w:val="%3."/>
      <w:lvlJc w:val="left"/>
      <w:pPr>
        <w:ind w:left="701" w:hanging="646"/>
        <w:jc w:val="left"/>
      </w:pPr>
      <w:rPr>
        <w:rFonts w:ascii="Times New Roman" w:eastAsia="Times New Roman" w:hAnsi="Times New Roman" w:cs="Times New Roman" w:hint="default"/>
        <w:b w:val="0"/>
        <w:bCs w:val="0"/>
        <w:i w:val="0"/>
        <w:iCs w:val="0"/>
        <w:spacing w:val="0"/>
        <w:w w:val="99"/>
        <w:sz w:val="22"/>
        <w:szCs w:val="22"/>
        <w:lang w:val="en-US" w:eastAsia="en-US" w:bidi="ar-SA"/>
      </w:rPr>
    </w:lvl>
    <w:lvl w:ilvl="3">
      <w:numFmt w:val="bullet"/>
      <w:lvlText w:val="•"/>
      <w:lvlJc w:val="left"/>
      <w:pPr>
        <w:ind w:left="1885" w:hanging="646"/>
      </w:pPr>
      <w:rPr>
        <w:rFonts w:hint="default"/>
        <w:lang w:val="en-US" w:eastAsia="en-US" w:bidi="ar-SA"/>
      </w:rPr>
    </w:lvl>
    <w:lvl w:ilvl="4">
      <w:numFmt w:val="bullet"/>
      <w:lvlText w:val="•"/>
      <w:lvlJc w:val="left"/>
      <w:pPr>
        <w:ind w:left="3010" w:hanging="646"/>
      </w:pPr>
      <w:rPr>
        <w:rFonts w:hint="default"/>
        <w:lang w:val="en-US" w:eastAsia="en-US" w:bidi="ar-SA"/>
      </w:rPr>
    </w:lvl>
    <w:lvl w:ilvl="5">
      <w:numFmt w:val="bullet"/>
      <w:lvlText w:val="•"/>
      <w:lvlJc w:val="left"/>
      <w:pPr>
        <w:ind w:left="4135" w:hanging="646"/>
      </w:pPr>
      <w:rPr>
        <w:rFonts w:hint="default"/>
        <w:lang w:val="en-US" w:eastAsia="en-US" w:bidi="ar-SA"/>
      </w:rPr>
    </w:lvl>
    <w:lvl w:ilvl="6">
      <w:numFmt w:val="bullet"/>
      <w:lvlText w:val="•"/>
      <w:lvlJc w:val="left"/>
      <w:pPr>
        <w:ind w:left="5260" w:hanging="646"/>
      </w:pPr>
      <w:rPr>
        <w:rFonts w:hint="default"/>
        <w:lang w:val="en-US" w:eastAsia="en-US" w:bidi="ar-SA"/>
      </w:rPr>
    </w:lvl>
    <w:lvl w:ilvl="7">
      <w:numFmt w:val="bullet"/>
      <w:lvlText w:val="•"/>
      <w:lvlJc w:val="left"/>
      <w:pPr>
        <w:ind w:left="6385" w:hanging="646"/>
      </w:pPr>
      <w:rPr>
        <w:rFonts w:hint="default"/>
        <w:lang w:val="en-US" w:eastAsia="en-US" w:bidi="ar-SA"/>
      </w:rPr>
    </w:lvl>
    <w:lvl w:ilvl="8">
      <w:numFmt w:val="bullet"/>
      <w:lvlText w:val="•"/>
      <w:lvlJc w:val="left"/>
      <w:pPr>
        <w:ind w:left="7510" w:hanging="646"/>
      </w:pPr>
      <w:rPr>
        <w:rFonts w:hint="default"/>
        <w:lang w:val="en-US" w:eastAsia="en-US" w:bidi="ar-SA"/>
      </w:rPr>
    </w:lvl>
  </w:abstractNum>
  <w:num w:numId="1" w16cid:durableId="2040160295">
    <w:abstractNumId w:val="5"/>
  </w:num>
  <w:num w:numId="2" w16cid:durableId="17899179">
    <w:abstractNumId w:val="6"/>
  </w:num>
  <w:num w:numId="3" w16cid:durableId="176964551">
    <w:abstractNumId w:val="2"/>
  </w:num>
  <w:num w:numId="4" w16cid:durableId="509299626">
    <w:abstractNumId w:val="0"/>
  </w:num>
  <w:num w:numId="5" w16cid:durableId="1806895125">
    <w:abstractNumId w:val="3"/>
  </w:num>
  <w:num w:numId="6" w16cid:durableId="2144535549">
    <w:abstractNumId w:val="8"/>
  </w:num>
  <w:num w:numId="7" w16cid:durableId="1980911927">
    <w:abstractNumId w:val="4"/>
  </w:num>
  <w:num w:numId="8" w16cid:durableId="1418862920">
    <w:abstractNumId w:val="7"/>
  </w:num>
  <w:num w:numId="9" w16cid:durableId="519319292">
    <w:abstractNumId w:val="1"/>
  </w:num>
  <w:num w:numId="10" w16cid:durableId="1541358172">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Loula Burton">
    <w15:presenceInfo w15:providerId="None" w15:userId="Loula Burt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4"/>
  <w:trackRevisions/>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B2"/>
    <w:rsid w:val="00080952"/>
    <w:rsid w:val="000A43C3"/>
    <w:rsid w:val="000F01AD"/>
    <w:rsid w:val="001147C2"/>
    <w:rsid w:val="001279B7"/>
    <w:rsid w:val="0013667C"/>
    <w:rsid w:val="0015357E"/>
    <w:rsid w:val="001552F1"/>
    <w:rsid w:val="00160295"/>
    <w:rsid w:val="001878DD"/>
    <w:rsid w:val="001C36D8"/>
    <w:rsid w:val="002373E3"/>
    <w:rsid w:val="00241526"/>
    <w:rsid w:val="0026471A"/>
    <w:rsid w:val="00282A4D"/>
    <w:rsid w:val="002A2FE4"/>
    <w:rsid w:val="002C3279"/>
    <w:rsid w:val="002C3765"/>
    <w:rsid w:val="00350A0A"/>
    <w:rsid w:val="003A1717"/>
    <w:rsid w:val="003B0201"/>
    <w:rsid w:val="00420AF0"/>
    <w:rsid w:val="004211EE"/>
    <w:rsid w:val="004517F8"/>
    <w:rsid w:val="0047195F"/>
    <w:rsid w:val="004A12F8"/>
    <w:rsid w:val="004B1011"/>
    <w:rsid w:val="004C2B3D"/>
    <w:rsid w:val="004D73AE"/>
    <w:rsid w:val="005040F7"/>
    <w:rsid w:val="00512470"/>
    <w:rsid w:val="005171E7"/>
    <w:rsid w:val="00547EBA"/>
    <w:rsid w:val="005915AD"/>
    <w:rsid w:val="005947B8"/>
    <w:rsid w:val="005A4CE4"/>
    <w:rsid w:val="006126E5"/>
    <w:rsid w:val="006139EF"/>
    <w:rsid w:val="006218A6"/>
    <w:rsid w:val="00627D5A"/>
    <w:rsid w:val="0064264A"/>
    <w:rsid w:val="00660B4C"/>
    <w:rsid w:val="00676456"/>
    <w:rsid w:val="0069231B"/>
    <w:rsid w:val="006B3383"/>
    <w:rsid w:val="006B3461"/>
    <w:rsid w:val="006B3C17"/>
    <w:rsid w:val="006B5DE7"/>
    <w:rsid w:val="006D1EE0"/>
    <w:rsid w:val="006D7A8B"/>
    <w:rsid w:val="006E3B7B"/>
    <w:rsid w:val="00716F6C"/>
    <w:rsid w:val="00742734"/>
    <w:rsid w:val="00747353"/>
    <w:rsid w:val="007674EE"/>
    <w:rsid w:val="007911CD"/>
    <w:rsid w:val="007A46B2"/>
    <w:rsid w:val="007C0A57"/>
    <w:rsid w:val="007E258D"/>
    <w:rsid w:val="007F0994"/>
    <w:rsid w:val="008057E6"/>
    <w:rsid w:val="008157BF"/>
    <w:rsid w:val="00816255"/>
    <w:rsid w:val="00821966"/>
    <w:rsid w:val="0084740F"/>
    <w:rsid w:val="00894572"/>
    <w:rsid w:val="008B7CCC"/>
    <w:rsid w:val="00917A3B"/>
    <w:rsid w:val="009267AC"/>
    <w:rsid w:val="00946740"/>
    <w:rsid w:val="00947B0E"/>
    <w:rsid w:val="00987F23"/>
    <w:rsid w:val="009A42D1"/>
    <w:rsid w:val="009B0680"/>
    <w:rsid w:val="009B711A"/>
    <w:rsid w:val="009C5004"/>
    <w:rsid w:val="009C7D70"/>
    <w:rsid w:val="00A15086"/>
    <w:rsid w:val="00A51502"/>
    <w:rsid w:val="00A57EB2"/>
    <w:rsid w:val="00A74F0F"/>
    <w:rsid w:val="00AA107B"/>
    <w:rsid w:val="00AB3334"/>
    <w:rsid w:val="00AC7E9F"/>
    <w:rsid w:val="00AD294B"/>
    <w:rsid w:val="00B07DA2"/>
    <w:rsid w:val="00B50575"/>
    <w:rsid w:val="00B716E9"/>
    <w:rsid w:val="00B83403"/>
    <w:rsid w:val="00B83538"/>
    <w:rsid w:val="00BC24FA"/>
    <w:rsid w:val="00BE1336"/>
    <w:rsid w:val="00C33454"/>
    <w:rsid w:val="00C50CCF"/>
    <w:rsid w:val="00C64002"/>
    <w:rsid w:val="00CA617D"/>
    <w:rsid w:val="00CC3B0C"/>
    <w:rsid w:val="00D6627C"/>
    <w:rsid w:val="00D75051"/>
    <w:rsid w:val="00D81CDF"/>
    <w:rsid w:val="00DC5F35"/>
    <w:rsid w:val="00E215B0"/>
    <w:rsid w:val="00E30C2F"/>
    <w:rsid w:val="00E47916"/>
    <w:rsid w:val="00E47FF2"/>
    <w:rsid w:val="00E72573"/>
    <w:rsid w:val="00E861D4"/>
    <w:rsid w:val="00E9423A"/>
    <w:rsid w:val="00EA7747"/>
    <w:rsid w:val="00F042D1"/>
    <w:rsid w:val="00F06539"/>
    <w:rsid w:val="00F404D8"/>
    <w:rsid w:val="00F6676B"/>
    <w:rsid w:val="00F84922"/>
    <w:rsid w:val="00F9208D"/>
    <w:rsid w:val="00FA1368"/>
    <w:rsid w:val="00FB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8803DD"/>
  <w15:docId w15:val="{8BE9A889-3398-CF44-9F9D-121AC0E5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 w:right="1466" w:hanging="112"/>
      <w:jc w:val="center"/>
      <w:outlineLvl w:val="0"/>
    </w:pPr>
    <w:rPr>
      <w:sz w:val="41"/>
      <w:szCs w:val="41"/>
    </w:rPr>
  </w:style>
  <w:style w:type="paragraph" w:styleId="Heading2">
    <w:name w:val="heading 2"/>
    <w:basedOn w:val="Normal"/>
    <w:uiPriority w:val="9"/>
    <w:unhideWhenUsed/>
    <w:qFormat/>
    <w:pPr>
      <w:ind w:left="632" w:hanging="516"/>
      <w:outlineLvl w:val="1"/>
    </w:pPr>
    <w:rPr>
      <w:b/>
      <w:bCs/>
      <w:sz w:val="34"/>
      <w:szCs w:val="34"/>
    </w:rPr>
  </w:style>
  <w:style w:type="paragraph" w:styleId="Heading3">
    <w:name w:val="heading 3"/>
    <w:basedOn w:val="Normal"/>
    <w:uiPriority w:val="9"/>
    <w:unhideWhenUsed/>
    <w:qFormat/>
    <w:pPr>
      <w:ind w:left="761" w:hanging="645"/>
      <w:outlineLvl w:val="2"/>
    </w:pPr>
    <w:rPr>
      <w:b/>
      <w:bCs/>
      <w:sz w:val="28"/>
      <w:szCs w:val="28"/>
    </w:rPr>
  </w:style>
  <w:style w:type="paragraph" w:styleId="Heading4">
    <w:name w:val="heading 4"/>
    <w:basedOn w:val="Normal"/>
    <w:uiPriority w:val="9"/>
    <w:unhideWhenUsed/>
    <w:qFormat/>
    <w:pPr>
      <w:spacing w:before="79"/>
      <w:ind w:left="584"/>
      <w:outlineLvl w:val="3"/>
    </w:pPr>
    <w:rPr>
      <w:sz w:val="24"/>
      <w:szCs w:val="24"/>
    </w:rPr>
  </w:style>
  <w:style w:type="paragraph" w:styleId="Heading5">
    <w:name w:val="heading 5"/>
    <w:basedOn w:val="Normal"/>
    <w:uiPriority w:val="9"/>
    <w:unhideWhenUsed/>
    <w:qFormat/>
    <w:pPr>
      <w:ind w:left="235"/>
      <w:outlineLvl w:val="4"/>
    </w:pPr>
    <w:rPr>
      <w:i/>
      <w:iCs/>
      <w:sz w:val="24"/>
      <w:szCs w:val="24"/>
    </w:rPr>
  </w:style>
  <w:style w:type="paragraph" w:styleId="Heading6">
    <w:name w:val="heading 6"/>
    <w:basedOn w:val="Normal"/>
    <w:uiPriority w:val="9"/>
    <w:unhideWhenUsed/>
    <w:qFormat/>
    <w:pPr>
      <w:ind w:left="646"/>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473" w:hanging="166"/>
    </w:pPr>
  </w:style>
  <w:style w:type="paragraph" w:customStyle="1" w:styleId="TableParagraph">
    <w:name w:val="Table Paragraph"/>
    <w:basedOn w:val="Normal"/>
    <w:uiPriority w:val="1"/>
    <w:qFormat/>
    <w:pPr>
      <w:jc w:val="center"/>
    </w:pPr>
  </w:style>
  <w:style w:type="paragraph" w:styleId="Revision">
    <w:name w:val="Revision"/>
    <w:hidden/>
    <w:uiPriority w:val="99"/>
    <w:semiHidden/>
    <w:rsid w:val="00946740"/>
    <w:pPr>
      <w:widowControl/>
      <w:autoSpaceDE/>
      <w:autoSpaceDN/>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0A43C3"/>
    <w:rPr>
      <w:sz w:val="16"/>
      <w:szCs w:val="16"/>
    </w:rPr>
  </w:style>
  <w:style w:type="paragraph" w:styleId="CommentText">
    <w:name w:val="annotation text"/>
    <w:basedOn w:val="Normal"/>
    <w:link w:val="CommentTextChar"/>
    <w:uiPriority w:val="99"/>
    <w:semiHidden/>
    <w:unhideWhenUsed/>
    <w:rsid w:val="000A43C3"/>
    <w:rPr>
      <w:sz w:val="20"/>
      <w:szCs w:val="20"/>
    </w:rPr>
  </w:style>
  <w:style w:type="character" w:customStyle="1" w:styleId="CommentTextChar">
    <w:name w:val="Comment Text Char"/>
    <w:basedOn w:val="DefaultParagraphFont"/>
    <w:link w:val="CommentText"/>
    <w:uiPriority w:val="99"/>
    <w:semiHidden/>
    <w:rsid w:val="000A43C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A43C3"/>
    <w:rPr>
      <w:b/>
      <w:bCs/>
    </w:rPr>
  </w:style>
  <w:style w:type="character" w:customStyle="1" w:styleId="CommentSubjectChar">
    <w:name w:val="Comment Subject Char"/>
    <w:basedOn w:val="CommentTextChar"/>
    <w:link w:val="CommentSubject"/>
    <w:uiPriority w:val="99"/>
    <w:semiHidden/>
    <w:rsid w:val="000A43C3"/>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doi.org/10.1086/260287" TargetMode="External"/><Relationship Id="rId26" Type="http://schemas.openxmlformats.org/officeDocument/2006/relationships/hyperlink" Target="https://doi.org/10.1086/667941" TargetMode="External"/><Relationship Id="rId39" Type="http://schemas.microsoft.com/office/2011/relationships/people" Target="people.xml"/><Relationship Id="rId21" Type="http://schemas.openxmlformats.org/officeDocument/2006/relationships/hyperlink" Target="https://doi.org/10.1126/science.aal4617" TargetMode="External"/><Relationship Id="rId34" Type="http://schemas.openxmlformats.org/officeDocument/2006/relationships/footer" Target="footer5.xml"/><Relationship Id="rId7" Type="http://schemas.openxmlformats.org/officeDocument/2006/relationships/comments" Target="comments.xml"/><Relationship Id="rId12" Type="http://schemas.openxmlformats.org/officeDocument/2006/relationships/hyperlink" Target="mailto:hhadah@tulane.edu" TargetMode="External"/><Relationship Id="rId17" Type="http://schemas.openxmlformats.org/officeDocument/2006/relationships/hyperlink" Target="https://doi.org/10.1086/260084" TargetMode="External"/><Relationship Id="rId25" Type="http://schemas.openxmlformats.org/officeDocument/2006/relationships/hyperlink" Target="https://doi.org/10.1086/667941" TargetMode="External"/><Relationship Id="rId33" Type="http://schemas.openxmlformats.org/officeDocument/2006/relationships/footer" Target="footer4.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016/j.ehb.2008.07.003" TargetMode="External"/><Relationship Id="rId20" Type="http://schemas.openxmlformats.org/officeDocument/2006/relationships/hyperlink" Target="https://doi.org/10.1126/science.aal4617" TargetMode="External"/><Relationship Id="rId29" Type="http://schemas.openxmlformats.org/officeDocument/2006/relationships/hyperlink" Target="https://doi.org/10.1086/51639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2-8705-6386" TargetMode="External"/><Relationship Id="rId24" Type="http://schemas.openxmlformats.org/officeDocument/2006/relationships/hyperlink" Target="https://doi.org/10.1257/aer.104.5.141" TargetMode="External"/><Relationship Id="rId32" Type="http://schemas.openxmlformats.org/officeDocument/2006/relationships/footer" Target="footer3.xml"/><Relationship Id="rId37" Type="http://schemas.openxmlformats.org/officeDocument/2006/relationships/footer" Target="footer7.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2307/146065" TargetMode="External"/><Relationship Id="rId23" Type="http://schemas.openxmlformats.org/officeDocument/2006/relationships/hyperlink" Target="https://doi.org/10.1093/qje/qju022" TargetMode="External"/><Relationship Id="rId28" Type="http://schemas.openxmlformats.org/officeDocument/2006/relationships/hyperlink" Target="https://doi.org/10.1111/j.1467-9787.2008.00562.x" TargetMode="External"/><Relationship Id="rId36" Type="http://schemas.openxmlformats.org/officeDocument/2006/relationships/footer" Target="footer6.xml"/><Relationship Id="rId10" Type="http://schemas.microsoft.com/office/2018/08/relationships/commentsExtensible" Target="commentsExtensible.xml"/><Relationship Id="rId19" Type="http://schemas.openxmlformats.org/officeDocument/2006/relationships/hyperlink" Target="https://doi.org/10.1007/s11150-005-6694-2" TargetMode="External"/><Relationship Id="rId31" Type="http://schemas.openxmlformats.org/officeDocument/2006/relationships/footer" Target="footer2.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doi.org/10.2307/146065" TargetMode="External"/><Relationship Id="rId22" Type="http://schemas.openxmlformats.org/officeDocument/2006/relationships/hyperlink" Target="https://doi.org/10.1257/aer.20150572" TargetMode="External"/><Relationship Id="rId27" Type="http://schemas.openxmlformats.org/officeDocument/2006/relationships/hyperlink" Target="https://doi.org/10.1111/j.1467-9787.2008.00562.x" TargetMode="External"/><Relationship Id="rId30" Type="http://schemas.openxmlformats.org/officeDocument/2006/relationships/hyperlink" Target="https://doi.org/10.1086/516391" TargetMode="External"/><Relationship Id="rId35" Type="http://schemas.openxmlformats.org/officeDocument/2006/relationships/hyperlink" Target="https://orcid.org/0000-0002-8705-6386"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46</Pages>
  <Words>12232</Words>
  <Characters>69728</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Hadah, Hussain</cp:lastModifiedBy>
  <cp:revision>23</cp:revision>
  <dcterms:created xsi:type="dcterms:W3CDTF">2025-01-30T20:26:00Z</dcterms:created>
  <dcterms:modified xsi:type="dcterms:W3CDTF">2025-03-19T18:30:00Z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2025-01-23T00:00:00Z</vt:filetime>
  </property>
  <property fmtid="{D5CDD505-2E9C-101B-9397-08002B2CF9AE}" pid="3" name="Creator">
    <vt:lpwstr>LaTeX with hyperref</vt:lpwstr>
  </property>
  <property fmtid="{D5CDD505-2E9C-101B-9397-08002B2CF9AE}" pid="4" name="LastSaved">
    <vt:filetime>2025-01-24T00:00:00Z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